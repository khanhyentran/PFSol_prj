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BC1" w:rsidRDefault="009A0646" w:rsidP="009A0646">
      <w:pPr>
        <w:pStyle w:val="Heading1"/>
        <w:numPr>
          <w:ilvl w:val="0"/>
          <w:numId w:val="0"/>
        </w:numPr>
      </w:pPr>
      <w:bookmarkStart w:id="0" w:name="_Toc348510772"/>
      <w:bookmarkStart w:id="1" w:name="_Toc348511327"/>
      <w:bookmarkStart w:id="2" w:name="_Toc412387847"/>
      <w:bookmarkStart w:id="3" w:name="_Toc412387990"/>
      <w:bookmarkStart w:id="4" w:name="_Toc412388095"/>
      <w:bookmarkStart w:id="5" w:name="_Toc412390618"/>
      <w:bookmarkStart w:id="6" w:name="_Toc412391320"/>
      <w:r>
        <w:rPr>
          <w:rFonts w:hint="eastAsia"/>
          <w:lang w:eastAsia="ja-JP"/>
        </w:rPr>
        <w:t>Introduction</w:t>
      </w:r>
    </w:p>
    <w:p w:rsidR="005D2A4D" w:rsidRPr="0056208C" w:rsidRDefault="005D2A4D" w:rsidP="00533762">
      <w:pPr>
        <w:rPr>
          <w:lang w:eastAsia="ja-JP"/>
        </w:rPr>
      </w:pPr>
    </w:p>
    <w:p w:rsidR="005545E6" w:rsidRPr="00A547D7" w:rsidRDefault="005545E6" w:rsidP="005545E6">
      <w:r w:rsidRPr="00A547D7">
        <w:t>This start-up guide expla</w:t>
      </w:r>
      <w:r w:rsidRPr="00A547D7">
        <w:rPr>
          <w:rFonts w:hint="eastAsia"/>
        </w:rPr>
        <w:t>i</w:t>
      </w:r>
      <w:r w:rsidRPr="00A547D7">
        <w:t>n</w:t>
      </w:r>
      <w:r w:rsidRPr="00A547D7">
        <w:rPr>
          <w:rFonts w:hint="eastAsia"/>
        </w:rPr>
        <w:t>s</w:t>
      </w:r>
      <w:r w:rsidRPr="00A547D7">
        <w:t xml:space="preserve"> R</w:t>
      </w:r>
      <w:r w:rsidR="00E135BB">
        <w:t>Z</w:t>
      </w:r>
      <w:r w:rsidR="00792014">
        <w:t>/</w:t>
      </w:r>
      <w:r w:rsidR="00E135BB">
        <w:t>G2</w:t>
      </w:r>
      <w:r w:rsidR="005B78F8">
        <w:t xml:space="preserve"> Group</w:t>
      </w:r>
      <w:r w:rsidRPr="006440DB">
        <w:t xml:space="preserve"> </w:t>
      </w:r>
      <w:r>
        <w:rPr>
          <w:rFonts w:hint="eastAsia"/>
          <w:lang w:eastAsia="ja-JP"/>
        </w:rPr>
        <w:t>Yocto recipe</w:t>
      </w:r>
      <w:r w:rsidRPr="00A547D7">
        <w:t xml:space="preserve"> package files, the system </w:t>
      </w:r>
      <w:r w:rsidRPr="00A547D7">
        <w:rPr>
          <w:rFonts w:hint="eastAsia"/>
        </w:rPr>
        <w:t>environment</w:t>
      </w:r>
      <w:r w:rsidRPr="00A547D7">
        <w:t>s, the make method of kernel</w:t>
      </w:r>
      <w:r w:rsidRPr="00A547D7">
        <w:rPr>
          <w:rFonts w:hint="eastAsia"/>
        </w:rPr>
        <w:t xml:space="preserve">, </w:t>
      </w:r>
      <w:r w:rsidRPr="00A547D7">
        <w:t xml:space="preserve">the operating of </w:t>
      </w:r>
      <w:r w:rsidRPr="00A547D7">
        <w:rPr>
          <w:rFonts w:hint="eastAsia"/>
        </w:rPr>
        <w:t>U</w:t>
      </w:r>
      <w:r w:rsidRPr="00A547D7">
        <w:t>-</w:t>
      </w:r>
      <w:r w:rsidRPr="00A547D7">
        <w:rPr>
          <w:rFonts w:hint="eastAsia"/>
        </w:rPr>
        <w:t>B</w:t>
      </w:r>
      <w:r w:rsidRPr="00A547D7">
        <w:t>oot</w:t>
      </w:r>
      <w:r w:rsidRPr="00A547D7">
        <w:rPr>
          <w:rFonts w:hint="eastAsia"/>
        </w:rPr>
        <w:t xml:space="preserve"> and so on.</w:t>
      </w:r>
    </w:p>
    <w:p w:rsidR="001917C8" w:rsidRDefault="005545E6" w:rsidP="00C31C58">
      <w:r w:rsidRPr="00A547D7">
        <w:t xml:space="preserve">This product </w:t>
      </w:r>
      <w:r w:rsidR="00792014" w:rsidRPr="00A547D7">
        <w:t>R</w:t>
      </w:r>
      <w:r w:rsidR="00792014">
        <w:t>Z/G2</w:t>
      </w:r>
      <w:r w:rsidR="00792014" w:rsidRPr="006440DB">
        <w:t xml:space="preserve"> </w:t>
      </w:r>
      <w:r>
        <w:rPr>
          <w:rFonts w:hint="eastAsia"/>
          <w:lang w:eastAsia="ja-JP"/>
        </w:rPr>
        <w:t>Yocto recipe</w:t>
      </w:r>
      <w:r w:rsidRPr="00A547D7">
        <w:t xml:space="preserve"> is a basic package to operate built-in Linux and basic middleware on the </w:t>
      </w:r>
      <w:r w:rsidR="00792014" w:rsidRPr="00A547D7">
        <w:t>R</w:t>
      </w:r>
      <w:r w:rsidR="00792014">
        <w:t>Z/G2</w:t>
      </w:r>
      <w:r w:rsidR="00792014" w:rsidRPr="006440DB">
        <w:t xml:space="preserve"> </w:t>
      </w:r>
      <w:r w:rsidR="00D44646">
        <w:rPr>
          <w:rFonts w:hint="eastAsia"/>
        </w:rPr>
        <w:t>System Evaluation Board</w:t>
      </w:r>
      <w:r w:rsidRPr="00A547D7">
        <w:t xml:space="preserve">. Please contact </w:t>
      </w:r>
      <w:r w:rsidRPr="00A547D7">
        <w:rPr>
          <w:rFonts w:hint="eastAsia"/>
        </w:rPr>
        <w:t>Renesas</w:t>
      </w:r>
      <w:r w:rsidRPr="00A547D7">
        <w:t xml:space="preserve"> Electronics person who provided this product to you in case of questions.</w:t>
      </w:r>
      <w:bookmarkEnd w:id="0"/>
      <w:bookmarkEnd w:id="1"/>
      <w:bookmarkEnd w:id="2"/>
      <w:bookmarkEnd w:id="3"/>
      <w:bookmarkEnd w:id="4"/>
      <w:bookmarkEnd w:id="5"/>
      <w:bookmarkEnd w:id="6"/>
    </w:p>
    <w:p w:rsidR="001917C8" w:rsidRPr="001917C8" w:rsidRDefault="005F1293">
      <w:pPr>
        <w:rPr>
          <w:lang w:eastAsia="ja-JP"/>
        </w:rPr>
      </w:pPr>
      <w:r w:rsidRPr="003C228E">
        <w:t xml:space="preserve">Note: Currently, </w:t>
      </w:r>
      <w:r>
        <w:t>RZ/G2E</w:t>
      </w:r>
      <w:r w:rsidR="002A5E34">
        <w:t xml:space="preserve">, </w:t>
      </w:r>
      <w:r>
        <w:t>RZ/G2M</w:t>
      </w:r>
      <w:r w:rsidR="00F67091">
        <w:t xml:space="preserve"> v1.3, RZ/G2M v3.0</w:t>
      </w:r>
      <w:r w:rsidR="00405075">
        <w:t>, RZ/G2N</w:t>
      </w:r>
      <w:r w:rsidR="002A5E34">
        <w:t xml:space="preserve"> and RZ</w:t>
      </w:r>
      <w:r w:rsidR="00251365">
        <w:t>/</w:t>
      </w:r>
      <w:r w:rsidR="002A5E34">
        <w:t>G2</w:t>
      </w:r>
      <w:r w:rsidR="00405075">
        <w:t>H</w:t>
      </w:r>
      <w:r>
        <w:t>, with reference boards EK874</w:t>
      </w:r>
      <w:r w:rsidR="002A5E34">
        <w:t>,</w:t>
      </w:r>
      <w:r>
        <w:t xml:space="preserve"> HiHope-</w:t>
      </w:r>
      <w:r w:rsidR="00251365">
        <w:t>RZ</w:t>
      </w:r>
      <w:r>
        <w:t>G2M</w:t>
      </w:r>
      <w:r w:rsidR="000A2B67">
        <w:t>, HiHope-RZG2N</w:t>
      </w:r>
      <w:r w:rsidR="002A5E34">
        <w:t xml:space="preserve"> and HiHope-</w:t>
      </w:r>
      <w:r w:rsidR="00251365">
        <w:t>RZ</w:t>
      </w:r>
      <w:r w:rsidR="002A5E34">
        <w:t>G2</w:t>
      </w:r>
      <w:r w:rsidR="000A2B67">
        <w:t>H</w:t>
      </w:r>
      <w:r>
        <w:t xml:space="preserve"> are supported.</w:t>
      </w: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1917C8">
      <w:pPr>
        <w:rPr>
          <w:lang w:eastAsia="ja-JP"/>
        </w:rPr>
      </w:pPr>
    </w:p>
    <w:p w:rsidR="001917C8" w:rsidRPr="001917C8" w:rsidRDefault="00A93E54" w:rsidP="0035594C">
      <w:pPr>
        <w:tabs>
          <w:tab w:val="left" w:pos="2460"/>
        </w:tabs>
        <w:rPr>
          <w:lang w:eastAsia="ja-JP"/>
        </w:rPr>
      </w:pPr>
      <w:r>
        <w:rPr>
          <w:lang w:eastAsia="ja-JP"/>
        </w:rPr>
        <w:tab/>
      </w:r>
    </w:p>
    <w:p w:rsidR="001917C8" w:rsidRPr="001917C8" w:rsidRDefault="001917C8">
      <w:pPr>
        <w:rPr>
          <w:lang w:eastAsia="ja-JP"/>
        </w:rPr>
      </w:pPr>
    </w:p>
    <w:p w:rsidR="00EF44D1" w:rsidRPr="001917C8" w:rsidRDefault="00EF44D1">
      <w:pPr>
        <w:rPr>
          <w:lang w:eastAsia="ja-JP"/>
        </w:rPr>
      </w:pPr>
    </w:p>
    <w:p w:rsidR="001133A1" w:rsidRPr="00C548AB" w:rsidRDefault="00950224">
      <w:pPr>
        <w:pStyle w:val="Heading1"/>
      </w:pPr>
      <w:bookmarkStart w:id="7" w:name="_Toc309725224"/>
      <w:bookmarkStart w:id="8" w:name="_Ref356042238"/>
      <w:bookmarkStart w:id="9" w:name="_Toc356489713"/>
      <w:bookmarkStart w:id="10" w:name="_Toc363735923"/>
      <w:r>
        <w:rPr>
          <w:rFonts w:hint="eastAsia"/>
          <w:lang w:eastAsia="ja-JP"/>
        </w:rPr>
        <w:lastRenderedPageBreak/>
        <w:t xml:space="preserve">   </w:t>
      </w:r>
      <w:r w:rsidR="001133A1">
        <w:t>R</w:t>
      </w:r>
      <w:r w:rsidR="004C32C8">
        <w:t>Z/G2</w:t>
      </w:r>
      <w:r w:rsidR="001133A1" w:rsidRPr="006440DB">
        <w:t xml:space="preserve"> </w:t>
      </w:r>
      <w:r w:rsidR="001133A1">
        <w:t>Linux BSP</w:t>
      </w:r>
      <w:r w:rsidR="001133A1" w:rsidRPr="00C548AB">
        <w:t xml:space="preserve"> package files</w:t>
      </w:r>
      <w:bookmarkEnd w:id="7"/>
      <w:bookmarkEnd w:id="8"/>
      <w:bookmarkEnd w:id="9"/>
      <w:bookmarkEnd w:id="10"/>
    </w:p>
    <w:p w:rsidR="005545E6" w:rsidRDefault="005545E6">
      <w:pPr>
        <w:rPr>
          <w:lang w:eastAsia="ja-JP"/>
        </w:rPr>
      </w:pPr>
      <w:r>
        <w:rPr>
          <w:rFonts w:hint="eastAsia"/>
          <w:lang w:eastAsia="ja-JP"/>
        </w:rPr>
        <w:t>This Yocto recipe will be taken</w:t>
      </w:r>
    </w:p>
    <w:p w:rsidR="005545E6" w:rsidRDefault="005545E6">
      <w:r>
        <w:rPr>
          <w:rFonts w:hint="eastAsia"/>
        </w:rPr>
        <w:t xml:space="preserve">The U-Boot </w:t>
      </w:r>
      <w:r>
        <w:rPr>
          <w:rFonts w:hint="eastAsia"/>
          <w:lang w:eastAsia="ja-JP"/>
        </w:rPr>
        <w:t xml:space="preserve">source code from: </w:t>
      </w:r>
    </w:p>
    <w:p w:rsidR="005545E6" w:rsidRPr="00A03F1A" w:rsidRDefault="002759BF" w:rsidP="00BF3C35">
      <w:r w:rsidRPr="002759BF">
        <w:t>https://github.com/renesas-rz/renesas-u-boot-cip.git</w:t>
      </w:r>
    </w:p>
    <w:p w:rsidR="005545E6" w:rsidRPr="00FA55B9" w:rsidRDefault="005545E6"/>
    <w:p w:rsidR="005545E6" w:rsidRPr="00C548AB" w:rsidRDefault="005545E6">
      <w:r>
        <w:rPr>
          <w:rFonts w:hint="eastAsia"/>
        </w:rPr>
        <w:t>R</w:t>
      </w:r>
      <w:r w:rsidR="003D0B22">
        <w:t>Z/G2</w:t>
      </w:r>
      <w:r w:rsidRPr="006440DB">
        <w:t xml:space="preserve"> </w:t>
      </w:r>
      <w:r>
        <w:rPr>
          <w:rFonts w:hint="eastAsia"/>
        </w:rPr>
        <w:t xml:space="preserve">Linux </w:t>
      </w:r>
      <w:r>
        <w:rPr>
          <w:rFonts w:hint="eastAsia"/>
          <w:lang w:eastAsia="ja-JP"/>
        </w:rPr>
        <w:t>source code from:</w:t>
      </w:r>
    </w:p>
    <w:p w:rsidR="005545E6" w:rsidRPr="00A03F1A" w:rsidRDefault="00CA10E0" w:rsidP="00BF3C35">
      <w:pPr>
        <w:rPr>
          <w:sz w:val="18"/>
          <w:szCs w:val="18"/>
          <w:lang w:eastAsia="ja-JP"/>
        </w:rPr>
      </w:pPr>
      <w:hyperlink r:id="rId13" w:history="1">
        <w:r w:rsidR="003D0B22" w:rsidRPr="00BF3C35">
          <w:t>https://git.kernel.org/pub/scm/linux/kernel/git/cip/linux-cip.git</w:t>
        </w:r>
      </w:hyperlink>
      <w:r w:rsidR="003D0B22">
        <w:t>,branch=</w:t>
      </w:r>
      <w:r w:rsidR="003D0B22" w:rsidRPr="003D0B22">
        <w:t>linux-4.19.y-cip</w:t>
      </w:r>
      <w:r w:rsidR="003D0B22" w:rsidRPr="003D0B22" w:rsidDel="003D0B22">
        <w:t xml:space="preserve"> </w:t>
      </w:r>
      <w:r w:rsidR="008F7A74">
        <w:br/>
      </w:r>
      <w:hyperlink r:id="rId14" w:history="1">
        <w:r w:rsidR="008F7A74" w:rsidRPr="00BF3C35">
          <w:t>https://git.kernel.org/pub/scm/linux/kernel/git/cip/linux-cip.git</w:t>
        </w:r>
      </w:hyperlink>
      <w:r w:rsidR="008F7A74">
        <w:t>,branch=</w:t>
      </w:r>
      <w:r w:rsidR="008F7A74" w:rsidRPr="003D0B22">
        <w:t>linux-4.19.y-cip</w:t>
      </w:r>
      <w:r w:rsidR="008F7A74">
        <w:t>-rt</w:t>
      </w:r>
    </w:p>
    <w:p w:rsidR="00343B6E" w:rsidRPr="009F53BE" w:rsidRDefault="001133A1">
      <w:pPr>
        <w:pStyle w:val="Heading2"/>
      </w:pPr>
      <w:bookmarkStart w:id="11" w:name="_Toc309725225"/>
      <w:bookmarkStart w:id="12" w:name="_Toc356489714"/>
      <w:bookmarkStart w:id="13" w:name="_Toc363735924"/>
      <w:r w:rsidRPr="009F53BE">
        <w:t>Reference</w:t>
      </w:r>
      <w:bookmarkEnd w:id="11"/>
      <w:bookmarkEnd w:id="12"/>
      <w:r w:rsidRPr="009F53BE">
        <w:t xml:space="preserve"> (</w:t>
      </w:r>
      <w:r w:rsidR="00820C1D" w:rsidRPr="009F53BE">
        <w:t>RZ/G2</w:t>
      </w:r>
      <w:r w:rsidRPr="009F53BE">
        <w:t>)</w:t>
      </w:r>
      <w:bookmarkEnd w:id="13"/>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85"/>
        <w:gridCol w:w="1445"/>
      </w:tblGrid>
      <w:tr w:rsidR="001640DD" w:rsidRPr="00D36A46" w:rsidTr="00E92293">
        <w:tc>
          <w:tcPr>
            <w:tcW w:w="6885" w:type="dxa"/>
            <w:shd w:val="clear" w:color="auto" w:fill="auto"/>
          </w:tcPr>
          <w:p w:rsidR="001640DD" w:rsidRPr="00D36A46" w:rsidRDefault="004E27EC" w:rsidP="001133A1">
            <w:pPr>
              <w:pStyle w:val="tablehead"/>
            </w:pPr>
            <w:r>
              <w:t>D</w:t>
            </w:r>
            <w:r w:rsidRPr="00D36A46">
              <w:rPr>
                <w:rFonts w:hint="eastAsia"/>
              </w:rPr>
              <w:t xml:space="preserve">ocument </w:t>
            </w:r>
            <w:r w:rsidR="001640DD" w:rsidRPr="00D36A46">
              <w:rPr>
                <w:rFonts w:hint="eastAsia"/>
              </w:rPr>
              <w:t>name</w:t>
            </w:r>
          </w:p>
        </w:tc>
        <w:tc>
          <w:tcPr>
            <w:tcW w:w="1445" w:type="dxa"/>
            <w:shd w:val="clear" w:color="auto" w:fill="auto"/>
          </w:tcPr>
          <w:p w:rsidR="001640DD" w:rsidRPr="00D36A46" w:rsidRDefault="004E27EC" w:rsidP="001133A1">
            <w:pPr>
              <w:pStyle w:val="tablehead"/>
            </w:pPr>
            <w:r>
              <w:t>V</w:t>
            </w:r>
            <w:r w:rsidRPr="00D36A46">
              <w:rPr>
                <w:rFonts w:hint="eastAsia"/>
              </w:rPr>
              <w:t>ersion</w:t>
            </w:r>
          </w:p>
        </w:tc>
      </w:tr>
      <w:tr w:rsidR="001640DD" w:rsidRPr="00D36A46" w:rsidTr="0035594C">
        <w:tc>
          <w:tcPr>
            <w:tcW w:w="6885" w:type="dxa"/>
            <w:shd w:val="clear" w:color="auto" w:fill="auto"/>
            <w:vAlign w:val="center"/>
          </w:tcPr>
          <w:p w:rsidR="001640DD" w:rsidRPr="00E50848" w:rsidRDefault="001640DD" w:rsidP="0035594C">
            <w:pPr>
              <w:pStyle w:val="tablebody"/>
              <w:rPr>
                <w:rFonts w:asciiTheme="majorHAnsi" w:hAnsiTheme="majorHAnsi" w:cstheme="majorHAnsi"/>
                <w:szCs w:val="18"/>
              </w:rPr>
            </w:pPr>
            <w:r w:rsidRPr="00E50848">
              <w:rPr>
                <w:rFonts w:asciiTheme="majorHAnsi" w:hAnsiTheme="majorHAnsi" w:cstheme="majorHAnsi"/>
                <w:szCs w:val="18"/>
              </w:rPr>
              <w:t>R</w:t>
            </w:r>
            <w:r w:rsidR="007D6311">
              <w:rPr>
                <w:rFonts w:asciiTheme="majorHAnsi" w:hAnsiTheme="majorHAnsi" w:cstheme="majorHAnsi"/>
                <w:szCs w:val="18"/>
              </w:rPr>
              <w:t>Z/G2</w:t>
            </w:r>
            <w:r w:rsidRPr="00E50848">
              <w:rPr>
                <w:rFonts w:asciiTheme="majorHAnsi" w:hAnsiTheme="majorHAnsi" w:cstheme="majorHAnsi"/>
                <w:szCs w:val="18"/>
              </w:rPr>
              <w:t xml:space="preserve"> Series User’s Manual: Hardware</w:t>
            </w:r>
          </w:p>
        </w:tc>
        <w:tc>
          <w:tcPr>
            <w:tcW w:w="1445" w:type="dxa"/>
            <w:shd w:val="clear" w:color="auto" w:fill="auto"/>
            <w:vAlign w:val="center"/>
          </w:tcPr>
          <w:p w:rsidR="001640DD" w:rsidRPr="00E50848" w:rsidRDefault="007D6311" w:rsidP="0035594C">
            <w:pPr>
              <w:pStyle w:val="tablebody"/>
              <w:jc w:val="center"/>
              <w:rPr>
                <w:rFonts w:asciiTheme="majorHAnsi" w:hAnsiTheme="majorHAnsi" w:cstheme="majorHAnsi"/>
                <w:szCs w:val="18"/>
                <w:lang w:eastAsia="ja-JP"/>
              </w:rPr>
            </w:pPr>
            <w:r>
              <w:rPr>
                <w:rFonts w:asciiTheme="majorHAnsi" w:hAnsiTheme="majorHAnsi" w:cstheme="majorHAnsi"/>
                <w:szCs w:val="18"/>
              </w:rPr>
              <w:t>---</w:t>
            </w:r>
          </w:p>
        </w:tc>
      </w:tr>
      <w:tr w:rsidR="0041654A" w:rsidRPr="00FC02FE" w:rsidTr="0035594C">
        <w:trPr>
          <w:trHeight w:val="427"/>
        </w:trPr>
        <w:tc>
          <w:tcPr>
            <w:tcW w:w="6885" w:type="dxa"/>
            <w:shd w:val="clear" w:color="auto" w:fill="auto"/>
            <w:vAlign w:val="center"/>
          </w:tcPr>
          <w:p w:rsidR="0041654A" w:rsidRPr="00E50848" w:rsidRDefault="0041654A" w:rsidP="0035594C">
            <w:pPr>
              <w:overflowPunct/>
              <w:spacing w:before="20" w:after="60" w:line="240" w:lineRule="auto"/>
              <w:ind w:left="58" w:right="58"/>
              <w:textAlignment w:val="auto"/>
              <w:rPr>
                <w:rFonts w:asciiTheme="majorHAnsi" w:hAnsiTheme="majorHAnsi" w:cstheme="majorHAnsi"/>
                <w:sz w:val="18"/>
                <w:szCs w:val="18"/>
                <w:lang w:eastAsia="ja-JP"/>
              </w:rPr>
            </w:pPr>
            <w:r w:rsidRPr="00E50848">
              <w:rPr>
                <w:rFonts w:asciiTheme="majorHAnsi" w:hAnsiTheme="majorHAnsi" w:cstheme="majorHAnsi"/>
                <w:sz w:val="18"/>
                <w:szCs w:val="18"/>
                <w:lang w:eastAsia="ja-JP"/>
              </w:rPr>
              <w:t>R</w:t>
            </w:r>
            <w:r w:rsidR="007D6311">
              <w:rPr>
                <w:rFonts w:asciiTheme="majorHAnsi" w:hAnsiTheme="majorHAnsi" w:cstheme="majorHAnsi"/>
                <w:sz w:val="18"/>
                <w:szCs w:val="18"/>
                <w:lang w:eastAsia="ja-JP"/>
              </w:rPr>
              <w:t>Z/G2</w:t>
            </w:r>
            <w:r w:rsidRPr="00E50848">
              <w:rPr>
                <w:rFonts w:asciiTheme="majorHAnsi" w:hAnsiTheme="majorHAnsi" w:cstheme="majorHAnsi"/>
                <w:sz w:val="18"/>
                <w:szCs w:val="18"/>
                <w:lang w:eastAsia="ja-JP"/>
              </w:rPr>
              <w:t xml:space="preserve"> System Evaluation Board Hardware Manual</w:t>
            </w:r>
          </w:p>
        </w:tc>
        <w:tc>
          <w:tcPr>
            <w:tcW w:w="1445" w:type="dxa"/>
            <w:shd w:val="clear" w:color="auto" w:fill="auto"/>
            <w:vAlign w:val="center"/>
          </w:tcPr>
          <w:p w:rsidR="0041654A" w:rsidRPr="00E50848" w:rsidRDefault="007D6311" w:rsidP="0035594C">
            <w:pPr>
              <w:pStyle w:val="tablebody"/>
              <w:jc w:val="center"/>
              <w:rPr>
                <w:rFonts w:asciiTheme="majorHAnsi" w:hAnsiTheme="majorHAnsi" w:cstheme="majorHAnsi"/>
                <w:szCs w:val="18"/>
                <w:lang w:val="en-IN"/>
              </w:rPr>
            </w:pPr>
            <w:r>
              <w:rPr>
                <w:rFonts w:asciiTheme="majorHAnsi" w:hAnsiTheme="majorHAnsi" w:cstheme="majorHAnsi"/>
                <w:szCs w:val="18"/>
                <w:lang w:val="en-IN"/>
              </w:rPr>
              <w:t>---</w:t>
            </w:r>
          </w:p>
        </w:tc>
      </w:tr>
    </w:tbl>
    <w:p w:rsidR="001133A1" w:rsidRPr="00533762" w:rsidRDefault="00446AF5" w:rsidP="00BF3C35">
      <w:pPr>
        <w:pStyle w:val="Heading2"/>
      </w:pPr>
      <w:r>
        <w:rPr>
          <w:lang w:eastAsia="ja-JP"/>
        </w:rPr>
        <w:br w:type="page"/>
      </w:r>
      <w:bookmarkStart w:id="14" w:name="_Toc232857177"/>
      <w:bookmarkStart w:id="15" w:name="_Toc234463832"/>
      <w:bookmarkStart w:id="16" w:name="_Toc235414722"/>
      <w:bookmarkStart w:id="17" w:name="_Toc235414801"/>
      <w:bookmarkStart w:id="18" w:name="_Toc309725226"/>
      <w:bookmarkStart w:id="19" w:name="_Toc356489715"/>
      <w:bookmarkStart w:id="20" w:name="_Toc363735926"/>
      <w:r w:rsidR="004761E2" w:rsidRPr="00533762">
        <w:lastRenderedPageBreak/>
        <w:t>E</w:t>
      </w:r>
      <w:r w:rsidR="004761E2">
        <w:t>nvironmental</w:t>
      </w:r>
      <w:r w:rsidR="004761E2" w:rsidRPr="00533762">
        <w:t xml:space="preserve"> </w:t>
      </w:r>
      <w:bookmarkEnd w:id="14"/>
      <w:bookmarkEnd w:id="15"/>
      <w:bookmarkEnd w:id="16"/>
      <w:bookmarkEnd w:id="17"/>
      <w:bookmarkEnd w:id="18"/>
      <w:bookmarkEnd w:id="19"/>
      <w:bookmarkEnd w:id="20"/>
      <w:r w:rsidR="004761E2" w:rsidRPr="00533762">
        <w:t>R</w:t>
      </w:r>
      <w:r w:rsidR="004761E2">
        <w:t>equirement</w:t>
      </w:r>
    </w:p>
    <w:p w:rsidR="00606BAA" w:rsidRDefault="001133A1" w:rsidP="00BF3C35">
      <w:pPr>
        <w:rPr>
          <w:lang w:eastAsia="ja-JP"/>
        </w:rPr>
      </w:pPr>
      <w:r w:rsidRPr="00A547D7">
        <w:t xml:space="preserve">Host PC and terminal software are necessary for the operation of this product. </w:t>
      </w:r>
      <w:r w:rsidR="00327D44" w:rsidRPr="00A547D7">
        <w:t>Furthermore,</w:t>
      </w:r>
      <w:r w:rsidRPr="00A547D7">
        <w:t xml:space="preserve"> Ethernet cable is required to use NFS mount function. Please refer to</w:t>
      </w:r>
      <w:r w:rsidRPr="00A547D7">
        <w:rPr>
          <w:rFonts w:hint="eastAsia"/>
        </w:rPr>
        <w:t xml:space="preserve"> </w:t>
      </w:r>
      <w:r w:rsidR="00AC4902">
        <w:fldChar w:fldCharType="begin"/>
      </w:r>
      <w:r w:rsidR="00AC4902">
        <w:instrText xml:space="preserve"> REF _Ref249787630 \h  \* MERGEFORMAT </w:instrText>
      </w:r>
      <w:r w:rsidR="00AC4902">
        <w:fldChar w:fldCharType="separate"/>
      </w:r>
      <w:r w:rsidR="00146482" w:rsidRPr="00FE1BEA">
        <w:t xml:space="preserve">Table </w:t>
      </w:r>
      <w:r w:rsidR="00146482">
        <w:t>1</w:t>
      </w:r>
      <w:r w:rsidR="00AC4902">
        <w:fldChar w:fldCharType="end"/>
      </w:r>
      <w:r w:rsidRPr="00A547D7">
        <w:t>.</w:t>
      </w:r>
    </w:p>
    <w:p w:rsidR="001133A1" w:rsidRPr="00FE1BEA" w:rsidRDefault="001133A1" w:rsidP="00A630F5">
      <w:pPr>
        <w:pStyle w:val="Caption"/>
      </w:pPr>
      <w:bookmarkStart w:id="21" w:name="_Ref249787630"/>
      <w:bookmarkStart w:id="22" w:name="_Toc356315734"/>
      <w:bookmarkStart w:id="23" w:name="_Toc363735958"/>
      <w:r w:rsidRPr="00FE1BEA">
        <w:t xml:space="preserve">Table </w:t>
      </w:r>
      <w:r w:rsidR="00791092">
        <w:rPr>
          <w:noProof/>
        </w:rPr>
        <w:fldChar w:fldCharType="begin"/>
      </w:r>
      <w:r w:rsidR="00791092">
        <w:rPr>
          <w:noProof/>
        </w:rPr>
        <w:instrText xml:space="preserve"> SEQ Table \* ARABIC </w:instrText>
      </w:r>
      <w:r w:rsidR="00791092">
        <w:rPr>
          <w:noProof/>
        </w:rPr>
        <w:fldChar w:fldCharType="separate"/>
      </w:r>
      <w:r w:rsidR="00146482">
        <w:rPr>
          <w:noProof/>
        </w:rPr>
        <w:t>1</w:t>
      </w:r>
      <w:r w:rsidR="00791092">
        <w:rPr>
          <w:noProof/>
        </w:rPr>
        <w:fldChar w:fldCharType="end"/>
      </w:r>
      <w:bookmarkEnd w:id="21"/>
      <w:r w:rsidRPr="00FE1BEA">
        <w:t xml:space="preserve"> R</w:t>
      </w:r>
      <w:r w:rsidR="00AE0B7E">
        <w:t>Z/G2</w:t>
      </w:r>
      <w:r w:rsidRPr="006440DB">
        <w:rPr>
          <w:lang w:eastAsia="ja-JP"/>
        </w:rPr>
        <w:t xml:space="preserve"> </w:t>
      </w:r>
      <w:r w:rsidRPr="00FE1BEA">
        <w:t xml:space="preserve">Linux BSP </w:t>
      </w:r>
      <w:r w:rsidRPr="00FE1BEA">
        <w:rPr>
          <w:rFonts w:hint="eastAsia"/>
        </w:rPr>
        <w:t>Environmental Requirement</w:t>
      </w:r>
      <w:bookmarkEnd w:id="22"/>
      <w:bookmarkEnd w:id="2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654"/>
      </w:tblGrid>
      <w:tr w:rsidR="001133A1" w:rsidRPr="00A547D7" w:rsidTr="00042EE4">
        <w:tc>
          <w:tcPr>
            <w:tcW w:w="2235" w:type="dxa"/>
          </w:tcPr>
          <w:p w:rsidR="001133A1" w:rsidRPr="00A547D7" w:rsidRDefault="001133A1" w:rsidP="001133A1">
            <w:pPr>
              <w:pStyle w:val="tablehead"/>
            </w:pPr>
            <w:r w:rsidRPr="00A547D7">
              <w:rPr>
                <w:rFonts w:hint="eastAsia"/>
              </w:rPr>
              <w:t>Equipment</w:t>
            </w:r>
          </w:p>
        </w:tc>
        <w:tc>
          <w:tcPr>
            <w:tcW w:w="7654" w:type="dxa"/>
          </w:tcPr>
          <w:p w:rsidR="001133A1" w:rsidRPr="00A547D7" w:rsidRDefault="001133A1" w:rsidP="001133A1">
            <w:pPr>
              <w:pStyle w:val="tablehead"/>
            </w:pPr>
            <w:r w:rsidRPr="00A547D7">
              <w:t>E</w:t>
            </w:r>
            <w:r w:rsidRPr="00A547D7">
              <w:rPr>
                <w:rFonts w:hint="eastAsia"/>
              </w:rPr>
              <w:t>xplanation</w:t>
            </w:r>
          </w:p>
        </w:tc>
      </w:tr>
      <w:tr w:rsidR="001133A1" w:rsidRPr="00A547D7" w:rsidTr="00042EE4">
        <w:tc>
          <w:tcPr>
            <w:tcW w:w="2235" w:type="dxa"/>
          </w:tcPr>
          <w:p w:rsidR="001133A1" w:rsidRPr="00A547D7" w:rsidRDefault="001133A1" w:rsidP="001133A1">
            <w:pPr>
              <w:pStyle w:val="tablebody"/>
            </w:pPr>
            <w:r w:rsidRPr="00A547D7">
              <w:rPr>
                <w:rFonts w:hint="eastAsia"/>
              </w:rPr>
              <w:t xml:space="preserve">Linux </w:t>
            </w:r>
            <w:r w:rsidRPr="00A547D7">
              <w:t xml:space="preserve">Host </w:t>
            </w:r>
            <w:r w:rsidRPr="00A547D7">
              <w:rPr>
                <w:rFonts w:hint="eastAsia"/>
              </w:rPr>
              <w:t>PC</w:t>
            </w:r>
          </w:p>
        </w:tc>
        <w:tc>
          <w:tcPr>
            <w:tcW w:w="7654" w:type="dxa"/>
          </w:tcPr>
          <w:p w:rsidR="001133A1" w:rsidRPr="00A547D7" w:rsidRDefault="001133A1" w:rsidP="001133A1">
            <w:pPr>
              <w:pStyle w:val="tablebody"/>
            </w:pPr>
            <w:r w:rsidRPr="006A0505">
              <w:t>Ubuntu 1</w:t>
            </w:r>
            <w:r w:rsidR="00685309" w:rsidRPr="006A0505">
              <w:t>6</w:t>
            </w:r>
            <w:r w:rsidRPr="006A0505">
              <w:t xml:space="preserve">.04 </w:t>
            </w:r>
            <w:r w:rsidRPr="00A547D7">
              <w:rPr>
                <w:rFonts w:hint="eastAsia"/>
              </w:rPr>
              <w:t>LTS</w:t>
            </w:r>
            <w:r w:rsidR="009F1E3D">
              <w:t xml:space="preserve"> (</w:t>
            </w:r>
            <w:r w:rsidR="00AE0CE8">
              <w:rPr>
                <w:rFonts w:hint="eastAsia"/>
                <w:lang w:eastAsia="ja-JP"/>
              </w:rPr>
              <w:t>64bit</w:t>
            </w:r>
            <w:r w:rsidR="009F1E3D">
              <w:rPr>
                <w:lang w:eastAsia="ja-JP"/>
              </w:rPr>
              <w:t>)</w:t>
            </w:r>
            <w:r w:rsidRPr="00A547D7">
              <w:rPr>
                <w:rFonts w:hint="eastAsia"/>
              </w:rPr>
              <w:t xml:space="preserve"> is recommended as OS.</w:t>
            </w:r>
            <w:r w:rsidR="009F1E3D">
              <w:t xml:space="preserve"> 32bit version is not supported.</w:t>
            </w:r>
          </w:p>
          <w:p w:rsidR="001133A1" w:rsidRPr="00A547D7" w:rsidRDefault="001133A1" w:rsidP="001133A1">
            <w:pPr>
              <w:pStyle w:val="tablebody"/>
            </w:pPr>
            <w:r w:rsidRPr="00A547D7">
              <w:rPr>
                <w:rFonts w:hint="eastAsia"/>
              </w:rPr>
              <w:t>It is used as building and debugging environment.</w:t>
            </w:r>
          </w:p>
          <w:p w:rsidR="000E72EF" w:rsidRPr="00A547D7" w:rsidRDefault="001133A1" w:rsidP="00705942">
            <w:pPr>
              <w:pStyle w:val="tablebody"/>
            </w:pPr>
            <w:r w:rsidRPr="00A547D7">
              <w:rPr>
                <w:rFonts w:hint="eastAsia"/>
              </w:rPr>
              <w:t>It is used as TFTP server and NFS server.</w:t>
            </w:r>
          </w:p>
        </w:tc>
      </w:tr>
      <w:tr w:rsidR="001133A1" w:rsidRPr="00A547D7" w:rsidTr="00042EE4">
        <w:tc>
          <w:tcPr>
            <w:tcW w:w="2235" w:type="dxa"/>
          </w:tcPr>
          <w:p w:rsidR="001133A1" w:rsidRPr="00A547D7" w:rsidRDefault="001133A1" w:rsidP="001133A1">
            <w:pPr>
              <w:pStyle w:val="tablebody"/>
            </w:pPr>
            <w:r w:rsidRPr="00A547D7">
              <w:rPr>
                <w:rFonts w:hint="eastAsia"/>
              </w:rPr>
              <w:t>Windows Host PC</w:t>
            </w:r>
          </w:p>
        </w:tc>
        <w:tc>
          <w:tcPr>
            <w:tcW w:w="7654" w:type="dxa"/>
          </w:tcPr>
          <w:p w:rsidR="001133A1" w:rsidRPr="00A547D7" w:rsidRDefault="001133A1" w:rsidP="001133A1">
            <w:pPr>
              <w:pStyle w:val="tablebody"/>
            </w:pPr>
            <w:r w:rsidRPr="00211A3F">
              <w:t xml:space="preserve">Windows </w:t>
            </w:r>
            <w:r w:rsidR="00CC18D9" w:rsidRPr="006A0505">
              <w:t>10</w:t>
            </w:r>
            <w:r w:rsidRPr="00211A3F">
              <w:rPr>
                <w:rFonts w:hint="eastAsia"/>
              </w:rPr>
              <w:t xml:space="preserve"> </w:t>
            </w:r>
            <w:r w:rsidR="00940C52">
              <w:t>is</w:t>
            </w:r>
            <w:r w:rsidRPr="00A547D7">
              <w:rPr>
                <w:rFonts w:hint="eastAsia"/>
              </w:rPr>
              <w:t xml:space="preserve"> recommended as OS.</w:t>
            </w:r>
          </w:p>
          <w:p w:rsidR="001133A1" w:rsidRPr="00A547D7" w:rsidRDefault="001133A1" w:rsidP="001133A1">
            <w:pPr>
              <w:pStyle w:val="tablebody"/>
            </w:pPr>
            <w:r w:rsidRPr="00A547D7">
              <w:rPr>
                <w:rFonts w:hint="eastAsia"/>
              </w:rPr>
              <w:t>It is used as debugging environment.</w:t>
            </w:r>
          </w:p>
          <w:p w:rsidR="001133A1" w:rsidRPr="00A547D7" w:rsidRDefault="001133A1" w:rsidP="001133A1">
            <w:pPr>
              <w:pStyle w:val="tablebody"/>
            </w:pPr>
            <w:r w:rsidRPr="00A547D7">
              <w:rPr>
                <w:rFonts w:hint="eastAsia"/>
              </w:rPr>
              <w:t>Terminal software and VCP driver are executed.</w:t>
            </w:r>
          </w:p>
        </w:tc>
      </w:tr>
      <w:tr w:rsidR="001133A1" w:rsidRPr="00A547D7" w:rsidTr="00042EE4">
        <w:tc>
          <w:tcPr>
            <w:tcW w:w="2235" w:type="dxa"/>
          </w:tcPr>
          <w:p w:rsidR="001133A1" w:rsidRPr="00A547D7" w:rsidRDefault="001133A1" w:rsidP="001133A1">
            <w:pPr>
              <w:pStyle w:val="tablebody"/>
            </w:pPr>
            <w:r w:rsidRPr="00A547D7">
              <w:rPr>
                <w:rFonts w:hint="eastAsia"/>
              </w:rPr>
              <w:t>Terminal software</w:t>
            </w:r>
          </w:p>
        </w:tc>
        <w:tc>
          <w:tcPr>
            <w:tcW w:w="7654" w:type="dxa"/>
          </w:tcPr>
          <w:p w:rsidR="001133A1" w:rsidRPr="00A547D7" w:rsidRDefault="001133A1" w:rsidP="001133A1">
            <w:pPr>
              <w:pStyle w:val="tablebody"/>
            </w:pPr>
            <w:r w:rsidRPr="00A547D7">
              <w:rPr>
                <w:rFonts w:hint="eastAsia"/>
              </w:rPr>
              <w:t xml:space="preserve">Please use following </w:t>
            </w:r>
            <w:r w:rsidRPr="00A547D7">
              <w:t>software</w:t>
            </w:r>
            <w:r w:rsidRPr="00A547D7">
              <w:rPr>
                <w:rFonts w:hint="eastAsia"/>
              </w:rPr>
              <w:t>.</w:t>
            </w:r>
          </w:p>
          <w:p w:rsidR="001133A1" w:rsidRPr="00A547D7" w:rsidRDefault="001133A1" w:rsidP="001133A1">
            <w:pPr>
              <w:pStyle w:val="tablebody"/>
            </w:pPr>
            <w:r w:rsidRPr="00A547D7">
              <w:t>1) Tera</w:t>
            </w:r>
            <w:r w:rsidR="00C94C5B">
              <w:t xml:space="preserve"> </w:t>
            </w:r>
            <w:r w:rsidRPr="00A547D7">
              <w:t>Term</w:t>
            </w:r>
          </w:p>
          <w:p w:rsidR="001133A1" w:rsidRPr="00A547D7" w:rsidRDefault="001133A1" w:rsidP="001133A1">
            <w:pPr>
              <w:pStyle w:val="tablebody"/>
            </w:pPr>
            <w:r w:rsidRPr="00A547D7">
              <w:t xml:space="preserve">(Confirmed with Japanese version of </w:t>
            </w:r>
            <w:r w:rsidRPr="00211A3F">
              <w:t>Tera Term 4.</w:t>
            </w:r>
            <w:r w:rsidR="00B47C30" w:rsidRPr="00211A3F">
              <w:t>8</w:t>
            </w:r>
            <w:r w:rsidR="00573438" w:rsidRPr="006A0505">
              <w:t>8</w:t>
            </w:r>
          </w:p>
          <w:p w:rsidR="001133A1" w:rsidRPr="00A547D7" w:rsidRDefault="001133A1" w:rsidP="001133A1">
            <w:pPr>
              <w:pStyle w:val="tablebody"/>
            </w:pPr>
            <w:r w:rsidRPr="00A547D7">
              <w:t xml:space="preserve">Available at </w:t>
            </w:r>
            <w:hyperlink r:id="rId15" w:history="1">
              <w:r w:rsidRPr="00A547D7">
                <w:rPr>
                  <w:color w:val="0000FF"/>
                  <w:u w:val="single"/>
                </w:rPr>
                <w:t>http://sourceforge.jp/projects/ttssh2</w:t>
              </w:r>
            </w:hyperlink>
            <w:r w:rsidRPr="00A547D7">
              <w:t xml:space="preserve"> )</w:t>
            </w:r>
          </w:p>
        </w:tc>
      </w:tr>
      <w:tr w:rsidR="001133A1" w:rsidRPr="00A547D7" w:rsidTr="00042EE4">
        <w:tc>
          <w:tcPr>
            <w:tcW w:w="2235" w:type="dxa"/>
          </w:tcPr>
          <w:p w:rsidR="001133A1" w:rsidRPr="00A547D7" w:rsidRDefault="001133A1" w:rsidP="001133A1">
            <w:pPr>
              <w:pStyle w:val="tablebody"/>
            </w:pPr>
            <w:r w:rsidRPr="00A547D7">
              <w:rPr>
                <w:rFonts w:hint="eastAsia"/>
              </w:rPr>
              <w:t>VCP driver</w:t>
            </w:r>
          </w:p>
        </w:tc>
        <w:tc>
          <w:tcPr>
            <w:tcW w:w="7654" w:type="dxa"/>
          </w:tcPr>
          <w:p w:rsidR="001133A1" w:rsidRPr="006E18F0" w:rsidRDefault="001133A1" w:rsidP="001133A1">
            <w:pPr>
              <w:pStyle w:val="tablebody"/>
            </w:pPr>
            <w:r w:rsidRPr="006E18F0">
              <w:t>Please install in Windows Host PC.</w:t>
            </w:r>
          </w:p>
          <w:p w:rsidR="001133A1" w:rsidRPr="006E18F0" w:rsidRDefault="001133A1" w:rsidP="001133A1">
            <w:pPr>
              <w:pStyle w:val="tablebody"/>
            </w:pPr>
            <w:r w:rsidRPr="006E18F0">
              <w:t xml:space="preserve">Execute </w:t>
            </w:r>
            <w:r w:rsidR="006E18F0" w:rsidRPr="00947458">
              <w:rPr>
                <w:rFonts w:hAnsi="Times New Roman"/>
              </w:rPr>
              <w:t>CP210xVCPInstaller_x86/x64</w:t>
            </w:r>
            <w:r w:rsidR="006E18F0" w:rsidRPr="00947458">
              <w:rPr>
                <w:rFonts w:hAnsi="Times New Roman"/>
                <w:lang w:eastAsia="ja-JP"/>
              </w:rPr>
              <w:t xml:space="preserve">.exe </w:t>
            </w:r>
            <w:r w:rsidRPr="006E18F0">
              <w:rPr>
                <w:rFonts w:hAnsi="Times New Roman"/>
              </w:rPr>
              <w:t xml:space="preserve">for install before connect. </w:t>
            </w:r>
            <w:r w:rsidRPr="006E18F0">
              <w:t>USB become virtual COM port on terminal software. Please connect to</w:t>
            </w:r>
            <w:r w:rsidRPr="00947458">
              <w:rPr>
                <w:color w:val="FF0000"/>
              </w:rPr>
              <w:t xml:space="preserve"> </w:t>
            </w:r>
            <w:r w:rsidRPr="006E18F0">
              <w:t>Serial-USB Bridge</w:t>
            </w:r>
            <w:r w:rsidR="009B7945">
              <w:t xml:space="preserve"> </w:t>
            </w:r>
            <w:r w:rsidRPr="006E18F0">
              <w:t xml:space="preserve">on </w:t>
            </w:r>
            <w:r w:rsidR="009B7945">
              <w:t>RZG2</w:t>
            </w:r>
            <w:r w:rsidRPr="006440DB">
              <w:t xml:space="preserve"> </w:t>
            </w:r>
            <w:r w:rsidR="00D44646">
              <w:t>System Evaluation Board</w:t>
            </w:r>
          </w:p>
          <w:p w:rsidR="001133A1" w:rsidRPr="00A547D7" w:rsidRDefault="001133A1" w:rsidP="001133A1">
            <w:pPr>
              <w:pStyle w:val="tablebody"/>
            </w:pPr>
            <w:r w:rsidRPr="006E18F0">
              <w:t xml:space="preserve">(Available at </w:t>
            </w:r>
            <w:hyperlink r:id="rId16" w:history="1">
              <w:r w:rsidRPr="00947458">
                <w:rPr>
                  <w:rFonts w:eastAsia="MS-Mincho"/>
                  <w:u w:val="single"/>
                </w:rPr>
                <w:t>http://www.silabs.com/products/mcu/Pages/USBtoUARTBridgeVCPDrivers.aspx</w:t>
              </w:r>
            </w:hyperlink>
            <w:r w:rsidRPr="00947458">
              <w:t>)</w:t>
            </w:r>
          </w:p>
        </w:tc>
      </w:tr>
      <w:tr w:rsidR="001133A1" w:rsidRPr="00A547D7" w:rsidTr="00042EE4">
        <w:trPr>
          <w:trHeight w:val="487"/>
        </w:trPr>
        <w:tc>
          <w:tcPr>
            <w:tcW w:w="2235" w:type="dxa"/>
            <w:shd w:val="clear" w:color="auto" w:fill="auto"/>
          </w:tcPr>
          <w:p w:rsidR="001133A1" w:rsidRPr="00A547D7" w:rsidRDefault="001133A1" w:rsidP="001133A1">
            <w:pPr>
              <w:pStyle w:val="tablebody"/>
            </w:pPr>
            <w:r w:rsidRPr="00A547D7">
              <w:rPr>
                <w:rFonts w:hint="eastAsia"/>
              </w:rPr>
              <w:t>TFTP</w:t>
            </w:r>
            <w:r w:rsidRPr="00A547D7">
              <w:t xml:space="preserve"> </w:t>
            </w:r>
            <w:r w:rsidRPr="00A547D7">
              <w:rPr>
                <w:rFonts w:hint="eastAsia"/>
              </w:rPr>
              <w:t>s</w:t>
            </w:r>
            <w:r w:rsidRPr="00A547D7">
              <w:t>erver</w:t>
            </w:r>
            <w:r w:rsidRPr="00A547D7">
              <w:rPr>
                <w:rFonts w:hint="eastAsia"/>
              </w:rPr>
              <w:t xml:space="preserve"> software</w:t>
            </w:r>
          </w:p>
        </w:tc>
        <w:tc>
          <w:tcPr>
            <w:tcW w:w="7654" w:type="dxa"/>
          </w:tcPr>
          <w:p w:rsidR="001133A1" w:rsidRPr="00A547D7" w:rsidRDefault="001133A1">
            <w:pPr>
              <w:pStyle w:val="tablebody"/>
            </w:pPr>
            <w:r w:rsidRPr="00A547D7">
              <w:rPr>
                <w:rFonts w:hint="eastAsia"/>
              </w:rPr>
              <w:t xml:space="preserve">It is used when </w:t>
            </w:r>
            <w:r w:rsidR="000156BB">
              <w:t>SPI</w:t>
            </w:r>
            <w:r w:rsidR="000156BB" w:rsidRPr="00A547D7">
              <w:rPr>
                <w:rFonts w:hint="eastAsia"/>
              </w:rPr>
              <w:t xml:space="preserve"> </w:t>
            </w:r>
            <w:r w:rsidRPr="00A547D7">
              <w:rPr>
                <w:rFonts w:hint="eastAsia"/>
              </w:rPr>
              <w:t>Flash is written by U-Boot or Image is downloaded.</w:t>
            </w:r>
          </w:p>
        </w:tc>
      </w:tr>
      <w:tr w:rsidR="001133A1" w:rsidRPr="00A547D7" w:rsidTr="00042EE4">
        <w:trPr>
          <w:trHeight w:val="423"/>
        </w:trPr>
        <w:tc>
          <w:tcPr>
            <w:tcW w:w="2235" w:type="dxa"/>
            <w:shd w:val="clear" w:color="auto" w:fill="auto"/>
          </w:tcPr>
          <w:p w:rsidR="001133A1" w:rsidRPr="00A547D7" w:rsidRDefault="001133A1" w:rsidP="001133A1">
            <w:pPr>
              <w:pStyle w:val="tablebody"/>
            </w:pPr>
            <w:r w:rsidRPr="00A547D7">
              <w:rPr>
                <w:rFonts w:hint="eastAsia"/>
              </w:rPr>
              <w:t>NFS server software</w:t>
            </w:r>
          </w:p>
        </w:tc>
        <w:tc>
          <w:tcPr>
            <w:tcW w:w="7654" w:type="dxa"/>
          </w:tcPr>
          <w:p w:rsidR="001133A1" w:rsidRPr="00A547D7" w:rsidRDefault="001133A1" w:rsidP="001133A1">
            <w:pPr>
              <w:pStyle w:val="tablebody"/>
            </w:pPr>
            <w:r w:rsidRPr="00A547D7">
              <w:rPr>
                <w:rFonts w:hint="eastAsia"/>
              </w:rPr>
              <w:t>It is used when File system is mounted by NFS.</w:t>
            </w:r>
          </w:p>
        </w:tc>
      </w:tr>
    </w:tbl>
    <w:p w:rsidR="001133A1" w:rsidRDefault="006E379E">
      <w:pPr>
        <w:overflowPunct/>
        <w:autoSpaceDE/>
        <w:autoSpaceDN/>
        <w:adjustRightInd/>
        <w:spacing w:after="0" w:line="240" w:lineRule="auto"/>
        <w:textAlignment w:val="auto"/>
        <w:rPr>
          <w:lang w:eastAsia="ja-JP"/>
        </w:rPr>
      </w:pPr>
      <w:r>
        <w:rPr>
          <w:lang w:eastAsia="ja-JP"/>
        </w:rPr>
        <w:br w:type="page"/>
      </w:r>
    </w:p>
    <w:p w:rsidR="001133A1" w:rsidRPr="00A547D7" w:rsidRDefault="001133A1" w:rsidP="001133A1">
      <w:pPr>
        <w:ind w:leftChars="100" w:left="200"/>
        <w:rPr>
          <w:rFonts w:ascii="Arial" w:hAnsi="Arial" w:cs="Arial"/>
          <w:b/>
        </w:rPr>
      </w:pPr>
      <w:r w:rsidRPr="00A547D7">
        <w:rPr>
          <w:rFonts w:ascii="Arial" w:hAnsi="Arial" w:cs="Arial"/>
          <w:b/>
        </w:rPr>
        <w:lastRenderedPageBreak/>
        <w:t>Recommended Environment</w:t>
      </w:r>
    </w:p>
    <w:p w:rsidR="001133A1" w:rsidRPr="007A36EC" w:rsidRDefault="001133A1" w:rsidP="007A36EC">
      <w:r w:rsidRPr="007A36EC">
        <w:t>The following shows a Recommended Environment</w:t>
      </w:r>
      <w:r w:rsidRPr="007A36EC">
        <w:rPr>
          <w:color w:val="636466"/>
        </w:rPr>
        <w:t>.</w:t>
      </w:r>
      <w:r w:rsidRPr="007A36EC" w:rsidDel="00F56A82">
        <w:rPr>
          <w:color w:val="636466"/>
        </w:rPr>
        <w:t xml:space="preserve"> </w:t>
      </w:r>
    </w:p>
    <w:p w:rsidR="001133A1" w:rsidRPr="00A547D7" w:rsidRDefault="00710C25" w:rsidP="001133A1">
      <w:pPr>
        <w:pStyle w:val="box"/>
      </w:pPr>
      <w:r>
        <w:rPr>
          <w:rFonts w:cs="Arial"/>
          <w:lang w:eastAsia="ja-JP"/>
        </w:rPr>
        <mc:AlternateContent>
          <mc:Choice Requires="wpc">
            <w:drawing>
              <wp:inline distT="0" distB="0" distL="0" distR="0">
                <wp:extent cx="6134100" cy="4000500"/>
                <wp:effectExtent l="0" t="0" r="0" b="0"/>
                <wp:docPr id="937" name="キャンバス 46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923" name="Picture 71" descr="firewall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600300" y="342900"/>
                            <a:ext cx="934700" cy="457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4" name="Picture 72" descr="pc_des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33400" y="1257300"/>
                            <a:ext cx="1200700" cy="1029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5" name="Picture 73" descr="notep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686300" y="2171700"/>
                            <a:ext cx="1000100" cy="921300"/>
                          </a:xfrm>
                          <a:prstGeom prst="rect">
                            <a:avLst/>
                          </a:prstGeom>
                          <a:noFill/>
                          <a:extLst>
                            <a:ext uri="{909E8E84-426E-40DD-AFC4-6F175D3DCCD1}">
                              <a14:hiddenFill xmlns:a14="http://schemas.microsoft.com/office/drawing/2010/main">
                                <a:solidFill>
                                  <a:srgbClr val="FFFFFF"/>
                                </a:solidFill>
                              </a14:hiddenFill>
                            </a:ext>
                          </a:extLst>
                        </pic:spPr>
                      </pic:pic>
                      <wps:wsp>
                        <wps:cNvPr id="926" name="Text Box 74"/>
                        <wps:cNvSpPr txBox="1">
                          <a:spLocks noChangeArrowheads="1"/>
                        </wps:cNvSpPr>
                        <wps:spPr bwMode="auto">
                          <a:xfrm>
                            <a:off x="2971800" y="0"/>
                            <a:ext cx="685800" cy="3429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015" w:rsidRPr="00F56A82" w:rsidRDefault="00317015" w:rsidP="001133A1">
                              <w:pPr>
                                <w:rPr>
                                  <w:rFonts w:ascii="Verdana" w:hAnsi="Verdana"/>
                                </w:rPr>
                              </w:pPr>
                              <w:r w:rsidRPr="00F56A82">
                                <w:rPr>
                                  <w:rFonts w:ascii="Verdana" w:hAnsi="Verdana"/>
                                </w:rPr>
                                <w:t>Hub</w:t>
                              </w:r>
                            </w:p>
                            <w:p w:rsidR="00317015" w:rsidRPr="00B64A08" w:rsidRDefault="00317015" w:rsidP="001133A1"/>
                          </w:txbxContent>
                        </wps:txbx>
                        <wps:bodyPr rot="0" vert="horz" wrap="square" lIns="91440" tIns="45720" rIns="91440" bIns="45720" anchor="t" anchorCtr="0" upright="1">
                          <a:noAutofit/>
                        </wps:bodyPr>
                      </wps:wsp>
                      <wps:wsp>
                        <wps:cNvPr id="927" name="Freeform 75"/>
                        <wps:cNvSpPr>
                          <a:spLocks/>
                        </wps:cNvSpPr>
                        <wps:spPr bwMode="auto">
                          <a:xfrm>
                            <a:off x="1400100" y="571500"/>
                            <a:ext cx="1399600" cy="914400"/>
                          </a:xfrm>
                          <a:custGeom>
                            <a:avLst/>
                            <a:gdLst>
                              <a:gd name="T0" fmla="*/ 1399540 w 2205"/>
                              <a:gd name="T1" fmla="*/ 0 h 1440"/>
                              <a:gd name="T2" fmla="*/ 1132961 w 2205"/>
                              <a:gd name="T3" fmla="*/ 342900 h 1440"/>
                              <a:gd name="T4" fmla="*/ 266579 w 2205"/>
                              <a:gd name="T5" fmla="*/ 457200 h 1440"/>
                              <a:gd name="T6" fmla="*/ 0 w 2205"/>
                              <a:gd name="T7" fmla="*/ 914400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205" h="1440">
                                <a:moveTo>
                                  <a:pt x="2205" y="0"/>
                                </a:moveTo>
                                <a:cubicBezTo>
                                  <a:pt x="2143" y="210"/>
                                  <a:pt x="2082" y="420"/>
                                  <a:pt x="1785" y="540"/>
                                </a:cubicBezTo>
                                <a:cubicBezTo>
                                  <a:pt x="1488" y="660"/>
                                  <a:pt x="717" y="570"/>
                                  <a:pt x="420" y="720"/>
                                </a:cubicBezTo>
                                <a:cubicBezTo>
                                  <a:pt x="123" y="870"/>
                                  <a:pt x="61" y="1155"/>
                                  <a:pt x="0" y="14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8" name="Freeform 76"/>
                        <wps:cNvSpPr>
                          <a:spLocks/>
                        </wps:cNvSpPr>
                        <wps:spPr bwMode="auto">
                          <a:xfrm>
                            <a:off x="3167300" y="685800"/>
                            <a:ext cx="365800" cy="800100"/>
                          </a:xfrm>
                          <a:custGeom>
                            <a:avLst/>
                            <a:gdLst>
                              <a:gd name="T0" fmla="*/ 32963 w 577"/>
                              <a:gd name="T1" fmla="*/ 0 h 1260"/>
                              <a:gd name="T2" fmla="*/ 32963 w 577"/>
                              <a:gd name="T3" fmla="*/ 228600 h 1260"/>
                              <a:gd name="T4" fmla="*/ 232641 w 577"/>
                              <a:gd name="T5" fmla="*/ 685800 h 1260"/>
                              <a:gd name="T6" fmla="*/ 365760 w 577"/>
                              <a:gd name="T7" fmla="*/ 800100 h 12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7" h="1260">
                                <a:moveTo>
                                  <a:pt x="52" y="0"/>
                                </a:moveTo>
                                <a:cubicBezTo>
                                  <a:pt x="26" y="90"/>
                                  <a:pt x="0" y="180"/>
                                  <a:pt x="52" y="360"/>
                                </a:cubicBezTo>
                                <a:cubicBezTo>
                                  <a:pt x="104" y="540"/>
                                  <a:pt x="280" y="930"/>
                                  <a:pt x="367" y="1080"/>
                                </a:cubicBezTo>
                                <a:cubicBezTo>
                                  <a:pt x="454" y="1230"/>
                                  <a:pt x="515" y="1245"/>
                                  <a:pt x="577" y="12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9" name="Text Box 77"/>
                        <wps:cNvSpPr txBox="1">
                          <a:spLocks noChangeArrowheads="1"/>
                        </wps:cNvSpPr>
                        <wps:spPr bwMode="auto">
                          <a:xfrm>
                            <a:off x="200000" y="2286000"/>
                            <a:ext cx="1733500" cy="8477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015" w:rsidRPr="00BF3C35" w:rsidRDefault="00317015" w:rsidP="001133A1">
                              <w:pPr>
                                <w:rPr>
                                  <w:rFonts w:ascii="Verdana" w:hAnsi="Verdana"/>
                                </w:rPr>
                              </w:pPr>
                              <w:r w:rsidRPr="00BF3C35">
                                <w:rPr>
                                  <w:rFonts w:ascii="Verdana" w:hAnsi="Verdana"/>
                                </w:rPr>
                                <w:t>[Linux Host PC]</w:t>
                              </w:r>
                            </w:p>
                            <w:p w:rsidR="00317015" w:rsidRPr="00BF3C35" w:rsidRDefault="00317015" w:rsidP="001133A1">
                              <w:pPr>
                                <w:rPr>
                                  <w:rFonts w:ascii="Verdana" w:hAnsi="Verdana"/>
                                </w:rPr>
                              </w:pPr>
                              <w:r w:rsidRPr="00BF3C35">
                                <w:rPr>
                                  <w:rFonts w:ascii="Verdana" w:hAnsi="Verdana"/>
                                </w:rPr>
                                <w:t>TFTP server</w:t>
                              </w:r>
                            </w:p>
                            <w:p w:rsidR="00317015" w:rsidRPr="00BF3C35" w:rsidRDefault="00317015" w:rsidP="001133A1">
                              <w:pPr>
                                <w:rPr>
                                  <w:rFonts w:ascii="Verdana" w:hAnsi="Verdana"/>
                                </w:rPr>
                              </w:pPr>
                              <w:r w:rsidRPr="00BF3C35">
                                <w:rPr>
                                  <w:rFonts w:ascii="Verdana" w:hAnsi="Verdana"/>
                                </w:rPr>
                                <w:t>NFS server</w:t>
                              </w:r>
                            </w:p>
                          </w:txbxContent>
                        </wps:txbx>
                        <wps:bodyPr rot="0" vert="horz" wrap="square" lIns="91440" tIns="45720" rIns="91440" bIns="45720" anchor="t" anchorCtr="0" upright="1">
                          <a:noAutofit/>
                        </wps:bodyPr>
                      </wps:wsp>
                      <wps:wsp>
                        <wps:cNvPr id="930" name="Text Box 78"/>
                        <wps:cNvSpPr txBox="1">
                          <a:spLocks noChangeArrowheads="1"/>
                        </wps:cNvSpPr>
                        <wps:spPr bwMode="auto">
                          <a:xfrm>
                            <a:off x="1600200" y="1028700"/>
                            <a:ext cx="1714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F56A82" w:rsidRDefault="00317015" w:rsidP="001133A1">
                              <w:pPr>
                                <w:rPr>
                                  <w:rFonts w:ascii="Verdana" w:hAnsi="Verdana"/>
                                  <w:sz w:val="18"/>
                                  <w:szCs w:val="18"/>
                                </w:rPr>
                              </w:pPr>
                              <w:r>
                                <w:rPr>
                                  <w:rFonts w:ascii="Verdana" w:hint="eastAsia"/>
                                  <w:sz w:val="18"/>
                                  <w:szCs w:val="18"/>
                                </w:rPr>
                                <w:t xml:space="preserve">Straight </w:t>
                              </w:r>
                              <w:r w:rsidRPr="00F56A82">
                                <w:rPr>
                                  <w:rFonts w:ascii="Verdana" w:hAnsi="Verdana"/>
                                  <w:sz w:val="18"/>
                                  <w:szCs w:val="18"/>
                                </w:rPr>
                                <w:t>Ethernet</w:t>
                              </w:r>
                              <w:r>
                                <w:rPr>
                                  <w:rFonts w:ascii="Verdana" w:hAnsi="Verdana" w:hint="eastAsia"/>
                                  <w:sz w:val="18"/>
                                  <w:szCs w:val="18"/>
                                </w:rPr>
                                <w:t xml:space="preserve"> cable</w:t>
                              </w:r>
                            </w:p>
                          </w:txbxContent>
                        </wps:txbx>
                        <wps:bodyPr rot="0" vert="horz" wrap="square" lIns="91440" tIns="45720" rIns="91440" bIns="45720" anchor="t" anchorCtr="0" upright="1">
                          <a:noAutofit/>
                        </wps:bodyPr>
                      </wps:wsp>
                      <wps:wsp>
                        <wps:cNvPr id="931" name="Freeform 79"/>
                        <wps:cNvSpPr>
                          <a:spLocks/>
                        </wps:cNvSpPr>
                        <wps:spPr bwMode="auto">
                          <a:xfrm>
                            <a:off x="4267200" y="1828800"/>
                            <a:ext cx="800100" cy="685800"/>
                          </a:xfrm>
                          <a:custGeom>
                            <a:avLst/>
                            <a:gdLst>
                              <a:gd name="T0" fmla="*/ 0 w 1260"/>
                              <a:gd name="T1" fmla="*/ 0 h 1080"/>
                              <a:gd name="T2" fmla="*/ 266700 w 1260"/>
                              <a:gd name="T3" fmla="*/ 342900 h 1080"/>
                              <a:gd name="T4" fmla="*/ 800100 w 1260"/>
                              <a:gd name="T5" fmla="*/ 685800 h 1080"/>
                              <a:gd name="T6" fmla="*/ 0 60000 65536"/>
                              <a:gd name="T7" fmla="*/ 0 60000 65536"/>
                              <a:gd name="T8" fmla="*/ 0 60000 65536"/>
                            </a:gdLst>
                            <a:ahLst/>
                            <a:cxnLst>
                              <a:cxn ang="T6">
                                <a:pos x="T0" y="T1"/>
                              </a:cxn>
                              <a:cxn ang="T7">
                                <a:pos x="T2" y="T3"/>
                              </a:cxn>
                              <a:cxn ang="T8">
                                <a:pos x="T4" y="T5"/>
                              </a:cxn>
                            </a:cxnLst>
                            <a:rect l="0" t="0" r="r" b="b"/>
                            <a:pathLst>
                              <a:path w="1260" h="1080">
                                <a:moveTo>
                                  <a:pt x="0" y="0"/>
                                </a:moveTo>
                                <a:cubicBezTo>
                                  <a:pt x="105" y="180"/>
                                  <a:pt x="210" y="360"/>
                                  <a:pt x="420" y="540"/>
                                </a:cubicBezTo>
                                <a:cubicBezTo>
                                  <a:pt x="630" y="720"/>
                                  <a:pt x="945" y="900"/>
                                  <a:pt x="126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2" name="Text Box 80"/>
                        <wps:cNvSpPr txBox="1">
                          <a:spLocks noChangeArrowheads="1"/>
                        </wps:cNvSpPr>
                        <wps:spPr bwMode="auto">
                          <a:xfrm>
                            <a:off x="4457700" y="1828800"/>
                            <a:ext cx="1476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B64A08" w:rsidRDefault="00317015" w:rsidP="001133A1">
                              <w:r>
                                <w:rPr>
                                  <w:rFonts w:ascii="Verdana" w:hAnsi="Verdana" w:hint="eastAsia"/>
                                </w:rPr>
                                <w:t>USB</w:t>
                              </w:r>
                              <w:r w:rsidRPr="008470AA">
                                <w:rPr>
                                  <w:rFonts w:ascii="Verdana" w:hint="eastAsia"/>
                                </w:rPr>
                                <w:t xml:space="preserve"> </w:t>
                              </w:r>
                              <w:r>
                                <w:rPr>
                                  <w:rFonts w:ascii="Verdana" w:hint="eastAsia"/>
                                </w:rPr>
                                <w:t>cable (type A to mini/micro AB)</w:t>
                              </w:r>
                            </w:p>
                          </w:txbxContent>
                        </wps:txbx>
                        <wps:bodyPr rot="0" vert="horz" wrap="square" lIns="91440" tIns="45720" rIns="91440" bIns="45720" anchor="t" anchorCtr="0" upright="1">
                          <a:noAutofit/>
                        </wps:bodyPr>
                      </wps:wsp>
                      <wps:wsp>
                        <wps:cNvPr id="933" name="Text Box 81"/>
                        <wps:cNvSpPr txBox="1">
                          <a:spLocks noChangeArrowheads="1"/>
                        </wps:cNvSpPr>
                        <wps:spPr bwMode="auto">
                          <a:xfrm>
                            <a:off x="3314700" y="3133700"/>
                            <a:ext cx="2743200" cy="8668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015" w:rsidRPr="00BF3C35" w:rsidRDefault="00317015" w:rsidP="001133A1">
                              <w:pPr>
                                <w:rPr>
                                  <w:rFonts w:ascii="Verdana" w:hAnsi="Verdana"/>
                                </w:rPr>
                              </w:pPr>
                              <w:r w:rsidRPr="00BF3C35">
                                <w:rPr>
                                  <w:rFonts w:ascii="Verdana" w:hAnsi="Verdana"/>
                                </w:rPr>
                                <w:t>[Windows 10 Host PC]</w:t>
                              </w:r>
                            </w:p>
                            <w:p w:rsidR="00317015" w:rsidRPr="00F56A82" w:rsidRDefault="00317015" w:rsidP="001133A1">
                              <w:pPr>
                                <w:rPr>
                                  <w:rFonts w:ascii="Verdana" w:hAnsi="Verdana"/>
                                </w:rPr>
                              </w:pPr>
                              <w:r>
                                <w:rPr>
                                  <w:rFonts w:ascii="Verdana" w:hint="eastAsia"/>
                                </w:rPr>
                                <w:t>Terminal software to display console</w:t>
                              </w:r>
                            </w:p>
                            <w:p w:rsidR="00317015" w:rsidRPr="00D6072E" w:rsidRDefault="00317015" w:rsidP="001133A1">
                              <w:r w:rsidRPr="00F56A82">
                                <w:rPr>
                                  <w:rFonts w:ascii="Verdana" w:hAnsi="Verdana"/>
                                </w:rPr>
                                <w:t>(</w:t>
                              </w:r>
                              <w:r>
                                <w:rPr>
                                  <w:rFonts w:ascii="Verdana" w:hAnsi="Verdana" w:hint="eastAsia"/>
                                </w:rPr>
                                <w:t xml:space="preserve">ssh to control </w:t>
                              </w:r>
                              <w:r w:rsidRPr="00F56A82">
                                <w:rPr>
                                  <w:rFonts w:ascii="Verdana" w:hAnsi="Verdana"/>
                                </w:rPr>
                                <w:t>Linux</w:t>
                              </w:r>
                              <w:r>
                                <w:rPr>
                                  <w:rFonts w:ascii="Verdana" w:hAnsi="Verdana" w:hint="eastAsia"/>
                                </w:rPr>
                                <w:t xml:space="preserve"> Host)</w:t>
                              </w:r>
                            </w:p>
                          </w:txbxContent>
                        </wps:txbx>
                        <wps:bodyPr rot="0" vert="horz" wrap="square" lIns="91440" tIns="45720" rIns="91440" bIns="45720" anchor="t" anchorCtr="0" upright="1">
                          <a:noAutofit/>
                        </wps:bodyPr>
                      </wps:wsp>
                      <wps:wsp>
                        <wps:cNvPr id="934" name="Freeform 82"/>
                        <wps:cNvSpPr>
                          <a:spLocks/>
                        </wps:cNvSpPr>
                        <wps:spPr bwMode="auto">
                          <a:xfrm>
                            <a:off x="3314700" y="685800"/>
                            <a:ext cx="2419300" cy="1600200"/>
                          </a:xfrm>
                          <a:custGeom>
                            <a:avLst/>
                            <a:gdLst>
                              <a:gd name="T0" fmla="*/ 0 w 3810"/>
                              <a:gd name="T1" fmla="*/ 0 h 2520"/>
                              <a:gd name="T2" fmla="*/ 2057400 w 3810"/>
                              <a:gd name="T3" fmla="*/ 914400 h 2520"/>
                              <a:gd name="T4" fmla="*/ 2171700 w 3810"/>
                              <a:gd name="T5" fmla="*/ 1600200 h 2520"/>
                              <a:gd name="T6" fmla="*/ 0 60000 65536"/>
                              <a:gd name="T7" fmla="*/ 0 60000 65536"/>
                              <a:gd name="T8" fmla="*/ 0 60000 65536"/>
                            </a:gdLst>
                            <a:ahLst/>
                            <a:cxnLst>
                              <a:cxn ang="T6">
                                <a:pos x="T0" y="T1"/>
                              </a:cxn>
                              <a:cxn ang="T7">
                                <a:pos x="T2" y="T3"/>
                              </a:cxn>
                              <a:cxn ang="T8">
                                <a:pos x="T4" y="T5"/>
                              </a:cxn>
                            </a:cxnLst>
                            <a:rect l="0" t="0" r="r" b="b"/>
                            <a:pathLst>
                              <a:path w="3810" h="2520">
                                <a:moveTo>
                                  <a:pt x="0" y="0"/>
                                </a:moveTo>
                                <a:cubicBezTo>
                                  <a:pt x="1335" y="510"/>
                                  <a:pt x="2670" y="1020"/>
                                  <a:pt x="3240" y="1440"/>
                                </a:cubicBezTo>
                                <a:cubicBezTo>
                                  <a:pt x="3810" y="1860"/>
                                  <a:pt x="3615" y="2190"/>
                                  <a:pt x="3420" y="25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5" name="Text Box 83"/>
                        <wps:cNvSpPr txBox="1">
                          <a:spLocks noChangeArrowheads="1"/>
                        </wps:cNvSpPr>
                        <wps:spPr bwMode="auto">
                          <a:xfrm>
                            <a:off x="4067100" y="689600"/>
                            <a:ext cx="1816100" cy="57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F56A82" w:rsidRDefault="00317015" w:rsidP="001133A1">
                              <w:pPr>
                                <w:rPr>
                                  <w:rFonts w:ascii="Verdana" w:hAnsi="Verdana"/>
                                  <w:sz w:val="18"/>
                                  <w:szCs w:val="18"/>
                                </w:rPr>
                              </w:pPr>
                              <w:r>
                                <w:rPr>
                                  <w:rFonts w:ascii="Verdana" w:hAnsi="Verdana" w:hint="eastAsia"/>
                                  <w:sz w:val="18"/>
                                  <w:szCs w:val="18"/>
                                </w:rPr>
                                <w:t xml:space="preserve">(Straight </w:t>
                              </w:r>
                              <w:r w:rsidRPr="00F56A82">
                                <w:rPr>
                                  <w:rFonts w:ascii="Verdana" w:hAnsi="Verdana"/>
                                  <w:sz w:val="18"/>
                                  <w:szCs w:val="18"/>
                                </w:rPr>
                                <w:t>Ethernet</w:t>
                              </w:r>
                              <w:r>
                                <w:rPr>
                                  <w:rFonts w:ascii="Verdana" w:hAnsi="Verdana" w:hint="eastAsia"/>
                                  <w:sz w:val="18"/>
                                  <w:szCs w:val="18"/>
                                </w:rPr>
                                <w:t xml:space="preserve"> cable)</w:t>
                              </w:r>
                            </w:p>
                          </w:txbxContent>
                        </wps:txbx>
                        <wps:bodyPr rot="0" vert="horz" wrap="square" lIns="91440" tIns="45720" rIns="91440" bIns="45720" anchor="t" anchorCtr="0" upright="1">
                          <a:noAutofit/>
                        </wps:bodyPr>
                      </wps:wsp>
                      <wps:wsp>
                        <wps:cNvPr id="936" name="Rectangle 84"/>
                        <wps:cNvSpPr>
                          <a:spLocks noChangeArrowheads="1"/>
                        </wps:cNvSpPr>
                        <wps:spPr bwMode="auto">
                          <a:xfrm>
                            <a:off x="2971800" y="1485900"/>
                            <a:ext cx="1485900" cy="571500"/>
                          </a:xfrm>
                          <a:prstGeom prst="rect">
                            <a:avLst/>
                          </a:prstGeom>
                          <a:solidFill>
                            <a:srgbClr val="FFFFFF"/>
                          </a:solidFill>
                          <a:ln w="19050">
                            <a:solidFill>
                              <a:srgbClr val="000000"/>
                            </a:solidFill>
                            <a:miter lim="800000"/>
                            <a:headEnd/>
                            <a:tailEnd/>
                          </a:ln>
                        </wps:spPr>
                        <wps:txbx>
                          <w:txbxContent>
                            <w:p w:rsidR="00317015" w:rsidRDefault="00317015" w:rsidP="001133A1">
                              <w:r>
                                <w:rPr>
                                  <w:rFonts w:hint="eastAsia"/>
                                </w:rPr>
                                <w:t>R</w:t>
                              </w:r>
                              <w:r>
                                <w:t>Z/G2</w:t>
                              </w:r>
                            </w:p>
                            <w:p w:rsidR="00317015" w:rsidRPr="00B64A08" w:rsidRDefault="00317015" w:rsidP="001133A1">
                              <w:r>
                                <w:t>System Evaluation Board</w:t>
                              </w:r>
                            </w:p>
                          </w:txbxContent>
                        </wps:txbx>
                        <wps:bodyPr rot="0" vert="horz" wrap="square" lIns="74295" tIns="8890" rIns="74295" bIns="8890" anchor="t" anchorCtr="0" upright="1">
                          <a:noAutofit/>
                        </wps:bodyPr>
                      </wps:wsp>
                    </wpc:wpc>
                  </a:graphicData>
                </a:graphic>
              </wp:inline>
            </w:drawing>
          </mc:Choice>
          <mc:Fallback>
            <w:pict>
              <v:group id="キャンバス 460" o:spid="_x0000_s1026" editas="canvas" style="width:483pt;height:315pt;mso-position-horizontal-relative:char;mso-position-vertical-relative:line" coordsize="61341,40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41;height:40005;visibility:visible;mso-wrap-style:square">
                  <v:fill o:detectmouseclick="t"/>
                  <v:path o:connecttype="none"/>
                </v:shape>
                <v:shape id="Picture 71" o:spid="_x0000_s1028" type="#_x0000_t75" alt="firewall_2" style="position:absolute;left:26003;top:3429;width:9347;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XLSHGAAAA3AAAAA8AAABkcnMvZG93bnJldi54bWxEj9FqwkAURN+F/sNyC31rNrVaNLqKFKrG&#10;PpSqH3DJ3iYh2btpdhujX+8KBR+HmTnDzJe9qUVHrSstK3iJYhDEmdUl5wqOh4/nCQjnkTXWlknB&#10;mRwsFw+DOSbanvibur3PRYCwS1BB4X2TSOmyggy6yDbEwfuxrUEfZJtL3eIpwE0th3H8Jg2WHBYK&#10;bOi9oKza/xkFld79frqRr1Zfh0233ozT9GJSpZ4e+9UMhKfe38P/7a1WMB2+wu1MOAJyc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VctIcYAAADcAAAADwAAAAAAAAAAAAAA&#10;AACfAgAAZHJzL2Rvd25yZXYueG1sUEsFBgAAAAAEAAQA9wAAAJIDAAAAAA==&#10;">
                  <v:imagedata r:id="rId20" o:title="firewall_2"/>
                </v:shape>
                <v:shape id="Picture 72" o:spid="_x0000_s1029" type="#_x0000_t75" alt="pc_desk" style="position:absolute;left:5334;top:12573;width:12007;height:1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Pa/CAAAA3AAAAA8AAABkcnMvZG93bnJldi54bWxEj0GLwjAUhO/C/ofwFrxpqixiu0aRBcGD&#10;F6vU66N5mwabl9JktfvvjSB4HGbmG2a1GVwrbtQH61nBbJqBIK69tmwUnE+7yRJEiMgaW8+k4J8C&#10;bNYfoxUW2t/5SLcyGpEgHApU0MTYFVKGuiGHYeo74uT9+t5hTLI3Uvd4T3DXynmWLaRDy2mhwY5+&#10;Gqqv5Z9TYLE6oHbVrDaH/NiZ3GaLS6nU+HPYfoOINMR3+NXeawX5/AueZ9IRkO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fj2vwgAAANwAAAAPAAAAAAAAAAAAAAAAAJ8C&#10;AABkcnMvZG93bnJldi54bWxQSwUGAAAAAAQABAD3AAAAjgMAAAAA&#10;">
                  <v:imagedata r:id="rId21" o:title="pc_desk"/>
                </v:shape>
                <v:shape id="Picture 73" o:spid="_x0000_s1030" type="#_x0000_t75" alt="notepc" style="position:absolute;left:46863;top:21717;width:10001;height:9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ODFTGAAAA3AAAAA8AAABkcnMvZG93bnJldi54bWxEj0FrAjEUhO+C/yG8ghfRrKJFt0YRpVh6&#10;aOkq9vrYvO4ubl6WJNWtv74RBI/DzHzDLFatqcWZnK8sKxgNExDEudUVFwoO+9fBDIQPyBpry6Tg&#10;jzyslt3OAlNtL/xF5ywUIkLYp6igDKFJpfR5SQb90DbE0fuxzmCI0hVSO7xEuKnlOEmepcGK40KJ&#10;DW1Kyk/Zr1FwvdaOsu1usmvo/ciTz4+1/O4r1Xtq1y8gArXhEb6337SC+XgKtzPxCMj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E4MVMYAAADcAAAADwAAAAAAAAAAAAAA&#10;AACfAgAAZHJzL2Rvd25yZXYueG1sUEsFBgAAAAAEAAQA9wAAAJIDAAAAAA==&#10;">
                  <v:imagedata r:id="rId22" o:title="notepc"/>
                </v:shape>
                <v:shapetype id="_x0000_t202" coordsize="21600,21600" o:spt="202" path="m,l,21600r21600,l21600,xe">
                  <v:stroke joinstyle="miter"/>
                  <v:path gradientshapeok="t" o:connecttype="rect"/>
                </v:shapetype>
                <v:shape id="Text Box 74" o:spid="_x0000_s1031" type="#_x0000_t202" style="position:absolute;left:29718;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RQcQA&#10;AADcAAAADwAAAGRycy9kb3ducmV2LnhtbESPwWrDMBBE74X8g9hAb42cQE3rRAkhoeCDKW2aQ46L&#10;tbFNrJWRFMv9+6pQ6HGYmTfMZjeZXozkfGdZwXKRgSCure64UXD+ent6AeEDssbeMin4Jg+77exh&#10;g4W2kT9pPIVGJAj7AhW0IQyFlL5uyaBf2IE4eVfrDIYkXSO1w5jgpperLMulwY7TQosDHVqqb6e7&#10;UZBFcrF5vnyY7r1iXfpYHe97pR7n034NItAU/sN/7VIreF3l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kUHEAAAA3AAAAA8AAAAAAAAAAAAAAAAAmAIAAGRycy9k&#10;b3ducmV2LnhtbFBLBQYAAAAABAAEAPUAAACJAwAAAAA=&#10;" fillcolor="#ff9" stroked="f">
                  <v:textbox>
                    <w:txbxContent>
                      <w:p w:rsidR="00317015" w:rsidRPr="00F56A82" w:rsidRDefault="00317015" w:rsidP="001133A1">
                        <w:pPr>
                          <w:rPr>
                            <w:rFonts w:ascii="Verdana" w:hAnsi="Verdana"/>
                          </w:rPr>
                        </w:pPr>
                        <w:r w:rsidRPr="00F56A82">
                          <w:rPr>
                            <w:rFonts w:ascii="Verdana" w:hAnsi="Verdana"/>
                          </w:rPr>
                          <w:t>Hub</w:t>
                        </w:r>
                      </w:p>
                      <w:p w:rsidR="00317015" w:rsidRPr="00B64A08" w:rsidRDefault="00317015" w:rsidP="001133A1"/>
                    </w:txbxContent>
                  </v:textbox>
                </v:shape>
                <v:shape id="Freeform 75" o:spid="_x0000_s1032" style="position:absolute;left:14001;top:5715;width:13996;height:9144;visibility:visible;mso-wrap-style:square;v-text-anchor:top" coordsize="2205,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4K58QA&#10;AADcAAAADwAAAGRycy9kb3ducmV2LnhtbESPT2sCMRTE74LfITyhN83qodXVKCIUWqQF/+D5sXnu&#10;Bjcva5K6q5++KRQ8DjPzG2ax6mwtbuSDcaxgPMpAEBdOGy4VHA/vwymIEJE11o5JwZ0CrJb93gJz&#10;7Vre0W0fS5EgHHJUUMXY5FKGoiKLYeQa4uSdnbcYk/Sl1B7bBLe1nGTZq7RoOC1U2NCmouKy/7EK&#10;to1vSe5OX9PHeSvH7dUcvz+NUi+Dbj0HEamLz/B/+0MrmE3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CufEAAAA3AAAAA8AAAAAAAAAAAAAAAAAmAIAAGRycy9k&#10;b3ducmV2LnhtbFBLBQYAAAAABAAEAPUAAACJAwAAAAA=&#10;" path="m2205,v-62,210,-123,420,-420,540c1488,660,717,570,420,720,123,870,61,1155,,1440e" filled="f">
                  <v:path arrowok="t" o:connecttype="custom" o:connectlocs="888342941,0;719134792,217741500;169208149,290322000;0,580644000" o:connectangles="0,0,0,0"/>
                </v:shape>
                <v:shape id="Freeform 76" o:spid="_x0000_s1033" style="position:absolute;left:31673;top:6858;width:3658;height:8001;visibility:visible;mso-wrap-style:square;v-text-anchor:top" coordsize="577,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wxsEA&#10;AADcAAAADwAAAGRycy9kb3ducmV2LnhtbERPz2vCMBS+D/wfwhO8zVQFmdUoIkjdYbDZ7f5onmmx&#10;ealJrN1/vxyEHT++35vdYFvRkw+NYwWzaQaCuHK6YaPguzy+voEIEVlj65gU/FKA3Xb0ssFcuwd/&#10;UX+ORqQQDjkqqGPscilDVZPFMHUdceIuzluMCXojtcdHCretnGfZUlpsODXU2NGhpup6vlsFt5Uv&#10;PkpTmNL/LK6f781ldip6pSbjYb8GEWmI/+Kn+6QVrOZpbTqTj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kcMbBAAAA3AAAAA8AAAAAAAAAAAAAAAAAmAIAAGRycy9kb3du&#10;cmV2LnhtbFBLBQYAAAAABAAEAPUAAACGAwAAAAA=&#10;" path="m52,c26,90,,180,52,360v52,180,228,570,315,720c454,1230,515,1245,577,1260e" filled="f">
                  <v:path arrowok="t" o:connecttype="custom" o:connectlocs="20897514,0;20897514,145161000;147487137,435483000;231880430,508063500" o:connectangles="0,0,0,0"/>
                </v:shape>
                <v:shape id="Text Box 77" o:spid="_x0000_s1034" type="#_x0000_t202" style="position:absolute;left:2000;top:22860;width:17335;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FM8QA&#10;AADcAAAADwAAAGRycy9kb3ducmV2LnhtbESPwWrDMBBE74H+g9hCb7HcQEPiWgmhIeCDCU3aQ4+L&#10;tbFNrJWRlMj9+6pQ6HGYmTdMuZ3MIO7kfG9ZwXOWgyBurO65VfD5cZivQPiArHGwTAq+ycN28zAr&#10;sdA28onu59CKBGFfoIIuhLGQ0jcdGfSZHYmTd7HOYEjStVI7jAluBrnI86U02HNa6HCkt46a6/lm&#10;FOSRXGxfvt5Nf6xZVz7W+9tOqafHafcKItAU/sN/7UorWC/W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DBTPEAAAA3AAAAA8AAAAAAAAAAAAAAAAAmAIAAGRycy9k&#10;b3ducmV2LnhtbFBLBQYAAAAABAAEAPUAAACJAwAAAAA=&#10;" fillcolor="#ff9" stroked="f">
                  <v:textbox>
                    <w:txbxContent>
                      <w:p w:rsidR="00317015" w:rsidRPr="00BF3C35" w:rsidRDefault="00317015" w:rsidP="001133A1">
                        <w:pPr>
                          <w:rPr>
                            <w:rFonts w:ascii="Verdana" w:hAnsi="Verdana"/>
                          </w:rPr>
                        </w:pPr>
                        <w:r w:rsidRPr="00BF3C35">
                          <w:rPr>
                            <w:rFonts w:ascii="Verdana" w:hAnsi="Verdana"/>
                          </w:rPr>
                          <w:t>[Linux Host PC]</w:t>
                        </w:r>
                      </w:p>
                      <w:p w:rsidR="00317015" w:rsidRPr="00BF3C35" w:rsidRDefault="00317015" w:rsidP="001133A1">
                        <w:pPr>
                          <w:rPr>
                            <w:rFonts w:ascii="Verdana" w:hAnsi="Verdana"/>
                          </w:rPr>
                        </w:pPr>
                        <w:r w:rsidRPr="00BF3C35">
                          <w:rPr>
                            <w:rFonts w:ascii="Verdana" w:hAnsi="Verdana"/>
                          </w:rPr>
                          <w:t>TFTP server</w:t>
                        </w:r>
                      </w:p>
                      <w:p w:rsidR="00317015" w:rsidRPr="00BF3C35" w:rsidRDefault="00317015" w:rsidP="001133A1">
                        <w:pPr>
                          <w:rPr>
                            <w:rFonts w:ascii="Verdana" w:hAnsi="Verdana"/>
                          </w:rPr>
                        </w:pPr>
                        <w:r w:rsidRPr="00BF3C35">
                          <w:rPr>
                            <w:rFonts w:ascii="Verdana" w:hAnsi="Verdana"/>
                          </w:rPr>
                          <w:t>NFS server</w:t>
                        </w:r>
                      </w:p>
                    </w:txbxContent>
                  </v:textbox>
                </v:shape>
                <v:shape id="Text Box 78" o:spid="_x0000_s1035" type="#_x0000_t202" style="position:absolute;left:16002;top:10287;width:1714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MbsAA&#10;AADcAAAADwAAAGRycy9kb3ducmV2LnhtbERPy4rCMBTdC/5DuII7TdRRxmoUUQRXIz5mYHaX5toW&#10;m5vSRNv5+8lCcHk47+W6taV4Uu0LxxpGQwWCOHWm4EzD9bIffILwAdlg6Zg0/JGH9arbWWJiXMMn&#10;ep5DJmII+wQ15CFUiZQ+zcmiH7qKOHI3V1sMEdaZNDU2MdyWcqzUTFosODbkWNE2p/R+flgN31+3&#10;358Pdcx2dlo1rlWS7Vx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KMbsAAAADcAAAADwAAAAAAAAAAAAAAAACYAgAAZHJzL2Rvd25y&#10;ZXYueG1sUEsFBgAAAAAEAAQA9QAAAIUDAAAAAA==&#10;" filled="f" stroked="f">
                  <v:textbox>
                    <w:txbxContent>
                      <w:p w:rsidR="00317015" w:rsidRPr="00F56A82" w:rsidRDefault="00317015" w:rsidP="001133A1">
                        <w:pPr>
                          <w:rPr>
                            <w:rFonts w:ascii="Verdana" w:hAnsi="Verdana"/>
                            <w:sz w:val="18"/>
                            <w:szCs w:val="18"/>
                          </w:rPr>
                        </w:pPr>
                        <w:r>
                          <w:rPr>
                            <w:rFonts w:ascii="Verdana" w:hint="eastAsia"/>
                            <w:sz w:val="18"/>
                            <w:szCs w:val="18"/>
                          </w:rPr>
                          <w:t xml:space="preserve">Straight </w:t>
                        </w:r>
                        <w:r w:rsidRPr="00F56A82">
                          <w:rPr>
                            <w:rFonts w:ascii="Verdana" w:hAnsi="Verdana"/>
                            <w:sz w:val="18"/>
                            <w:szCs w:val="18"/>
                          </w:rPr>
                          <w:t>Ethernet</w:t>
                        </w:r>
                        <w:r>
                          <w:rPr>
                            <w:rFonts w:ascii="Verdana" w:hAnsi="Verdana" w:hint="eastAsia"/>
                            <w:sz w:val="18"/>
                            <w:szCs w:val="18"/>
                          </w:rPr>
                          <w:t xml:space="preserve"> cable</w:t>
                        </w:r>
                      </w:p>
                    </w:txbxContent>
                  </v:textbox>
                </v:shape>
                <v:shape id="Freeform 79" o:spid="_x0000_s1036" style="position:absolute;left:42672;top:18288;width:8001;height:6858;visibility:visible;mso-wrap-style:square;v-text-anchor:top" coordsize="126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Xe8MA&#10;AADcAAAADwAAAGRycy9kb3ducmV2LnhtbESPQWvCQBSE74L/YXlCL1I3iSCaZiOxIPRqKuLxNfua&#10;DWbfhuxW03/fLRR6HGbmG6bYT7YXdxp951hBukpAEDdOd9wqOL8fn7cgfEDW2DsmBd/kYV/OZwXm&#10;2j34RPc6tCJC2OeowIQw5FL6xpBFv3IDcfQ+3WgxRDm2Uo/4iHDbyyxJNtJix3HB4ECvhppb/WUV&#10;HKvDxyVZVjbNrmjqTebYNE6pp8VUvYAINIX/8F/7TSvYrVP4PROP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nXe8MAAADcAAAADwAAAAAAAAAAAAAAAACYAgAAZHJzL2Rv&#10;d25yZXYueG1sUEsFBgAAAAAEAAQA9QAAAIgDAAAAAA==&#10;" path="m,c105,180,210,360,420,540v210,180,525,360,840,540e" filled="f">
                  <v:path arrowok="t" o:connecttype="custom" o:connectlocs="0,0;169354500,217741500;508063500,435483000" o:connectangles="0,0,0"/>
                </v:shape>
                <v:shape id="Text Box 80" o:spid="_x0000_s1037" type="#_x0000_t202" style="position:absolute;left:44577;top:18288;width:1476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3gsQA&#10;AADcAAAADwAAAGRycy9kb3ducmV2LnhtbESPT4vCMBTE7wt+h/AEb2vinxWtRpFdBE8uuqvg7dE8&#10;22LzUppo67c3wsIeh5n5DbNYtbYUd6p94VjDoK9AEKfOFJxp+P3ZvE9B+IBssHRMGh7kYbXsvC0w&#10;Ma7hPd0PIRMRwj5BDXkIVSKlT3Oy6PuuIo7exdUWQ5R1Jk2NTYTbUg6VmkiLBceFHCv6zCm9Hm5W&#10;w3F3OZ/G6jv7sh9V41ol2c6k1r1uu56DCNSG//Bfe2s0zE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8t4LEAAAA3AAAAA8AAAAAAAAAAAAAAAAAmAIAAGRycy9k&#10;b3ducmV2LnhtbFBLBQYAAAAABAAEAPUAAACJAwAAAAA=&#10;" filled="f" stroked="f">
                  <v:textbox>
                    <w:txbxContent>
                      <w:p w:rsidR="00317015" w:rsidRPr="00B64A08" w:rsidRDefault="00317015" w:rsidP="001133A1">
                        <w:r>
                          <w:rPr>
                            <w:rFonts w:ascii="Verdana" w:hAnsi="Verdana" w:hint="eastAsia"/>
                          </w:rPr>
                          <w:t>USB</w:t>
                        </w:r>
                        <w:r w:rsidRPr="008470AA">
                          <w:rPr>
                            <w:rFonts w:ascii="Verdana" w:hint="eastAsia"/>
                          </w:rPr>
                          <w:t xml:space="preserve"> </w:t>
                        </w:r>
                        <w:r>
                          <w:rPr>
                            <w:rFonts w:ascii="Verdana" w:hint="eastAsia"/>
                          </w:rPr>
                          <w:t>cable (type A to mini/micro AB)</w:t>
                        </w:r>
                      </w:p>
                    </w:txbxContent>
                  </v:textbox>
                </v:shape>
                <v:shape id="Text Box 81" o:spid="_x0000_s1038" type="#_x0000_t202" style="position:absolute;left:33147;top:31337;width:27432;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kBMMA&#10;AADcAAAADwAAAGRycy9kb3ducmV2LnhtbESPQWsCMRSE74L/ITyhN82qVHRrFFEED1J024PHx+Z1&#10;d3HzsiTRbP99Uyj0OMzMN8x625tWPMn5xrKC6SQDQVxa3XCl4PPjOF6C8AFZY2uZFHyTh+1mOFhj&#10;rm3kKz2LUIkEYZ+jgjqELpfSlzUZ9BPbESfvyzqDIUlXSe0wJrhp5SzLFtJgw2mhxo72NZX34mEU&#10;ZJFcrF5vF9O8n1mffDwfHjulXkb97g1EoD78h//aJ61gNZ/D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kBMMAAADcAAAADwAAAAAAAAAAAAAAAACYAgAAZHJzL2Rv&#10;d25yZXYueG1sUEsFBgAAAAAEAAQA9QAAAIgDAAAAAA==&#10;" fillcolor="#ff9" stroked="f">
                  <v:textbox>
                    <w:txbxContent>
                      <w:p w:rsidR="00317015" w:rsidRPr="00BF3C35" w:rsidRDefault="00317015" w:rsidP="001133A1">
                        <w:pPr>
                          <w:rPr>
                            <w:rFonts w:ascii="Verdana" w:hAnsi="Verdana"/>
                          </w:rPr>
                        </w:pPr>
                        <w:r w:rsidRPr="00BF3C35">
                          <w:rPr>
                            <w:rFonts w:ascii="Verdana" w:hAnsi="Verdana"/>
                          </w:rPr>
                          <w:t>[Windows 10 Host PC]</w:t>
                        </w:r>
                      </w:p>
                      <w:p w:rsidR="00317015" w:rsidRPr="00F56A82" w:rsidRDefault="00317015" w:rsidP="001133A1">
                        <w:pPr>
                          <w:rPr>
                            <w:rFonts w:ascii="Verdana" w:hAnsi="Verdana"/>
                          </w:rPr>
                        </w:pPr>
                        <w:r>
                          <w:rPr>
                            <w:rFonts w:ascii="Verdana" w:hint="eastAsia"/>
                          </w:rPr>
                          <w:t>Terminal software to display console</w:t>
                        </w:r>
                      </w:p>
                      <w:p w:rsidR="00317015" w:rsidRPr="00D6072E" w:rsidRDefault="00317015" w:rsidP="001133A1">
                        <w:r w:rsidRPr="00F56A82">
                          <w:rPr>
                            <w:rFonts w:ascii="Verdana" w:hAnsi="Verdana"/>
                          </w:rPr>
                          <w:t>(</w:t>
                        </w:r>
                        <w:proofErr w:type="gramStart"/>
                        <w:r>
                          <w:rPr>
                            <w:rFonts w:ascii="Verdana" w:hAnsi="Verdana" w:hint="eastAsia"/>
                          </w:rPr>
                          <w:t>ssh</w:t>
                        </w:r>
                        <w:proofErr w:type="gramEnd"/>
                        <w:r>
                          <w:rPr>
                            <w:rFonts w:ascii="Verdana" w:hAnsi="Verdana" w:hint="eastAsia"/>
                          </w:rPr>
                          <w:t xml:space="preserve"> to control </w:t>
                        </w:r>
                        <w:r w:rsidRPr="00F56A82">
                          <w:rPr>
                            <w:rFonts w:ascii="Verdana" w:hAnsi="Verdana"/>
                          </w:rPr>
                          <w:t>Linux</w:t>
                        </w:r>
                        <w:r>
                          <w:rPr>
                            <w:rFonts w:ascii="Verdana" w:hAnsi="Verdana" w:hint="eastAsia"/>
                          </w:rPr>
                          <w:t xml:space="preserve"> Host)</w:t>
                        </w:r>
                      </w:p>
                    </w:txbxContent>
                  </v:textbox>
                </v:shape>
                <v:shape id="Freeform 82" o:spid="_x0000_s1039" style="position:absolute;left:33147;top:6858;width:24193;height:16002;visibility:visible;mso-wrap-style:square;v-text-anchor:top" coordsize="3810,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e5u8UA&#10;AADcAAAADwAAAGRycy9kb3ducmV2LnhtbESPQWvCQBSE70L/w/IKvUjdtAmhTV1FioUc9KC290f2&#10;dRO6+zZkV43/visIHoeZ+YaZL0dnxYmG0HlW8DLLQBA3XndsFHwfvp7fQISIrNF6JgUXCrBcPEzm&#10;WGl/5h2d9tGIBOFQoYI2xr6SMjQtOQwz3xMn79cPDmOSg5F6wHOCOytfs6yUDjtOCy329NlS87c/&#10;OgWrcmPNNN+aw6a269Jeirz+KZR6ehxXHyAijfEevrVrreA9L+B6Jh0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7m7xQAAANwAAAAPAAAAAAAAAAAAAAAAAJgCAABkcnMv&#10;ZG93bnJldi54bWxQSwUGAAAAAAQABAD1AAAAigMAAAAA&#10;" path="m,c1335,510,2670,1020,3240,1440v570,420,375,750,180,1080e" filled="f">
                  <v:path arrowok="t" o:connecttype="custom" o:connectlocs="0,0;1306422000,580644000;1379001000,1016127000" o:connectangles="0,0,0"/>
                </v:shape>
                <v:shape id="Text Box 83" o:spid="_x0000_s1040" type="#_x0000_t202" style="position:absolute;left:40671;top:6896;width:18161;height:5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v9sQA&#10;AADcAAAADwAAAGRycy9kb3ducmV2LnhtbESPQWvCQBSE74L/YXmCN93VqmjqKmIp9FQxrYXeHtln&#10;Epp9G7Krif++Kwgeh5n5hllvO1uJKzW+dKxhMlYgiDNnSs41fH+9j5YgfEA2WDkmDTfysN30e2tM&#10;jGv5SNc05CJC2CeooQihTqT0WUEW/djVxNE7u8ZiiLLJpWmwjXBbyalSC2mx5LhQYE37grK/9GI1&#10;nD7Pvz8zdcjf7LxuXack25XUejjodq8gAnXhGX60P4yG1cs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VL/bEAAAA3AAAAA8AAAAAAAAAAAAAAAAAmAIAAGRycy9k&#10;b3ducmV2LnhtbFBLBQYAAAAABAAEAPUAAACJAwAAAAA=&#10;" filled="f" stroked="f">
                  <v:textbox>
                    <w:txbxContent>
                      <w:p w:rsidR="00317015" w:rsidRPr="00F56A82" w:rsidRDefault="00317015" w:rsidP="001133A1">
                        <w:pPr>
                          <w:rPr>
                            <w:rFonts w:ascii="Verdana" w:hAnsi="Verdana"/>
                            <w:sz w:val="18"/>
                            <w:szCs w:val="18"/>
                          </w:rPr>
                        </w:pPr>
                        <w:r>
                          <w:rPr>
                            <w:rFonts w:ascii="Verdana" w:hAnsi="Verdana" w:hint="eastAsia"/>
                            <w:sz w:val="18"/>
                            <w:szCs w:val="18"/>
                          </w:rPr>
                          <w:t xml:space="preserve">(Straight </w:t>
                        </w:r>
                        <w:r w:rsidRPr="00F56A82">
                          <w:rPr>
                            <w:rFonts w:ascii="Verdana" w:hAnsi="Verdana"/>
                            <w:sz w:val="18"/>
                            <w:szCs w:val="18"/>
                          </w:rPr>
                          <w:t>Ethernet</w:t>
                        </w:r>
                        <w:r>
                          <w:rPr>
                            <w:rFonts w:ascii="Verdana" w:hAnsi="Verdana" w:hint="eastAsia"/>
                            <w:sz w:val="18"/>
                            <w:szCs w:val="18"/>
                          </w:rPr>
                          <w:t xml:space="preserve"> cable)</w:t>
                        </w:r>
                      </w:p>
                    </w:txbxContent>
                  </v:textbox>
                </v:shape>
                <v:rect id="Rectangle 84" o:spid="_x0000_s1041" style="position:absolute;left:29718;top:14859;width:1485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Y4gsQA&#10;AADcAAAADwAAAGRycy9kb3ducmV2LnhtbESPQWuDQBSE74X+h+UVcmvWJiKpzSqSEAill5pAr6/u&#10;q0rct+Juov77bKHQ4zAz3zDbfDKduNHgWssKXpYRCOLK6pZrBefT4XkDwnlkjZ1lUjCTgzx7fNhi&#10;qu3In3QrfS0ChF2KChrv+1RKVzVk0C1tTxy8HzsY9EEOtdQDjgFuOrmKokQabDksNNjTrqHqUl6N&#10;gtHGXRTbr3nzXcQFX0b3vt5/KLV4moo3EJ4m/x/+ax+1gtd1Ar9nwh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WOILEAAAA3AAAAA8AAAAAAAAAAAAAAAAAmAIAAGRycy9k&#10;b3ducmV2LnhtbFBLBQYAAAAABAAEAPUAAACJAwAAAAA=&#10;" strokeweight="1.5pt">
                  <v:textbox inset="5.85pt,.7pt,5.85pt,.7pt">
                    <w:txbxContent>
                      <w:p w:rsidR="00317015" w:rsidRDefault="00317015" w:rsidP="001133A1">
                        <w:r>
                          <w:rPr>
                            <w:rFonts w:hint="eastAsia"/>
                          </w:rPr>
                          <w:t>R</w:t>
                        </w:r>
                        <w:r>
                          <w:t>Z/G2</w:t>
                        </w:r>
                      </w:p>
                      <w:p w:rsidR="00317015" w:rsidRPr="00B64A08" w:rsidRDefault="00317015" w:rsidP="001133A1">
                        <w:r>
                          <w:t>System Evaluation Board</w:t>
                        </w:r>
                      </w:p>
                    </w:txbxContent>
                  </v:textbox>
                </v:rect>
                <w10:anchorlock/>
              </v:group>
            </w:pict>
          </mc:Fallback>
        </mc:AlternateContent>
      </w:r>
    </w:p>
    <w:p w:rsidR="001133A1" w:rsidRPr="00A547D7" w:rsidRDefault="001133A1" w:rsidP="001133A1">
      <w:pPr>
        <w:pStyle w:val="figuretitle"/>
        <w:ind w:left="-799"/>
      </w:pPr>
      <w:bookmarkStart w:id="24" w:name="_Ref356057394"/>
      <w:bookmarkStart w:id="25" w:name="_Toc356315720"/>
      <w:bookmarkStart w:id="26" w:name="_Toc363735954"/>
      <w:r w:rsidRPr="00A547D7">
        <w:t xml:space="preserve">Figure </w:t>
      </w:r>
      <w:r w:rsidR="00791092">
        <w:rPr>
          <w:noProof/>
        </w:rPr>
        <w:fldChar w:fldCharType="begin"/>
      </w:r>
      <w:r w:rsidR="00791092">
        <w:rPr>
          <w:noProof/>
        </w:rPr>
        <w:instrText xml:space="preserve"> SEQ Figure \* ARABIC </w:instrText>
      </w:r>
      <w:r w:rsidR="00791092">
        <w:rPr>
          <w:noProof/>
        </w:rPr>
        <w:fldChar w:fldCharType="separate"/>
      </w:r>
      <w:r w:rsidR="00146482">
        <w:rPr>
          <w:noProof/>
        </w:rPr>
        <w:t>1</w:t>
      </w:r>
      <w:r w:rsidR="00791092">
        <w:rPr>
          <w:noProof/>
        </w:rPr>
        <w:fldChar w:fldCharType="end"/>
      </w:r>
      <w:bookmarkEnd w:id="24"/>
      <w:r w:rsidR="00782F89">
        <w:rPr>
          <w:noProof/>
        </w:rPr>
        <w:t>.</w:t>
      </w:r>
      <w:r w:rsidRPr="00A547D7">
        <w:t xml:space="preserve"> Recommended Environment for R</w:t>
      </w:r>
      <w:r w:rsidR="004D3691">
        <w:t>Z/G2</w:t>
      </w:r>
      <w:r w:rsidRPr="00A547D7">
        <w:t xml:space="preserve"> Linux BSP</w:t>
      </w:r>
      <w:bookmarkEnd w:id="25"/>
      <w:bookmarkEnd w:id="26"/>
    </w:p>
    <w:p w:rsidR="001133A1" w:rsidRDefault="00B15026" w:rsidP="001133A1">
      <w:r w:rsidRPr="004061F0">
        <w:t>Note</w:t>
      </w:r>
      <w:r w:rsidRPr="004061F0">
        <w:rPr>
          <w:lang w:eastAsia="ja-JP"/>
        </w:rPr>
        <w:t>)</w:t>
      </w:r>
      <w:r w:rsidR="001133A1" w:rsidRPr="004061F0">
        <w:t xml:space="preserve"> Functions in covered with () are optional.</w:t>
      </w:r>
    </w:p>
    <w:p w:rsidR="006C55CC" w:rsidRPr="00BF3C35" w:rsidRDefault="00D13865" w:rsidP="00BF3C35">
      <w:pPr>
        <w:pStyle w:val="Heading1"/>
      </w:pPr>
      <w:r w:rsidRPr="00BF3C35">
        <w:lastRenderedPageBreak/>
        <w:t xml:space="preserve">   Bu</w:t>
      </w:r>
      <w:r w:rsidR="007F3CF9" w:rsidRPr="00BF3C35">
        <w:t>i</w:t>
      </w:r>
      <w:r w:rsidR="00644EFD" w:rsidRPr="00BF3C35">
        <w:t>l</w:t>
      </w:r>
      <w:r w:rsidR="008D10E3" w:rsidRPr="00BF3C35">
        <w:t>ding Instructions</w:t>
      </w:r>
      <w:r w:rsidR="008D10E3" w:rsidRPr="00BF3C35" w:rsidDel="005E4B49">
        <w:t xml:space="preserve"> </w:t>
      </w:r>
    </w:p>
    <w:p w:rsidR="000E5EA5" w:rsidRDefault="00620957" w:rsidP="00494CC9">
      <w:pPr>
        <w:rPr>
          <w:lang w:eastAsia="ja-JP"/>
        </w:rPr>
      </w:pPr>
      <w:r>
        <w:rPr>
          <w:lang w:eastAsia="ja-JP"/>
        </w:rPr>
        <w:t>You can build BSP by using Yocto Project. Please execute following steps in $</w:t>
      </w:r>
      <w:r w:rsidR="00E90229">
        <w:rPr>
          <w:lang w:eastAsia="ja-JP"/>
        </w:rPr>
        <w:t>{</w:t>
      </w:r>
      <w:r>
        <w:rPr>
          <w:lang w:eastAsia="ja-JP"/>
        </w:rPr>
        <w:t>WORK</w:t>
      </w:r>
      <w:r w:rsidR="00E90229">
        <w:rPr>
          <w:lang w:eastAsia="ja-JP"/>
        </w:rPr>
        <w:t>}</w:t>
      </w:r>
      <w:r>
        <w:rPr>
          <w:lang w:eastAsia="ja-JP"/>
        </w:rPr>
        <w:t xml:space="preserve"> directory on Linux Host PC.</w:t>
      </w:r>
      <w:r>
        <w:rPr>
          <w:rFonts w:hint="eastAsia"/>
          <w:lang w:eastAsia="ja-JP"/>
        </w:rPr>
        <w:t xml:space="preserve"> </w:t>
      </w:r>
      <w:r>
        <w:rPr>
          <w:lang w:eastAsia="ja-JP"/>
        </w:rPr>
        <w:t>Filesystem by making following instruction is the one for testing current BSP package in Renesas.</w:t>
      </w:r>
      <w:r w:rsidR="006C50A8">
        <w:rPr>
          <w:rFonts w:hint="eastAsia"/>
          <w:lang w:eastAsia="ja-JP"/>
        </w:rPr>
        <w:t xml:space="preserve"> </w:t>
      </w:r>
      <w:r w:rsidR="00494CC9">
        <w:rPr>
          <w:lang w:eastAsia="ja-JP"/>
        </w:rPr>
        <w:t>Please note that Renesas has not been verified with any other build configuration or modified recipes except “core-image-</w:t>
      </w:r>
      <w:r w:rsidR="00A53C8F">
        <w:rPr>
          <w:lang w:eastAsia="ja-JP"/>
        </w:rPr>
        <w:t>weston</w:t>
      </w:r>
      <w:r w:rsidR="00494CC9">
        <w:rPr>
          <w:lang w:eastAsia="ja-JP"/>
        </w:rPr>
        <w:t>” configuration which is based on upstream Yocto Project deliverables and some additional packages correspond to gstreamer.</w:t>
      </w:r>
    </w:p>
    <w:p w:rsidR="000E5EA5" w:rsidRDefault="00550C96" w:rsidP="00620957">
      <w:pPr>
        <w:rPr>
          <w:lang w:eastAsia="ja-JP"/>
        </w:rPr>
      </w:pPr>
      <w:r>
        <w:rPr>
          <w:lang w:eastAsia="ja-JP"/>
        </w:rPr>
        <w:t>N</w:t>
      </w:r>
      <w:r>
        <w:rPr>
          <w:rFonts w:hint="eastAsia"/>
          <w:lang w:eastAsia="ja-JP"/>
        </w:rPr>
        <w:t>ote) Renesas executed following instructions with clean $</w:t>
      </w:r>
      <w:r w:rsidR="0025593F">
        <w:rPr>
          <w:lang w:eastAsia="ja-JP"/>
        </w:rPr>
        <w:t>{</w:t>
      </w:r>
      <w:r>
        <w:rPr>
          <w:rFonts w:hint="eastAsia"/>
          <w:lang w:eastAsia="ja-JP"/>
        </w:rPr>
        <w:t>WORK</w:t>
      </w:r>
      <w:r w:rsidR="0025593F">
        <w:rPr>
          <w:lang w:eastAsia="ja-JP"/>
        </w:rPr>
        <w:t>}</w:t>
      </w:r>
      <w:r>
        <w:rPr>
          <w:rFonts w:hint="eastAsia"/>
          <w:lang w:eastAsia="ja-JP"/>
        </w:rPr>
        <w:t>/build directory.</w:t>
      </w:r>
      <w:r>
        <w:rPr>
          <w:lang w:eastAsia="ja-JP"/>
        </w:rPr>
        <w:t xml:space="preserve"> </w:t>
      </w:r>
      <w:r>
        <w:rPr>
          <w:rFonts w:hint="eastAsia"/>
          <w:lang w:eastAsia="ja-JP"/>
        </w:rPr>
        <w:t xml:space="preserve">You may use </w:t>
      </w:r>
      <w:r w:rsidR="00345C67">
        <w:rPr>
          <w:rFonts w:hint="eastAsia"/>
          <w:lang w:eastAsia="ja-JP"/>
        </w:rPr>
        <w:t>wipe-sysroot and/or bitbake</w:t>
      </w:r>
      <w:r>
        <w:rPr>
          <w:rFonts w:hint="eastAsia"/>
          <w:lang w:eastAsia="ja-JP"/>
        </w:rPr>
        <w:t xml:space="preserve"> -c cleansstate to </w:t>
      </w:r>
      <w:r>
        <w:rPr>
          <w:lang w:eastAsia="ja-JP"/>
        </w:rPr>
        <w:t>reflect</w:t>
      </w:r>
      <w:r>
        <w:rPr>
          <w:rFonts w:hint="eastAsia"/>
          <w:lang w:eastAsia="ja-JP"/>
        </w:rPr>
        <w:t xml:space="preserve"> modifications of configuration files for Recipe as in open source Yocto Project</w:t>
      </w:r>
      <w:r>
        <w:rPr>
          <w:lang w:eastAsia="ja-JP"/>
        </w:rPr>
        <w:t>’</w:t>
      </w:r>
      <w:r>
        <w:rPr>
          <w:rFonts w:hint="eastAsia"/>
          <w:lang w:eastAsia="ja-JP"/>
        </w:rPr>
        <w:t>s standards, however Renesas strongly recommend</w:t>
      </w:r>
      <w:r w:rsidR="00DF3237">
        <w:rPr>
          <w:lang w:eastAsia="ja-JP"/>
        </w:rPr>
        <w:t>s</w:t>
      </w:r>
      <w:r>
        <w:rPr>
          <w:rFonts w:hint="eastAsia"/>
          <w:lang w:eastAsia="ja-JP"/>
        </w:rPr>
        <w:t xml:space="preserve"> to use recipe with clean $</w:t>
      </w:r>
      <w:r w:rsidR="0025593F">
        <w:rPr>
          <w:lang w:eastAsia="ja-JP"/>
        </w:rPr>
        <w:t>{</w:t>
      </w:r>
      <w:r>
        <w:rPr>
          <w:rFonts w:hint="eastAsia"/>
          <w:lang w:eastAsia="ja-JP"/>
        </w:rPr>
        <w:t>WORK</w:t>
      </w:r>
      <w:r w:rsidR="0025593F">
        <w:rPr>
          <w:lang w:eastAsia="ja-JP"/>
        </w:rPr>
        <w:t>}</w:t>
      </w:r>
      <w:r>
        <w:rPr>
          <w:rFonts w:hint="eastAsia"/>
          <w:lang w:eastAsia="ja-JP"/>
        </w:rPr>
        <w:t xml:space="preserve">/build directory for each configurations because there are some </w:t>
      </w:r>
      <w:r>
        <w:rPr>
          <w:lang w:eastAsia="ja-JP"/>
        </w:rPr>
        <w:t>implicit</w:t>
      </w:r>
      <w:r>
        <w:rPr>
          <w:rFonts w:hint="eastAsia"/>
          <w:lang w:eastAsia="ja-JP"/>
        </w:rPr>
        <w:t xml:space="preserve"> dependency for header files exist</w:t>
      </w:r>
      <w:r w:rsidR="00345C67">
        <w:rPr>
          <w:rFonts w:hint="eastAsia"/>
          <w:lang w:eastAsia="ja-JP"/>
        </w:rPr>
        <w:t xml:space="preserve"> to keep compatibility between application build scheme with/without proprietary software</w:t>
      </w:r>
      <w:r>
        <w:rPr>
          <w:rFonts w:hint="eastAsia"/>
          <w:lang w:eastAsia="ja-JP"/>
        </w:rPr>
        <w:t>.</w:t>
      </w:r>
    </w:p>
    <w:p w:rsidR="006C50A8" w:rsidRDefault="006C50A8" w:rsidP="008A7B3D">
      <w:pPr>
        <w:spacing w:line="260" w:lineRule="exact"/>
        <w:outlineLvl w:val="1"/>
        <w:rPr>
          <w:rFonts w:ascii="Arial" w:hAnsi="Arial" w:cs="Arial"/>
          <w:b/>
          <w:bCs/>
          <w:lang w:eastAsia="ja-JP"/>
        </w:rPr>
      </w:pPr>
      <w:r w:rsidRPr="00A547D7">
        <w:rPr>
          <w:rFonts w:ascii="Arial" w:hAnsi="Arial" w:cs="Arial"/>
          <w:b/>
          <w:bCs/>
        </w:rPr>
        <w:t>Step 1</w:t>
      </w:r>
      <w:r>
        <w:rPr>
          <w:rFonts w:ascii="Arial" w:hAnsi="Arial" w:cs="Arial" w:hint="eastAsia"/>
          <w:b/>
          <w:bCs/>
          <w:lang w:eastAsia="ja-JP"/>
        </w:rPr>
        <w:t xml:space="preserve"> installation of required commands</w:t>
      </w:r>
    </w:p>
    <w:p w:rsidR="0079143A" w:rsidRDefault="00620957" w:rsidP="00060C32">
      <w:pPr>
        <w:spacing w:after="0"/>
        <w:rPr>
          <w:lang w:eastAsia="ja-JP"/>
        </w:rPr>
      </w:pPr>
      <w:r>
        <w:rPr>
          <w:lang w:eastAsia="ja-JP"/>
        </w:rPr>
        <w:t>Ubuntu is used as Linux Host PC since Yocto Project Quick Start specifies Ubuntu as one of the distribution. In case of that you can install the required commands as follows.</w:t>
      </w:r>
    </w:p>
    <w:p w:rsidR="00620957" w:rsidRDefault="00620957" w:rsidP="00620957">
      <w:pPr>
        <w:rPr>
          <w:lang w:eastAsia="ja-JP"/>
        </w:rPr>
      </w:pPr>
      <w:r>
        <w:rPr>
          <w:lang w:eastAsia="ja-JP"/>
        </w:rPr>
        <w:t>Please refer to http</w:t>
      </w:r>
      <w:r w:rsidR="007C0B21">
        <w:rPr>
          <w:lang w:eastAsia="ja-JP"/>
        </w:rPr>
        <w:t>://www.yoctoproject.org/docs/</w:t>
      </w:r>
      <w:r w:rsidR="007C0B21">
        <w:rPr>
          <w:rFonts w:hint="eastAsia"/>
          <w:lang w:eastAsia="ja-JP"/>
        </w:rPr>
        <w:t>current</w:t>
      </w:r>
      <w:r>
        <w:rPr>
          <w:lang w:eastAsia="ja-JP"/>
        </w:rPr>
        <w:t>/yocto-project-qs/yocto-project-qs.html for detail.</w:t>
      </w:r>
    </w:p>
    <w:p w:rsidR="00620957" w:rsidRDefault="00685309" w:rsidP="00620957">
      <w:pPr>
        <w:rPr>
          <w:lang w:eastAsia="ja-JP"/>
        </w:rPr>
      </w:pPr>
      <w:r>
        <w:rPr>
          <w:noProof/>
          <w:lang w:eastAsia="ja-JP"/>
        </w:rPr>
        <mc:AlternateContent>
          <mc:Choice Requires="wps">
            <w:drawing>
              <wp:anchor distT="0" distB="0" distL="114300" distR="114300" simplePos="0" relativeHeight="251646976" behindDoc="0" locked="0" layoutInCell="1" allowOverlap="1">
                <wp:simplePos x="0" y="0"/>
                <wp:positionH relativeFrom="column">
                  <wp:posOffset>-18212</wp:posOffset>
                </wp:positionH>
                <wp:positionV relativeFrom="paragraph">
                  <wp:posOffset>19126</wp:posOffset>
                </wp:positionV>
                <wp:extent cx="6009640" cy="855879"/>
                <wp:effectExtent l="0" t="0" r="10160" b="20955"/>
                <wp:wrapNone/>
                <wp:docPr id="922" name="フローチャート : 代替処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855879"/>
                        </a:xfrm>
                        <a:prstGeom prst="flowChartAlternateProcess">
                          <a:avLst/>
                        </a:prstGeom>
                        <a:solidFill>
                          <a:srgbClr val="FFFF99"/>
                        </a:solidFill>
                        <a:ln w="9525">
                          <a:solidFill>
                            <a:srgbClr val="000000"/>
                          </a:solidFill>
                          <a:miter lim="800000"/>
                          <a:headEnd/>
                          <a:tailEnd/>
                        </a:ln>
                      </wps:spPr>
                      <wps:txbx>
                        <w:txbxContent>
                          <w:p w:rsidR="00317015" w:rsidRPr="00C06C89" w:rsidRDefault="00317015" w:rsidP="00760C87">
                            <w:pPr>
                              <w:spacing w:after="0" w:line="260" w:lineRule="exact"/>
                              <w:rPr>
                                <w:rFonts w:ascii="Verdana" w:hAnsi="Verdana" w:cs="MS PGothic"/>
                                <w:b/>
                                <w:color w:val="3366FF"/>
                              </w:rPr>
                            </w:pPr>
                            <w:r>
                              <w:rPr>
                                <w:rFonts w:ascii="Verdana" w:hAnsi="Verdana" w:cs="MS PGothic" w:hint="eastAsia"/>
                                <w:b/>
                                <w:color w:val="3366FF"/>
                              </w:rPr>
                              <w:t xml:space="preserve">$ </w:t>
                            </w:r>
                            <w:r w:rsidRPr="00760C87">
                              <w:rPr>
                                <w:rFonts w:ascii="Verdana" w:hAnsi="Verdana" w:cs="MS PGothic"/>
                                <w:b/>
                                <w:color w:val="3366FF"/>
                              </w:rPr>
                              <w:t>sudo apt-get install gawk wget git-core diffstat unzip texinfo gcc-multilib \</w:t>
                            </w:r>
                            <w:r w:rsidRPr="00760C87">
                              <w:rPr>
                                <w:rFonts w:ascii="Verdana" w:hAnsi="Verdana" w:cs="MS PGothic"/>
                                <w:b/>
                                <w:color w:val="3366FF"/>
                              </w:rPr>
                              <w:br/>
                              <w:t xml:space="preserve">build-essential chrpath socat libsdl1.2-dev xterm </w:t>
                            </w:r>
                            <w:r w:rsidRPr="00483CCE">
                              <w:rPr>
                                <w:rFonts w:ascii="Verdana" w:hAnsi="Verdana" w:cs="MS PGothic"/>
                                <w:b/>
                                <w:color w:val="3366FF"/>
                              </w:rPr>
                              <w:t>cpio python python3 \ python3-pip python3-pexpect xz-utils debianutils iputils-ping libssl-dev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 代替処理 13" o:spid="_x0000_s1042" type="#_x0000_t176" style="position:absolute;margin-left:-1.45pt;margin-top:1.5pt;width:473.2pt;height:67.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" fillcolor="#ff9">
                <v:textbox>
                  <w:txbxContent>
                    <w:p w:rsidR="00317015" w:rsidRPr="00C06C89" w:rsidRDefault="00317015" w:rsidP="00760C87">
                      <w:pPr>
                        <w:spacing w:after="0" w:line="260" w:lineRule="exact"/>
                        <w:rPr>
                          <w:rFonts w:ascii="Verdana" w:hAnsi="Verdana" w:cs="MS PGothic"/>
                          <w:b/>
                          <w:color w:val="3366FF"/>
                        </w:rPr>
                      </w:pPr>
                      <w:r>
                        <w:rPr>
                          <w:rFonts w:ascii="Verdana" w:hAnsi="Verdana" w:cs="MS PGothic" w:hint="eastAsia"/>
                          <w:b/>
                          <w:color w:val="3366FF"/>
                        </w:rPr>
                        <w:t xml:space="preserve">$ </w:t>
                      </w:r>
                      <w:proofErr w:type="spellStart"/>
                      <w:proofErr w:type="gramStart"/>
                      <w:r w:rsidRPr="00760C87">
                        <w:rPr>
                          <w:rFonts w:ascii="Verdana" w:hAnsi="Verdana" w:cs="MS PGothic"/>
                          <w:b/>
                          <w:color w:val="3366FF"/>
                        </w:rPr>
                        <w:t>sudo</w:t>
                      </w:r>
                      <w:proofErr w:type="spellEnd"/>
                      <w:proofErr w:type="gramEnd"/>
                      <w:r w:rsidRPr="00760C87">
                        <w:rPr>
                          <w:rFonts w:ascii="Verdana" w:hAnsi="Verdana" w:cs="MS PGothic"/>
                          <w:b/>
                          <w:color w:val="3366FF"/>
                        </w:rPr>
                        <w:t xml:space="preserve"> apt-get install gawk </w:t>
                      </w:r>
                      <w:proofErr w:type="spellStart"/>
                      <w:r w:rsidRPr="00760C87">
                        <w:rPr>
                          <w:rFonts w:ascii="Verdana" w:hAnsi="Verdana" w:cs="MS PGothic"/>
                          <w:b/>
                          <w:color w:val="3366FF"/>
                        </w:rPr>
                        <w:t>wget</w:t>
                      </w:r>
                      <w:proofErr w:type="spellEnd"/>
                      <w:r w:rsidRPr="00760C87">
                        <w:rPr>
                          <w:rFonts w:ascii="Verdana" w:hAnsi="Verdana" w:cs="MS PGothic"/>
                          <w:b/>
                          <w:color w:val="3366FF"/>
                        </w:rPr>
                        <w:t xml:space="preserve"> </w:t>
                      </w:r>
                      <w:proofErr w:type="spellStart"/>
                      <w:r w:rsidRPr="00760C87">
                        <w:rPr>
                          <w:rFonts w:ascii="Verdana" w:hAnsi="Verdana" w:cs="MS PGothic"/>
                          <w:b/>
                          <w:color w:val="3366FF"/>
                        </w:rPr>
                        <w:t>git</w:t>
                      </w:r>
                      <w:proofErr w:type="spellEnd"/>
                      <w:r w:rsidRPr="00760C87">
                        <w:rPr>
                          <w:rFonts w:ascii="Verdana" w:hAnsi="Verdana" w:cs="MS PGothic"/>
                          <w:b/>
                          <w:color w:val="3366FF"/>
                        </w:rPr>
                        <w:t xml:space="preserve">-core </w:t>
                      </w:r>
                      <w:proofErr w:type="spellStart"/>
                      <w:r w:rsidRPr="00760C87">
                        <w:rPr>
                          <w:rFonts w:ascii="Verdana" w:hAnsi="Verdana" w:cs="MS PGothic"/>
                          <w:b/>
                          <w:color w:val="3366FF"/>
                        </w:rPr>
                        <w:t>diffstat</w:t>
                      </w:r>
                      <w:proofErr w:type="spellEnd"/>
                      <w:r w:rsidRPr="00760C87">
                        <w:rPr>
                          <w:rFonts w:ascii="Verdana" w:hAnsi="Verdana" w:cs="MS PGothic"/>
                          <w:b/>
                          <w:color w:val="3366FF"/>
                        </w:rPr>
                        <w:t xml:space="preserve"> unzip </w:t>
                      </w:r>
                      <w:proofErr w:type="spellStart"/>
                      <w:r w:rsidRPr="00760C87">
                        <w:rPr>
                          <w:rFonts w:ascii="Verdana" w:hAnsi="Verdana" w:cs="MS PGothic"/>
                          <w:b/>
                          <w:color w:val="3366FF"/>
                        </w:rPr>
                        <w:t>texinfo</w:t>
                      </w:r>
                      <w:proofErr w:type="spellEnd"/>
                      <w:r w:rsidRPr="00760C87">
                        <w:rPr>
                          <w:rFonts w:ascii="Verdana" w:hAnsi="Verdana" w:cs="MS PGothic"/>
                          <w:b/>
                          <w:color w:val="3366FF"/>
                        </w:rPr>
                        <w:t xml:space="preserve"> </w:t>
                      </w:r>
                      <w:proofErr w:type="spellStart"/>
                      <w:r w:rsidRPr="00760C87">
                        <w:rPr>
                          <w:rFonts w:ascii="Verdana" w:hAnsi="Verdana" w:cs="MS PGothic"/>
                          <w:b/>
                          <w:color w:val="3366FF"/>
                        </w:rPr>
                        <w:t>gcc-multilib</w:t>
                      </w:r>
                      <w:proofErr w:type="spellEnd"/>
                      <w:r w:rsidRPr="00760C87">
                        <w:rPr>
                          <w:rFonts w:ascii="Verdana" w:hAnsi="Verdana" w:cs="MS PGothic"/>
                          <w:b/>
                          <w:color w:val="3366FF"/>
                        </w:rPr>
                        <w:t xml:space="preserve"> \</w:t>
                      </w:r>
                      <w:r w:rsidRPr="00760C87">
                        <w:rPr>
                          <w:rFonts w:ascii="Verdana" w:hAnsi="Verdana" w:cs="MS PGothic"/>
                          <w:b/>
                          <w:color w:val="3366FF"/>
                        </w:rPr>
                        <w:br/>
                        <w:t xml:space="preserve">build-essential </w:t>
                      </w:r>
                      <w:proofErr w:type="spellStart"/>
                      <w:r w:rsidRPr="00760C87">
                        <w:rPr>
                          <w:rFonts w:ascii="Verdana" w:hAnsi="Verdana" w:cs="MS PGothic"/>
                          <w:b/>
                          <w:color w:val="3366FF"/>
                        </w:rPr>
                        <w:t>chrpath</w:t>
                      </w:r>
                      <w:proofErr w:type="spellEnd"/>
                      <w:r w:rsidRPr="00760C87">
                        <w:rPr>
                          <w:rFonts w:ascii="Verdana" w:hAnsi="Verdana" w:cs="MS PGothic"/>
                          <w:b/>
                          <w:color w:val="3366FF"/>
                        </w:rPr>
                        <w:t xml:space="preserve"> </w:t>
                      </w:r>
                      <w:proofErr w:type="spellStart"/>
                      <w:r w:rsidRPr="00760C87">
                        <w:rPr>
                          <w:rFonts w:ascii="Verdana" w:hAnsi="Verdana" w:cs="MS PGothic"/>
                          <w:b/>
                          <w:color w:val="3366FF"/>
                        </w:rPr>
                        <w:t>socat</w:t>
                      </w:r>
                      <w:proofErr w:type="spellEnd"/>
                      <w:r w:rsidRPr="00760C87">
                        <w:rPr>
                          <w:rFonts w:ascii="Verdana" w:hAnsi="Verdana" w:cs="MS PGothic"/>
                          <w:b/>
                          <w:color w:val="3366FF"/>
                        </w:rPr>
                        <w:t xml:space="preserve"> libsdl1.2-dev </w:t>
                      </w:r>
                      <w:proofErr w:type="spellStart"/>
                      <w:r w:rsidRPr="00760C87">
                        <w:rPr>
                          <w:rFonts w:ascii="Verdana" w:hAnsi="Verdana" w:cs="MS PGothic"/>
                          <w:b/>
                          <w:color w:val="3366FF"/>
                        </w:rPr>
                        <w:t>xterm</w:t>
                      </w:r>
                      <w:proofErr w:type="spellEnd"/>
                      <w:r w:rsidRPr="00760C87">
                        <w:rPr>
                          <w:rFonts w:ascii="Verdana" w:hAnsi="Verdana" w:cs="MS PGothic"/>
                          <w:b/>
                          <w:color w:val="3366FF"/>
                        </w:rPr>
                        <w:t xml:space="preserve"> </w:t>
                      </w:r>
                      <w:proofErr w:type="spellStart"/>
                      <w:r w:rsidRPr="00483CCE">
                        <w:rPr>
                          <w:rFonts w:ascii="Verdana" w:hAnsi="Verdana" w:cs="MS PGothic"/>
                          <w:b/>
                          <w:color w:val="3366FF"/>
                        </w:rPr>
                        <w:t>cpio</w:t>
                      </w:r>
                      <w:proofErr w:type="spellEnd"/>
                      <w:r w:rsidRPr="00483CCE">
                        <w:rPr>
                          <w:rFonts w:ascii="Verdana" w:hAnsi="Verdana" w:cs="MS PGothic"/>
                          <w:b/>
                          <w:color w:val="3366FF"/>
                        </w:rPr>
                        <w:t xml:space="preserve"> python python3 \ python3-pip python3-pexpect </w:t>
                      </w:r>
                      <w:proofErr w:type="spellStart"/>
                      <w:r w:rsidRPr="00483CCE">
                        <w:rPr>
                          <w:rFonts w:ascii="Verdana" w:hAnsi="Verdana" w:cs="MS PGothic"/>
                          <w:b/>
                          <w:color w:val="3366FF"/>
                        </w:rPr>
                        <w:t>xz-utils</w:t>
                      </w:r>
                      <w:proofErr w:type="spellEnd"/>
                      <w:r w:rsidRPr="00483CCE">
                        <w:rPr>
                          <w:rFonts w:ascii="Verdana" w:hAnsi="Verdana" w:cs="MS PGothic"/>
                          <w:b/>
                          <w:color w:val="3366FF"/>
                        </w:rPr>
                        <w:t xml:space="preserve"> </w:t>
                      </w:r>
                      <w:proofErr w:type="spellStart"/>
                      <w:r w:rsidRPr="00483CCE">
                        <w:rPr>
                          <w:rFonts w:ascii="Verdana" w:hAnsi="Verdana" w:cs="MS PGothic"/>
                          <w:b/>
                          <w:color w:val="3366FF"/>
                        </w:rPr>
                        <w:t>debianutils</w:t>
                      </w:r>
                      <w:proofErr w:type="spellEnd"/>
                      <w:r w:rsidRPr="00483CCE">
                        <w:rPr>
                          <w:rFonts w:ascii="Verdana" w:hAnsi="Verdana" w:cs="MS PGothic"/>
                          <w:b/>
                          <w:color w:val="3366FF"/>
                        </w:rPr>
                        <w:t xml:space="preserve"> </w:t>
                      </w:r>
                      <w:proofErr w:type="spellStart"/>
                      <w:r w:rsidRPr="00483CCE">
                        <w:rPr>
                          <w:rFonts w:ascii="Verdana" w:hAnsi="Verdana" w:cs="MS PGothic"/>
                          <w:b/>
                          <w:color w:val="3366FF"/>
                        </w:rPr>
                        <w:t>iputils</w:t>
                      </w:r>
                      <w:proofErr w:type="spellEnd"/>
                      <w:r w:rsidRPr="00483CCE">
                        <w:rPr>
                          <w:rFonts w:ascii="Verdana" w:hAnsi="Verdana" w:cs="MS PGothic"/>
                          <w:b/>
                          <w:color w:val="3366FF"/>
                        </w:rPr>
                        <w:t xml:space="preserve">-ping </w:t>
                      </w:r>
                      <w:proofErr w:type="spellStart"/>
                      <w:r w:rsidRPr="00483CCE">
                        <w:rPr>
                          <w:rFonts w:ascii="Verdana" w:hAnsi="Verdana" w:cs="MS PGothic"/>
                          <w:b/>
                          <w:color w:val="3366FF"/>
                        </w:rPr>
                        <w:t>libssl</w:t>
                      </w:r>
                      <w:proofErr w:type="spellEnd"/>
                      <w:r w:rsidRPr="00483CCE">
                        <w:rPr>
                          <w:rFonts w:ascii="Verdana" w:hAnsi="Verdana" w:cs="MS PGothic"/>
                          <w:b/>
                          <w:color w:val="3366FF"/>
                        </w:rPr>
                        <w:t>-dev</w:t>
                      </w:r>
                    </w:p>
                  </w:txbxContent>
                </v:textbox>
              </v:shape>
            </w:pict>
          </mc:Fallback>
        </mc:AlternateContent>
      </w:r>
    </w:p>
    <w:p w:rsidR="00620957" w:rsidRDefault="00620957" w:rsidP="00620957">
      <w:pPr>
        <w:rPr>
          <w:lang w:eastAsia="ja-JP"/>
        </w:rPr>
      </w:pPr>
    </w:p>
    <w:p w:rsidR="00620957" w:rsidRPr="007C0B21" w:rsidRDefault="00620957" w:rsidP="00620957">
      <w:pPr>
        <w:rPr>
          <w:lang w:eastAsia="ja-JP"/>
        </w:rPr>
      </w:pPr>
    </w:p>
    <w:p w:rsidR="00885DD6" w:rsidRDefault="00885DD6" w:rsidP="003657E2">
      <w:pPr>
        <w:rPr>
          <w:lang w:eastAsia="ja-JP"/>
        </w:rPr>
      </w:pPr>
    </w:p>
    <w:p w:rsidR="003657E2" w:rsidRDefault="003657E2" w:rsidP="003657E2">
      <w:pPr>
        <w:rPr>
          <w:lang w:eastAsia="ja-JP"/>
        </w:rPr>
      </w:pPr>
      <w:r>
        <w:rPr>
          <w:lang w:eastAsia="ja-JP"/>
        </w:rPr>
        <w:t>Note) There is a bitbake command in $</w:t>
      </w:r>
      <w:r w:rsidR="00E90229">
        <w:rPr>
          <w:lang w:eastAsia="ja-JP"/>
        </w:rPr>
        <w:t>{</w:t>
      </w:r>
      <w:r>
        <w:rPr>
          <w:lang w:eastAsia="ja-JP"/>
        </w:rPr>
        <w:t>WORK</w:t>
      </w:r>
      <w:r w:rsidR="00E90229">
        <w:rPr>
          <w:lang w:eastAsia="ja-JP"/>
        </w:rPr>
        <w:t>}</w:t>
      </w:r>
      <w:r>
        <w:rPr>
          <w:lang w:eastAsia="ja-JP"/>
        </w:rPr>
        <w:t>/poky/scripts/. Command path is available after step 6.</w:t>
      </w:r>
    </w:p>
    <w:p w:rsidR="00620957" w:rsidRDefault="003657E2" w:rsidP="003657E2">
      <w:pPr>
        <w:rPr>
          <w:lang w:eastAsia="ja-JP"/>
        </w:rPr>
      </w:pPr>
      <w:r>
        <w:rPr>
          <w:lang w:eastAsia="ja-JP"/>
        </w:rPr>
        <w:t>Note) When you use terminal interactions to build such as menuconfig under non-X terminal (ssh, etc.), please install “screen” command package to Host PC</w:t>
      </w:r>
      <w:r w:rsidR="00110DD9">
        <w:rPr>
          <w:lang w:eastAsia="ja-JP"/>
        </w:rPr>
        <w:t>.</w:t>
      </w:r>
    </w:p>
    <w:p w:rsidR="00620957" w:rsidRDefault="001545F5" w:rsidP="00620957">
      <w:pPr>
        <w:rPr>
          <w:lang w:eastAsia="ja-JP"/>
        </w:rPr>
      </w:pPr>
      <w:r>
        <w:rPr>
          <w:rFonts w:hint="eastAsia"/>
          <w:lang w:eastAsia="ja-JP"/>
        </w:rPr>
        <w:t>Note) Please set up user name and e-mail</w:t>
      </w:r>
      <w:r>
        <w:rPr>
          <w:lang w:eastAsia="ja-JP"/>
        </w:rPr>
        <w:t xml:space="preserve"> </w:t>
      </w:r>
      <w:r>
        <w:rPr>
          <w:rFonts w:hint="eastAsia"/>
          <w:lang w:eastAsia="ja-JP"/>
        </w:rPr>
        <w:t xml:space="preserve">in Git. </w:t>
      </w:r>
      <w:r>
        <w:rPr>
          <w:lang w:eastAsia="ja-JP"/>
        </w:rPr>
        <w:t>You can set up with ‘git config --global’. Please refer to</w:t>
      </w:r>
      <w:r w:rsidR="00954236">
        <w:rPr>
          <w:rFonts w:hint="eastAsia"/>
          <w:lang w:eastAsia="ja-JP"/>
        </w:rPr>
        <w:t xml:space="preserve"> online manual for git command.</w:t>
      </w:r>
    </w:p>
    <w:p w:rsidR="00954236" w:rsidRDefault="00ED2308" w:rsidP="00620957">
      <w:pPr>
        <w:rPr>
          <w:lang w:eastAsia="ja-JP"/>
        </w:rPr>
      </w:pPr>
      <w:r>
        <w:rPr>
          <w:lang w:eastAsia="ja-JP"/>
        </w:rPr>
        <w:t>Note) In Renesas environment, Ubuntu version is 16.04 LTS and git version is 2.7.4.</w:t>
      </w:r>
    </w:p>
    <w:p w:rsidR="00620957" w:rsidRDefault="006C50A8" w:rsidP="008A7B3D">
      <w:pPr>
        <w:spacing w:line="260" w:lineRule="exact"/>
        <w:outlineLvl w:val="1"/>
        <w:rPr>
          <w:lang w:eastAsia="ja-JP"/>
        </w:rPr>
      </w:pPr>
      <w:r>
        <w:rPr>
          <w:rFonts w:ascii="Arial" w:hAnsi="Arial" w:cs="Arial"/>
          <w:b/>
          <w:bCs/>
        </w:rPr>
        <w:t xml:space="preserve">Step </w:t>
      </w:r>
      <w:r>
        <w:rPr>
          <w:rFonts w:ascii="Arial" w:hAnsi="Arial" w:cs="Arial" w:hint="eastAsia"/>
          <w:b/>
          <w:bCs/>
          <w:lang w:eastAsia="ja-JP"/>
        </w:rPr>
        <w:t>2 download of required files</w:t>
      </w:r>
    </w:p>
    <w:p w:rsidR="00620957" w:rsidRPr="00954236" w:rsidRDefault="00710C25" w:rsidP="00620957">
      <w:pPr>
        <w:rPr>
          <w:lang w:eastAsia="ja-JP"/>
        </w:rPr>
      </w:pPr>
      <w:r>
        <w:rPr>
          <w:noProof/>
          <w:lang w:eastAsia="ja-JP"/>
        </w:rPr>
        <mc:AlternateContent>
          <mc:Choice Requires="wps">
            <w:drawing>
              <wp:anchor distT="0" distB="0" distL="114300" distR="114300" simplePos="0" relativeHeight="251655168" behindDoc="0" locked="0" layoutInCell="1" allowOverlap="1">
                <wp:simplePos x="0" y="0"/>
                <wp:positionH relativeFrom="column">
                  <wp:posOffset>32995</wp:posOffset>
                </wp:positionH>
                <wp:positionV relativeFrom="paragraph">
                  <wp:posOffset>293345</wp:posOffset>
                </wp:positionV>
                <wp:extent cx="6009640" cy="1477670"/>
                <wp:effectExtent l="0" t="0" r="10160" b="27305"/>
                <wp:wrapNone/>
                <wp:docPr id="921" name="フローチャート : 代替処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1477670"/>
                        </a:xfrm>
                        <a:prstGeom prst="flowChartAlternateProcess">
                          <a:avLst/>
                        </a:prstGeom>
                        <a:solidFill>
                          <a:srgbClr val="FFFF99"/>
                        </a:solidFill>
                        <a:ln w="9525">
                          <a:solidFill>
                            <a:srgbClr val="000000"/>
                          </a:solidFill>
                          <a:miter lim="800000"/>
                          <a:headEnd/>
                          <a:tailEnd/>
                        </a:ln>
                      </wps:spPr>
                      <wps:txbx>
                        <w:txbxContent>
                          <w:p w:rsidR="00317015" w:rsidRDefault="00317015" w:rsidP="008A7B3D">
                            <w:pPr>
                              <w:spacing w:after="0" w:line="260" w:lineRule="exact"/>
                              <w:rPr>
                                <w:rFonts w:ascii="Verdana" w:hAnsi="Verdana" w:cs="MS PGothic"/>
                                <w:b/>
                                <w:color w:val="3366FF"/>
                              </w:rPr>
                            </w:pPr>
                            <w:r>
                              <w:rPr>
                                <w:rFonts w:ascii="Verdana" w:hAnsi="Verdana" w:cs="MS PGothic" w:hint="eastAsia"/>
                                <w:b/>
                                <w:color w:val="3366FF"/>
                              </w:rPr>
                              <w:t>$ cd $</w:t>
                            </w:r>
                            <w:r>
                              <w:rPr>
                                <w:rFonts w:ascii="Verdana" w:hAnsi="Verdana" w:cs="MS PGothic"/>
                                <w:b/>
                                <w:color w:val="3366FF"/>
                              </w:rPr>
                              <w:t>{</w:t>
                            </w:r>
                            <w:r>
                              <w:rPr>
                                <w:rFonts w:ascii="Verdana" w:hAnsi="Verdana" w:cs="MS PGothic" w:hint="eastAsia"/>
                                <w:b/>
                                <w:color w:val="3366FF"/>
                              </w:rPr>
                              <w:t>WORK</w:t>
                            </w:r>
                            <w:r>
                              <w:rPr>
                                <w:rFonts w:ascii="Verdana" w:hAnsi="Verdana" w:cs="MS PGothic"/>
                                <w:b/>
                                <w:color w:val="3366FF"/>
                              </w:rPr>
                              <w:t>}</w:t>
                            </w:r>
                          </w:p>
                          <w:p w:rsidR="00317015" w:rsidRPr="00204E22" w:rsidRDefault="00317015" w:rsidP="008A7B3D">
                            <w:pPr>
                              <w:spacing w:after="0" w:line="260" w:lineRule="exact"/>
                              <w:rPr>
                                <w:rFonts w:ascii="Verdana" w:hAnsi="Verdana" w:cs="MS PGothic"/>
                                <w:b/>
                                <w:color w:val="3366FF"/>
                              </w:rPr>
                            </w:pPr>
                            <w:r>
                              <w:rPr>
                                <w:rFonts w:ascii="Verdana" w:hAnsi="Verdana" w:cs="MS PGothic" w:hint="eastAsia"/>
                                <w:b/>
                                <w:color w:val="3366FF"/>
                              </w:rPr>
                              <w:t xml:space="preserve">$ </w:t>
                            </w:r>
                            <w:r w:rsidRPr="00204E22">
                              <w:rPr>
                                <w:rFonts w:ascii="Verdana" w:hAnsi="Verdana" w:cs="MS PGothic"/>
                                <w:b/>
                                <w:color w:val="3366FF"/>
                              </w:rPr>
                              <w:t>git clone git://git.yoctoproject.org/poky</w:t>
                            </w:r>
                          </w:p>
                          <w:p w:rsidR="00317015" w:rsidRDefault="00317015" w:rsidP="00A24968">
                            <w:pPr>
                              <w:spacing w:after="0" w:line="260" w:lineRule="exact"/>
                              <w:rPr>
                                <w:rFonts w:ascii="Verdana" w:hAnsi="Verdana" w:cs="MS PGothic"/>
                                <w:b/>
                                <w:color w:val="3366FF"/>
                              </w:rPr>
                            </w:pPr>
                            <w:r>
                              <w:rPr>
                                <w:rFonts w:ascii="Verdana" w:hAnsi="Verdana" w:cs="MS PGothic" w:hint="eastAsia"/>
                                <w:b/>
                                <w:color w:val="3366FF"/>
                              </w:rPr>
                              <w:t xml:space="preserve">$ </w:t>
                            </w:r>
                            <w:r w:rsidRPr="00A24968">
                              <w:rPr>
                                <w:rFonts w:ascii="Verdana" w:hAnsi="Verdana" w:cs="MS PGothic"/>
                                <w:b/>
                                <w:color w:val="3366FF"/>
                              </w:rPr>
                              <w:t>git clone git://git.linaro.org/openembedded/meta-linaro.git</w:t>
                            </w:r>
                          </w:p>
                          <w:p w:rsidR="00317015" w:rsidRPr="000E5F5B" w:rsidRDefault="00317015" w:rsidP="00482B21">
                            <w:pPr>
                              <w:spacing w:after="0" w:line="260" w:lineRule="exact"/>
                              <w:rPr>
                                <w:rFonts w:ascii="Verdana" w:hAnsi="Verdana" w:cs="MS PGothic"/>
                                <w:b/>
                                <w:color w:val="3366FF"/>
                              </w:rPr>
                            </w:pPr>
                            <w:r w:rsidRPr="000E5F5B">
                              <w:rPr>
                                <w:rFonts w:ascii="Verdana" w:hAnsi="Verdana" w:cs="MS PGothic"/>
                                <w:b/>
                                <w:color w:val="3366FF"/>
                              </w:rPr>
                              <w:t>$ git clone git://git.openembedded.org/meta-openembedded</w:t>
                            </w:r>
                          </w:p>
                          <w:p w:rsidR="00317015" w:rsidRPr="0032334D" w:rsidRDefault="00317015" w:rsidP="008A7B3D">
                            <w:pPr>
                              <w:spacing w:after="0" w:line="260" w:lineRule="exact"/>
                              <w:rPr>
                                <w:rFonts w:ascii="Verdana" w:hAnsi="Verdana" w:cs="MS PGothic"/>
                                <w:b/>
                                <w:color w:val="3366FF"/>
                              </w:rPr>
                            </w:pPr>
                            <w:r w:rsidRPr="00AF137C">
                              <w:rPr>
                                <w:rFonts w:ascii="Verdana" w:hAnsi="Verdana" w:cs="MS PGothic"/>
                                <w:b/>
                                <w:color w:val="3366FF"/>
                              </w:rPr>
                              <w:t>$</w:t>
                            </w:r>
                            <w:r w:rsidRPr="00AF137C">
                              <w:rPr>
                                <w:rFonts w:ascii="Verdana" w:hAnsi="Verdana" w:cs="MS PGothic"/>
                                <w:b/>
                                <w:color w:val="3366FF"/>
                                <w:lang w:eastAsia="ja-JP"/>
                              </w:rPr>
                              <w:t xml:space="preserve"> </w:t>
                            </w:r>
                            <w:r w:rsidRPr="00210E21">
                              <w:rPr>
                                <w:rFonts w:ascii="Verdana" w:hAnsi="Verdana" w:cs="MS PGothic"/>
                                <w:b/>
                                <w:color w:val="3366FF"/>
                              </w:rPr>
                              <w:t>git clon</w:t>
                            </w:r>
                            <w:r w:rsidRPr="0032334D">
                              <w:rPr>
                                <w:rFonts w:ascii="Verdana" w:hAnsi="Verdana" w:cs="MS PGothic"/>
                                <w:b/>
                                <w:color w:val="3366FF"/>
                              </w:rPr>
                              <w:t>e</w:t>
                            </w:r>
                            <w:r>
                              <w:rPr>
                                <w:rFonts w:ascii="Verdana" w:hAnsi="Verdana" w:cs="MS PGothic"/>
                                <w:b/>
                                <w:color w:val="3366FF"/>
                              </w:rPr>
                              <w:t xml:space="preserve"> https://github.com/renesas-rz/meta-rzg2.git</w:t>
                            </w:r>
                          </w:p>
                          <w:p w:rsidR="00317015" w:rsidRPr="00BF3C35" w:rsidRDefault="00317015" w:rsidP="00BF3C35">
                            <w:pPr>
                              <w:spacing w:after="0" w:line="260" w:lineRule="exact"/>
                              <w:rPr>
                                <w:rFonts w:ascii="Verdana" w:hAnsi="Verdana" w:cs="MS PGothic"/>
                                <w:b/>
                                <w:color w:val="3366FF"/>
                              </w:rPr>
                            </w:pPr>
                            <w:r w:rsidRPr="00AF137C">
                              <w:rPr>
                                <w:rFonts w:ascii="Verdana" w:hAnsi="Verdana" w:cs="MS PGothic"/>
                                <w:b/>
                                <w:color w:val="3366FF"/>
                              </w:rPr>
                              <w:t>$</w:t>
                            </w:r>
                            <w:r w:rsidRPr="00AF137C">
                              <w:rPr>
                                <w:rFonts w:ascii="Verdana" w:hAnsi="Verdana" w:cs="MS PGothic"/>
                                <w:b/>
                                <w:color w:val="3366FF"/>
                                <w:lang w:eastAsia="ja-JP"/>
                              </w:rPr>
                              <w:t xml:space="preserve"> </w:t>
                            </w:r>
                            <w:r w:rsidRPr="00210E21">
                              <w:rPr>
                                <w:rFonts w:ascii="Verdana" w:hAnsi="Verdana" w:cs="MS PGothic"/>
                                <w:b/>
                                <w:color w:val="3366FF"/>
                                <w:lang w:eastAsia="ja-JP"/>
                              </w:rPr>
                              <w:t xml:space="preserve">git clone </w:t>
                            </w:r>
                            <w:hyperlink r:id="rId23" w:history="1">
                              <w:r w:rsidRPr="00BF3C35">
                                <w:rPr>
                                  <w:rFonts w:ascii="Verdana" w:hAnsi="Verdana" w:cs="MS PGothic"/>
                                  <w:b/>
                                  <w:color w:val="3366FF"/>
                                </w:rPr>
                                <w:t>http://git.yoctoproject.org/cgit.cgi/meta-gplv2</w:t>
                              </w:r>
                            </w:hyperlink>
                          </w:p>
                          <w:p w:rsidR="00317015" w:rsidRPr="00BF3C35" w:rsidRDefault="00317015" w:rsidP="00BF3C35">
                            <w:pPr>
                              <w:spacing w:after="0" w:line="260" w:lineRule="exact"/>
                              <w:rPr>
                                <w:rFonts w:ascii="Verdana" w:hAnsi="Verdana" w:cs="MS PGothic"/>
                                <w:b/>
                                <w:color w:val="3366FF"/>
                              </w:rPr>
                            </w:pPr>
                            <w:r w:rsidRPr="00AF137C">
                              <w:rPr>
                                <w:rFonts w:ascii="Verdana" w:hAnsi="Verdana" w:cs="MS PGothic"/>
                                <w:b/>
                                <w:color w:val="3366FF"/>
                              </w:rPr>
                              <w:t>$</w:t>
                            </w:r>
                            <w:r w:rsidRPr="00AF137C">
                              <w:rPr>
                                <w:rFonts w:ascii="Verdana" w:hAnsi="Verdana" w:cs="MS PGothic"/>
                                <w:b/>
                                <w:color w:val="3366FF"/>
                                <w:lang w:eastAsia="ja-JP"/>
                              </w:rPr>
                              <w:t xml:space="preserve"> </w:t>
                            </w:r>
                            <w:r w:rsidRPr="00210E21">
                              <w:rPr>
                                <w:rFonts w:ascii="Verdana" w:hAnsi="Verdana" w:cs="MS PGothic"/>
                                <w:b/>
                                <w:color w:val="3366FF"/>
                                <w:lang w:eastAsia="ja-JP"/>
                              </w:rPr>
                              <w:t xml:space="preserve">git clone </w:t>
                            </w:r>
                            <w:r w:rsidRPr="00BF3C35">
                              <w:rPr>
                                <w:rFonts w:ascii="Verdana" w:hAnsi="Verdana" w:cs="MS PGothic"/>
                                <w:b/>
                                <w:color w:val="3366FF"/>
                              </w:rPr>
                              <w:t>https://github.com/meta-qt5/meta-qt5.git</w:t>
                            </w:r>
                          </w:p>
                          <w:p w:rsidR="00317015" w:rsidRPr="00334B94" w:rsidRDefault="00317015" w:rsidP="0033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eastAsia="Times New Roman" w:hAnsi="Courier New" w:cs="Courier New"/>
                              </w:rPr>
                            </w:pPr>
                          </w:p>
                          <w:p w:rsidR="00317015" w:rsidRPr="000F5E8C" w:rsidRDefault="00317015" w:rsidP="008A7B3D">
                            <w:pPr>
                              <w:spacing w:after="0" w:line="260" w:lineRule="exact"/>
                              <w:rPr>
                                <w:rFonts w:ascii="Verdana" w:hAnsi="Verdana" w:cs="MS PGothic"/>
                                <w:b/>
                                <w:color w:val="3366FF"/>
                                <w:lang w:eastAsia="ja-JP"/>
                              </w:rPr>
                            </w:pPr>
                          </w:p>
                          <w:p w:rsidR="00317015" w:rsidRDefault="00317015" w:rsidP="008A7B3D">
                            <w:pPr>
                              <w:spacing w:after="0" w:line="260" w:lineRule="exact"/>
                              <w:rPr>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12" o:spid="_x0000_s1043" type="#_x0000_t176" style="position:absolute;margin-left:2.6pt;margin-top:23.1pt;width:473.2pt;height:11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" fillcolor="#ff9">
                <v:textbox>
                  <w:txbxContent>
                    <w:p w:rsidR="00317015" w:rsidRDefault="00317015" w:rsidP="008A7B3D">
                      <w:pPr>
                        <w:spacing w:after="0" w:line="260" w:lineRule="exact"/>
                        <w:rPr>
                          <w:rFonts w:ascii="Verdana" w:hAnsi="Verdana" w:cs="MS PGothic"/>
                          <w:b/>
                          <w:color w:val="3366FF"/>
                        </w:rPr>
                      </w:pPr>
                      <w:r>
                        <w:rPr>
                          <w:rFonts w:ascii="Verdana" w:hAnsi="Verdana" w:cs="MS PGothic" w:hint="eastAsia"/>
                          <w:b/>
                          <w:color w:val="3366FF"/>
                        </w:rPr>
                        <w:t xml:space="preserve">$ </w:t>
                      </w:r>
                      <w:proofErr w:type="gramStart"/>
                      <w:r>
                        <w:rPr>
                          <w:rFonts w:ascii="Verdana" w:hAnsi="Verdana" w:cs="MS PGothic" w:hint="eastAsia"/>
                          <w:b/>
                          <w:color w:val="3366FF"/>
                        </w:rPr>
                        <w:t>cd</w:t>
                      </w:r>
                      <w:proofErr w:type="gramEnd"/>
                      <w:r>
                        <w:rPr>
                          <w:rFonts w:ascii="Verdana" w:hAnsi="Verdana" w:cs="MS PGothic" w:hint="eastAsia"/>
                          <w:b/>
                          <w:color w:val="3366FF"/>
                        </w:rPr>
                        <w:t xml:space="preserve"> $</w:t>
                      </w:r>
                      <w:r>
                        <w:rPr>
                          <w:rFonts w:ascii="Verdana" w:hAnsi="Verdana" w:cs="MS PGothic"/>
                          <w:b/>
                          <w:color w:val="3366FF"/>
                        </w:rPr>
                        <w:t>{</w:t>
                      </w:r>
                      <w:r>
                        <w:rPr>
                          <w:rFonts w:ascii="Verdana" w:hAnsi="Verdana" w:cs="MS PGothic" w:hint="eastAsia"/>
                          <w:b/>
                          <w:color w:val="3366FF"/>
                        </w:rPr>
                        <w:t>WORK</w:t>
                      </w:r>
                      <w:r>
                        <w:rPr>
                          <w:rFonts w:ascii="Verdana" w:hAnsi="Verdana" w:cs="MS PGothic"/>
                          <w:b/>
                          <w:color w:val="3366FF"/>
                        </w:rPr>
                        <w:t>}</w:t>
                      </w:r>
                    </w:p>
                    <w:p w:rsidR="00317015" w:rsidRPr="00204E22" w:rsidRDefault="00317015" w:rsidP="008A7B3D">
                      <w:pPr>
                        <w:spacing w:after="0" w:line="260" w:lineRule="exact"/>
                        <w:rPr>
                          <w:rFonts w:ascii="Verdana" w:hAnsi="Verdana" w:cs="MS PGothic"/>
                          <w:b/>
                          <w:color w:val="3366FF"/>
                        </w:rPr>
                      </w:pPr>
                      <w:r>
                        <w:rPr>
                          <w:rFonts w:ascii="Verdana" w:hAnsi="Verdana" w:cs="MS PGothic" w:hint="eastAsia"/>
                          <w:b/>
                          <w:color w:val="3366FF"/>
                        </w:rPr>
                        <w:t xml:space="preserve">$ </w:t>
                      </w:r>
                      <w:proofErr w:type="spellStart"/>
                      <w:proofErr w:type="gramStart"/>
                      <w:r w:rsidRPr="00204E22">
                        <w:rPr>
                          <w:rFonts w:ascii="Verdana" w:hAnsi="Verdana" w:cs="MS PGothic"/>
                          <w:b/>
                          <w:color w:val="3366FF"/>
                        </w:rPr>
                        <w:t>git</w:t>
                      </w:r>
                      <w:proofErr w:type="spellEnd"/>
                      <w:proofErr w:type="gramEnd"/>
                      <w:r w:rsidRPr="00204E22">
                        <w:rPr>
                          <w:rFonts w:ascii="Verdana" w:hAnsi="Verdana" w:cs="MS PGothic"/>
                          <w:b/>
                          <w:color w:val="3366FF"/>
                        </w:rPr>
                        <w:t xml:space="preserve"> clone git://git.yoctoproject.org/poky</w:t>
                      </w:r>
                    </w:p>
                    <w:p w:rsidR="00317015" w:rsidRDefault="00317015" w:rsidP="00A24968">
                      <w:pPr>
                        <w:spacing w:after="0" w:line="260" w:lineRule="exact"/>
                        <w:rPr>
                          <w:rFonts w:ascii="Verdana" w:hAnsi="Verdana" w:cs="MS PGothic"/>
                          <w:b/>
                          <w:color w:val="3366FF"/>
                        </w:rPr>
                      </w:pPr>
                      <w:r>
                        <w:rPr>
                          <w:rFonts w:ascii="Verdana" w:hAnsi="Verdana" w:cs="MS PGothic" w:hint="eastAsia"/>
                          <w:b/>
                          <w:color w:val="3366FF"/>
                        </w:rPr>
                        <w:t xml:space="preserve">$ </w:t>
                      </w:r>
                      <w:proofErr w:type="spellStart"/>
                      <w:proofErr w:type="gramStart"/>
                      <w:r w:rsidRPr="00A24968">
                        <w:rPr>
                          <w:rFonts w:ascii="Verdana" w:hAnsi="Verdana" w:cs="MS PGothic"/>
                          <w:b/>
                          <w:color w:val="3366FF"/>
                        </w:rPr>
                        <w:t>git</w:t>
                      </w:r>
                      <w:proofErr w:type="spellEnd"/>
                      <w:proofErr w:type="gramEnd"/>
                      <w:r w:rsidRPr="00A24968">
                        <w:rPr>
                          <w:rFonts w:ascii="Verdana" w:hAnsi="Verdana" w:cs="MS PGothic"/>
                          <w:b/>
                          <w:color w:val="3366FF"/>
                        </w:rPr>
                        <w:t xml:space="preserve"> clone git://git.linaro.org/openembedded/meta-linaro.git</w:t>
                      </w:r>
                    </w:p>
                    <w:p w:rsidR="00317015" w:rsidRPr="000E5F5B" w:rsidRDefault="00317015" w:rsidP="00482B21">
                      <w:pPr>
                        <w:spacing w:after="0" w:line="260" w:lineRule="exact"/>
                        <w:rPr>
                          <w:rFonts w:ascii="Verdana" w:hAnsi="Verdana" w:cs="MS PGothic"/>
                          <w:b/>
                          <w:color w:val="3366FF"/>
                        </w:rPr>
                      </w:pPr>
                      <w:r w:rsidRPr="000E5F5B">
                        <w:rPr>
                          <w:rFonts w:ascii="Verdana" w:hAnsi="Verdana" w:cs="MS PGothic"/>
                          <w:b/>
                          <w:color w:val="3366FF"/>
                        </w:rPr>
                        <w:t xml:space="preserve">$ </w:t>
                      </w:r>
                      <w:proofErr w:type="spellStart"/>
                      <w:proofErr w:type="gramStart"/>
                      <w:r w:rsidRPr="000E5F5B">
                        <w:rPr>
                          <w:rFonts w:ascii="Verdana" w:hAnsi="Verdana" w:cs="MS PGothic"/>
                          <w:b/>
                          <w:color w:val="3366FF"/>
                        </w:rPr>
                        <w:t>git</w:t>
                      </w:r>
                      <w:proofErr w:type="spellEnd"/>
                      <w:proofErr w:type="gramEnd"/>
                      <w:r w:rsidRPr="000E5F5B">
                        <w:rPr>
                          <w:rFonts w:ascii="Verdana" w:hAnsi="Verdana" w:cs="MS PGothic"/>
                          <w:b/>
                          <w:color w:val="3366FF"/>
                        </w:rPr>
                        <w:t xml:space="preserve"> clone git://git.openembedded.org/meta-openembedded</w:t>
                      </w:r>
                    </w:p>
                    <w:p w:rsidR="00317015" w:rsidRPr="0032334D" w:rsidRDefault="00317015" w:rsidP="008A7B3D">
                      <w:pPr>
                        <w:spacing w:after="0" w:line="260" w:lineRule="exact"/>
                        <w:rPr>
                          <w:rFonts w:ascii="Verdana" w:hAnsi="Verdana" w:cs="MS PGothic"/>
                          <w:b/>
                          <w:color w:val="3366FF"/>
                        </w:rPr>
                      </w:pPr>
                      <w:r w:rsidRPr="00AF137C">
                        <w:rPr>
                          <w:rFonts w:ascii="Verdana" w:hAnsi="Verdana" w:cs="MS PGothic"/>
                          <w:b/>
                          <w:color w:val="3366FF"/>
                        </w:rPr>
                        <w:t>$</w:t>
                      </w:r>
                      <w:r w:rsidRPr="00AF137C">
                        <w:rPr>
                          <w:rFonts w:ascii="Verdana" w:hAnsi="Verdana" w:cs="MS PGothic"/>
                          <w:b/>
                          <w:color w:val="3366FF"/>
                          <w:lang w:eastAsia="ja-JP"/>
                        </w:rPr>
                        <w:t xml:space="preserve"> </w:t>
                      </w:r>
                      <w:proofErr w:type="spellStart"/>
                      <w:proofErr w:type="gramStart"/>
                      <w:r w:rsidRPr="00210E21">
                        <w:rPr>
                          <w:rFonts w:ascii="Verdana" w:hAnsi="Verdana" w:cs="MS PGothic"/>
                          <w:b/>
                          <w:color w:val="3366FF"/>
                        </w:rPr>
                        <w:t>git</w:t>
                      </w:r>
                      <w:proofErr w:type="spellEnd"/>
                      <w:proofErr w:type="gramEnd"/>
                      <w:r w:rsidRPr="00210E21">
                        <w:rPr>
                          <w:rFonts w:ascii="Verdana" w:hAnsi="Verdana" w:cs="MS PGothic"/>
                          <w:b/>
                          <w:color w:val="3366FF"/>
                        </w:rPr>
                        <w:t xml:space="preserve"> clon</w:t>
                      </w:r>
                      <w:r w:rsidRPr="0032334D">
                        <w:rPr>
                          <w:rFonts w:ascii="Verdana" w:hAnsi="Verdana" w:cs="MS PGothic"/>
                          <w:b/>
                          <w:color w:val="3366FF"/>
                        </w:rPr>
                        <w:t>e</w:t>
                      </w:r>
                      <w:r>
                        <w:rPr>
                          <w:rFonts w:ascii="Verdana" w:hAnsi="Verdana" w:cs="MS PGothic"/>
                          <w:b/>
                          <w:color w:val="3366FF"/>
                        </w:rPr>
                        <w:t xml:space="preserve"> https://github.com/renesas-rz/meta-rzg2.git</w:t>
                      </w:r>
                    </w:p>
                    <w:p w:rsidR="00317015" w:rsidRPr="00BF3C35" w:rsidRDefault="00317015" w:rsidP="00BF3C35">
                      <w:pPr>
                        <w:spacing w:after="0" w:line="260" w:lineRule="exact"/>
                        <w:rPr>
                          <w:rFonts w:ascii="Verdana" w:hAnsi="Verdana" w:cs="MS PGothic"/>
                          <w:b/>
                          <w:color w:val="3366FF"/>
                        </w:rPr>
                      </w:pPr>
                      <w:r w:rsidRPr="00AF137C">
                        <w:rPr>
                          <w:rFonts w:ascii="Verdana" w:hAnsi="Verdana" w:cs="MS PGothic"/>
                          <w:b/>
                          <w:color w:val="3366FF"/>
                        </w:rPr>
                        <w:t>$</w:t>
                      </w:r>
                      <w:r w:rsidRPr="00AF137C">
                        <w:rPr>
                          <w:rFonts w:ascii="Verdana" w:hAnsi="Verdana" w:cs="MS PGothic"/>
                          <w:b/>
                          <w:color w:val="3366FF"/>
                          <w:lang w:eastAsia="ja-JP"/>
                        </w:rPr>
                        <w:t xml:space="preserve"> </w:t>
                      </w:r>
                      <w:proofErr w:type="spellStart"/>
                      <w:proofErr w:type="gramStart"/>
                      <w:r w:rsidRPr="00210E21">
                        <w:rPr>
                          <w:rFonts w:ascii="Verdana" w:hAnsi="Verdana" w:cs="MS PGothic"/>
                          <w:b/>
                          <w:color w:val="3366FF"/>
                          <w:lang w:eastAsia="ja-JP"/>
                        </w:rPr>
                        <w:t>git</w:t>
                      </w:r>
                      <w:proofErr w:type="spellEnd"/>
                      <w:proofErr w:type="gramEnd"/>
                      <w:r w:rsidRPr="00210E21">
                        <w:rPr>
                          <w:rFonts w:ascii="Verdana" w:hAnsi="Verdana" w:cs="MS PGothic"/>
                          <w:b/>
                          <w:color w:val="3366FF"/>
                          <w:lang w:eastAsia="ja-JP"/>
                        </w:rPr>
                        <w:t xml:space="preserve"> clone </w:t>
                      </w:r>
                      <w:hyperlink r:id="rId24" w:history="1">
                        <w:r w:rsidRPr="00BF3C35">
                          <w:rPr>
                            <w:rFonts w:ascii="Verdana" w:hAnsi="Verdana" w:cs="MS PGothic"/>
                            <w:b/>
                            <w:color w:val="3366FF"/>
                          </w:rPr>
                          <w:t>http://git.yoctoproject.org/cgit.cgi/meta-gplv2</w:t>
                        </w:r>
                      </w:hyperlink>
                    </w:p>
                    <w:p w:rsidR="00317015" w:rsidRPr="00BF3C35" w:rsidRDefault="00317015" w:rsidP="00BF3C35">
                      <w:pPr>
                        <w:spacing w:after="0" w:line="260" w:lineRule="exact"/>
                        <w:rPr>
                          <w:rFonts w:ascii="Verdana" w:hAnsi="Verdana" w:cs="MS PGothic"/>
                          <w:b/>
                          <w:color w:val="3366FF"/>
                        </w:rPr>
                      </w:pPr>
                      <w:r w:rsidRPr="00AF137C">
                        <w:rPr>
                          <w:rFonts w:ascii="Verdana" w:hAnsi="Verdana" w:cs="MS PGothic"/>
                          <w:b/>
                          <w:color w:val="3366FF"/>
                        </w:rPr>
                        <w:t>$</w:t>
                      </w:r>
                      <w:r w:rsidRPr="00AF137C">
                        <w:rPr>
                          <w:rFonts w:ascii="Verdana" w:hAnsi="Verdana" w:cs="MS PGothic"/>
                          <w:b/>
                          <w:color w:val="3366FF"/>
                          <w:lang w:eastAsia="ja-JP"/>
                        </w:rPr>
                        <w:t xml:space="preserve"> </w:t>
                      </w:r>
                      <w:proofErr w:type="spellStart"/>
                      <w:proofErr w:type="gramStart"/>
                      <w:r w:rsidRPr="00210E21">
                        <w:rPr>
                          <w:rFonts w:ascii="Verdana" w:hAnsi="Verdana" w:cs="MS PGothic"/>
                          <w:b/>
                          <w:color w:val="3366FF"/>
                          <w:lang w:eastAsia="ja-JP"/>
                        </w:rPr>
                        <w:t>git</w:t>
                      </w:r>
                      <w:proofErr w:type="spellEnd"/>
                      <w:proofErr w:type="gramEnd"/>
                      <w:r w:rsidRPr="00210E21">
                        <w:rPr>
                          <w:rFonts w:ascii="Verdana" w:hAnsi="Verdana" w:cs="MS PGothic"/>
                          <w:b/>
                          <w:color w:val="3366FF"/>
                          <w:lang w:eastAsia="ja-JP"/>
                        </w:rPr>
                        <w:t xml:space="preserve"> clone </w:t>
                      </w:r>
                      <w:r w:rsidRPr="00BF3C35">
                        <w:rPr>
                          <w:rFonts w:ascii="Verdana" w:hAnsi="Verdana" w:cs="MS PGothic"/>
                          <w:b/>
                          <w:color w:val="3366FF"/>
                        </w:rPr>
                        <w:t>https://github.com/meta-qt5/meta-qt5.git</w:t>
                      </w:r>
                    </w:p>
                    <w:p w:rsidR="00317015" w:rsidRPr="00334B94" w:rsidRDefault="00317015" w:rsidP="0033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eastAsia="Times New Roman" w:hAnsi="Courier New" w:cs="Courier New"/>
                        </w:rPr>
                      </w:pPr>
                    </w:p>
                    <w:p w:rsidR="00317015" w:rsidRPr="000F5E8C" w:rsidRDefault="00317015" w:rsidP="008A7B3D">
                      <w:pPr>
                        <w:spacing w:after="0" w:line="260" w:lineRule="exact"/>
                        <w:rPr>
                          <w:rFonts w:ascii="Verdana" w:hAnsi="Verdana" w:cs="MS PGothic"/>
                          <w:b/>
                          <w:color w:val="3366FF"/>
                          <w:lang w:eastAsia="ja-JP"/>
                        </w:rPr>
                      </w:pPr>
                    </w:p>
                    <w:p w:rsidR="00317015" w:rsidRDefault="00317015" w:rsidP="008A7B3D">
                      <w:pPr>
                        <w:spacing w:after="0" w:line="260" w:lineRule="exact"/>
                        <w:rPr>
                          <w:lang w:eastAsia="ja-JP"/>
                        </w:rPr>
                      </w:pPr>
                    </w:p>
                  </w:txbxContent>
                </v:textbox>
              </v:shape>
            </w:pict>
          </mc:Fallback>
        </mc:AlternateContent>
      </w:r>
      <w:r w:rsidR="00620957">
        <w:rPr>
          <w:lang w:eastAsia="ja-JP"/>
        </w:rPr>
        <w:t xml:space="preserve">Required files (poky, </w:t>
      </w:r>
      <w:r w:rsidR="00A24968">
        <w:rPr>
          <w:rFonts w:hint="eastAsia"/>
          <w:lang w:eastAsia="ja-JP"/>
        </w:rPr>
        <w:t>meta-linaro</w:t>
      </w:r>
      <w:r w:rsidR="00620957">
        <w:rPr>
          <w:lang w:eastAsia="ja-JP"/>
        </w:rPr>
        <w:t>) are downloaded by git clone.</w:t>
      </w:r>
    </w:p>
    <w:p w:rsidR="00620957" w:rsidRDefault="00620957" w:rsidP="00620957">
      <w:pPr>
        <w:rPr>
          <w:lang w:eastAsia="ja-JP"/>
        </w:rPr>
      </w:pPr>
    </w:p>
    <w:p w:rsidR="00620957" w:rsidRDefault="00620957" w:rsidP="00620957">
      <w:pPr>
        <w:rPr>
          <w:lang w:eastAsia="ja-JP"/>
        </w:rPr>
      </w:pPr>
    </w:p>
    <w:p w:rsidR="00620957" w:rsidRDefault="00620957" w:rsidP="00620957">
      <w:pPr>
        <w:rPr>
          <w:lang w:eastAsia="ja-JP"/>
        </w:rPr>
      </w:pPr>
    </w:p>
    <w:p w:rsidR="00620957" w:rsidRDefault="00620957" w:rsidP="00620957">
      <w:pPr>
        <w:rPr>
          <w:lang w:eastAsia="ja-JP"/>
        </w:rPr>
      </w:pPr>
    </w:p>
    <w:p w:rsidR="00482B21" w:rsidRPr="003A30CC" w:rsidRDefault="00482B21" w:rsidP="00620957">
      <w:pPr>
        <w:rPr>
          <w:lang w:eastAsia="ja-JP"/>
        </w:rPr>
      </w:pPr>
    </w:p>
    <w:p w:rsidR="00A46DD8" w:rsidRDefault="00A46DD8">
      <w:pPr>
        <w:overflowPunct/>
        <w:autoSpaceDE/>
        <w:autoSpaceDN/>
        <w:adjustRightInd/>
        <w:spacing w:after="0" w:line="240" w:lineRule="auto"/>
        <w:textAlignment w:val="auto"/>
        <w:rPr>
          <w:lang w:eastAsia="ja-JP"/>
        </w:rPr>
      </w:pPr>
      <w:r>
        <w:rPr>
          <w:lang w:eastAsia="ja-JP"/>
        </w:rPr>
        <w:br w:type="page"/>
      </w:r>
    </w:p>
    <w:p w:rsidR="00620957" w:rsidRDefault="006C50A8" w:rsidP="008A7B3D">
      <w:pPr>
        <w:spacing w:line="260" w:lineRule="exact"/>
        <w:outlineLvl w:val="1"/>
        <w:rPr>
          <w:lang w:eastAsia="ja-JP"/>
        </w:rPr>
      </w:pPr>
      <w:r>
        <w:rPr>
          <w:rFonts w:ascii="Arial" w:hAnsi="Arial" w:cs="Arial"/>
          <w:b/>
          <w:bCs/>
        </w:rPr>
        <w:lastRenderedPageBreak/>
        <w:t xml:space="preserve">Step </w:t>
      </w:r>
      <w:r>
        <w:rPr>
          <w:rFonts w:ascii="Arial" w:hAnsi="Arial" w:cs="Arial" w:hint="eastAsia"/>
          <w:b/>
          <w:bCs/>
          <w:lang w:eastAsia="ja-JP"/>
        </w:rPr>
        <w:t>3 checkout</w:t>
      </w:r>
    </w:p>
    <w:p w:rsidR="00620957" w:rsidRDefault="00710C25" w:rsidP="00620957">
      <w:pPr>
        <w:rPr>
          <w:lang w:eastAsia="ja-JP"/>
        </w:rPr>
      </w:pPr>
      <w:r>
        <w:rPr>
          <w:noProof/>
          <w:lang w:eastAsia="ja-JP"/>
        </w:rPr>
        <mc:AlternateContent>
          <mc:Choice Requires="wps">
            <w:drawing>
              <wp:anchor distT="0" distB="0" distL="114300" distR="114300" simplePos="0" relativeHeight="251660288" behindDoc="0" locked="0" layoutInCell="1" allowOverlap="1">
                <wp:simplePos x="0" y="0"/>
                <wp:positionH relativeFrom="margin">
                  <wp:posOffset>-19050</wp:posOffset>
                </wp:positionH>
                <wp:positionV relativeFrom="paragraph">
                  <wp:posOffset>259344</wp:posOffset>
                </wp:positionV>
                <wp:extent cx="6086104" cy="4684143"/>
                <wp:effectExtent l="0" t="0" r="10160" b="21590"/>
                <wp:wrapNone/>
                <wp:docPr id="920" name="フローチャート : 代替処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104" cy="4684143"/>
                        </a:xfrm>
                        <a:prstGeom prst="flowChartAlternateProcess">
                          <a:avLst/>
                        </a:prstGeom>
                        <a:solidFill>
                          <a:srgbClr val="FFFF99"/>
                        </a:solidFill>
                        <a:ln w="9525">
                          <a:solidFill>
                            <a:srgbClr val="000000"/>
                          </a:solidFill>
                          <a:miter lim="800000"/>
                          <a:headEnd/>
                          <a:tailEnd/>
                        </a:ln>
                      </wps:spPr>
                      <wps:txbx>
                        <w:txbxContent>
                          <w:p w:rsidR="00317015" w:rsidRPr="00BC5120" w:rsidRDefault="00317015" w:rsidP="00BC5120">
                            <w:pPr>
                              <w:spacing w:after="0" w:line="260" w:lineRule="exact"/>
                              <w:rPr>
                                <w:rFonts w:ascii="Verdana" w:hAnsi="Verdana" w:cs="MS PGothic"/>
                                <w:b/>
                                <w:color w:val="3366FF"/>
                              </w:rPr>
                            </w:pPr>
                            <w:r w:rsidRPr="00BC5120">
                              <w:rPr>
                                <w:rFonts w:ascii="Verdana" w:hAnsi="Verdana" w:cs="MS PGothic"/>
                                <w:b/>
                                <w:color w:val="3366FF"/>
                              </w:rPr>
                              <w:t xml:space="preserve">$ cd </w:t>
                            </w:r>
                            <w:r>
                              <w:rPr>
                                <w:rFonts w:ascii="Verdana" w:hAnsi="Verdana" w:cs="MS PGothic"/>
                                <w:b/>
                                <w:color w:val="3366FF"/>
                              </w:rPr>
                              <w:t>${WORK}</w:t>
                            </w:r>
                            <w:r w:rsidRPr="00BC5120">
                              <w:rPr>
                                <w:rFonts w:ascii="Verdana" w:hAnsi="Verdana" w:cs="MS PGothic"/>
                                <w:b/>
                                <w:color w:val="3366FF"/>
                              </w:rPr>
                              <w:t>/poky</w:t>
                            </w:r>
                          </w:p>
                          <w:p w:rsidR="00317015" w:rsidRPr="00BC5120" w:rsidRDefault="00317015" w:rsidP="00BC5120">
                            <w:pPr>
                              <w:spacing w:after="0" w:line="260" w:lineRule="exact"/>
                              <w:rPr>
                                <w:rFonts w:ascii="Verdana" w:hAnsi="Verdana" w:cs="MS PGothic"/>
                                <w:b/>
                                <w:color w:val="3366FF"/>
                              </w:rPr>
                            </w:pPr>
                            <w:r w:rsidRPr="00BC5120">
                              <w:rPr>
                                <w:rFonts w:ascii="Verdana" w:hAnsi="Verdana" w:cs="MS PGothic"/>
                                <w:b/>
                                <w:color w:val="3366FF"/>
                              </w:rPr>
                              <w:t xml:space="preserve">$ </w:t>
                            </w:r>
                            <w:r w:rsidRPr="00111E57">
                              <w:rPr>
                                <w:rFonts w:ascii="Verdana" w:hAnsi="Verdana" w:cs="MS PGothic"/>
                                <w:b/>
                                <w:color w:val="3366FF"/>
                              </w:rPr>
                              <w:t xml:space="preserve">git checkout -b </w:t>
                            </w:r>
                            <w:r w:rsidRPr="00A850BA">
                              <w:rPr>
                                <w:rFonts w:ascii="Verdana" w:hAnsi="Verdana" w:cs="MS PGothic"/>
                                <w:b/>
                                <w:color w:val="3366FF"/>
                              </w:rPr>
                              <w:t>tmp</w:t>
                            </w:r>
                            <w:r w:rsidRPr="003468CD">
                              <w:rPr>
                                <w:rFonts w:ascii="Verdana" w:hAnsi="Verdana" w:cs="MS PGothic"/>
                                <w:b/>
                                <w:color w:val="C00000"/>
                              </w:rPr>
                              <w:t xml:space="preserve"> </w:t>
                            </w:r>
                            <w:r w:rsidRPr="00E50848">
                              <w:rPr>
                                <w:rFonts w:ascii="Verdana" w:hAnsi="Verdana"/>
                                <w:b/>
                                <w:color w:val="3366FF"/>
                              </w:rPr>
                              <w:t>7e7ee662f5dea4d090293045f7498093322802cc</w:t>
                            </w:r>
                          </w:p>
                          <w:p w:rsidR="00317015" w:rsidRPr="00BC5120" w:rsidRDefault="00317015" w:rsidP="00BC5120">
                            <w:pPr>
                              <w:spacing w:after="0" w:line="260" w:lineRule="exact"/>
                              <w:rPr>
                                <w:rFonts w:ascii="Verdana" w:hAnsi="Verdana" w:cs="MS PGothic"/>
                                <w:b/>
                                <w:color w:val="3366FF"/>
                              </w:rPr>
                            </w:pPr>
                          </w:p>
                          <w:p w:rsidR="00317015" w:rsidRPr="00BC5120" w:rsidRDefault="00317015" w:rsidP="00BC5120">
                            <w:pPr>
                              <w:spacing w:after="0" w:line="260" w:lineRule="exact"/>
                              <w:rPr>
                                <w:rFonts w:ascii="Verdana" w:hAnsi="Verdana" w:cs="MS PGothic"/>
                                <w:b/>
                                <w:color w:val="3366FF"/>
                              </w:rPr>
                            </w:pPr>
                            <w:r w:rsidRPr="00BC5120">
                              <w:rPr>
                                <w:rFonts w:ascii="Verdana" w:hAnsi="Verdana" w:cs="MS PGothic"/>
                                <w:b/>
                                <w:color w:val="3366FF"/>
                              </w:rPr>
                              <w:t xml:space="preserve">$ cd </w:t>
                            </w:r>
                            <w:r>
                              <w:rPr>
                                <w:rFonts w:ascii="Verdana" w:hAnsi="Verdana" w:cs="MS PGothic"/>
                                <w:b/>
                                <w:color w:val="3366FF"/>
                              </w:rPr>
                              <w:t>${WORK}</w:t>
                            </w:r>
                            <w:r w:rsidRPr="00BC5120">
                              <w:rPr>
                                <w:rFonts w:ascii="Verdana" w:hAnsi="Verdana" w:cs="MS PGothic"/>
                                <w:b/>
                                <w:color w:val="3366FF"/>
                              </w:rPr>
                              <w:t>/meta-linaro</w:t>
                            </w:r>
                          </w:p>
                          <w:p w:rsidR="00317015" w:rsidRDefault="00317015" w:rsidP="00BC5120">
                            <w:pPr>
                              <w:spacing w:after="0" w:line="260" w:lineRule="exact"/>
                              <w:rPr>
                                <w:rFonts w:ascii="Verdana" w:hAnsi="Verdana" w:cs="MS PGothic"/>
                                <w:b/>
                                <w:color w:val="3366FF"/>
                              </w:rPr>
                            </w:pPr>
                            <w:r w:rsidRPr="00BC5120">
                              <w:rPr>
                                <w:rFonts w:ascii="Verdana" w:hAnsi="Verdana" w:cs="MS PGothic"/>
                                <w:b/>
                                <w:color w:val="3366FF"/>
                              </w:rPr>
                              <w:t xml:space="preserve">$ </w:t>
                            </w:r>
                            <w:r w:rsidRPr="00111E57">
                              <w:rPr>
                                <w:rFonts w:ascii="Verdana" w:hAnsi="Verdana" w:cs="MS PGothic"/>
                                <w:b/>
                                <w:color w:val="3366FF"/>
                              </w:rPr>
                              <w:t>git checkout -b tmp</w:t>
                            </w:r>
                            <w:r w:rsidRPr="00483CCE">
                              <w:rPr>
                                <w:rFonts w:ascii="Verdana" w:hAnsi="Verdana" w:cs="MS PGothic"/>
                                <w:b/>
                                <w:color w:val="FF0000"/>
                              </w:rPr>
                              <w:t xml:space="preserve"> </w:t>
                            </w:r>
                            <w:r w:rsidRPr="00A850BA">
                              <w:rPr>
                                <w:rFonts w:ascii="Verdana" w:hAnsi="Verdana"/>
                                <w:b/>
                                <w:color w:val="3366FF"/>
                              </w:rPr>
                              <w:t>75dfb67bbb14a70cd47afda9726e2e1c76731885</w:t>
                            </w:r>
                          </w:p>
                          <w:p w:rsidR="00317015" w:rsidRDefault="00317015" w:rsidP="008A7B3D">
                            <w:pPr>
                              <w:spacing w:after="0" w:line="260" w:lineRule="exact"/>
                              <w:rPr>
                                <w:rFonts w:ascii="Verdana" w:hAnsi="Verdana" w:cs="MS PGothic"/>
                                <w:b/>
                                <w:color w:val="FF0000"/>
                              </w:rPr>
                            </w:pPr>
                          </w:p>
                          <w:p w:rsidR="00317015" w:rsidRPr="000E5F5B" w:rsidRDefault="00317015" w:rsidP="00482B21">
                            <w:pPr>
                              <w:spacing w:after="0" w:line="260" w:lineRule="exact"/>
                              <w:rPr>
                                <w:rFonts w:ascii="Verdana" w:hAnsi="Verdana" w:cs="MS PGothic"/>
                                <w:b/>
                                <w:color w:val="3366FF"/>
                              </w:rPr>
                            </w:pPr>
                            <w:r w:rsidRPr="000E5F5B">
                              <w:rPr>
                                <w:rFonts w:ascii="Verdana" w:hAnsi="Verdana" w:cs="MS PGothic"/>
                                <w:b/>
                                <w:color w:val="3366FF"/>
                              </w:rPr>
                              <w:t xml:space="preserve">$ cd </w:t>
                            </w:r>
                            <w:r>
                              <w:rPr>
                                <w:rFonts w:ascii="Verdana" w:hAnsi="Verdana" w:cs="MS PGothic"/>
                                <w:b/>
                                <w:color w:val="3366FF"/>
                              </w:rPr>
                              <w:t>${WORK}</w:t>
                            </w:r>
                            <w:r w:rsidRPr="000E5F5B">
                              <w:rPr>
                                <w:rFonts w:ascii="Verdana" w:hAnsi="Verdana" w:cs="MS PGothic"/>
                                <w:b/>
                                <w:color w:val="3366FF"/>
                              </w:rPr>
                              <w:t>/meta-openembedded</w:t>
                            </w:r>
                          </w:p>
                          <w:p w:rsidR="00317015" w:rsidRPr="000E5F5B" w:rsidRDefault="00317015" w:rsidP="00482B21">
                            <w:pPr>
                              <w:spacing w:after="0" w:line="260" w:lineRule="exact"/>
                              <w:rPr>
                                <w:rFonts w:ascii="Verdana" w:hAnsi="Verdana" w:cs="MS PGothic"/>
                                <w:b/>
                                <w:color w:val="3366FF"/>
                              </w:rPr>
                            </w:pPr>
                            <w:r w:rsidRPr="000E5F5B">
                              <w:rPr>
                                <w:rFonts w:ascii="Verdana" w:hAnsi="Verdana" w:cs="MS PGothic"/>
                                <w:b/>
                                <w:color w:val="3366FF"/>
                              </w:rPr>
                              <w:t>$ git checkout -b tmp</w:t>
                            </w:r>
                            <w:r w:rsidRPr="00483CCE">
                              <w:rPr>
                                <w:rFonts w:ascii="Verdana" w:hAnsi="Verdana" w:cs="MS PGothic"/>
                                <w:b/>
                                <w:color w:val="FF0000"/>
                              </w:rPr>
                              <w:t xml:space="preserve"> </w:t>
                            </w:r>
                            <w:r w:rsidRPr="00E50848">
                              <w:rPr>
                                <w:rFonts w:ascii="Verdana" w:hAnsi="Verdana"/>
                                <w:b/>
                                <w:color w:val="3366FF"/>
                              </w:rPr>
                              <w:t>352531015014d1957d6444d114f4451e241c4d23</w:t>
                            </w:r>
                          </w:p>
                          <w:p w:rsidR="00317015" w:rsidRDefault="00317015" w:rsidP="008A7B3D">
                            <w:pPr>
                              <w:spacing w:after="0" w:line="260" w:lineRule="exact"/>
                              <w:rPr>
                                <w:rFonts w:ascii="Verdana" w:hAnsi="Verdana" w:cs="MS PGothic"/>
                                <w:b/>
                                <w:color w:val="FF0000"/>
                              </w:rPr>
                            </w:pPr>
                          </w:p>
                          <w:p w:rsidR="00317015" w:rsidRPr="005B78F8" w:rsidRDefault="00317015" w:rsidP="008A7B3D">
                            <w:pPr>
                              <w:spacing w:after="0" w:line="260" w:lineRule="exact"/>
                              <w:rPr>
                                <w:rFonts w:ascii="Verdana" w:hAnsi="Verdana"/>
                                <w:b/>
                                <w:color w:val="3366FF"/>
                              </w:rPr>
                            </w:pPr>
                            <w:r w:rsidRPr="0089548F">
                              <w:rPr>
                                <w:rFonts w:ascii="Verdana" w:hAnsi="Verdana"/>
                                <w:b/>
                                <w:color w:val="3366FF"/>
                              </w:rPr>
                              <w:t>$ cd ${WORK}/meta-gplv2</w:t>
                            </w:r>
                          </w:p>
                          <w:p w:rsidR="00317015" w:rsidRPr="00BF3C35" w:rsidRDefault="00317015" w:rsidP="00BF3C35">
                            <w:pPr>
                              <w:spacing w:after="0" w:line="260" w:lineRule="exact"/>
                              <w:rPr>
                                <w:rFonts w:ascii="Verdana" w:hAnsi="Verdana"/>
                                <w:b/>
                                <w:color w:val="3366FF"/>
                              </w:rPr>
                            </w:pPr>
                            <w:r w:rsidRPr="005B78F8">
                              <w:rPr>
                                <w:rFonts w:ascii="Verdana" w:hAnsi="Verdana"/>
                                <w:b/>
                                <w:color w:val="3366FF"/>
                              </w:rPr>
                              <w:t>$ git checkout -b tmp</w:t>
                            </w:r>
                            <w:r w:rsidRPr="00BF3C35">
                              <w:rPr>
                                <w:rFonts w:ascii="Verdana" w:hAnsi="Verdana"/>
                                <w:b/>
                                <w:color w:val="3366FF"/>
                              </w:rPr>
                              <w:t xml:space="preserve"> f875c60ecd6f30793b80a431a2423c4b98e51548</w:t>
                            </w:r>
                          </w:p>
                          <w:p w:rsidR="00317015" w:rsidRDefault="00317015" w:rsidP="00A850BA">
                            <w:pPr>
                              <w:spacing w:after="0" w:line="260" w:lineRule="exact"/>
                              <w:rPr>
                                <w:rFonts w:ascii="Verdana" w:hAnsi="Verdana"/>
                                <w:b/>
                                <w:color w:val="FF0000"/>
                              </w:rPr>
                            </w:pPr>
                          </w:p>
                          <w:p w:rsidR="00317015" w:rsidRPr="0089548F" w:rsidRDefault="00317015" w:rsidP="003A30B3">
                            <w:pPr>
                              <w:spacing w:after="0" w:line="260" w:lineRule="exact"/>
                              <w:rPr>
                                <w:rFonts w:ascii="Verdana" w:hAnsi="Verdana"/>
                                <w:b/>
                                <w:color w:val="3366FF"/>
                              </w:rPr>
                            </w:pPr>
                            <w:r w:rsidRPr="0089548F">
                              <w:rPr>
                                <w:rFonts w:ascii="Verdana" w:hAnsi="Verdana"/>
                                <w:b/>
                                <w:color w:val="3366FF"/>
                              </w:rPr>
                              <w:t>$ cd ${WORK}/</w:t>
                            </w:r>
                            <w:r w:rsidRPr="00BF3C35">
                              <w:rPr>
                                <w:rFonts w:ascii="Verdana" w:hAnsi="Verdana"/>
                                <w:b/>
                                <w:color w:val="3366FF"/>
                              </w:rPr>
                              <w:t>meta-qt5</w:t>
                            </w:r>
                          </w:p>
                          <w:p w:rsidR="00317015" w:rsidRDefault="00317015" w:rsidP="003A30B3">
                            <w:pPr>
                              <w:spacing w:after="0" w:line="260" w:lineRule="exact"/>
                              <w:rPr>
                                <w:rFonts w:ascii="Verdana" w:hAnsi="Verdana"/>
                                <w:b/>
                                <w:color w:val="FF0000"/>
                              </w:rPr>
                            </w:pPr>
                            <w:r w:rsidRPr="0089548F">
                              <w:rPr>
                                <w:rFonts w:ascii="Verdana" w:hAnsi="Verdana"/>
                                <w:b/>
                                <w:color w:val="3366FF"/>
                              </w:rPr>
                              <w:t>$ git checkout -b tmp</w:t>
                            </w:r>
                            <w:r w:rsidRPr="00BF3C35">
                              <w:rPr>
                                <w:rFonts w:ascii="Verdana" w:hAnsi="Verdana"/>
                                <w:b/>
                                <w:color w:val="3366FF"/>
                              </w:rPr>
                              <w:t xml:space="preserve"> c1b0c9f546289b1592d7a895640de103723a0305</w:t>
                            </w:r>
                          </w:p>
                          <w:p w:rsidR="00317015" w:rsidRDefault="00317015" w:rsidP="00A850BA">
                            <w:pPr>
                              <w:spacing w:after="0" w:line="260" w:lineRule="exact"/>
                              <w:rPr>
                                <w:rFonts w:ascii="Verdana" w:hAnsi="Verdana"/>
                                <w:b/>
                                <w:color w:val="FF0000"/>
                              </w:rPr>
                            </w:pPr>
                          </w:p>
                          <w:p w:rsidR="00317015" w:rsidRDefault="00317015" w:rsidP="003A30B3">
                            <w:pPr>
                              <w:spacing w:after="0" w:line="260" w:lineRule="exact"/>
                              <w:rPr>
                                <w:rFonts w:ascii="Verdana" w:hAnsi="Verdana" w:cs="MS PGothic"/>
                                <w:b/>
                                <w:color w:val="3366FF"/>
                              </w:rPr>
                            </w:pPr>
                            <w:r w:rsidRPr="00AF137C">
                              <w:rPr>
                                <w:rFonts w:ascii="Verdana" w:hAnsi="Verdana" w:cs="MS PGothic"/>
                                <w:b/>
                                <w:color w:val="3366FF"/>
                              </w:rPr>
                              <w:t xml:space="preserve">$ cd </w:t>
                            </w:r>
                            <w:r>
                              <w:rPr>
                                <w:rFonts w:ascii="Verdana" w:hAnsi="Verdana" w:cs="MS PGothic"/>
                                <w:b/>
                                <w:color w:val="3366FF"/>
                              </w:rPr>
                              <w:t>${WORK}</w:t>
                            </w:r>
                            <w:r w:rsidRPr="00AF137C">
                              <w:rPr>
                                <w:rFonts w:ascii="Verdana" w:hAnsi="Verdana" w:cs="MS PGothic"/>
                                <w:b/>
                                <w:color w:val="3366FF"/>
                              </w:rPr>
                              <w:t>/</w:t>
                            </w:r>
                            <w:r w:rsidRPr="00D53C96">
                              <w:rPr>
                                <w:rFonts w:ascii="Verdana" w:hAnsi="Verdana" w:cs="MS PGothic"/>
                                <w:b/>
                                <w:color w:val="3366FF"/>
                              </w:rPr>
                              <w:t>meta-rzg2</w:t>
                            </w:r>
                          </w:p>
                          <w:p w:rsidR="00317015" w:rsidRDefault="00317015" w:rsidP="003A30B3">
                            <w:pPr>
                              <w:spacing w:after="0" w:line="260" w:lineRule="exact"/>
                              <w:rPr>
                                <w:rFonts w:ascii="Verdana" w:hAnsi="Verdana"/>
                                <w:b/>
                                <w:color w:val="FF0000"/>
                              </w:rPr>
                            </w:pPr>
                            <w:r w:rsidRPr="00483CCE">
                              <w:rPr>
                                <w:rFonts w:ascii="Verdana" w:hAnsi="Verdana" w:cs="MS PGothic"/>
                                <w:b/>
                                <w:color w:val="3366FF"/>
                              </w:rPr>
                              <w:t>$</w:t>
                            </w:r>
                            <w:r w:rsidRPr="00483CCE">
                              <w:rPr>
                                <w:rFonts w:ascii="Verdana" w:hAnsi="Verdana" w:cs="MS PGothic"/>
                                <w:b/>
                                <w:color w:val="FF0000"/>
                              </w:rPr>
                              <w:t xml:space="preserve"> </w:t>
                            </w:r>
                            <w:r w:rsidRPr="00483CCE">
                              <w:rPr>
                                <w:rFonts w:ascii="Verdana" w:hAnsi="Verdana" w:cs="MS PGothic"/>
                                <w:b/>
                                <w:color w:val="3366FF"/>
                              </w:rPr>
                              <w:t>git checkout -b tmp</w:t>
                            </w:r>
                            <w:r w:rsidRPr="006440DB">
                              <w:rPr>
                                <w:rFonts w:ascii="Verdana" w:hAnsi="Verdana" w:cs="MS PGothic"/>
                                <w:b/>
                                <w:color w:val="FF0000"/>
                              </w:rPr>
                              <w:t xml:space="preserve"> </w:t>
                            </w:r>
                            <w:r>
                              <w:rPr>
                                <w:rFonts w:ascii="Verdana" w:hAnsi="Verdana"/>
                                <w:b/>
                                <w:color w:val="FF0000"/>
                              </w:rPr>
                              <w:t>&lt;tag&gt;</w:t>
                            </w:r>
                          </w:p>
                          <w:p w:rsidR="00317015" w:rsidRDefault="00317015" w:rsidP="003A30B3">
                            <w:pPr>
                              <w:spacing w:after="0" w:line="260" w:lineRule="exact"/>
                              <w:rPr>
                                <w:rFonts w:ascii="Verdana" w:hAnsi="Verdana"/>
                                <w:b/>
                                <w:color w:val="FF0000"/>
                              </w:rPr>
                            </w:pPr>
                          </w:p>
                          <w:p w:rsidR="00317015" w:rsidRDefault="00317015" w:rsidP="003A30B3">
                            <w:pPr>
                              <w:spacing w:after="0" w:line="260" w:lineRule="exact"/>
                              <w:rPr>
                                <w:rFonts w:ascii="Verdana" w:hAnsi="Verdana"/>
                                <w:b/>
                                <w:color w:val="FF0000"/>
                              </w:rPr>
                            </w:pPr>
                            <w:r>
                              <w:rPr>
                                <w:rFonts w:ascii="Verdana" w:hAnsi="Verdana"/>
                                <w:b/>
                                <w:color w:val="FF0000"/>
                              </w:rPr>
                              <w:t>&lt;tag&gt; : please check and choose the latest tag by ‘git tag’</w:t>
                            </w:r>
                          </w:p>
                          <w:p w:rsidR="00317015" w:rsidRDefault="00317015" w:rsidP="00BF3C35">
                            <w:pPr>
                              <w:spacing w:after="0" w:line="260" w:lineRule="exact"/>
                              <w:ind w:left="792"/>
                              <w:rPr>
                                <w:rFonts w:ascii="Verdana" w:hAnsi="Verdana" w:cs="MS PGothic"/>
                                <w:b/>
                                <w:color w:val="3366FF"/>
                              </w:rPr>
                            </w:pPr>
                            <w:r w:rsidRPr="00483CCE">
                              <w:rPr>
                                <w:rFonts w:ascii="Verdana" w:hAnsi="Verdana" w:cs="MS PGothic"/>
                                <w:b/>
                                <w:color w:val="3366FF"/>
                              </w:rPr>
                              <w:t>$</w:t>
                            </w:r>
                            <w:r w:rsidRPr="00483CCE">
                              <w:rPr>
                                <w:rFonts w:ascii="Verdana" w:hAnsi="Verdana" w:cs="MS PGothic"/>
                                <w:b/>
                                <w:color w:val="FF0000"/>
                              </w:rPr>
                              <w:t xml:space="preserve"> </w:t>
                            </w:r>
                            <w:r w:rsidRPr="00483CCE">
                              <w:rPr>
                                <w:rFonts w:ascii="Verdana" w:hAnsi="Verdana" w:cs="MS PGothic"/>
                                <w:b/>
                                <w:color w:val="3366FF"/>
                              </w:rPr>
                              <w:t xml:space="preserve">git </w:t>
                            </w:r>
                            <w:r>
                              <w:rPr>
                                <w:rFonts w:ascii="Verdana" w:hAnsi="Verdana" w:cs="MS PGothic"/>
                                <w:b/>
                                <w:color w:val="3366FF"/>
                              </w:rPr>
                              <w:t>tag</w:t>
                            </w:r>
                          </w:p>
                          <w:p w:rsidR="00317015" w:rsidRDefault="00317015" w:rsidP="00BF3C35">
                            <w:pPr>
                              <w:spacing w:after="0" w:line="260" w:lineRule="exact"/>
                              <w:ind w:left="792"/>
                              <w:rPr>
                                <w:rFonts w:ascii="Verdana" w:hAnsi="Verdana" w:cs="MS PGothic"/>
                                <w:b/>
                                <w:color w:val="3366FF"/>
                              </w:rPr>
                            </w:pPr>
                            <w:r>
                              <w:rPr>
                                <w:rFonts w:ascii="Verdana" w:hAnsi="Verdana" w:cs="MS PGothic"/>
                                <w:b/>
                                <w:color w:val="3366FF"/>
                              </w:rPr>
                              <w:t>….</w:t>
                            </w:r>
                          </w:p>
                          <w:p w:rsidR="00317015" w:rsidRDefault="00317015" w:rsidP="00F91E10">
                            <w:pPr>
                              <w:spacing w:after="0" w:line="260" w:lineRule="exact"/>
                              <w:ind w:left="792"/>
                              <w:rPr>
                                <w:rFonts w:ascii="Verdana" w:hAnsi="Verdana" w:cs="MS PGothic"/>
                                <w:b/>
                                <w:color w:val="3366FF"/>
                              </w:rPr>
                            </w:pPr>
                            <w:r>
                              <w:rPr>
                                <w:rFonts w:ascii="Verdana" w:hAnsi="Verdana" w:cs="MS PGothic"/>
                                <w:b/>
                                <w:color w:val="3366FF"/>
                              </w:rPr>
                              <w:t>BSP-1.0.4</w:t>
                            </w:r>
                          </w:p>
                          <w:p w:rsidR="00317015" w:rsidRDefault="00317015" w:rsidP="007C3FCF">
                            <w:pPr>
                              <w:spacing w:after="0" w:line="260" w:lineRule="exact"/>
                              <w:ind w:left="792"/>
                              <w:rPr>
                                <w:rFonts w:ascii="Verdana" w:hAnsi="Verdana" w:cs="MS PGothic"/>
                                <w:b/>
                                <w:color w:val="3366FF"/>
                              </w:rPr>
                            </w:pPr>
                            <w:r>
                              <w:rPr>
                                <w:rFonts w:ascii="Verdana" w:hAnsi="Verdana" w:cs="MS PGothic"/>
                                <w:b/>
                                <w:color w:val="3366FF"/>
                              </w:rPr>
                              <w:t>BSP-1.0.5-RT</w:t>
                            </w:r>
                          </w:p>
                          <w:p w:rsidR="00317015" w:rsidRDefault="00317015" w:rsidP="00BF3C35">
                            <w:pPr>
                              <w:spacing w:after="0" w:line="260" w:lineRule="exact"/>
                              <w:ind w:left="792"/>
                              <w:rPr>
                                <w:rFonts w:ascii="Verdana" w:hAnsi="Verdana"/>
                                <w:b/>
                                <w:color w:val="FF0000"/>
                              </w:rPr>
                            </w:pPr>
                            <w:r>
                              <w:rPr>
                                <w:rFonts w:ascii="Verdana" w:hAnsi="Verdana" w:cs="MS PGothic"/>
                                <w:b/>
                                <w:color w:val="3366FF"/>
                              </w:rPr>
                              <w:t>….</w:t>
                            </w:r>
                          </w:p>
                          <w:p w:rsidR="00317015" w:rsidRDefault="00317015" w:rsidP="003A30B3">
                            <w:pPr>
                              <w:spacing w:after="0" w:line="260" w:lineRule="exact"/>
                              <w:rPr>
                                <w:rFonts w:ascii="Verdana" w:hAnsi="Verdana"/>
                                <w:b/>
                                <w:color w:val="FF0000"/>
                              </w:rPr>
                            </w:pPr>
                            <w:r>
                              <w:rPr>
                                <w:rFonts w:ascii="Verdana" w:hAnsi="Verdana"/>
                                <w:b/>
                                <w:color w:val="FF0000"/>
                              </w:rPr>
                              <w:t>“-RT” is for Linux Realtime support</w:t>
                            </w:r>
                          </w:p>
                          <w:p w:rsidR="00317015" w:rsidRDefault="00317015" w:rsidP="003A30B3">
                            <w:pPr>
                              <w:spacing w:after="0" w:line="260" w:lineRule="exact"/>
                              <w:rPr>
                                <w:rFonts w:ascii="Verdana" w:hAnsi="Verdana"/>
                                <w:b/>
                                <w:color w:val="FF0000"/>
                              </w:rPr>
                            </w:pPr>
                          </w:p>
                          <w:p w:rsidR="00317015" w:rsidRDefault="00317015" w:rsidP="00A850BA">
                            <w:pPr>
                              <w:spacing w:after="0" w:line="260" w:lineRule="exact"/>
                              <w:rPr>
                                <w:rFonts w:ascii="Verdana" w:hAnsi="Verdana"/>
                                <w:b/>
                                <w:color w:val="FF0000"/>
                              </w:rPr>
                            </w:pPr>
                          </w:p>
                          <w:p w:rsidR="00317015" w:rsidRPr="00483CCE" w:rsidRDefault="00317015" w:rsidP="00A850BA">
                            <w:pPr>
                              <w:spacing w:after="0" w:line="260" w:lineRule="exact"/>
                              <w:rPr>
                                <w:rFonts w:ascii="Courier New" w:eastAsia="Times New Roman" w:hAnsi="Courier New" w:cs="Courier New"/>
                                <w:b/>
                                <w:bCs/>
                                <w:color w:val="FF0000"/>
                                <w:kern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11" o:spid="_x0000_s1044" type="#_x0000_t176" style="position:absolute;margin-left:-1.5pt;margin-top:20.4pt;width:479.2pt;height:36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" fillcolor="#ff9">
                <v:textbox>
                  <w:txbxContent>
                    <w:p w:rsidR="00317015" w:rsidRPr="00BC5120" w:rsidRDefault="00317015" w:rsidP="00BC5120">
                      <w:pPr>
                        <w:spacing w:after="0" w:line="260" w:lineRule="exact"/>
                        <w:rPr>
                          <w:rFonts w:ascii="Verdana" w:hAnsi="Verdana" w:cs="MS PGothic"/>
                          <w:b/>
                          <w:color w:val="3366FF"/>
                        </w:rPr>
                      </w:pPr>
                      <w:r w:rsidRPr="00BC5120">
                        <w:rPr>
                          <w:rFonts w:ascii="Verdana" w:hAnsi="Verdana" w:cs="MS PGothic"/>
                          <w:b/>
                          <w:color w:val="3366FF"/>
                        </w:rPr>
                        <w:t xml:space="preserve">$ </w:t>
                      </w:r>
                      <w:proofErr w:type="gramStart"/>
                      <w:r w:rsidRPr="00BC5120">
                        <w:rPr>
                          <w:rFonts w:ascii="Verdana" w:hAnsi="Verdana" w:cs="MS PGothic"/>
                          <w:b/>
                          <w:color w:val="3366FF"/>
                        </w:rPr>
                        <w:t>cd</w:t>
                      </w:r>
                      <w:proofErr w:type="gramEnd"/>
                      <w:r w:rsidRPr="00BC5120">
                        <w:rPr>
                          <w:rFonts w:ascii="Verdana" w:hAnsi="Verdana" w:cs="MS PGothic"/>
                          <w:b/>
                          <w:color w:val="3366FF"/>
                        </w:rPr>
                        <w:t xml:space="preserve"> </w:t>
                      </w:r>
                      <w:r>
                        <w:rPr>
                          <w:rFonts w:ascii="Verdana" w:hAnsi="Verdana" w:cs="MS PGothic"/>
                          <w:b/>
                          <w:color w:val="3366FF"/>
                        </w:rPr>
                        <w:t>${WORK}</w:t>
                      </w:r>
                      <w:r w:rsidRPr="00BC5120">
                        <w:rPr>
                          <w:rFonts w:ascii="Verdana" w:hAnsi="Verdana" w:cs="MS PGothic"/>
                          <w:b/>
                          <w:color w:val="3366FF"/>
                        </w:rPr>
                        <w:t>/poky</w:t>
                      </w:r>
                    </w:p>
                    <w:p w:rsidR="00317015" w:rsidRPr="00BC5120" w:rsidRDefault="00317015" w:rsidP="00BC5120">
                      <w:pPr>
                        <w:spacing w:after="0" w:line="260" w:lineRule="exact"/>
                        <w:rPr>
                          <w:rFonts w:ascii="Verdana" w:hAnsi="Verdana" w:cs="MS PGothic"/>
                          <w:b/>
                          <w:color w:val="3366FF"/>
                        </w:rPr>
                      </w:pPr>
                      <w:r w:rsidRPr="00BC5120">
                        <w:rPr>
                          <w:rFonts w:ascii="Verdana" w:hAnsi="Verdana" w:cs="MS PGothic"/>
                          <w:b/>
                          <w:color w:val="3366FF"/>
                        </w:rPr>
                        <w:t xml:space="preserve">$ </w:t>
                      </w:r>
                      <w:proofErr w:type="spellStart"/>
                      <w:proofErr w:type="gramStart"/>
                      <w:r w:rsidRPr="00111E57">
                        <w:rPr>
                          <w:rFonts w:ascii="Verdana" w:hAnsi="Verdana" w:cs="MS PGothic"/>
                          <w:b/>
                          <w:color w:val="3366FF"/>
                        </w:rPr>
                        <w:t>git</w:t>
                      </w:r>
                      <w:proofErr w:type="spellEnd"/>
                      <w:proofErr w:type="gramEnd"/>
                      <w:r w:rsidRPr="00111E57">
                        <w:rPr>
                          <w:rFonts w:ascii="Verdana" w:hAnsi="Verdana" w:cs="MS PGothic"/>
                          <w:b/>
                          <w:color w:val="3366FF"/>
                        </w:rPr>
                        <w:t xml:space="preserve"> checkout -b </w:t>
                      </w:r>
                      <w:r w:rsidRPr="00A850BA">
                        <w:rPr>
                          <w:rFonts w:ascii="Verdana" w:hAnsi="Verdana" w:cs="MS PGothic"/>
                          <w:b/>
                          <w:color w:val="3366FF"/>
                        </w:rPr>
                        <w:t>tmp</w:t>
                      </w:r>
                      <w:r w:rsidRPr="003468CD">
                        <w:rPr>
                          <w:rFonts w:ascii="Verdana" w:hAnsi="Verdana" w:cs="MS PGothic"/>
                          <w:b/>
                          <w:color w:val="C00000"/>
                        </w:rPr>
                        <w:t xml:space="preserve"> </w:t>
                      </w:r>
                      <w:r w:rsidRPr="00E50848">
                        <w:rPr>
                          <w:rFonts w:ascii="Verdana" w:hAnsi="Verdana"/>
                          <w:b/>
                          <w:color w:val="3366FF"/>
                        </w:rPr>
                        <w:t>7e7ee662f5dea4d090293045f7498093322802cc</w:t>
                      </w:r>
                    </w:p>
                    <w:p w:rsidR="00317015" w:rsidRPr="00BC5120" w:rsidRDefault="00317015" w:rsidP="00BC5120">
                      <w:pPr>
                        <w:spacing w:after="0" w:line="260" w:lineRule="exact"/>
                        <w:rPr>
                          <w:rFonts w:ascii="Verdana" w:hAnsi="Verdana" w:cs="MS PGothic"/>
                          <w:b/>
                          <w:color w:val="3366FF"/>
                        </w:rPr>
                      </w:pPr>
                    </w:p>
                    <w:p w:rsidR="00317015" w:rsidRPr="00BC5120" w:rsidRDefault="00317015" w:rsidP="00BC5120">
                      <w:pPr>
                        <w:spacing w:after="0" w:line="260" w:lineRule="exact"/>
                        <w:rPr>
                          <w:rFonts w:ascii="Verdana" w:hAnsi="Verdana" w:cs="MS PGothic"/>
                          <w:b/>
                          <w:color w:val="3366FF"/>
                        </w:rPr>
                      </w:pPr>
                      <w:r w:rsidRPr="00BC5120">
                        <w:rPr>
                          <w:rFonts w:ascii="Verdana" w:hAnsi="Verdana" w:cs="MS PGothic"/>
                          <w:b/>
                          <w:color w:val="3366FF"/>
                        </w:rPr>
                        <w:t xml:space="preserve">$ </w:t>
                      </w:r>
                      <w:proofErr w:type="gramStart"/>
                      <w:r w:rsidRPr="00BC5120">
                        <w:rPr>
                          <w:rFonts w:ascii="Verdana" w:hAnsi="Verdana" w:cs="MS PGothic"/>
                          <w:b/>
                          <w:color w:val="3366FF"/>
                        </w:rPr>
                        <w:t>cd</w:t>
                      </w:r>
                      <w:proofErr w:type="gramEnd"/>
                      <w:r w:rsidRPr="00BC5120">
                        <w:rPr>
                          <w:rFonts w:ascii="Verdana" w:hAnsi="Verdana" w:cs="MS PGothic"/>
                          <w:b/>
                          <w:color w:val="3366FF"/>
                        </w:rPr>
                        <w:t xml:space="preserve"> </w:t>
                      </w:r>
                      <w:r>
                        <w:rPr>
                          <w:rFonts w:ascii="Verdana" w:hAnsi="Verdana" w:cs="MS PGothic"/>
                          <w:b/>
                          <w:color w:val="3366FF"/>
                        </w:rPr>
                        <w:t>${WORK}</w:t>
                      </w:r>
                      <w:r w:rsidRPr="00BC5120">
                        <w:rPr>
                          <w:rFonts w:ascii="Verdana" w:hAnsi="Verdana" w:cs="MS PGothic"/>
                          <w:b/>
                          <w:color w:val="3366FF"/>
                        </w:rPr>
                        <w:t>/meta-</w:t>
                      </w:r>
                      <w:proofErr w:type="spellStart"/>
                      <w:r w:rsidRPr="00BC5120">
                        <w:rPr>
                          <w:rFonts w:ascii="Verdana" w:hAnsi="Verdana" w:cs="MS PGothic"/>
                          <w:b/>
                          <w:color w:val="3366FF"/>
                        </w:rPr>
                        <w:t>linaro</w:t>
                      </w:r>
                      <w:proofErr w:type="spellEnd"/>
                    </w:p>
                    <w:p w:rsidR="00317015" w:rsidRDefault="00317015" w:rsidP="00BC5120">
                      <w:pPr>
                        <w:spacing w:after="0" w:line="260" w:lineRule="exact"/>
                        <w:rPr>
                          <w:rFonts w:ascii="Verdana" w:hAnsi="Verdana" w:cs="MS PGothic"/>
                          <w:b/>
                          <w:color w:val="3366FF"/>
                        </w:rPr>
                      </w:pPr>
                      <w:r w:rsidRPr="00BC5120">
                        <w:rPr>
                          <w:rFonts w:ascii="Verdana" w:hAnsi="Verdana" w:cs="MS PGothic"/>
                          <w:b/>
                          <w:color w:val="3366FF"/>
                        </w:rPr>
                        <w:t xml:space="preserve">$ </w:t>
                      </w:r>
                      <w:proofErr w:type="spellStart"/>
                      <w:proofErr w:type="gramStart"/>
                      <w:r w:rsidRPr="00111E57">
                        <w:rPr>
                          <w:rFonts w:ascii="Verdana" w:hAnsi="Verdana" w:cs="MS PGothic"/>
                          <w:b/>
                          <w:color w:val="3366FF"/>
                        </w:rPr>
                        <w:t>git</w:t>
                      </w:r>
                      <w:proofErr w:type="spellEnd"/>
                      <w:proofErr w:type="gramEnd"/>
                      <w:r w:rsidRPr="00111E57">
                        <w:rPr>
                          <w:rFonts w:ascii="Verdana" w:hAnsi="Verdana" w:cs="MS PGothic"/>
                          <w:b/>
                          <w:color w:val="3366FF"/>
                        </w:rPr>
                        <w:t xml:space="preserve"> checkout -b tmp</w:t>
                      </w:r>
                      <w:r w:rsidRPr="00483CCE">
                        <w:rPr>
                          <w:rFonts w:ascii="Verdana" w:hAnsi="Verdana" w:cs="MS PGothic"/>
                          <w:b/>
                          <w:color w:val="FF0000"/>
                        </w:rPr>
                        <w:t xml:space="preserve"> </w:t>
                      </w:r>
                      <w:r w:rsidRPr="00A850BA">
                        <w:rPr>
                          <w:rFonts w:ascii="Verdana" w:hAnsi="Verdana"/>
                          <w:b/>
                          <w:color w:val="3366FF"/>
                        </w:rPr>
                        <w:t>75dfb67bbb14a70cd47afda9726e2e1c76731885</w:t>
                      </w:r>
                    </w:p>
                    <w:p w:rsidR="00317015" w:rsidRDefault="00317015" w:rsidP="008A7B3D">
                      <w:pPr>
                        <w:spacing w:after="0" w:line="260" w:lineRule="exact"/>
                        <w:rPr>
                          <w:rFonts w:ascii="Verdana" w:hAnsi="Verdana" w:cs="MS PGothic"/>
                          <w:b/>
                          <w:color w:val="FF0000"/>
                        </w:rPr>
                      </w:pPr>
                    </w:p>
                    <w:p w:rsidR="00317015" w:rsidRPr="000E5F5B" w:rsidRDefault="00317015" w:rsidP="00482B21">
                      <w:pPr>
                        <w:spacing w:after="0" w:line="260" w:lineRule="exact"/>
                        <w:rPr>
                          <w:rFonts w:ascii="Verdana" w:hAnsi="Verdana" w:cs="MS PGothic"/>
                          <w:b/>
                          <w:color w:val="3366FF"/>
                        </w:rPr>
                      </w:pPr>
                      <w:r w:rsidRPr="000E5F5B">
                        <w:rPr>
                          <w:rFonts w:ascii="Verdana" w:hAnsi="Verdana" w:cs="MS PGothic"/>
                          <w:b/>
                          <w:color w:val="3366FF"/>
                        </w:rPr>
                        <w:t xml:space="preserve">$ </w:t>
                      </w:r>
                      <w:proofErr w:type="gramStart"/>
                      <w:r w:rsidRPr="000E5F5B">
                        <w:rPr>
                          <w:rFonts w:ascii="Verdana" w:hAnsi="Verdana" w:cs="MS PGothic"/>
                          <w:b/>
                          <w:color w:val="3366FF"/>
                        </w:rPr>
                        <w:t>cd</w:t>
                      </w:r>
                      <w:proofErr w:type="gramEnd"/>
                      <w:r w:rsidRPr="000E5F5B">
                        <w:rPr>
                          <w:rFonts w:ascii="Verdana" w:hAnsi="Verdana" w:cs="MS PGothic"/>
                          <w:b/>
                          <w:color w:val="3366FF"/>
                        </w:rPr>
                        <w:t xml:space="preserve"> </w:t>
                      </w:r>
                      <w:r>
                        <w:rPr>
                          <w:rFonts w:ascii="Verdana" w:hAnsi="Verdana" w:cs="MS PGothic"/>
                          <w:b/>
                          <w:color w:val="3366FF"/>
                        </w:rPr>
                        <w:t>${WORK}</w:t>
                      </w:r>
                      <w:r w:rsidRPr="000E5F5B">
                        <w:rPr>
                          <w:rFonts w:ascii="Verdana" w:hAnsi="Verdana" w:cs="MS PGothic"/>
                          <w:b/>
                          <w:color w:val="3366FF"/>
                        </w:rPr>
                        <w:t>/meta-</w:t>
                      </w:r>
                      <w:proofErr w:type="spellStart"/>
                      <w:r w:rsidRPr="000E5F5B">
                        <w:rPr>
                          <w:rFonts w:ascii="Verdana" w:hAnsi="Verdana" w:cs="MS PGothic"/>
                          <w:b/>
                          <w:color w:val="3366FF"/>
                        </w:rPr>
                        <w:t>openembedded</w:t>
                      </w:r>
                      <w:proofErr w:type="spellEnd"/>
                    </w:p>
                    <w:p w:rsidR="00317015" w:rsidRPr="000E5F5B" w:rsidRDefault="00317015" w:rsidP="00482B21">
                      <w:pPr>
                        <w:spacing w:after="0" w:line="260" w:lineRule="exact"/>
                        <w:rPr>
                          <w:rFonts w:ascii="Verdana" w:hAnsi="Verdana" w:cs="MS PGothic"/>
                          <w:b/>
                          <w:color w:val="3366FF"/>
                        </w:rPr>
                      </w:pPr>
                      <w:r w:rsidRPr="000E5F5B">
                        <w:rPr>
                          <w:rFonts w:ascii="Verdana" w:hAnsi="Verdana" w:cs="MS PGothic"/>
                          <w:b/>
                          <w:color w:val="3366FF"/>
                        </w:rPr>
                        <w:t xml:space="preserve">$ </w:t>
                      </w:r>
                      <w:proofErr w:type="spellStart"/>
                      <w:proofErr w:type="gramStart"/>
                      <w:r w:rsidRPr="000E5F5B">
                        <w:rPr>
                          <w:rFonts w:ascii="Verdana" w:hAnsi="Verdana" w:cs="MS PGothic"/>
                          <w:b/>
                          <w:color w:val="3366FF"/>
                        </w:rPr>
                        <w:t>git</w:t>
                      </w:r>
                      <w:proofErr w:type="spellEnd"/>
                      <w:proofErr w:type="gramEnd"/>
                      <w:r w:rsidRPr="000E5F5B">
                        <w:rPr>
                          <w:rFonts w:ascii="Verdana" w:hAnsi="Verdana" w:cs="MS PGothic"/>
                          <w:b/>
                          <w:color w:val="3366FF"/>
                        </w:rPr>
                        <w:t xml:space="preserve"> checkout -b tmp</w:t>
                      </w:r>
                      <w:r w:rsidRPr="00483CCE">
                        <w:rPr>
                          <w:rFonts w:ascii="Verdana" w:hAnsi="Verdana" w:cs="MS PGothic"/>
                          <w:b/>
                          <w:color w:val="FF0000"/>
                        </w:rPr>
                        <w:t xml:space="preserve"> </w:t>
                      </w:r>
                      <w:r w:rsidRPr="00E50848">
                        <w:rPr>
                          <w:rFonts w:ascii="Verdana" w:hAnsi="Verdana"/>
                          <w:b/>
                          <w:color w:val="3366FF"/>
                        </w:rPr>
                        <w:t>352531015014d1957d6444d114f4451e241c4d23</w:t>
                      </w:r>
                    </w:p>
                    <w:p w:rsidR="00317015" w:rsidRDefault="00317015" w:rsidP="008A7B3D">
                      <w:pPr>
                        <w:spacing w:after="0" w:line="260" w:lineRule="exact"/>
                        <w:rPr>
                          <w:rFonts w:ascii="Verdana" w:hAnsi="Verdana" w:cs="MS PGothic"/>
                          <w:b/>
                          <w:color w:val="FF0000"/>
                        </w:rPr>
                      </w:pPr>
                    </w:p>
                    <w:p w:rsidR="00317015" w:rsidRPr="005B78F8" w:rsidRDefault="00317015" w:rsidP="008A7B3D">
                      <w:pPr>
                        <w:spacing w:after="0" w:line="260" w:lineRule="exact"/>
                        <w:rPr>
                          <w:rFonts w:ascii="Verdana" w:hAnsi="Verdana"/>
                          <w:b/>
                          <w:color w:val="3366FF"/>
                        </w:rPr>
                      </w:pPr>
                      <w:r w:rsidRPr="0089548F">
                        <w:rPr>
                          <w:rFonts w:ascii="Verdana" w:hAnsi="Verdana"/>
                          <w:b/>
                          <w:color w:val="3366FF"/>
                        </w:rPr>
                        <w:t xml:space="preserve">$ </w:t>
                      </w:r>
                      <w:proofErr w:type="gramStart"/>
                      <w:r w:rsidRPr="0089548F">
                        <w:rPr>
                          <w:rFonts w:ascii="Verdana" w:hAnsi="Verdana"/>
                          <w:b/>
                          <w:color w:val="3366FF"/>
                        </w:rPr>
                        <w:t>cd</w:t>
                      </w:r>
                      <w:proofErr w:type="gramEnd"/>
                      <w:r w:rsidRPr="0089548F">
                        <w:rPr>
                          <w:rFonts w:ascii="Verdana" w:hAnsi="Verdana"/>
                          <w:b/>
                          <w:color w:val="3366FF"/>
                        </w:rPr>
                        <w:t xml:space="preserve"> ${WORK}/meta-gplv2</w:t>
                      </w:r>
                    </w:p>
                    <w:p w:rsidR="00317015" w:rsidRPr="00BF3C35" w:rsidRDefault="00317015" w:rsidP="00BF3C35">
                      <w:pPr>
                        <w:spacing w:after="0" w:line="260" w:lineRule="exact"/>
                        <w:rPr>
                          <w:rFonts w:ascii="Verdana" w:hAnsi="Verdana"/>
                          <w:b/>
                          <w:color w:val="3366FF"/>
                        </w:rPr>
                      </w:pPr>
                      <w:r w:rsidRPr="005B78F8">
                        <w:rPr>
                          <w:rFonts w:ascii="Verdana" w:hAnsi="Verdana"/>
                          <w:b/>
                          <w:color w:val="3366FF"/>
                        </w:rPr>
                        <w:t xml:space="preserve">$ </w:t>
                      </w:r>
                      <w:proofErr w:type="spellStart"/>
                      <w:proofErr w:type="gramStart"/>
                      <w:r w:rsidRPr="005B78F8">
                        <w:rPr>
                          <w:rFonts w:ascii="Verdana" w:hAnsi="Verdana"/>
                          <w:b/>
                          <w:color w:val="3366FF"/>
                        </w:rPr>
                        <w:t>git</w:t>
                      </w:r>
                      <w:proofErr w:type="spellEnd"/>
                      <w:proofErr w:type="gramEnd"/>
                      <w:r w:rsidRPr="005B78F8">
                        <w:rPr>
                          <w:rFonts w:ascii="Verdana" w:hAnsi="Verdana"/>
                          <w:b/>
                          <w:color w:val="3366FF"/>
                        </w:rPr>
                        <w:t xml:space="preserve"> checkout -b tmp</w:t>
                      </w:r>
                      <w:r w:rsidRPr="00BF3C35">
                        <w:rPr>
                          <w:rFonts w:ascii="Verdana" w:hAnsi="Verdana"/>
                          <w:b/>
                          <w:color w:val="3366FF"/>
                        </w:rPr>
                        <w:t xml:space="preserve"> f875c60ecd6f30793b80a431a2423c4b98e51548</w:t>
                      </w:r>
                    </w:p>
                    <w:p w:rsidR="00317015" w:rsidRDefault="00317015" w:rsidP="00A850BA">
                      <w:pPr>
                        <w:spacing w:after="0" w:line="260" w:lineRule="exact"/>
                        <w:rPr>
                          <w:rFonts w:ascii="Verdana" w:hAnsi="Verdana"/>
                          <w:b/>
                          <w:color w:val="FF0000"/>
                        </w:rPr>
                      </w:pPr>
                    </w:p>
                    <w:p w:rsidR="00317015" w:rsidRPr="0089548F" w:rsidRDefault="00317015" w:rsidP="003A30B3">
                      <w:pPr>
                        <w:spacing w:after="0" w:line="260" w:lineRule="exact"/>
                        <w:rPr>
                          <w:rFonts w:ascii="Verdana" w:hAnsi="Verdana"/>
                          <w:b/>
                          <w:color w:val="3366FF"/>
                        </w:rPr>
                      </w:pPr>
                      <w:r w:rsidRPr="0089548F">
                        <w:rPr>
                          <w:rFonts w:ascii="Verdana" w:hAnsi="Verdana"/>
                          <w:b/>
                          <w:color w:val="3366FF"/>
                        </w:rPr>
                        <w:t xml:space="preserve">$ </w:t>
                      </w:r>
                      <w:proofErr w:type="gramStart"/>
                      <w:r w:rsidRPr="0089548F">
                        <w:rPr>
                          <w:rFonts w:ascii="Verdana" w:hAnsi="Verdana"/>
                          <w:b/>
                          <w:color w:val="3366FF"/>
                        </w:rPr>
                        <w:t>cd</w:t>
                      </w:r>
                      <w:proofErr w:type="gramEnd"/>
                      <w:r w:rsidRPr="0089548F">
                        <w:rPr>
                          <w:rFonts w:ascii="Verdana" w:hAnsi="Verdana"/>
                          <w:b/>
                          <w:color w:val="3366FF"/>
                        </w:rPr>
                        <w:t xml:space="preserve"> ${WORK}/</w:t>
                      </w:r>
                      <w:r w:rsidRPr="00BF3C35">
                        <w:rPr>
                          <w:rFonts w:ascii="Verdana" w:hAnsi="Verdana"/>
                          <w:b/>
                          <w:color w:val="3366FF"/>
                        </w:rPr>
                        <w:t>meta-qt5</w:t>
                      </w:r>
                    </w:p>
                    <w:p w:rsidR="00317015" w:rsidRDefault="00317015" w:rsidP="003A30B3">
                      <w:pPr>
                        <w:spacing w:after="0" w:line="260" w:lineRule="exact"/>
                        <w:rPr>
                          <w:rFonts w:ascii="Verdana" w:hAnsi="Verdana"/>
                          <w:b/>
                          <w:color w:val="FF0000"/>
                        </w:rPr>
                      </w:pPr>
                      <w:r w:rsidRPr="0089548F">
                        <w:rPr>
                          <w:rFonts w:ascii="Verdana" w:hAnsi="Verdana"/>
                          <w:b/>
                          <w:color w:val="3366FF"/>
                        </w:rPr>
                        <w:t xml:space="preserve">$ </w:t>
                      </w:r>
                      <w:proofErr w:type="spellStart"/>
                      <w:proofErr w:type="gramStart"/>
                      <w:r w:rsidRPr="0089548F">
                        <w:rPr>
                          <w:rFonts w:ascii="Verdana" w:hAnsi="Verdana"/>
                          <w:b/>
                          <w:color w:val="3366FF"/>
                        </w:rPr>
                        <w:t>git</w:t>
                      </w:r>
                      <w:proofErr w:type="spellEnd"/>
                      <w:proofErr w:type="gramEnd"/>
                      <w:r w:rsidRPr="0089548F">
                        <w:rPr>
                          <w:rFonts w:ascii="Verdana" w:hAnsi="Verdana"/>
                          <w:b/>
                          <w:color w:val="3366FF"/>
                        </w:rPr>
                        <w:t xml:space="preserve"> checkout -b tmp</w:t>
                      </w:r>
                      <w:r w:rsidRPr="00BF3C35">
                        <w:rPr>
                          <w:rFonts w:ascii="Verdana" w:hAnsi="Verdana"/>
                          <w:b/>
                          <w:color w:val="3366FF"/>
                        </w:rPr>
                        <w:t xml:space="preserve"> c1b0c9f546289b1592d7a895640de103723a0305</w:t>
                      </w:r>
                    </w:p>
                    <w:p w:rsidR="00317015" w:rsidRDefault="00317015" w:rsidP="00A850BA">
                      <w:pPr>
                        <w:spacing w:after="0" w:line="260" w:lineRule="exact"/>
                        <w:rPr>
                          <w:rFonts w:ascii="Verdana" w:hAnsi="Verdana"/>
                          <w:b/>
                          <w:color w:val="FF0000"/>
                        </w:rPr>
                      </w:pPr>
                    </w:p>
                    <w:p w:rsidR="00317015" w:rsidRDefault="00317015" w:rsidP="003A30B3">
                      <w:pPr>
                        <w:spacing w:after="0" w:line="260" w:lineRule="exact"/>
                        <w:rPr>
                          <w:rFonts w:ascii="Verdana" w:hAnsi="Verdana" w:cs="MS PGothic"/>
                          <w:b/>
                          <w:color w:val="3366FF"/>
                        </w:rPr>
                      </w:pPr>
                      <w:r w:rsidRPr="00AF137C">
                        <w:rPr>
                          <w:rFonts w:ascii="Verdana" w:hAnsi="Verdana" w:cs="MS PGothic"/>
                          <w:b/>
                          <w:color w:val="3366FF"/>
                        </w:rPr>
                        <w:t xml:space="preserve">$ </w:t>
                      </w:r>
                      <w:proofErr w:type="gramStart"/>
                      <w:r w:rsidRPr="00AF137C">
                        <w:rPr>
                          <w:rFonts w:ascii="Verdana" w:hAnsi="Verdana" w:cs="MS PGothic"/>
                          <w:b/>
                          <w:color w:val="3366FF"/>
                        </w:rPr>
                        <w:t>cd</w:t>
                      </w:r>
                      <w:proofErr w:type="gramEnd"/>
                      <w:r w:rsidRPr="00AF137C">
                        <w:rPr>
                          <w:rFonts w:ascii="Verdana" w:hAnsi="Verdana" w:cs="MS PGothic"/>
                          <w:b/>
                          <w:color w:val="3366FF"/>
                        </w:rPr>
                        <w:t xml:space="preserve"> </w:t>
                      </w:r>
                      <w:r>
                        <w:rPr>
                          <w:rFonts w:ascii="Verdana" w:hAnsi="Verdana" w:cs="MS PGothic"/>
                          <w:b/>
                          <w:color w:val="3366FF"/>
                        </w:rPr>
                        <w:t>${WORK}</w:t>
                      </w:r>
                      <w:r w:rsidRPr="00AF137C">
                        <w:rPr>
                          <w:rFonts w:ascii="Verdana" w:hAnsi="Verdana" w:cs="MS PGothic"/>
                          <w:b/>
                          <w:color w:val="3366FF"/>
                        </w:rPr>
                        <w:t>/</w:t>
                      </w:r>
                      <w:r w:rsidRPr="00D53C96">
                        <w:rPr>
                          <w:rFonts w:ascii="Verdana" w:hAnsi="Verdana" w:cs="MS PGothic"/>
                          <w:b/>
                          <w:color w:val="3366FF"/>
                        </w:rPr>
                        <w:t>meta-rzg2</w:t>
                      </w:r>
                    </w:p>
                    <w:p w:rsidR="00317015" w:rsidRDefault="00317015" w:rsidP="003A30B3">
                      <w:pPr>
                        <w:spacing w:after="0" w:line="260" w:lineRule="exact"/>
                        <w:rPr>
                          <w:rFonts w:ascii="Verdana" w:hAnsi="Verdana"/>
                          <w:b/>
                          <w:color w:val="FF0000"/>
                        </w:rPr>
                      </w:pPr>
                      <w:r w:rsidRPr="00483CCE">
                        <w:rPr>
                          <w:rFonts w:ascii="Verdana" w:hAnsi="Verdana" w:cs="MS PGothic"/>
                          <w:b/>
                          <w:color w:val="3366FF"/>
                        </w:rPr>
                        <w:t>$</w:t>
                      </w:r>
                      <w:r w:rsidRPr="00483CCE">
                        <w:rPr>
                          <w:rFonts w:ascii="Verdana" w:hAnsi="Verdana" w:cs="MS PGothic"/>
                          <w:b/>
                          <w:color w:val="FF0000"/>
                        </w:rPr>
                        <w:t xml:space="preserve"> </w:t>
                      </w:r>
                      <w:proofErr w:type="spellStart"/>
                      <w:proofErr w:type="gramStart"/>
                      <w:r w:rsidRPr="00483CCE">
                        <w:rPr>
                          <w:rFonts w:ascii="Verdana" w:hAnsi="Verdana" w:cs="MS PGothic"/>
                          <w:b/>
                          <w:color w:val="3366FF"/>
                        </w:rPr>
                        <w:t>git</w:t>
                      </w:r>
                      <w:proofErr w:type="spellEnd"/>
                      <w:proofErr w:type="gramEnd"/>
                      <w:r w:rsidRPr="00483CCE">
                        <w:rPr>
                          <w:rFonts w:ascii="Verdana" w:hAnsi="Verdana" w:cs="MS PGothic"/>
                          <w:b/>
                          <w:color w:val="3366FF"/>
                        </w:rPr>
                        <w:t xml:space="preserve"> checkout -b tmp</w:t>
                      </w:r>
                      <w:r w:rsidRPr="006440DB">
                        <w:rPr>
                          <w:rFonts w:ascii="Verdana" w:hAnsi="Verdana" w:cs="MS PGothic"/>
                          <w:b/>
                          <w:color w:val="FF0000"/>
                        </w:rPr>
                        <w:t xml:space="preserve"> </w:t>
                      </w:r>
                      <w:r>
                        <w:rPr>
                          <w:rFonts w:ascii="Verdana" w:hAnsi="Verdana"/>
                          <w:b/>
                          <w:color w:val="FF0000"/>
                        </w:rPr>
                        <w:t>&lt;tag&gt;</w:t>
                      </w:r>
                    </w:p>
                    <w:p w:rsidR="00317015" w:rsidRDefault="00317015" w:rsidP="003A30B3">
                      <w:pPr>
                        <w:spacing w:after="0" w:line="260" w:lineRule="exact"/>
                        <w:rPr>
                          <w:rFonts w:ascii="Verdana" w:hAnsi="Verdana"/>
                          <w:b/>
                          <w:color w:val="FF0000"/>
                        </w:rPr>
                      </w:pPr>
                    </w:p>
                    <w:p w:rsidR="00317015" w:rsidRDefault="00317015" w:rsidP="003A30B3">
                      <w:pPr>
                        <w:spacing w:after="0" w:line="260" w:lineRule="exact"/>
                        <w:rPr>
                          <w:rFonts w:ascii="Verdana" w:hAnsi="Verdana"/>
                          <w:b/>
                          <w:color w:val="FF0000"/>
                        </w:rPr>
                      </w:pPr>
                      <w:r>
                        <w:rPr>
                          <w:rFonts w:ascii="Verdana" w:hAnsi="Verdana"/>
                          <w:b/>
                          <w:color w:val="FF0000"/>
                        </w:rPr>
                        <w:t>&lt;</w:t>
                      </w:r>
                      <w:proofErr w:type="gramStart"/>
                      <w:r>
                        <w:rPr>
                          <w:rFonts w:ascii="Verdana" w:hAnsi="Verdana"/>
                          <w:b/>
                          <w:color w:val="FF0000"/>
                        </w:rPr>
                        <w:t>tag</w:t>
                      </w:r>
                      <w:proofErr w:type="gramEnd"/>
                      <w:r>
                        <w:rPr>
                          <w:rFonts w:ascii="Verdana" w:hAnsi="Verdana"/>
                          <w:b/>
                          <w:color w:val="FF0000"/>
                        </w:rPr>
                        <w:t>&gt; : please check and choose the latest tag by ‘</w:t>
                      </w:r>
                      <w:proofErr w:type="spellStart"/>
                      <w:r>
                        <w:rPr>
                          <w:rFonts w:ascii="Verdana" w:hAnsi="Verdana"/>
                          <w:b/>
                          <w:color w:val="FF0000"/>
                        </w:rPr>
                        <w:t>git</w:t>
                      </w:r>
                      <w:proofErr w:type="spellEnd"/>
                      <w:r>
                        <w:rPr>
                          <w:rFonts w:ascii="Verdana" w:hAnsi="Verdana"/>
                          <w:b/>
                          <w:color w:val="FF0000"/>
                        </w:rPr>
                        <w:t xml:space="preserve"> tag’</w:t>
                      </w:r>
                    </w:p>
                    <w:p w:rsidR="00317015" w:rsidRDefault="00317015" w:rsidP="00BF3C35">
                      <w:pPr>
                        <w:spacing w:after="0" w:line="260" w:lineRule="exact"/>
                        <w:ind w:left="792"/>
                        <w:rPr>
                          <w:rFonts w:ascii="Verdana" w:hAnsi="Verdana" w:cs="MS PGothic"/>
                          <w:b/>
                          <w:color w:val="3366FF"/>
                        </w:rPr>
                      </w:pPr>
                      <w:r w:rsidRPr="00483CCE">
                        <w:rPr>
                          <w:rFonts w:ascii="Verdana" w:hAnsi="Verdana" w:cs="MS PGothic"/>
                          <w:b/>
                          <w:color w:val="3366FF"/>
                        </w:rPr>
                        <w:t>$</w:t>
                      </w:r>
                      <w:r w:rsidRPr="00483CCE">
                        <w:rPr>
                          <w:rFonts w:ascii="Verdana" w:hAnsi="Verdana" w:cs="MS PGothic"/>
                          <w:b/>
                          <w:color w:val="FF0000"/>
                        </w:rPr>
                        <w:t xml:space="preserve"> </w:t>
                      </w:r>
                      <w:proofErr w:type="spellStart"/>
                      <w:proofErr w:type="gramStart"/>
                      <w:r w:rsidRPr="00483CCE">
                        <w:rPr>
                          <w:rFonts w:ascii="Verdana" w:hAnsi="Verdana" w:cs="MS PGothic"/>
                          <w:b/>
                          <w:color w:val="3366FF"/>
                        </w:rPr>
                        <w:t>git</w:t>
                      </w:r>
                      <w:proofErr w:type="spellEnd"/>
                      <w:proofErr w:type="gramEnd"/>
                      <w:r w:rsidRPr="00483CCE">
                        <w:rPr>
                          <w:rFonts w:ascii="Verdana" w:hAnsi="Verdana" w:cs="MS PGothic"/>
                          <w:b/>
                          <w:color w:val="3366FF"/>
                        </w:rPr>
                        <w:t xml:space="preserve"> </w:t>
                      </w:r>
                      <w:r>
                        <w:rPr>
                          <w:rFonts w:ascii="Verdana" w:hAnsi="Verdana" w:cs="MS PGothic"/>
                          <w:b/>
                          <w:color w:val="3366FF"/>
                        </w:rPr>
                        <w:t>tag</w:t>
                      </w:r>
                    </w:p>
                    <w:p w:rsidR="00317015" w:rsidRDefault="00317015" w:rsidP="00BF3C35">
                      <w:pPr>
                        <w:spacing w:after="0" w:line="260" w:lineRule="exact"/>
                        <w:ind w:left="792"/>
                        <w:rPr>
                          <w:rFonts w:ascii="Verdana" w:hAnsi="Verdana" w:cs="MS PGothic"/>
                          <w:b/>
                          <w:color w:val="3366FF"/>
                        </w:rPr>
                      </w:pPr>
                      <w:r>
                        <w:rPr>
                          <w:rFonts w:ascii="Verdana" w:hAnsi="Verdana" w:cs="MS PGothic"/>
                          <w:b/>
                          <w:color w:val="3366FF"/>
                        </w:rPr>
                        <w:t>….</w:t>
                      </w:r>
                    </w:p>
                    <w:p w:rsidR="00317015" w:rsidRDefault="00317015" w:rsidP="00F91E10">
                      <w:pPr>
                        <w:spacing w:after="0" w:line="260" w:lineRule="exact"/>
                        <w:ind w:left="792"/>
                        <w:rPr>
                          <w:rFonts w:ascii="Verdana" w:hAnsi="Verdana" w:cs="MS PGothic"/>
                          <w:b/>
                          <w:color w:val="3366FF"/>
                        </w:rPr>
                      </w:pPr>
                      <w:r>
                        <w:rPr>
                          <w:rFonts w:ascii="Verdana" w:hAnsi="Verdana" w:cs="MS PGothic"/>
                          <w:b/>
                          <w:color w:val="3366FF"/>
                        </w:rPr>
                        <w:t>BSP-1.0.4</w:t>
                      </w:r>
                    </w:p>
                    <w:p w:rsidR="00317015" w:rsidRDefault="00317015" w:rsidP="007C3FCF">
                      <w:pPr>
                        <w:spacing w:after="0" w:line="260" w:lineRule="exact"/>
                        <w:ind w:left="792"/>
                        <w:rPr>
                          <w:rFonts w:ascii="Verdana" w:hAnsi="Verdana" w:cs="MS PGothic"/>
                          <w:b/>
                          <w:color w:val="3366FF"/>
                        </w:rPr>
                      </w:pPr>
                      <w:r>
                        <w:rPr>
                          <w:rFonts w:ascii="Verdana" w:hAnsi="Verdana" w:cs="MS PGothic"/>
                          <w:b/>
                          <w:color w:val="3366FF"/>
                        </w:rPr>
                        <w:t>BSP-1.0.5-RT</w:t>
                      </w:r>
                    </w:p>
                    <w:p w:rsidR="00317015" w:rsidRDefault="00317015" w:rsidP="00BF3C35">
                      <w:pPr>
                        <w:spacing w:after="0" w:line="260" w:lineRule="exact"/>
                        <w:ind w:left="792"/>
                        <w:rPr>
                          <w:rFonts w:ascii="Verdana" w:hAnsi="Verdana"/>
                          <w:b/>
                          <w:color w:val="FF0000"/>
                        </w:rPr>
                      </w:pPr>
                      <w:r>
                        <w:rPr>
                          <w:rFonts w:ascii="Verdana" w:hAnsi="Verdana" w:cs="MS PGothic"/>
                          <w:b/>
                          <w:color w:val="3366FF"/>
                        </w:rPr>
                        <w:t>….</w:t>
                      </w:r>
                    </w:p>
                    <w:p w:rsidR="00317015" w:rsidRDefault="00317015" w:rsidP="003A30B3">
                      <w:pPr>
                        <w:spacing w:after="0" w:line="260" w:lineRule="exact"/>
                        <w:rPr>
                          <w:rFonts w:ascii="Verdana" w:hAnsi="Verdana"/>
                          <w:b/>
                          <w:color w:val="FF0000"/>
                        </w:rPr>
                      </w:pPr>
                      <w:r>
                        <w:rPr>
                          <w:rFonts w:ascii="Verdana" w:hAnsi="Verdana"/>
                          <w:b/>
                          <w:color w:val="FF0000"/>
                        </w:rPr>
                        <w:t>“-RT” is for Linux Realtime support</w:t>
                      </w:r>
                    </w:p>
                    <w:p w:rsidR="00317015" w:rsidRDefault="00317015" w:rsidP="003A30B3">
                      <w:pPr>
                        <w:spacing w:after="0" w:line="260" w:lineRule="exact"/>
                        <w:rPr>
                          <w:rFonts w:ascii="Verdana" w:hAnsi="Verdana"/>
                          <w:b/>
                          <w:color w:val="FF0000"/>
                        </w:rPr>
                      </w:pPr>
                    </w:p>
                    <w:p w:rsidR="00317015" w:rsidRDefault="00317015" w:rsidP="00A850BA">
                      <w:pPr>
                        <w:spacing w:after="0" w:line="260" w:lineRule="exact"/>
                        <w:rPr>
                          <w:rFonts w:ascii="Verdana" w:hAnsi="Verdana"/>
                          <w:b/>
                          <w:color w:val="FF0000"/>
                        </w:rPr>
                      </w:pPr>
                    </w:p>
                    <w:p w:rsidR="00317015" w:rsidRPr="00483CCE" w:rsidRDefault="00317015" w:rsidP="00A850BA">
                      <w:pPr>
                        <w:spacing w:after="0" w:line="260" w:lineRule="exact"/>
                        <w:rPr>
                          <w:rFonts w:ascii="Courier New" w:eastAsia="Times New Roman" w:hAnsi="Courier New" w:cs="Courier New"/>
                          <w:b/>
                          <w:bCs/>
                          <w:color w:val="FF0000"/>
                          <w:kern w:val="36"/>
                        </w:rPr>
                      </w:pPr>
                    </w:p>
                  </w:txbxContent>
                </v:textbox>
                <w10:wrap anchorx="margin"/>
              </v:shape>
            </w:pict>
          </mc:Fallback>
        </mc:AlternateContent>
      </w:r>
      <w:r w:rsidR="00620957">
        <w:rPr>
          <w:lang w:eastAsia="ja-JP"/>
        </w:rPr>
        <w:t>Please checkout available version of each git clone.</w:t>
      </w:r>
    </w:p>
    <w:p w:rsidR="00620957" w:rsidRDefault="00620957" w:rsidP="00620957">
      <w:pPr>
        <w:rPr>
          <w:lang w:eastAsia="ja-JP"/>
        </w:rPr>
      </w:pPr>
    </w:p>
    <w:p w:rsidR="00620957" w:rsidRDefault="00620957" w:rsidP="00620957">
      <w:pPr>
        <w:rPr>
          <w:lang w:eastAsia="ja-JP"/>
        </w:rPr>
      </w:pPr>
    </w:p>
    <w:p w:rsidR="00620957" w:rsidRDefault="00620957" w:rsidP="00620957">
      <w:pPr>
        <w:rPr>
          <w:lang w:eastAsia="ja-JP"/>
        </w:rPr>
      </w:pPr>
    </w:p>
    <w:p w:rsidR="007A4E8A" w:rsidRDefault="007A4E8A" w:rsidP="00620957">
      <w:pPr>
        <w:rPr>
          <w:lang w:eastAsia="ja-JP"/>
        </w:rPr>
      </w:pPr>
    </w:p>
    <w:p w:rsidR="003A30B3" w:rsidRDefault="003A30B3" w:rsidP="00620957">
      <w:pPr>
        <w:rPr>
          <w:lang w:eastAsia="ja-JP"/>
        </w:rPr>
      </w:pPr>
    </w:p>
    <w:p w:rsidR="003A30B3" w:rsidRDefault="003A30B3" w:rsidP="00620957">
      <w:pPr>
        <w:rPr>
          <w:lang w:eastAsia="ja-JP"/>
        </w:rPr>
      </w:pPr>
    </w:p>
    <w:p w:rsidR="003A30B3" w:rsidRDefault="003A30B3" w:rsidP="00620957">
      <w:pPr>
        <w:rPr>
          <w:lang w:eastAsia="ja-JP"/>
        </w:rPr>
      </w:pPr>
    </w:p>
    <w:p w:rsidR="003A30B3" w:rsidRDefault="003A30B3" w:rsidP="00620957">
      <w:pPr>
        <w:rPr>
          <w:lang w:eastAsia="ja-JP"/>
        </w:rPr>
      </w:pPr>
    </w:p>
    <w:p w:rsidR="00A24968" w:rsidRDefault="00A24968" w:rsidP="00620957">
      <w:pPr>
        <w:rPr>
          <w:lang w:eastAsia="ja-JP"/>
        </w:rPr>
      </w:pPr>
    </w:p>
    <w:p w:rsidR="00482B21" w:rsidRDefault="00482B21" w:rsidP="00620957">
      <w:pPr>
        <w:rPr>
          <w:lang w:eastAsia="ja-JP"/>
        </w:rPr>
      </w:pPr>
    </w:p>
    <w:p w:rsidR="004B7D10" w:rsidRDefault="004B7D10" w:rsidP="00620957">
      <w:pPr>
        <w:rPr>
          <w:lang w:eastAsia="ja-JP"/>
        </w:rPr>
      </w:pPr>
    </w:p>
    <w:p w:rsidR="004B7D10" w:rsidRDefault="004B7D10" w:rsidP="00620957">
      <w:pPr>
        <w:rPr>
          <w:lang w:eastAsia="ja-JP"/>
        </w:rPr>
      </w:pPr>
    </w:p>
    <w:p w:rsidR="004B7D10" w:rsidRDefault="004B7D10" w:rsidP="00620957">
      <w:pPr>
        <w:rPr>
          <w:lang w:eastAsia="ja-JP"/>
        </w:rPr>
      </w:pPr>
    </w:p>
    <w:p w:rsidR="004B7D10" w:rsidRDefault="004B7D10" w:rsidP="00620957">
      <w:pPr>
        <w:rPr>
          <w:lang w:eastAsia="ja-JP"/>
        </w:rPr>
      </w:pPr>
    </w:p>
    <w:p w:rsidR="004B7D10" w:rsidRDefault="004B7D10" w:rsidP="00620957">
      <w:pPr>
        <w:rPr>
          <w:lang w:eastAsia="ja-JP"/>
        </w:rPr>
      </w:pPr>
    </w:p>
    <w:p w:rsidR="004B7D10" w:rsidRDefault="004B7D10" w:rsidP="00C06C89">
      <w:pPr>
        <w:rPr>
          <w:lang w:eastAsia="ja-JP"/>
        </w:rPr>
      </w:pPr>
    </w:p>
    <w:p w:rsidR="004B6835" w:rsidRDefault="00BB07D0" w:rsidP="00C06C89">
      <w:pPr>
        <w:rPr>
          <w:lang w:eastAsia="ja-JP"/>
        </w:rPr>
      </w:pPr>
      <w:r>
        <w:rPr>
          <w:lang w:eastAsia="ja-JP"/>
        </w:rPr>
        <w:t>N</w:t>
      </w:r>
      <w:r>
        <w:rPr>
          <w:rFonts w:hint="eastAsia"/>
          <w:lang w:eastAsia="ja-JP"/>
        </w:rPr>
        <w:t xml:space="preserve">ote) </w:t>
      </w:r>
      <w:r w:rsidR="00835A1A">
        <w:t>tmp is a temporary name of a local branch.</w:t>
      </w:r>
      <w:r w:rsidR="00835A1A">
        <w:rPr>
          <w:rFonts w:hint="eastAsia"/>
          <w:lang w:eastAsia="ja-JP"/>
        </w:rPr>
        <w:t xml:space="preserve"> We can use checkout command without branch. Please note that HEAD refers directly to commit (detached HEAD).</w:t>
      </w:r>
    </w:p>
    <w:p w:rsidR="00C77658" w:rsidRPr="00A23054" w:rsidRDefault="00C77658" w:rsidP="00A23054">
      <w:pPr>
        <w:spacing w:line="260" w:lineRule="exact"/>
        <w:outlineLvl w:val="1"/>
        <w:rPr>
          <w:rFonts w:ascii="Arial" w:hAnsi="Arial" w:cs="Arial"/>
          <w:b/>
          <w:bCs/>
        </w:rPr>
      </w:pPr>
      <w:r>
        <w:rPr>
          <w:rFonts w:ascii="Arial" w:hAnsi="Arial" w:cs="Arial"/>
          <w:b/>
          <w:bCs/>
        </w:rPr>
        <w:t xml:space="preserve">Step </w:t>
      </w:r>
      <w:r w:rsidR="00BF4100">
        <w:rPr>
          <w:rFonts w:ascii="Arial" w:hAnsi="Arial" w:cs="Arial"/>
          <w:b/>
          <w:bCs/>
        </w:rPr>
        <w:t>4</w:t>
      </w:r>
      <w:r>
        <w:rPr>
          <w:rFonts w:ascii="Arial" w:hAnsi="Arial" w:cs="Arial" w:hint="eastAsia"/>
          <w:b/>
          <w:bCs/>
        </w:rPr>
        <w:t xml:space="preserve"> copy proprietary software into recipe directory structure</w:t>
      </w:r>
    </w:p>
    <w:p w:rsidR="00C77658" w:rsidRDefault="00C77658" w:rsidP="00C77658">
      <w:pPr>
        <w:rPr>
          <w:lang w:eastAsia="ja-JP"/>
        </w:rPr>
      </w:pPr>
      <w:r>
        <w:rPr>
          <w:rFonts w:hint="eastAsia"/>
          <w:lang w:eastAsia="ja-JP"/>
        </w:rPr>
        <w:t xml:space="preserve">To use licensed 3D graphics software </w:t>
      </w:r>
      <w:r w:rsidR="006A452D">
        <w:rPr>
          <w:lang w:eastAsia="ja-JP"/>
        </w:rPr>
        <w:t xml:space="preserve">and Multimedia package </w:t>
      </w:r>
      <w:r>
        <w:rPr>
          <w:rFonts w:hint="eastAsia"/>
          <w:lang w:eastAsia="ja-JP"/>
        </w:rPr>
        <w:t>from Renesas, please copy deliverables of those software into recipe directory structure. Renesas provide shell script to copy those software.</w:t>
      </w:r>
    </w:p>
    <w:p w:rsidR="00C77658" w:rsidRDefault="00710C25" w:rsidP="00C77658">
      <w:pPr>
        <w:rPr>
          <w:lang w:eastAsia="ja-JP"/>
        </w:rPr>
      </w:pPr>
      <w:r>
        <w:rPr>
          <w:noProof/>
          <w:lang w:eastAsia="ja-JP"/>
        </w:rPr>
        <mc:AlternateContent>
          <mc:Choice Requires="wps">
            <w:drawing>
              <wp:anchor distT="0" distB="0" distL="114300" distR="114300" simplePos="0" relativeHeight="251673600" behindDoc="0" locked="0" layoutInCell="1" allowOverlap="1">
                <wp:simplePos x="0" y="0"/>
                <wp:positionH relativeFrom="column">
                  <wp:posOffset>18364</wp:posOffset>
                </wp:positionH>
                <wp:positionV relativeFrom="paragraph">
                  <wp:posOffset>2261</wp:posOffset>
                </wp:positionV>
                <wp:extent cx="6210300" cy="1302105"/>
                <wp:effectExtent l="0" t="0" r="19050" b="12700"/>
                <wp:wrapNone/>
                <wp:docPr id="918" name="フローチャート : 代替処理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302105"/>
                        </a:xfrm>
                        <a:prstGeom prst="flowChartAlternateProcess">
                          <a:avLst/>
                        </a:prstGeom>
                        <a:solidFill>
                          <a:srgbClr val="FFFF99"/>
                        </a:solidFill>
                        <a:ln w="9525">
                          <a:solidFill>
                            <a:srgbClr val="000000"/>
                          </a:solidFill>
                          <a:miter lim="800000"/>
                          <a:headEnd/>
                          <a:tailEnd/>
                        </a:ln>
                      </wps:spPr>
                      <wps:txbx>
                        <w:txbxContent>
                          <w:p w:rsidR="00317015" w:rsidRDefault="00317015" w:rsidP="00C77658">
                            <w:pPr>
                              <w:spacing w:after="0" w:line="260" w:lineRule="exact"/>
                              <w:rPr>
                                <w:rFonts w:ascii="Verdana" w:hAnsi="Verdana" w:cs="MS PGothic"/>
                                <w:b/>
                                <w:color w:val="3366FF"/>
                                <w:lang w:eastAsia="ja-JP"/>
                              </w:rPr>
                            </w:pPr>
                            <w:r>
                              <w:rPr>
                                <w:rFonts w:ascii="Verdana" w:hAnsi="Verdana" w:cs="MS PGothic"/>
                                <w:b/>
                                <w:lang w:eastAsia="ja-JP"/>
                              </w:rPr>
                              <w:t xml:space="preserve">Copy All </w:t>
                            </w:r>
                            <w:r w:rsidRPr="00AC55FC">
                              <w:rPr>
                                <w:rFonts w:ascii="Verdana" w:hAnsi="Verdana" w:cs="MS PGothic" w:hint="eastAsia"/>
                                <w:b/>
                                <w:lang w:eastAsia="ja-JP"/>
                              </w:rPr>
                              <w:t>Proprietary Software Package</w:t>
                            </w:r>
                            <w:r>
                              <w:rPr>
                                <w:rFonts w:ascii="Verdana" w:hAnsi="Verdana" w:cs="MS PGothic"/>
                                <w:b/>
                                <w:lang w:eastAsia="ja-JP"/>
                              </w:rPr>
                              <w:t>s</w:t>
                            </w:r>
                            <w:r w:rsidRPr="00AC55FC">
                              <w:rPr>
                                <w:rFonts w:ascii="Verdana" w:hAnsi="Verdana" w:cs="MS PGothic" w:hint="eastAsia"/>
                                <w:b/>
                                <w:lang w:eastAsia="ja-JP"/>
                              </w:rPr>
                              <w:t xml:space="preserve"> </w:t>
                            </w:r>
                            <w:r>
                              <w:rPr>
                                <w:rFonts w:ascii="Verdana" w:hAnsi="Verdana" w:cs="MS PGothic"/>
                                <w:b/>
                                <w:lang w:eastAsia="ja-JP"/>
                              </w:rPr>
                              <w:t xml:space="preserve">to </w:t>
                            </w:r>
                            <w:r w:rsidRPr="00AC55FC">
                              <w:rPr>
                                <w:rFonts w:ascii="Verdana" w:hAnsi="Verdana" w:cs="MS PGothic" w:hint="eastAsia"/>
                                <w:b/>
                                <w:lang w:eastAsia="ja-JP"/>
                              </w:rPr>
                              <w:t>$</w:t>
                            </w:r>
                            <w:r>
                              <w:rPr>
                                <w:rFonts w:ascii="Verdana" w:hAnsi="Verdana" w:cs="MS PGothic"/>
                                <w:b/>
                                <w:lang w:eastAsia="ja-JP"/>
                              </w:rPr>
                              <w:t>{</w:t>
                            </w:r>
                            <w:r w:rsidRPr="00AC55FC">
                              <w:rPr>
                                <w:rFonts w:ascii="Verdana" w:hAnsi="Verdana" w:cs="MS PGothic" w:hint="eastAsia"/>
                                <w:b/>
                                <w:lang w:eastAsia="ja-JP"/>
                              </w:rPr>
                              <w:t>PKGS_DIR</w:t>
                            </w:r>
                            <w:r>
                              <w:rPr>
                                <w:rFonts w:ascii="Verdana" w:hAnsi="Verdana" w:cs="MS PGothic"/>
                                <w:b/>
                                <w:lang w:eastAsia="ja-JP"/>
                              </w:rPr>
                              <w:t>}</w:t>
                            </w:r>
                            <w:r w:rsidRPr="00AC55FC">
                              <w:rPr>
                                <w:rFonts w:ascii="Verdana" w:hAnsi="Verdana" w:cs="MS PGothic" w:hint="eastAsia"/>
                                <w:b/>
                                <w:lang w:eastAsia="ja-JP"/>
                              </w:rPr>
                              <w:t>:</w:t>
                            </w:r>
                          </w:p>
                          <w:p w:rsidR="00317015" w:rsidRDefault="00317015" w:rsidP="00C77658">
                            <w:pPr>
                              <w:spacing w:after="0" w:line="260" w:lineRule="exact"/>
                              <w:rPr>
                                <w:rFonts w:ascii="Verdana" w:hAnsi="Verdana" w:cs="MS PGothic"/>
                                <w:b/>
                                <w:color w:val="3366FF"/>
                                <w:lang w:eastAsia="ja-JP"/>
                              </w:rPr>
                            </w:pPr>
                            <w:r>
                              <w:rPr>
                                <w:rFonts w:ascii="Verdana" w:hAnsi="Verdana" w:cs="MS PGothic" w:hint="eastAsia"/>
                                <w:b/>
                                <w:color w:val="3366FF"/>
                                <w:lang w:eastAsia="ja-JP"/>
                              </w:rPr>
                              <w:t>$ mkdir $</w:t>
                            </w:r>
                            <w:r>
                              <w:rPr>
                                <w:rFonts w:ascii="Verdana" w:hAnsi="Verdana" w:cs="MS PGothic"/>
                                <w:b/>
                                <w:color w:val="3366FF"/>
                                <w:lang w:eastAsia="ja-JP"/>
                              </w:rPr>
                              <w:t>{</w:t>
                            </w:r>
                            <w:r>
                              <w:rPr>
                                <w:rFonts w:ascii="Verdana" w:hAnsi="Verdana" w:cs="MS PGothic" w:hint="eastAsia"/>
                                <w:b/>
                                <w:color w:val="3366FF"/>
                                <w:lang w:eastAsia="ja-JP"/>
                              </w:rPr>
                              <w:t>PKGS_DIR</w:t>
                            </w:r>
                            <w:r>
                              <w:rPr>
                                <w:rFonts w:ascii="Verdana" w:hAnsi="Verdana" w:cs="MS PGothic"/>
                                <w:b/>
                                <w:color w:val="3366FF"/>
                                <w:lang w:eastAsia="ja-JP"/>
                              </w:rPr>
                              <w:t>}</w:t>
                            </w:r>
                          </w:p>
                          <w:p w:rsidR="00317015" w:rsidRDefault="00317015" w:rsidP="00C77658">
                            <w:pPr>
                              <w:spacing w:after="0" w:line="260" w:lineRule="exact"/>
                              <w:rPr>
                                <w:rFonts w:ascii="Verdana" w:hAnsi="Verdana" w:cs="MS PGothic"/>
                                <w:b/>
                                <w:lang w:eastAsia="ja-JP"/>
                              </w:rPr>
                            </w:pPr>
                            <w:r>
                              <w:rPr>
                                <w:rFonts w:ascii="Verdana" w:hAnsi="Verdana" w:cs="MS PGothic"/>
                                <w:b/>
                                <w:color w:val="3366FF"/>
                                <w:lang w:eastAsia="ja-JP"/>
                              </w:rPr>
                              <w:t>$</w:t>
                            </w:r>
                            <w:r>
                              <w:rPr>
                                <w:rFonts w:ascii="Verdana" w:hAnsi="Verdana" w:cs="MS PGothic" w:hint="eastAsia"/>
                                <w:b/>
                                <w:color w:val="3366FF"/>
                                <w:lang w:eastAsia="ja-JP"/>
                              </w:rPr>
                              <w:t xml:space="preserve"> cp </w:t>
                            </w:r>
                            <w:r>
                              <w:rPr>
                                <w:rFonts w:ascii="Verdana" w:hAnsi="Verdana" w:cs="MS PGothic"/>
                                <w:b/>
                                <w:color w:val="3366FF"/>
                                <w:lang w:eastAsia="ja-JP"/>
                              </w:rPr>
                              <w:t>&lt;zip of Proprietary Software Package&gt;</w:t>
                            </w:r>
                            <w:r>
                              <w:rPr>
                                <w:rFonts w:ascii="Verdana" w:hAnsi="Verdana" w:cs="MS PGothic" w:hint="eastAsia"/>
                                <w:b/>
                                <w:color w:val="3366FF"/>
                                <w:lang w:eastAsia="ja-JP"/>
                              </w:rPr>
                              <w:t xml:space="preserve"> $</w:t>
                            </w:r>
                            <w:r>
                              <w:rPr>
                                <w:rFonts w:ascii="Verdana" w:hAnsi="Verdana" w:cs="MS PGothic"/>
                                <w:b/>
                                <w:color w:val="3366FF"/>
                                <w:lang w:eastAsia="ja-JP"/>
                              </w:rPr>
                              <w:t>{</w:t>
                            </w:r>
                            <w:r>
                              <w:rPr>
                                <w:rFonts w:ascii="Verdana" w:hAnsi="Verdana" w:cs="MS PGothic" w:hint="eastAsia"/>
                                <w:b/>
                                <w:color w:val="3366FF"/>
                                <w:lang w:eastAsia="ja-JP"/>
                              </w:rPr>
                              <w:t>PKGS_DIR</w:t>
                            </w:r>
                            <w:r>
                              <w:rPr>
                                <w:rFonts w:ascii="Verdana" w:hAnsi="Verdana" w:cs="MS PGothic"/>
                                <w:b/>
                                <w:color w:val="3366FF"/>
                                <w:lang w:eastAsia="ja-JP"/>
                              </w:rPr>
                              <w:t>}</w:t>
                            </w:r>
                          </w:p>
                          <w:p w:rsidR="00317015" w:rsidRDefault="00317015" w:rsidP="00C77658">
                            <w:pPr>
                              <w:spacing w:after="0" w:line="260" w:lineRule="exact"/>
                              <w:rPr>
                                <w:rFonts w:ascii="Verdana" w:hAnsi="Verdana" w:cs="MS PGothic"/>
                                <w:b/>
                                <w:color w:val="3366FF"/>
                                <w:lang w:eastAsia="ja-JP"/>
                              </w:rPr>
                            </w:pPr>
                            <w:r w:rsidRPr="00C277A1">
                              <w:rPr>
                                <w:rFonts w:ascii="Verdana" w:hAnsi="Verdana" w:cs="MS PGothic" w:hint="eastAsia"/>
                                <w:b/>
                                <w:lang w:eastAsia="ja-JP"/>
                              </w:rPr>
                              <w:t>Install them into recipe directory structure</w:t>
                            </w:r>
                            <w:r>
                              <w:rPr>
                                <w:rFonts w:ascii="Verdana" w:hAnsi="Verdana" w:cs="MS PGothic"/>
                                <w:b/>
                                <w:lang w:eastAsia="ja-JP"/>
                              </w:rPr>
                              <w:t xml:space="preserve"> by shell script</w:t>
                            </w:r>
                            <w:r w:rsidRPr="00C277A1">
                              <w:rPr>
                                <w:rFonts w:ascii="Verdana" w:hAnsi="Verdana" w:cs="MS PGothic" w:hint="eastAsia"/>
                                <w:b/>
                                <w:lang w:eastAsia="ja-JP"/>
                              </w:rPr>
                              <w:t>:</w:t>
                            </w:r>
                          </w:p>
                          <w:p w:rsidR="00317015" w:rsidRDefault="00317015" w:rsidP="00C77658">
                            <w:pPr>
                              <w:spacing w:after="0" w:line="260" w:lineRule="exact"/>
                              <w:rPr>
                                <w:rFonts w:ascii="Verdana" w:hAnsi="Verdana" w:cs="MS PGothic"/>
                                <w:b/>
                                <w:color w:val="3366FF"/>
                                <w:lang w:eastAsia="ja-JP"/>
                              </w:rPr>
                            </w:pPr>
                            <w:r>
                              <w:rPr>
                                <w:rFonts w:ascii="Verdana" w:hAnsi="Verdana" w:cs="MS PGothic" w:hint="eastAsia"/>
                                <w:b/>
                                <w:color w:val="3366FF"/>
                              </w:rPr>
                              <w:t xml:space="preserve">$ </w:t>
                            </w:r>
                            <w:r w:rsidRPr="00A4361D">
                              <w:rPr>
                                <w:rFonts w:ascii="Verdana" w:hAnsi="Verdana" w:cs="MS PGothic"/>
                                <w:b/>
                                <w:color w:val="3366FF"/>
                              </w:rPr>
                              <w:t xml:space="preserve">cd </w:t>
                            </w:r>
                            <w:r>
                              <w:rPr>
                                <w:rFonts w:ascii="Verdana" w:hAnsi="Verdana" w:cs="MS PGothic" w:hint="eastAsia"/>
                                <w:b/>
                                <w:color w:val="3366FF"/>
                                <w:lang w:eastAsia="ja-JP"/>
                              </w:rPr>
                              <w:t>$</w:t>
                            </w:r>
                            <w:r>
                              <w:rPr>
                                <w:rFonts w:ascii="Verdana" w:hAnsi="Verdana" w:cs="MS PGothic"/>
                                <w:b/>
                                <w:color w:val="3366FF"/>
                                <w:lang w:eastAsia="ja-JP"/>
                              </w:rPr>
                              <w:t>{</w:t>
                            </w:r>
                            <w:r>
                              <w:rPr>
                                <w:rFonts w:ascii="Verdana" w:hAnsi="Verdana" w:cs="MS PGothic" w:hint="eastAsia"/>
                                <w:b/>
                                <w:color w:val="3366FF"/>
                                <w:lang w:eastAsia="ja-JP"/>
                              </w:rPr>
                              <w:t>WORK</w:t>
                            </w:r>
                            <w:r>
                              <w:rPr>
                                <w:rFonts w:ascii="Verdana" w:hAnsi="Verdana" w:cs="MS PGothic"/>
                                <w:b/>
                                <w:color w:val="3366FF"/>
                                <w:lang w:eastAsia="ja-JP"/>
                              </w:rPr>
                              <w:t>}/meta-rzg2</w:t>
                            </w:r>
                          </w:p>
                          <w:p w:rsidR="00317015" w:rsidRPr="00D269D2" w:rsidRDefault="00317015" w:rsidP="00BF3C35">
                            <w:pPr>
                              <w:spacing w:after="0" w:line="260" w:lineRule="exact"/>
                              <w:rPr>
                                <w:rFonts w:ascii="Verdana" w:hAnsi="Verdana" w:cs="MS PGothic"/>
                                <w:b/>
                                <w:color w:val="3366FF"/>
                                <w:lang w:eastAsia="ja-JP"/>
                              </w:rPr>
                            </w:pPr>
                            <w:r>
                              <w:rPr>
                                <w:rFonts w:ascii="Verdana" w:hAnsi="Verdana" w:cs="MS PGothic" w:hint="eastAsia"/>
                                <w:b/>
                                <w:color w:val="3366FF"/>
                              </w:rPr>
                              <w:t xml:space="preserve">$ </w:t>
                            </w:r>
                            <w:r>
                              <w:rPr>
                                <w:rFonts w:ascii="Verdana" w:hAnsi="Verdana" w:cs="MS PGothic" w:hint="eastAsia"/>
                                <w:b/>
                                <w:color w:val="3366FF"/>
                                <w:lang w:eastAsia="ja-JP"/>
                              </w:rPr>
                              <w:t>sh</w:t>
                            </w:r>
                            <w:r>
                              <w:rPr>
                                <w:rFonts w:ascii="Verdana" w:hAnsi="Verdana" w:cs="MS PGothic" w:hint="eastAsia"/>
                                <w:b/>
                                <w:color w:val="3366FF"/>
                              </w:rPr>
                              <w:t xml:space="preserve"> </w:t>
                            </w:r>
                            <w:r>
                              <w:rPr>
                                <w:rFonts w:ascii="Verdana" w:hAnsi="Verdana" w:cs="MS PGothic"/>
                                <w:b/>
                                <w:color w:val="3366FF"/>
                              </w:rPr>
                              <w:t>docs/sample/copyscript/</w:t>
                            </w:r>
                            <w:r>
                              <w:rPr>
                                <w:rFonts w:ascii="Verdana" w:hAnsi="Verdana" w:cs="MS PGothic" w:hint="eastAsia"/>
                                <w:b/>
                                <w:color w:val="3366FF"/>
                                <w:lang w:eastAsia="ja-JP"/>
                              </w:rPr>
                              <w:t>copy_proprietary_softwares.sh</w:t>
                            </w:r>
                            <w:r>
                              <w:rPr>
                                <w:rFonts w:ascii="Verdana" w:hAnsi="Verdana" w:cs="MS PGothic"/>
                                <w:b/>
                                <w:color w:val="3366FF"/>
                                <w:lang w:eastAsia="ja-JP"/>
                              </w:rPr>
                              <w:t xml:space="preserve"> </w:t>
                            </w:r>
                            <w:r>
                              <w:rPr>
                                <w:rFonts w:ascii="Verdana" w:hAnsi="Verdana" w:cs="MS PGothic" w:hint="eastAsia"/>
                                <w:b/>
                                <w:color w:val="3366FF"/>
                                <w:lang w:eastAsia="ja-JP"/>
                              </w:rPr>
                              <w:t>$</w:t>
                            </w:r>
                            <w:r>
                              <w:rPr>
                                <w:rFonts w:ascii="Verdana" w:hAnsi="Verdana" w:cs="MS PGothic"/>
                                <w:b/>
                                <w:color w:val="3366FF"/>
                                <w:lang w:eastAsia="ja-JP"/>
                              </w:rPr>
                              <w:t>{</w:t>
                            </w:r>
                            <w:r>
                              <w:rPr>
                                <w:rFonts w:ascii="Verdana" w:hAnsi="Verdana" w:cs="MS PGothic" w:hint="eastAsia"/>
                                <w:b/>
                                <w:color w:val="3366FF"/>
                                <w:lang w:eastAsia="ja-JP"/>
                              </w:rPr>
                              <w:t>PKGS_DIR</w:t>
                            </w:r>
                            <w:r>
                              <w:rPr>
                                <w:rFonts w:ascii="Verdana" w:hAnsi="Verdana" w:cs="MS PGothic"/>
                                <w:b/>
                                <w:color w:val="3366FF"/>
                                <w:lang w:eastAsia="ja-JP"/>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1054" o:spid="_x0000_s1045" type="#_x0000_t176" style="position:absolute;margin-left:1.45pt;margin-top:.2pt;width:489pt;height:10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" fillcolor="#ff9">
                <v:textbox>
                  <w:txbxContent>
                    <w:p w:rsidR="00317015" w:rsidRDefault="00317015" w:rsidP="00C77658">
                      <w:pPr>
                        <w:spacing w:after="0" w:line="260" w:lineRule="exact"/>
                        <w:rPr>
                          <w:rFonts w:ascii="Verdana" w:hAnsi="Verdana" w:cs="MS PGothic"/>
                          <w:b/>
                          <w:color w:val="3366FF"/>
                          <w:lang w:eastAsia="ja-JP"/>
                        </w:rPr>
                      </w:pPr>
                      <w:r>
                        <w:rPr>
                          <w:rFonts w:ascii="Verdana" w:hAnsi="Verdana" w:cs="MS PGothic"/>
                          <w:b/>
                          <w:lang w:eastAsia="ja-JP"/>
                        </w:rPr>
                        <w:t xml:space="preserve">Copy All </w:t>
                      </w:r>
                      <w:r w:rsidRPr="00AC55FC">
                        <w:rPr>
                          <w:rFonts w:ascii="Verdana" w:hAnsi="Verdana" w:cs="MS PGothic" w:hint="eastAsia"/>
                          <w:b/>
                          <w:lang w:eastAsia="ja-JP"/>
                        </w:rPr>
                        <w:t>Proprietary Software Package</w:t>
                      </w:r>
                      <w:r>
                        <w:rPr>
                          <w:rFonts w:ascii="Verdana" w:hAnsi="Verdana" w:cs="MS PGothic"/>
                          <w:b/>
                          <w:lang w:eastAsia="ja-JP"/>
                        </w:rPr>
                        <w:t>s</w:t>
                      </w:r>
                      <w:r w:rsidRPr="00AC55FC">
                        <w:rPr>
                          <w:rFonts w:ascii="Verdana" w:hAnsi="Verdana" w:cs="MS PGothic" w:hint="eastAsia"/>
                          <w:b/>
                          <w:lang w:eastAsia="ja-JP"/>
                        </w:rPr>
                        <w:t xml:space="preserve"> </w:t>
                      </w:r>
                      <w:r>
                        <w:rPr>
                          <w:rFonts w:ascii="Verdana" w:hAnsi="Verdana" w:cs="MS PGothic"/>
                          <w:b/>
                          <w:lang w:eastAsia="ja-JP"/>
                        </w:rPr>
                        <w:t xml:space="preserve">to </w:t>
                      </w:r>
                      <w:r w:rsidRPr="00AC55FC">
                        <w:rPr>
                          <w:rFonts w:ascii="Verdana" w:hAnsi="Verdana" w:cs="MS PGothic" w:hint="eastAsia"/>
                          <w:b/>
                          <w:lang w:eastAsia="ja-JP"/>
                        </w:rPr>
                        <w:t>$</w:t>
                      </w:r>
                      <w:r>
                        <w:rPr>
                          <w:rFonts w:ascii="Verdana" w:hAnsi="Verdana" w:cs="MS PGothic"/>
                          <w:b/>
                          <w:lang w:eastAsia="ja-JP"/>
                        </w:rPr>
                        <w:t>{</w:t>
                      </w:r>
                      <w:r w:rsidRPr="00AC55FC">
                        <w:rPr>
                          <w:rFonts w:ascii="Verdana" w:hAnsi="Verdana" w:cs="MS PGothic" w:hint="eastAsia"/>
                          <w:b/>
                          <w:lang w:eastAsia="ja-JP"/>
                        </w:rPr>
                        <w:t>PKGS_DIR</w:t>
                      </w:r>
                      <w:r>
                        <w:rPr>
                          <w:rFonts w:ascii="Verdana" w:hAnsi="Verdana" w:cs="MS PGothic"/>
                          <w:b/>
                          <w:lang w:eastAsia="ja-JP"/>
                        </w:rPr>
                        <w:t>}</w:t>
                      </w:r>
                      <w:r w:rsidRPr="00AC55FC">
                        <w:rPr>
                          <w:rFonts w:ascii="Verdana" w:hAnsi="Verdana" w:cs="MS PGothic" w:hint="eastAsia"/>
                          <w:b/>
                          <w:lang w:eastAsia="ja-JP"/>
                        </w:rPr>
                        <w:t>:</w:t>
                      </w:r>
                    </w:p>
                    <w:p w:rsidR="00317015" w:rsidRDefault="00317015" w:rsidP="00C77658">
                      <w:pPr>
                        <w:spacing w:after="0" w:line="260" w:lineRule="exact"/>
                        <w:rPr>
                          <w:rFonts w:ascii="Verdana" w:hAnsi="Verdana" w:cs="MS PGothic"/>
                          <w:b/>
                          <w:color w:val="3366FF"/>
                          <w:lang w:eastAsia="ja-JP"/>
                        </w:rPr>
                      </w:pPr>
                      <w:r>
                        <w:rPr>
                          <w:rFonts w:ascii="Verdana" w:hAnsi="Verdana" w:cs="MS PGothic" w:hint="eastAsia"/>
                          <w:b/>
                          <w:color w:val="3366FF"/>
                          <w:lang w:eastAsia="ja-JP"/>
                        </w:rPr>
                        <w:t xml:space="preserve">$ </w:t>
                      </w:r>
                      <w:proofErr w:type="spellStart"/>
                      <w:proofErr w:type="gramStart"/>
                      <w:r>
                        <w:rPr>
                          <w:rFonts w:ascii="Verdana" w:hAnsi="Verdana" w:cs="MS PGothic" w:hint="eastAsia"/>
                          <w:b/>
                          <w:color w:val="3366FF"/>
                          <w:lang w:eastAsia="ja-JP"/>
                        </w:rPr>
                        <w:t>mkdir</w:t>
                      </w:r>
                      <w:proofErr w:type="spellEnd"/>
                      <w:proofErr w:type="gramEnd"/>
                      <w:r>
                        <w:rPr>
                          <w:rFonts w:ascii="Verdana" w:hAnsi="Verdana" w:cs="MS PGothic" w:hint="eastAsia"/>
                          <w:b/>
                          <w:color w:val="3366FF"/>
                          <w:lang w:eastAsia="ja-JP"/>
                        </w:rPr>
                        <w:t xml:space="preserve"> $</w:t>
                      </w:r>
                      <w:r>
                        <w:rPr>
                          <w:rFonts w:ascii="Verdana" w:hAnsi="Verdana" w:cs="MS PGothic"/>
                          <w:b/>
                          <w:color w:val="3366FF"/>
                          <w:lang w:eastAsia="ja-JP"/>
                        </w:rPr>
                        <w:t>{</w:t>
                      </w:r>
                      <w:r>
                        <w:rPr>
                          <w:rFonts w:ascii="Verdana" w:hAnsi="Verdana" w:cs="MS PGothic" w:hint="eastAsia"/>
                          <w:b/>
                          <w:color w:val="3366FF"/>
                          <w:lang w:eastAsia="ja-JP"/>
                        </w:rPr>
                        <w:t>PKGS_DIR</w:t>
                      </w:r>
                      <w:r>
                        <w:rPr>
                          <w:rFonts w:ascii="Verdana" w:hAnsi="Verdana" w:cs="MS PGothic"/>
                          <w:b/>
                          <w:color w:val="3366FF"/>
                          <w:lang w:eastAsia="ja-JP"/>
                        </w:rPr>
                        <w:t>}</w:t>
                      </w:r>
                    </w:p>
                    <w:p w:rsidR="00317015" w:rsidRDefault="00317015" w:rsidP="00C77658">
                      <w:pPr>
                        <w:spacing w:after="0" w:line="260" w:lineRule="exact"/>
                        <w:rPr>
                          <w:rFonts w:ascii="Verdana" w:hAnsi="Verdana" w:cs="MS PGothic"/>
                          <w:b/>
                          <w:lang w:eastAsia="ja-JP"/>
                        </w:rPr>
                      </w:pPr>
                      <w:r>
                        <w:rPr>
                          <w:rFonts w:ascii="Verdana" w:hAnsi="Verdana" w:cs="MS PGothic"/>
                          <w:b/>
                          <w:color w:val="3366FF"/>
                          <w:lang w:eastAsia="ja-JP"/>
                        </w:rPr>
                        <w:t>$</w:t>
                      </w:r>
                      <w:r>
                        <w:rPr>
                          <w:rFonts w:ascii="Verdana" w:hAnsi="Verdana" w:cs="MS PGothic" w:hint="eastAsia"/>
                          <w:b/>
                          <w:color w:val="3366FF"/>
                          <w:lang w:eastAsia="ja-JP"/>
                        </w:rPr>
                        <w:t xml:space="preserve"> </w:t>
                      </w:r>
                      <w:proofErr w:type="gramStart"/>
                      <w:r>
                        <w:rPr>
                          <w:rFonts w:ascii="Verdana" w:hAnsi="Verdana" w:cs="MS PGothic" w:hint="eastAsia"/>
                          <w:b/>
                          <w:color w:val="3366FF"/>
                          <w:lang w:eastAsia="ja-JP"/>
                        </w:rPr>
                        <w:t>cp</w:t>
                      </w:r>
                      <w:proofErr w:type="gramEnd"/>
                      <w:r>
                        <w:rPr>
                          <w:rFonts w:ascii="Verdana" w:hAnsi="Verdana" w:cs="MS PGothic" w:hint="eastAsia"/>
                          <w:b/>
                          <w:color w:val="3366FF"/>
                          <w:lang w:eastAsia="ja-JP"/>
                        </w:rPr>
                        <w:t xml:space="preserve"> </w:t>
                      </w:r>
                      <w:r>
                        <w:rPr>
                          <w:rFonts w:ascii="Verdana" w:hAnsi="Verdana" w:cs="MS PGothic"/>
                          <w:b/>
                          <w:color w:val="3366FF"/>
                          <w:lang w:eastAsia="ja-JP"/>
                        </w:rPr>
                        <w:t>&lt;zip of Proprietary Software Package&gt;</w:t>
                      </w:r>
                      <w:r>
                        <w:rPr>
                          <w:rFonts w:ascii="Verdana" w:hAnsi="Verdana" w:cs="MS PGothic" w:hint="eastAsia"/>
                          <w:b/>
                          <w:color w:val="3366FF"/>
                          <w:lang w:eastAsia="ja-JP"/>
                        </w:rPr>
                        <w:t xml:space="preserve"> $</w:t>
                      </w:r>
                      <w:r>
                        <w:rPr>
                          <w:rFonts w:ascii="Verdana" w:hAnsi="Verdana" w:cs="MS PGothic"/>
                          <w:b/>
                          <w:color w:val="3366FF"/>
                          <w:lang w:eastAsia="ja-JP"/>
                        </w:rPr>
                        <w:t>{</w:t>
                      </w:r>
                      <w:r>
                        <w:rPr>
                          <w:rFonts w:ascii="Verdana" w:hAnsi="Verdana" w:cs="MS PGothic" w:hint="eastAsia"/>
                          <w:b/>
                          <w:color w:val="3366FF"/>
                          <w:lang w:eastAsia="ja-JP"/>
                        </w:rPr>
                        <w:t>PKGS_DIR</w:t>
                      </w:r>
                      <w:r>
                        <w:rPr>
                          <w:rFonts w:ascii="Verdana" w:hAnsi="Verdana" w:cs="MS PGothic"/>
                          <w:b/>
                          <w:color w:val="3366FF"/>
                          <w:lang w:eastAsia="ja-JP"/>
                        </w:rPr>
                        <w:t>}</w:t>
                      </w:r>
                    </w:p>
                    <w:p w:rsidR="00317015" w:rsidRDefault="00317015" w:rsidP="00C77658">
                      <w:pPr>
                        <w:spacing w:after="0" w:line="260" w:lineRule="exact"/>
                        <w:rPr>
                          <w:rFonts w:ascii="Verdana" w:hAnsi="Verdana" w:cs="MS PGothic"/>
                          <w:b/>
                          <w:color w:val="3366FF"/>
                          <w:lang w:eastAsia="ja-JP"/>
                        </w:rPr>
                      </w:pPr>
                      <w:r w:rsidRPr="00C277A1">
                        <w:rPr>
                          <w:rFonts w:ascii="Verdana" w:hAnsi="Verdana" w:cs="MS PGothic" w:hint="eastAsia"/>
                          <w:b/>
                          <w:lang w:eastAsia="ja-JP"/>
                        </w:rPr>
                        <w:t>Install them into recipe directory structure</w:t>
                      </w:r>
                      <w:r>
                        <w:rPr>
                          <w:rFonts w:ascii="Verdana" w:hAnsi="Verdana" w:cs="MS PGothic"/>
                          <w:b/>
                          <w:lang w:eastAsia="ja-JP"/>
                        </w:rPr>
                        <w:t xml:space="preserve"> by shell script</w:t>
                      </w:r>
                      <w:r w:rsidRPr="00C277A1">
                        <w:rPr>
                          <w:rFonts w:ascii="Verdana" w:hAnsi="Verdana" w:cs="MS PGothic" w:hint="eastAsia"/>
                          <w:b/>
                          <w:lang w:eastAsia="ja-JP"/>
                        </w:rPr>
                        <w:t>:</w:t>
                      </w:r>
                    </w:p>
                    <w:p w:rsidR="00317015" w:rsidRDefault="00317015" w:rsidP="00C77658">
                      <w:pPr>
                        <w:spacing w:after="0" w:line="260" w:lineRule="exact"/>
                        <w:rPr>
                          <w:rFonts w:ascii="Verdana" w:hAnsi="Verdana" w:cs="MS PGothic"/>
                          <w:b/>
                          <w:color w:val="3366FF"/>
                          <w:lang w:eastAsia="ja-JP"/>
                        </w:rPr>
                      </w:pPr>
                      <w:r>
                        <w:rPr>
                          <w:rFonts w:ascii="Verdana" w:hAnsi="Verdana" w:cs="MS PGothic" w:hint="eastAsia"/>
                          <w:b/>
                          <w:color w:val="3366FF"/>
                        </w:rPr>
                        <w:t xml:space="preserve">$ </w:t>
                      </w:r>
                      <w:proofErr w:type="gramStart"/>
                      <w:r w:rsidRPr="00A4361D">
                        <w:rPr>
                          <w:rFonts w:ascii="Verdana" w:hAnsi="Verdana" w:cs="MS PGothic"/>
                          <w:b/>
                          <w:color w:val="3366FF"/>
                        </w:rPr>
                        <w:t>cd</w:t>
                      </w:r>
                      <w:proofErr w:type="gramEnd"/>
                      <w:r w:rsidRPr="00A4361D">
                        <w:rPr>
                          <w:rFonts w:ascii="Verdana" w:hAnsi="Verdana" w:cs="MS PGothic"/>
                          <w:b/>
                          <w:color w:val="3366FF"/>
                        </w:rPr>
                        <w:t xml:space="preserve"> </w:t>
                      </w:r>
                      <w:r>
                        <w:rPr>
                          <w:rFonts w:ascii="Verdana" w:hAnsi="Verdana" w:cs="MS PGothic" w:hint="eastAsia"/>
                          <w:b/>
                          <w:color w:val="3366FF"/>
                          <w:lang w:eastAsia="ja-JP"/>
                        </w:rPr>
                        <w:t>$</w:t>
                      </w:r>
                      <w:r>
                        <w:rPr>
                          <w:rFonts w:ascii="Verdana" w:hAnsi="Verdana" w:cs="MS PGothic"/>
                          <w:b/>
                          <w:color w:val="3366FF"/>
                          <w:lang w:eastAsia="ja-JP"/>
                        </w:rPr>
                        <w:t>{</w:t>
                      </w:r>
                      <w:r>
                        <w:rPr>
                          <w:rFonts w:ascii="Verdana" w:hAnsi="Verdana" w:cs="MS PGothic" w:hint="eastAsia"/>
                          <w:b/>
                          <w:color w:val="3366FF"/>
                          <w:lang w:eastAsia="ja-JP"/>
                        </w:rPr>
                        <w:t>WORK</w:t>
                      </w:r>
                      <w:r>
                        <w:rPr>
                          <w:rFonts w:ascii="Verdana" w:hAnsi="Verdana" w:cs="MS PGothic"/>
                          <w:b/>
                          <w:color w:val="3366FF"/>
                          <w:lang w:eastAsia="ja-JP"/>
                        </w:rPr>
                        <w:t>}/meta-rzg2</w:t>
                      </w:r>
                    </w:p>
                    <w:p w:rsidR="00317015" w:rsidRPr="00D269D2" w:rsidRDefault="00317015" w:rsidP="00BF3C35">
                      <w:pPr>
                        <w:spacing w:after="0" w:line="260" w:lineRule="exact"/>
                        <w:rPr>
                          <w:rFonts w:ascii="Verdana" w:hAnsi="Verdana" w:cs="MS PGothic"/>
                          <w:b/>
                          <w:color w:val="3366FF"/>
                          <w:lang w:eastAsia="ja-JP"/>
                        </w:rPr>
                      </w:pPr>
                      <w:r>
                        <w:rPr>
                          <w:rFonts w:ascii="Verdana" w:hAnsi="Verdana" w:cs="MS PGothic" w:hint="eastAsia"/>
                          <w:b/>
                          <w:color w:val="3366FF"/>
                        </w:rPr>
                        <w:t xml:space="preserve">$ </w:t>
                      </w:r>
                      <w:proofErr w:type="spellStart"/>
                      <w:proofErr w:type="gramStart"/>
                      <w:r>
                        <w:rPr>
                          <w:rFonts w:ascii="Verdana" w:hAnsi="Verdana" w:cs="MS PGothic" w:hint="eastAsia"/>
                          <w:b/>
                          <w:color w:val="3366FF"/>
                          <w:lang w:eastAsia="ja-JP"/>
                        </w:rPr>
                        <w:t>sh</w:t>
                      </w:r>
                      <w:proofErr w:type="spellEnd"/>
                      <w:proofErr w:type="gramEnd"/>
                      <w:r>
                        <w:rPr>
                          <w:rFonts w:ascii="Verdana" w:hAnsi="Verdana" w:cs="MS PGothic" w:hint="eastAsia"/>
                          <w:b/>
                          <w:color w:val="3366FF"/>
                        </w:rPr>
                        <w:t xml:space="preserve"> </w:t>
                      </w:r>
                      <w:r>
                        <w:rPr>
                          <w:rFonts w:ascii="Verdana" w:hAnsi="Verdana" w:cs="MS PGothic"/>
                          <w:b/>
                          <w:color w:val="3366FF"/>
                        </w:rPr>
                        <w:t>docs/sample/copyscript/</w:t>
                      </w:r>
                      <w:r>
                        <w:rPr>
                          <w:rFonts w:ascii="Verdana" w:hAnsi="Verdana" w:cs="MS PGothic" w:hint="eastAsia"/>
                          <w:b/>
                          <w:color w:val="3366FF"/>
                          <w:lang w:eastAsia="ja-JP"/>
                        </w:rPr>
                        <w:t>copy_proprietary_softwares.sh</w:t>
                      </w:r>
                      <w:r>
                        <w:rPr>
                          <w:rFonts w:ascii="Verdana" w:hAnsi="Verdana" w:cs="MS PGothic"/>
                          <w:b/>
                          <w:color w:val="3366FF"/>
                          <w:lang w:eastAsia="ja-JP"/>
                        </w:rPr>
                        <w:t xml:space="preserve"> </w:t>
                      </w:r>
                      <w:r>
                        <w:rPr>
                          <w:rFonts w:ascii="Verdana" w:hAnsi="Verdana" w:cs="MS PGothic" w:hint="eastAsia"/>
                          <w:b/>
                          <w:color w:val="3366FF"/>
                          <w:lang w:eastAsia="ja-JP"/>
                        </w:rPr>
                        <w:t>$</w:t>
                      </w:r>
                      <w:r>
                        <w:rPr>
                          <w:rFonts w:ascii="Verdana" w:hAnsi="Verdana" w:cs="MS PGothic"/>
                          <w:b/>
                          <w:color w:val="3366FF"/>
                          <w:lang w:eastAsia="ja-JP"/>
                        </w:rPr>
                        <w:t>{</w:t>
                      </w:r>
                      <w:r>
                        <w:rPr>
                          <w:rFonts w:ascii="Verdana" w:hAnsi="Verdana" w:cs="MS PGothic" w:hint="eastAsia"/>
                          <w:b/>
                          <w:color w:val="3366FF"/>
                          <w:lang w:eastAsia="ja-JP"/>
                        </w:rPr>
                        <w:t>PKGS_DIR</w:t>
                      </w:r>
                      <w:r>
                        <w:rPr>
                          <w:rFonts w:ascii="Verdana" w:hAnsi="Verdana" w:cs="MS PGothic"/>
                          <w:b/>
                          <w:color w:val="3366FF"/>
                          <w:lang w:eastAsia="ja-JP"/>
                        </w:rPr>
                        <w:t>}</w:t>
                      </w:r>
                    </w:p>
                  </w:txbxContent>
                </v:textbox>
              </v:shape>
            </w:pict>
          </mc:Fallback>
        </mc:AlternateContent>
      </w:r>
    </w:p>
    <w:p w:rsidR="00C77658" w:rsidRDefault="00C77658" w:rsidP="00C77658">
      <w:pPr>
        <w:rPr>
          <w:lang w:eastAsia="ja-JP"/>
        </w:rPr>
      </w:pPr>
    </w:p>
    <w:p w:rsidR="00C77658" w:rsidRPr="00912D7D" w:rsidRDefault="00C77658" w:rsidP="00C77658">
      <w:pPr>
        <w:rPr>
          <w:lang w:eastAsia="ja-JP"/>
        </w:rPr>
      </w:pPr>
    </w:p>
    <w:p w:rsidR="00C77658" w:rsidRDefault="00C77658" w:rsidP="00C77658">
      <w:pPr>
        <w:rPr>
          <w:lang w:eastAsia="ja-JP"/>
        </w:rPr>
      </w:pPr>
    </w:p>
    <w:p w:rsidR="00C77658" w:rsidRDefault="00C77658" w:rsidP="00C77658">
      <w:pPr>
        <w:rPr>
          <w:lang w:eastAsia="ja-JP"/>
        </w:rPr>
      </w:pPr>
    </w:p>
    <w:p w:rsidR="00C77658" w:rsidRPr="008F5ABC" w:rsidRDefault="00C77658" w:rsidP="00C77658">
      <w:pPr>
        <w:overflowPunct/>
        <w:autoSpaceDE/>
        <w:autoSpaceDN/>
        <w:adjustRightInd/>
        <w:spacing w:after="0" w:line="240" w:lineRule="auto"/>
        <w:textAlignment w:val="auto"/>
        <w:rPr>
          <w:lang w:eastAsia="ja-JP"/>
        </w:rPr>
      </w:pPr>
      <w:r>
        <w:rPr>
          <w:rFonts w:hint="eastAsia"/>
          <w:lang w:eastAsia="ja-JP"/>
        </w:rPr>
        <w:t xml:space="preserve">Note) </w:t>
      </w:r>
      <w:r>
        <w:rPr>
          <w:lang w:eastAsia="ja-JP"/>
        </w:rPr>
        <w:t>S</w:t>
      </w:r>
      <w:r w:rsidRPr="00C77658">
        <w:rPr>
          <w:lang w:eastAsia="ja-JP"/>
        </w:rPr>
        <w:t xml:space="preserve">ubdirectory is not supporting in </w:t>
      </w:r>
      <w:r>
        <w:rPr>
          <w:rFonts w:hint="eastAsia"/>
          <w:lang w:eastAsia="ja-JP"/>
        </w:rPr>
        <w:t>$</w:t>
      </w:r>
      <w:r w:rsidR="00E90229">
        <w:rPr>
          <w:lang w:eastAsia="ja-JP"/>
        </w:rPr>
        <w:t>{</w:t>
      </w:r>
      <w:r>
        <w:rPr>
          <w:rFonts w:hint="eastAsia"/>
          <w:lang w:eastAsia="ja-JP"/>
        </w:rPr>
        <w:t>PKGS_DIR</w:t>
      </w:r>
      <w:r w:rsidR="00E90229">
        <w:rPr>
          <w:lang w:eastAsia="ja-JP"/>
        </w:rPr>
        <w:t>}</w:t>
      </w:r>
      <w:r>
        <w:rPr>
          <w:lang w:eastAsia="ja-JP"/>
        </w:rPr>
        <w:t xml:space="preserve">. </w:t>
      </w:r>
      <w:r w:rsidRPr="00C77658">
        <w:rPr>
          <w:lang w:eastAsia="ja-JP"/>
        </w:rPr>
        <w:t xml:space="preserve">Please store </w:t>
      </w:r>
      <w:r>
        <w:rPr>
          <w:lang w:eastAsia="ja-JP"/>
        </w:rPr>
        <w:t>all</w:t>
      </w:r>
      <w:r w:rsidRPr="00C77658">
        <w:rPr>
          <w:lang w:eastAsia="ja-JP"/>
        </w:rPr>
        <w:t xml:space="preserve"> package</w:t>
      </w:r>
      <w:r>
        <w:rPr>
          <w:lang w:eastAsia="ja-JP"/>
        </w:rPr>
        <w:t>s</w:t>
      </w:r>
      <w:r w:rsidRPr="00C77658">
        <w:rPr>
          <w:lang w:eastAsia="ja-JP"/>
        </w:rPr>
        <w:t xml:space="preserve"> on the root of </w:t>
      </w:r>
      <w:r>
        <w:rPr>
          <w:lang w:eastAsia="ja-JP"/>
        </w:rPr>
        <w:t>$</w:t>
      </w:r>
      <w:r w:rsidR="00B871A7">
        <w:rPr>
          <w:lang w:eastAsia="ja-JP"/>
        </w:rPr>
        <w:t>{</w:t>
      </w:r>
      <w:r>
        <w:rPr>
          <w:lang w:eastAsia="ja-JP"/>
        </w:rPr>
        <w:t>PKGS_DIR</w:t>
      </w:r>
      <w:r w:rsidR="00B871A7">
        <w:rPr>
          <w:lang w:eastAsia="ja-JP"/>
        </w:rPr>
        <w:t>}</w:t>
      </w:r>
      <w:r w:rsidRPr="00C77658">
        <w:rPr>
          <w:lang w:eastAsia="ja-JP"/>
        </w:rPr>
        <w:t>.</w:t>
      </w:r>
    </w:p>
    <w:p w:rsidR="00C77658" w:rsidRDefault="00C77658" w:rsidP="00C77658">
      <w:pPr>
        <w:overflowPunct/>
        <w:autoSpaceDE/>
        <w:autoSpaceDN/>
        <w:adjustRightInd/>
        <w:spacing w:after="0" w:line="240" w:lineRule="auto"/>
        <w:textAlignment w:val="auto"/>
        <w:rPr>
          <w:lang w:eastAsia="ja-JP"/>
        </w:rPr>
      </w:pPr>
      <w:r>
        <w:rPr>
          <w:rFonts w:hint="eastAsia"/>
          <w:lang w:eastAsia="ja-JP"/>
        </w:rPr>
        <w:t>Note) Please</w:t>
      </w:r>
      <w:r>
        <w:rPr>
          <w:lang w:eastAsia="ja-JP"/>
        </w:rPr>
        <w:t xml:space="preserve"> </w:t>
      </w:r>
      <w:r>
        <w:rPr>
          <w:rFonts w:hint="eastAsia"/>
          <w:lang w:eastAsia="ja-JP"/>
        </w:rPr>
        <w:t xml:space="preserve">use </w:t>
      </w:r>
      <w:r>
        <w:rPr>
          <w:lang w:eastAsia="ja-JP"/>
        </w:rPr>
        <w:t>regular alpha</w:t>
      </w:r>
      <w:r>
        <w:rPr>
          <w:rFonts w:hint="eastAsia"/>
          <w:lang w:eastAsia="ja-JP"/>
        </w:rPr>
        <w:t>numeric</w:t>
      </w:r>
      <w:r>
        <w:rPr>
          <w:lang w:eastAsia="ja-JP"/>
        </w:rPr>
        <w:t xml:space="preserve"> file name ([A-Za-z0-9_] e.g.) </w:t>
      </w:r>
      <w:r>
        <w:rPr>
          <w:rFonts w:hint="eastAsia"/>
          <w:lang w:eastAsia="ja-JP"/>
        </w:rPr>
        <w:t>for $</w:t>
      </w:r>
      <w:r w:rsidR="00B871A7">
        <w:rPr>
          <w:lang w:eastAsia="ja-JP"/>
        </w:rPr>
        <w:t>{</w:t>
      </w:r>
      <w:r>
        <w:rPr>
          <w:rFonts w:hint="eastAsia"/>
          <w:lang w:eastAsia="ja-JP"/>
        </w:rPr>
        <w:t>PKGS_DIR</w:t>
      </w:r>
      <w:r w:rsidR="00B871A7">
        <w:rPr>
          <w:lang w:eastAsia="ja-JP"/>
        </w:rPr>
        <w:t>}</w:t>
      </w:r>
      <w:r>
        <w:rPr>
          <w:rFonts w:hint="eastAsia"/>
          <w:lang w:eastAsia="ja-JP"/>
        </w:rPr>
        <w:t xml:space="preserve"> due to restrictions of current copy script.</w:t>
      </w:r>
    </w:p>
    <w:p w:rsidR="00C77658" w:rsidRPr="00BB2B59" w:rsidRDefault="00C77658" w:rsidP="00C77658">
      <w:pPr>
        <w:overflowPunct/>
        <w:autoSpaceDE/>
        <w:autoSpaceDN/>
        <w:adjustRightInd/>
        <w:spacing w:after="0" w:line="240" w:lineRule="auto"/>
        <w:textAlignment w:val="auto"/>
        <w:rPr>
          <w:lang w:eastAsia="ja-JP"/>
        </w:rPr>
      </w:pPr>
    </w:p>
    <w:p w:rsidR="00C77658" w:rsidRDefault="00C77658" w:rsidP="00C77658">
      <w:pPr>
        <w:spacing w:line="260" w:lineRule="exact"/>
        <w:outlineLvl w:val="1"/>
        <w:rPr>
          <w:lang w:eastAsia="ja-JP"/>
        </w:rPr>
      </w:pPr>
      <w:r>
        <w:rPr>
          <w:rFonts w:ascii="Arial" w:hAnsi="Arial" w:cs="Arial"/>
          <w:b/>
          <w:bCs/>
        </w:rPr>
        <w:lastRenderedPageBreak/>
        <w:t xml:space="preserve">Step </w:t>
      </w:r>
      <w:r w:rsidR="00BF4100">
        <w:rPr>
          <w:rFonts w:ascii="Arial" w:hAnsi="Arial" w:cs="Arial"/>
          <w:b/>
          <w:bCs/>
          <w:lang w:eastAsia="ja-JP"/>
        </w:rPr>
        <w:t>5</w:t>
      </w:r>
      <w:r>
        <w:rPr>
          <w:rFonts w:ascii="Arial" w:hAnsi="Arial" w:cs="Arial" w:hint="eastAsia"/>
          <w:b/>
          <w:bCs/>
          <w:lang w:eastAsia="ja-JP"/>
        </w:rPr>
        <w:t xml:space="preserve"> execute source command</w:t>
      </w:r>
    </w:p>
    <w:p w:rsidR="00C77658" w:rsidRDefault="00710C25" w:rsidP="00C77658">
      <w:pPr>
        <w:rPr>
          <w:lang w:eastAsia="ja-JP"/>
        </w:rPr>
      </w:pPr>
      <w:r>
        <w:rPr>
          <w:noProof/>
          <w:lang w:eastAsia="ja-JP"/>
        </w:rPr>
        <mc:AlternateContent>
          <mc:Choice Requires="wps">
            <w:drawing>
              <wp:anchor distT="0" distB="0" distL="114300" distR="114300" simplePos="0" relativeHeight="251672576" behindDoc="0" locked="0" layoutInCell="1" allowOverlap="1">
                <wp:simplePos x="0" y="0"/>
                <wp:positionH relativeFrom="column">
                  <wp:posOffset>-7620</wp:posOffset>
                </wp:positionH>
                <wp:positionV relativeFrom="paragraph">
                  <wp:posOffset>283210</wp:posOffset>
                </wp:positionV>
                <wp:extent cx="6009640" cy="514350"/>
                <wp:effectExtent l="0" t="0" r="0" b="0"/>
                <wp:wrapNone/>
                <wp:docPr id="917" name="フローチャート : 代替処理 10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514350"/>
                        </a:xfrm>
                        <a:prstGeom prst="flowChartAlternateProcess">
                          <a:avLst/>
                        </a:prstGeom>
                        <a:solidFill>
                          <a:srgbClr val="FFFF99"/>
                        </a:solidFill>
                        <a:ln w="9525">
                          <a:solidFill>
                            <a:srgbClr val="000000"/>
                          </a:solidFill>
                          <a:miter lim="800000"/>
                          <a:headEnd/>
                          <a:tailEnd/>
                        </a:ln>
                      </wps:spPr>
                      <wps:txbx>
                        <w:txbxContent>
                          <w:p w:rsidR="00317015" w:rsidRDefault="00317015" w:rsidP="00C77658">
                            <w:pPr>
                              <w:spacing w:after="0" w:line="260" w:lineRule="exact"/>
                              <w:rPr>
                                <w:rFonts w:ascii="Verdana" w:hAnsi="Verdana" w:cs="MS PGothic"/>
                                <w:b/>
                                <w:color w:val="3366FF"/>
                              </w:rPr>
                            </w:pPr>
                            <w:r>
                              <w:rPr>
                                <w:rFonts w:ascii="Verdana" w:hAnsi="Verdana" w:cs="MS PGothic" w:hint="eastAsia"/>
                                <w:b/>
                                <w:color w:val="3366FF"/>
                              </w:rPr>
                              <w:t xml:space="preserve">$ </w:t>
                            </w:r>
                            <w:r w:rsidRPr="00A4361D">
                              <w:rPr>
                                <w:rFonts w:ascii="Verdana" w:hAnsi="Verdana" w:cs="MS PGothic"/>
                                <w:b/>
                                <w:color w:val="3366FF"/>
                              </w:rPr>
                              <w:t xml:space="preserve">cd </w:t>
                            </w:r>
                            <w:r>
                              <w:rPr>
                                <w:rFonts w:ascii="Verdana" w:hAnsi="Verdana" w:cs="MS PGothic" w:hint="eastAsia"/>
                                <w:b/>
                                <w:color w:val="3366FF"/>
                              </w:rPr>
                              <w:t>$</w:t>
                            </w:r>
                            <w:r>
                              <w:rPr>
                                <w:rFonts w:ascii="Verdana" w:hAnsi="Verdana" w:cs="MS PGothic"/>
                                <w:b/>
                                <w:color w:val="3366FF"/>
                              </w:rPr>
                              <w:t>{</w:t>
                            </w:r>
                            <w:r>
                              <w:rPr>
                                <w:rFonts w:ascii="Verdana" w:hAnsi="Verdana" w:cs="MS PGothic" w:hint="eastAsia"/>
                                <w:b/>
                                <w:color w:val="3366FF"/>
                              </w:rPr>
                              <w:t>WORK</w:t>
                            </w:r>
                            <w:r>
                              <w:rPr>
                                <w:rFonts w:ascii="Verdana" w:hAnsi="Verdana" w:cs="MS PGothic"/>
                                <w:b/>
                                <w:color w:val="3366FF"/>
                              </w:rPr>
                              <w:t>}</w:t>
                            </w:r>
                          </w:p>
                          <w:p w:rsidR="00317015" w:rsidRPr="004674D9" w:rsidRDefault="00317015" w:rsidP="00C77658">
                            <w:pPr>
                              <w:spacing w:after="0" w:line="260" w:lineRule="exact"/>
                              <w:rPr>
                                <w:lang w:val="fr-FR"/>
                              </w:rPr>
                            </w:pPr>
                            <w:r>
                              <w:rPr>
                                <w:rFonts w:ascii="Verdana" w:hAnsi="Verdana" w:cs="MS PGothic" w:hint="eastAsia"/>
                                <w:b/>
                                <w:color w:val="3366FF"/>
                              </w:rPr>
                              <w:t>$ source poky/</w:t>
                            </w:r>
                            <w:r w:rsidRPr="001003BB">
                              <w:rPr>
                                <w:rFonts w:ascii="Verdana" w:hAnsi="Verdana" w:cs="MS PGothic"/>
                                <w:b/>
                                <w:color w:val="3366FF"/>
                              </w:rPr>
                              <w:t>oe-init-build-env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1052" o:spid="_x0000_s1046" type="#_x0000_t176" style="position:absolute;margin-left:-.6pt;margin-top:22.3pt;width:473.2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" fillcolor="#ff9">
                <v:textbox>
                  <w:txbxContent>
                    <w:p w:rsidR="00317015" w:rsidRDefault="00317015" w:rsidP="00C77658">
                      <w:pPr>
                        <w:spacing w:after="0" w:line="260" w:lineRule="exact"/>
                        <w:rPr>
                          <w:rFonts w:ascii="Verdana" w:hAnsi="Verdana" w:cs="MS PGothic"/>
                          <w:b/>
                          <w:color w:val="3366FF"/>
                        </w:rPr>
                      </w:pPr>
                      <w:r>
                        <w:rPr>
                          <w:rFonts w:ascii="Verdana" w:hAnsi="Verdana" w:cs="MS PGothic" w:hint="eastAsia"/>
                          <w:b/>
                          <w:color w:val="3366FF"/>
                        </w:rPr>
                        <w:t xml:space="preserve">$ </w:t>
                      </w:r>
                      <w:proofErr w:type="gramStart"/>
                      <w:r w:rsidRPr="00A4361D">
                        <w:rPr>
                          <w:rFonts w:ascii="Verdana" w:hAnsi="Verdana" w:cs="MS PGothic"/>
                          <w:b/>
                          <w:color w:val="3366FF"/>
                        </w:rPr>
                        <w:t>cd</w:t>
                      </w:r>
                      <w:proofErr w:type="gramEnd"/>
                      <w:r w:rsidRPr="00A4361D">
                        <w:rPr>
                          <w:rFonts w:ascii="Verdana" w:hAnsi="Verdana" w:cs="MS PGothic"/>
                          <w:b/>
                          <w:color w:val="3366FF"/>
                        </w:rPr>
                        <w:t xml:space="preserve"> </w:t>
                      </w:r>
                      <w:r>
                        <w:rPr>
                          <w:rFonts w:ascii="Verdana" w:hAnsi="Verdana" w:cs="MS PGothic" w:hint="eastAsia"/>
                          <w:b/>
                          <w:color w:val="3366FF"/>
                        </w:rPr>
                        <w:t>$</w:t>
                      </w:r>
                      <w:r>
                        <w:rPr>
                          <w:rFonts w:ascii="Verdana" w:hAnsi="Verdana" w:cs="MS PGothic"/>
                          <w:b/>
                          <w:color w:val="3366FF"/>
                        </w:rPr>
                        <w:t>{</w:t>
                      </w:r>
                      <w:r>
                        <w:rPr>
                          <w:rFonts w:ascii="Verdana" w:hAnsi="Verdana" w:cs="MS PGothic" w:hint="eastAsia"/>
                          <w:b/>
                          <w:color w:val="3366FF"/>
                        </w:rPr>
                        <w:t>WORK</w:t>
                      </w:r>
                      <w:r>
                        <w:rPr>
                          <w:rFonts w:ascii="Verdana" w:hAnsi="Verdana" w:cs="MS PGothic"/>
                          <w:b/>
                          <w:color w:val="3366FF"/>
                        </w:rPr>
                        <w:t>}</w:t>
                      </w:r>
                    </w:p>
                    <w:p w:rsidR="00317015" w:rsidRPr="004674D9" w:rsidRDefault="00317015" w:rsidP="00C77658">
                      <w:pPr>
                        <w:spacing w:after="0" w:line="260" w:lineRule="exact"/>
                        <w:rPr>
                          <w:lang w:val="fr-FR"/>
                        </w:rPr>
                      </w:pPr>
                      <w:r>
                        <w:rPr>
                          <w:rFonts w:ascii="Verdana" w:hAnsi="Verdana" w:cs="MS PGothic" w:hint="eastAsia"/>
                          <w:b/>
                          <w:color w:val="3366FF"/>
                        </w:rPr>
                        <w:t xml:space="preserve">$ </w:t>
                      </w:r>
                      <w:proofErr w:type="gramStart"/>
                      <w:r>
                        <w:rPr>
                          <w:rFonts w:ascii="Verdana" w:hAnsi="Verdana" w:cs="MS PGothic" w:hint="eastAsia"/>
                          <w:b/>
                          <w:color w:val="3366FF"/>
                        </w:rPr>
                        <w:t>source</w:t>
                      </w:r>
                      <w:proofErr w:type="gramEnd"/>
                      <w:r>
                        <w:rPr>
                          <w:rFonts w:ascii="Verdana" w:hAnsi="Verdana" w:cs="MS PGothic" w:hint="eastAsia"/>
                          <w:b/>
                          <w:color w:val="3366FF"/>
                        </w:rPr>
                        <w:t xml:space="preserve"> poky/</w:t>
                      </w:r>
                      <w:r w:rsidRPr="001003BB">
                        <w:rPr>
                          <w:rFonts w:ascii="Verdana" w:hAnsi="Verdana" w:cs="MS PGothic"/>
                          <w:b/>
                          <w:color w:val="3366FF"/>
                        </w:rPr>
                        <w:t>oe-init-build-env</w:t>
                      </w:r>
                    </w:p>
                  </w:txbxContent>
                </v:textbox>
              </v:shape>
            </w:pict>
          </mc:Fallback>
        </mc:AlternateContent>
      </w:r>
      <w:r w:rsidR="00C77658">
        <w:rPr>
          <w:lang w:eastAsia="ja-JP"/>
        </w:rPr>
        <w:t>Please execute source command with oe-init-build-env for setting environment.</w:t>
      </w:r>
    </w:p>
    <w:p w:rsidR="00C77658" w:rsidRDefault="00C77658" w:rsidP="00C77658">
      <w:pPr>
        <w:rPr>
          <w:lang w:eastAsia="ja-JP"/>
        </w:rPr>
      </w:pPr>
    </w:p>
    <w:p w:rsidR="00C77658" w:rsidRDefault="00C77658" w:rsidP="00C77658">
      <w:pPr>
        <w:rPr>
          <w:lang w:eastAsia="ja-JP"/>
        </w:rPr>
      </w:pPr>
    </w:p>
    <w:p w:rsidR="00C77658" w:rsidRDefault="00C77658" w:rsidP="00C77658">
      <w:pPr>
        <w:spacing w:line="260" w:lineRule="exact"/>
        <w:outlineLvl w:val="1"/>
        <w:rPr>
          <w:lang w:eastAsia="ja-JP"/>
        </w:rPr>
      </w:pPr>
      <w:r>
        <w:rPr>
          <w:rFonts w:ascii="Arial" w:hAnsi="Arial" w:cs="Arial"/>
          <w:b/>
          <w:bCs/>
        </w:rPr>
        <w:t xml:space="preserve">Step </w:t>
      </w:r>
      <w:r w:rsidR="00BF4100">
        <w:rPr>
          <w:rFonts w:ascii="Arial" w:hAnsi="Arial" w:cs="Arial"/>
          <w:b/>
          <w:bCs/>
          <w:lang w:eastAsia="ja-JP"/>
        </w:rPr>
        <w:t>6</w:t>
      </w:r>
      <w:r>
        <w:rPr>
          <w:rFonts w:ascii="Arial" w:hAnsi="Arial" w:cs="Arial" w:hint="eastAsia"/>
          <w:b/>
          <w:bCs/>
          <w:lang w:eastAsia="ja-JP"/>
        </w:rPr>
        <w:t xml:space="preserve"> copy bblayers.conf and local.conf</w:t>
      </w:r>
    </w:p>
    <w:p w:rsidR="00C77658" w:rsidRDefault="00710C25" w:rsidP="00C77658">
      <w:pPr>
        <w:rPr>
          <w:lang w:eastAsia="ja-JP"/>
        </w:rPr>
      </w:pPr>
      <w:r>
        <w:rPr>
          <w:noProof/>
          <w:lang w:eastAsia="ja-JP"/>
        </w:rPr>
        <mc:AlternateContent>
          <mc:Choice Requires="wps">
            <w:drawing>
              <wp:anchor distT="0" distB="0" distL="114300" distR="114300" simplePos="0" relativeHeight="251674624" behindDoc="0" locked="0" layoutInCell="1" allowOverlap="1">
                <wp:simplePos x="0" y="0"/>
                <wp:positionH relativeFrom="column">
                  <wp:posOffset>-36195</wp:posOffset>
                </wp:positionH>
                <wp:positionV relativeFrom="paragraph">
                  <wp:posOffset>219710</wp:posOffset>
                </wp:positionV>
                <wp:extent cx="6009640" cy="514350"/>
                <wp:effectExtent l="0" t="0" r="0" b="0"/>
                <wp:wrapNone/>
                <wp:docPr id="916" name="フローチャート : 代替処理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514350"/>
                        </a:xfrm>
                        <a:prstGeom prst="flowChartAlternateProcess">
                          <a:avLst/>
                        </a:prstGeom>
                        <a:solidFill>
                          <a:srgbClr val="FFFF99"/>
                        </a:solidFill>
                        <a:ln w="9525">
                          <a:solidFill>
                            <a:srgbClr val="000000"/>
                          </a:solidFill>
                          <a:miter lim="800000"/>
                          <a:headEnd/>
                          <a:tailEnd/>
                        </a:ln>
                      </wps:spPr>
                      <wps:txbx>
                        <w:txbxContent>
                          <w:p w:rsidR="00317015" w:rsidRPr="004674D9" w:rsidRDefault="00317015" w:rsidP="00C77658">
                            <w:pPr>
                              <w:spacing w:after="0" w:line="260" w:lineRule="exact"/>
                              <w:rPr>
                                <w:lang w:val="fr-FR" w:eastAsia="ja-JP"/>
                              </w:rPr>
                            </w:pPr>
                            <w:r>
                              <w:rPr>
                                <w:rFonts w:ascii="Verdana" w:hAnsi="Verdana" w:cs="MS PGothic" w:hint="eastAsia"/>
                                <w:b/>
                                <w:color w:val="3366FF"/>
                              </w:rPr>
                              <w:t>$ cp $</w:t>
                            </w:r>
                            <w:r>
                              <w:rPr>
                                <w:rFonts w:ascii="Verdana" w:hAnsi="Verdana" w:cs="MS PGothic"/>
                                <w:b/>
                                <w:color w:val="3366FF"/>
                              </w:rPr>
                              <w:t>{</w:t>
                            </w:r>
                            <w:r>
                              <w:rPr>
                                <w:rFonts w:ascii="Verdana" w:hAnsi="Verdana" w:cs="MS PGothic" w:hint="eastAsia"/>
                                <w:b/>
                                <w:color w:val="3366FF"/>
                              </w:rPr>
                              <w:t>WORK</w:t>
                            </w:r>
                            <w:r>
                              <w:rPr>
                                <w:rFonts w:ascii="Verdana" w:hAnsi="Verdana" w:cs="MS PGothic"/>
                                <w:b/>
                                <w:color w:val="3366FF"/>
                              </w:rPr>
                              <w:t>}</w:t>
                            </w:r>
                            <w:r>
                              <w:rPr>
                                <w:rFonts w:ascii="Verdana" w:hAnsi="Verdana" w:cs="MS PGothic" w:hint="eastAsia"/>
                                <w:b/>
                                <w:color w:val="3366FF"/>
                              </w:rPr>
                              <w:t>/</w:t>
                            </w:r>
                            <w:r>
                              <w:rPr>
                                <w:rFonts w:ascii="Verdana" w:hAnsi="Verdana" w:cs="MS PGothic"/>
                                <w:b/>
                                <w:color w:val="3366FF"/>
                                <w:lang w:eastAsia="ja-JP"/>
                              </w:rPr>
                              <w:t>meta-rzg2</w:t>
                            </w:r>
                            <w:r>
                              <w:rPr>
                                <w:rFonts w:ascii="Verdana" w:hAnsi="Verdana" w:cs="MS PGothic"/>
                                <w:b/>
                                <w:color w:val="3366FF"/>
                              </w:rPr>
                              <w:t>/docs/sample/conf/&lt;s</w:t>
                            </w:r>
                            <w:r w:rsidRPr="00F5598F">
                              <w:rPr>
                                <w:rFonts w:ascii="Verdana" w:hAnsi="Verdana" w:cs="MS PGothic"/>
                                <w:b/>
                                <w:color w:val="3366FF"/>
                              </w:rPr>
                              <w:t>upported board name</w:t>
                            </w:r>
                            <w:r>
                              <w:rPr>
                                <w:rFonts w:ascii="Verdana" w:hAnsi="Verdana" w:cs="MS PGothic"/>
                                <w:b/>
                                <w:color w:val="3366FF"/>
                              </w:rPr>
                              <w:t>&gt;/&lt;toolchain&gt;/</w:t>
                            </w:r>
                            <w:r>
                              <w:rPr>
                                <w:rFonts w:ascii="Verdana" w:hAnsi="Verdana" w:cs="MS PGothic" w:hint="eastAsia"/>
                                <w:b/>
                                <w:color w:val="3366FF"/>
                              </w:rPr>
                              <w:t>*.conf ./conf</w:t>
                            </w:r>
                            <w:r>
                              <w:rPr>
                                <w:rFonts w:ascii="Verdana" w:hAnsi="Verdana" w:cs="MS PGothic"/>
                                <w:b/>
                                <w:color w:val="3366FF"/>
                              </w:rPr>
                              <w:t>/.</w:t>
                            </w:r>
                          </w:p>
                          <w:p w:rsidR="00317015" w:rsidRPr="00A15703" w:rsidRDefault="00317015" w:rsidP="00C77658">
                            <w:pPr>
                              <w:spacing w:after="0" w:line="260" w:lineRule="exact"/>
                              <w:rPr>
                                <w:lang w:val="fr-FR"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1055" o:spid="_x0000_s1047" type="#_x0000_t176" style="position:absolute;margin-left:-2.85pt;margin-top:17.3pt;width:473.2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" fillcolor="#ff9">
                <v:textbox>
                  <w:txbxContent>
                    <w:p w:rsidR="00317015" w:rsidRPr="004674D9" w:rsidRDefault="00317015" w:rsidP="00C77658">
                      <w:pPr>
                        <w:spacing w:after="0" w:line="260" w:lineRule="exact"/>
                        <w:rPr>
                          <w:lang w:val="fr-FR" w:eastAsia="ja-JP"/>
                        </w:rPr>
                      </w:pPr>
                      <w:r>
                        <w:rPr>
                          <w:rFonts w:ascii="Verdana" w:hAnsi="Verdana" w:cs="MS PGothic" w:hint="eastAsia"/>
                          <w:b/>
                          <w:color w:val="3366FF"/>
                        </w:rPr>
                        <w:t xml:space="preserve">$ </w:t>
                      </w:r>
                      <w:proofErr w:type="gramStart"/>
                      <w:r>
                        <w:rPr>
                          <w:rFonts w:ascii="Verdana" w:hAnsi="Verdana" w:cs="MS PGothic" w:hint="eastAsia"/>
                          <w:b/>
                          <w:color w:val="3366FF"/>
                        </w:rPr>
                        <w:t>cp</w:t>
                      </w:r>
                      <w:proofErr w:type="gramEnd"/>
                      <w:r>
                        <w:rPr>
                          <w:rFonts w:ascii="Verdana" w:hAnsi="Verdana" w:cs="MS PGothic" w:hint="eastAsia"/>
                          <w:b/>
                          <w:color w:val="3366FF"/>
                        </w:rPr>
                        <w:t xml:space="preserve"> $</w:t>
                      </w:r>
                      <w:r>
                        <w:rPr>
                          <w:rFonts w:ascii="Verdana" w:hAnsi="Verdana" w:cs="MS PGothic"/>
                          <w:b/>
                          <w:color w:val="3366FF"/>
                        </w:rPr>
                        <w:t>{</w:t>
                      </w:r>
                      <w:r>
                        <w:rPr>
                          <w:rFonts w:ascii="Verdana" w:hAnsi="Verdana" w:cs="MS PGothic" w:hint="eastAsia"/>
                          <w:b/>
                          <w:color w:val="3366FF"/>
                        </w:rPr>
                        <w:t>WORK</w:t>
                      </w:r>
                      <w:r>
                        <w:rPr>
                          <w:rFonts w:ascii="Verdana" w:hAnsi="Verdana" w:cs="MS PGothic"/>
                          <w:b/>
                          <w:color w:val="3366FF"/>
                        </w:rPr>
                        <w:t>}</w:t>
                      </w:r>
                      <w:r>
                        <w:rPr>
                          <w:rFonts w:ascii="Verdana" w:hAnsi="Verdana" w:cs="MS PGothic" w:hint="eastAsia"/>
                          <w:b/>
                          <w:color w:val="3366FF"/>
                        </w:rPr>
                        <w:t>/</w:t>
                      </w:r>
                      <w:r>
                        <w:rPr>
                          <w:rFonts w:ascii="Verdana" w:hAnsi="Verdana" w:cs="MS PGothic"/>
                          <w:b/>
                          <w:color w:val="3366FF"/>
                          <w:lang w:eastAsia="ja-JP"/>
                        </w:rPr>
                        <w:t>meta-rzg2</w:t>
                      </w:r>
                      <w:r>
                        <w:rPr>
                          <w:rFonts w:ascii="Verdana" w:hAnsi="Verdana" w:cs="MS PGothic"/>
                          <w:b/>
                          <w:color w:val="3366FF"/>
                        </w:rPr>
                        <w:t>/docs/sample/conf/&lt;s</w:t>
                      </w:r>
                      <w:r w:rsidRPr="00F5598F">
                        <w:rPr>
                          <w:rFonts w:ascii="Verdana" w:hAnsi="Verdana" w:cs="MS PGothic"/>
                          <w:b/>
                          <w:color w:val="3366FF"/>
                        </w:rPr>
                        <w:t>upported board name</w:t>
                      </w:r>
                      <w:r>
                        <w:rPr>
                          <w:rFonts w:ascii="Verdana" w:hAnsi="Verdana" w:cs="MS PGothic"/>
                          <w:b/>
                          <w:color w:val="3366FF"/>
                        </w:rPr>
                        <w:t>&gt;/&lt;toolchain&gt;/</w:t>
                      </w:r>
                      <w:r>
                        <w:rPr>
                          <w:rFonts w:ascii="Verdana" w:hAnsi="Verdana" w:cs="MS PGothic" w:hint="eastAsia"/>
                          <w:b/>
                          <w:color w:val="3366FF"/>
                        </w:rPr>
                        <w:t>*.conf ./conf</w:t>
                      </w:r>
                      <w:r>
                        <w:rPr>
                          <w:rFonts w:ascii="Verdana" w:hAnsi="Verdana" w:cs="MS PGothic"/>
                          <w:b/>
                          <w:color w:val="3366FF"/>
                        </w:rPr>
                        <w:t>/.</w:t>
                      </w:r>
                    </w:p>
                    <w:p w:rsidR="00317015" w:rsidRPr="00A15703" w:rsidRDefault="00317015" w:rsidP="00C77658">
                      <w:pPr>
                        <w:spacing w:after="0" w:line="260" w:lineRule="exact"/>
                        <w:rPr>
                          <w:lang w:val="fr-FR" w:eastAsia="ja-JP"/>
                        </w:rPr>
                      </w:pPr>
                    </w:p>
                  </w:txbxContent>
                </v:textbox>
              </v:shape>
            </w:pict>
          </mc:Fallback>
        </mc:AlternateContent>
      </w:r>
      <w:r w:rsidR="00C77658">
        <w:rPr>
          <w:lang w:eastAsia="ja-JP"/>
        </w:rPr>
        <w:t>Please copy configuration files from deliverables.</w:t>
      </w:r>
    </w:p>
    <w:p w:rsidR="00C77658" w:rsidRDefault="00C77658" w:rsidP="00C77658">
      <w:pPr>
        <w:rPr>
          <w:lang w:eastAsia="ja-JP"/>
        </w:rPr>
      </w:pPr>
    </w:p>
    <w:p w:rsidR="00C77658" w:rsidRDefault="00C77658" w:rsidP="00C77658">
      <w:pPr>
        <w:rPr>
          <w:lang w:eastAsia="ja-JP"/>
        </w:rPr>
      </w:pPr>
    </w:p>
    <w:p w:rsidR="009A743E" w:rsidRDefault="00C77658" w:rsidP="00A254B6">
      <w:pPr>
        <w:rPr>
          <w:lang w:eastAsia="ja-JP"/>
        </w:rPr>
      </w:pPr>
      <w:r>
        <w:rPr>
          <w:rFonts w:hint="eastAsia"/>
          <w:lang w:eastAsia="ja-JP"/>
        </w:rPr>
        <w:t xml:space="preserve">Note) &lt;supported board name&gt; is the one of the following: </w:t>
      </w:r>
      <w:r w:rsidR="00260D2A">
        <w:rPr>
          <w:lang w:eastAsia="ja-JP"/>
        </w:rPr>
        <w:t>ek874</w:t>
      </w:r>
      <w:r w:rsidR="001E0C48">
        <w:rPr>
          <w:lang w:eastAsia="ja-JP"/>
        </w:rPr>
        <w:t>, hihope-rzg2m</w:t>
      </w:r>
      <w:r w:rsidR="00E063E2">
        <w:rPr>
          <w:lang w:eastAsia="ja-JP"/>
        </w:rPr>
        <w:t>, hihope-rzg2n</w:t>
      </w:r>
      <w:r w:rsidR="00ED70D5">
        <w:rPr>
          <w:lang w:eastAsia="ja-JP"/>
        </w:rPr>
        <w:t>, hihope-rzg2h.</w:t>
      </w:r>
      <w:r w:rsidR="00A254B6">
        <w:rPr>
          <w:lang w:eastAsia="ja-JP"/>
        </w:rPr>
        <w:br/>
        <w:t xml:space="preserve">     </w:t>
      </w:r>
      <w:r w:rsidR="00A254B6">
        <w:rPr>
          <w:rFonts w:hint="eastAsia"/>
          <w:lang w:eastAsia="ja-JP"/>
        </w:rPr>
        <w:t>&lt;</w:t>
      </w:r>
      <w:r w:rsidR="00A254B6">
        <w:rPr>
          <w:lang w:eastAsia="ja-JP"/>
        </w:rPr>
        <w:t>toolchain</w:t>
      </w:r>
      <w:r w:rsidR="00A254B6">
        <w:rPr>
          <w:rFonts w:hint="eastAsia"/>
          <w:lang w:eastAsia="ja-JP"/>
        </w:rPr>
        <w:t>&gt; is the one of the following: poky-gcc, linaro-gcc</w:t>
      </w:r>
    </w:p>
    <w:p w:rsidR="00112E87" w:rsidRDefault="00112E87" w:rsidP="00112E87">
      <w:pPr>
        <w:spacing w:line="260" w:lineRule="exact"/>
        <w:outlineLvl w:val="1"/>
        <w:rPr>
          <w:lang w:eastAsia="ja-JP"/>
        </w:rPr>
      </w:pPr>
      <w:r>
        <w:rPr>
          <w:rFonts w:ascii="Arial" w:hAnsi="Arial" w:cs="Arial"/>
          <w:b/>
          <w:bCs/>
        </w:rPr>
        <w:t xml:space="preserve">Step </w:t>
      </w:r>
      <w:r w:rsidR="00923655">
        <w:rPr>
          <w:rFonts w:ascii="Arial" w:hAnsi="Arial" w:cs="Arial"/>
          <w:b/>
          <w:bCs/>
          <w:lang w:eastAsia="ja-JP"/>
        </w:rPr>
        <w:t>7</w:t>
      </w:r>
      <w:r>
        <w:rPr>
          <w:rFonts w:ascii="Arial" w:hAnsi="Arial" w:cs="Arial" w:hint="eastAsia"/>
          <w:b/>
          <w:bCs/>
          <w:lang w:eastAsia="ja-JP"/>
        </w:rPr>
        <w:t xml:space="preserve"> enable Multimedia package</w:t>
      </w:r>
    </w:p>
    <w:p w:rsidR="00112E87" w:rsidRDefault="00112E87" w:rsidP="00112E87">
      <w:pPr>
        <w:rPr>
          <w:lang w:eastAsia="ja-JP"/>
        </w:rPr>
      </w:pPr>
      <w:r>
        <w:rPr>
          <w:rFonts w:hint="eastAsia"/>
          <w:lang w:eastAsia="ja-JP"/>
        </w:rPr>
        <w:t>P</w:t>
      </w:r>
      <w:r>
        <w:rPr>
          <w:lang w:eastAsia="ja-JP"/>
        </w:rPr>
        <w:t xml:space="preserve">lease modify </w:t>
      </w:r>
      <w:r>
        <w:rPr>
          <w:rFonts w:hint="eastAsia"/>
          <w:lang w:eastAsia="ja-JP"/>
        </w:rPr>
        <w:t>configurations in $</w:t>
      </w:r>
      <w:r w:rsidR="00B871A7">
        <w:rPr>
          <w:lang w:eastAsia="ja-JP"/>
        </w:rPr>
        <w:t>{</w:t>
      </w:r>
      <w:r>
        <w:rPr>
          <w:rFonts w:hint="eastAsia"/>
          <w:lang w:eastAsia="ja-JP"/>
        </w:rPr>
        <w:t>WORK</w:t>
      </w:r>
      <w:r w:rsidR="00B871A7">
        <w:rPr>
          <w:lang w:eastAsia="ja-JP"/>
        </w:rPr>
        <w:t>}</w:t>
      </w:r>
      <w:r>
        <w:rPr>
          <w:rFonts w:hint="eastAsia"/>
          <w:lang w:eastAsia="ja-JP"/>
        </w:rPr>
        <w:t xml:space="preserve">/build/conf/local.conf by </w:t>
      </w:r>
      <w:r>
        <w:rPr>
          <w:lang w:eastAsia="ja-JP"/>
        </w:rPr>
        <w:t xml:space="preserve">following </w:t>
      </w:r>
      <w:r>
        <w:rPr>
          <w:rFonts w:hint="eastAsia"/>
          <w:lang w:eastAsia="ja-JP"/>
        </w:rPr>
        <w:t>instructions</w:t>
      </w:r>
      <w:r w:rsidR="00110DD9">
        <w:rPr>
          <w:lang w:eastAsia="ja-JP"/>
        </w:rPr>
        <w:t>.</w:t>
      </w:r>
    </w:p>
    <w:p w:rsidR="00112E87" w:rsidRDefault="00112E87" w:rsidP="00112E87">
      <w:pPr>
        <w:rPr>
          <w:lang w:eastAsia="ja-JP"/>
        </w:rPr>
      </w:pPr>
      <w:r>
        <w:rPr>
          <w:rFonts w:hint="eastAsia"/>
          <w:lang w:eastAsia="ja-JP"/>
        </w:rPr>
        <w:t>T</w:t>
      </w:r>
      <w:r>
        <w:rPr>
          <w:lang w:eastAsia="ja-JP"/>
        </w:rPr>
        <w:t>he following standard multimedia packages are enabled</w:t>
      </w:r>
    </w:p>
    <w:tbl>
      <w:tblPr>
        <w:tblW w:w="9781" w:type="dxa"/>
        <w:tblInd w:w="108" w:type="dxa"/>
        <w:tblLook w:val="04A0" w:firstRow="1" w:lastRow="0" w:firstColumn="1" w:lastColumn="0" w:noHBand="0" w:noVBand="1"/>
      </w:tblPr>
      <w:tblGrid>
        <w:gridCol w:w="509"/>
        <w:gridCol w:w="1381"/>
        <w:gridCol w:w="7891"/>
      </w:tblGrid>
      <w:tr w:rsidR="00112E87" w:rsidTr="00F8468A">
        <w:trPr>
          <w:trHeight w:val="300"/>
        </w:trPr>
        <w:tc>
          <w:tcPr>
            <w:tcW w:w="509"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112E87" w:rsidRDefault="00112E87" w:rsidP="00F8468A">
            <w:pPr>
              <w:spacing w:line="-259" w:lineRule="auto"/>
              <w:jc w:val="center"/>
              <w:rPr>
                <w:rFonts w:ascii="Calibri" w:eastAsia="Times New Roman" w:hAnsi="Calibri"/>
                <w:b/>
                <w:bCs/>
                <w:color w:val="000000"/>
              </w:rPr>
            </w:pPr>
            <w:r>
              <w:rPr>
                <w:rFonts w:ascii="Calibri" w:eastAsia="Times New Roman" w:hAnsi="Calibri"/>
                <w:b/>
                <w:bCs/>
                <w:color w:val="000000"/>
              </w:rPr>
              <w:t>No.</w:t>
            </w:r>
          </w:p>
        </w:tc>
        <w:tc>
          <w:tcPr>
            <w:tcW w:w="138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12E87" w:rsidRDefault="00112E87" w:rsidP="00F8468A">
            <w:pPr>
              <w:spacing w:line="-259" w:lineRule="auto"/>
              <w:jc w:val="center"/>
              <w:rPr>
                <w:rFonts w:ascii="Calibri" w:eastAsia="Times New Roman" w:hAnsi="Calibri"/>
                <w:b/>
                <w:bCs/>
                <w:color w:val="000000"/>
              </w:rPr>
            </w:pPr>
            <w:r>
              <w:rPr>
                <w:rFonts w:ascii="Calibri" w:eastAsia="Times New Roman" w:hAnsi="Calibri"/>
                <w:b/>
                <w:bCs/>
                <w:color w:val="000000"/>
              </w:rPr>
              <w:t>Functions</w:t>
            </w:r>
          </w:p>
        </w:tc>
        <w:tc>
          <w:tcPr>
            <w:tcW w:w="7891"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rsidR="00112E87" w:rsidRDefault="00112E87" w:rsidP="00DA4C2D">
            <w:pPr>
              <w:spacing w:line="-259" w:lineRule="auto"/>
              <w:jc w:val="center"/>
              <w:rPr>
                <w:rFonts w:ascii="Calibri" w:eastAsia="Times New Roman" w:hAnsi="Calibri"/>
                <w:b/>
                <w:bCs/>
                <w:color w:val="000000"/>
              </w:rPr>
            </w:pPr>
            <w:r>
              <w:rPr>
                <w:rFonts w:ascii="Calibri" w:eastAsia="Times New Roman" w:hAnsi="Calibri"/>
                <w:b/>
                <w:bCs/>
                <w:color w:val="000000"/>
              </w:rPr>
              <w:t>Explanation</w:t>
            </w:r>
          </w:p>
        </w:tc>
      </w:tr>
      <w:tr w:rsidR="00112E87" w:rsidTr="00F8468A">
        <w:trPr>
          <w:trHeight w:val="300"/>
        </w:trPr>
        <w:tc>
          <w:tcPr>
            <w:tcW w:w="509" w:type="dxa"/>
            <w:tcBorders>
              <w:top w:val="nil"/>
              <w:left w:val="single" w:sz="4" w:space="0" w:color="auto"/>
              <w:bottom w:val="single" w:sz="4" w:space="0" w:color="auto"/>
              <w:right w:val="single" w:sz="4" w:space="0" w:color="auto"/>
            </w:tcBorders>
            <w:noWrap/>
            <w:vAlign w:val="bottom"/>
            <w:hideMark/>
          </w:tcPr>
          <w:p w:rsidR="00606BAA" w:rsidRDefault="00210E21">
            <w:pPr>
              <w:spacing w:line="240" w:lineRule="auto"/>
              <w:jc w:val="center"/>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1</w:t>
            </w:r>
          </w:p>
        </w:tc>
        <w:tc>
          <w:tcPr>
            <w:tcW w:w="1381" w:type="dxa"/>
            <w:tcBorders>
              <w:top w:val="nil"/>
              <w:left w:val="nil"/>
              <w:bottom w:val="single" w:sz="4" w:space="0" w:color="auto"/>
              <w:right w:val="single" w:sz="4" w:space="0" w:color="auto"/>
            </w:tcBorders>
            <w:noWrap/>
            <w:vAlign w:val="bottom"/>
            <w:hideMark/>
          </w:tcPr>
          <w:p w:rsidR="00606BAA" w:rsidRDefault="00210E21">
            <w:pPr>
              <w:spacing w:line="240" w:lineRule="auto"/>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MMNGR</w:t>
            </w:r>
          </w:p>
        </w:tc>
        <w:tc>
          <w:tcPr>
            <w:tcW w:w="7891" w:type="dxa"/>
            <w:tcBorders>
              <w:top w:val="nil"/>
              <w:left w:val="nil"/>
              <w:bottom w:val="single" w:sz="4" w:space="0" w:color="auto"/>
              <w:right w:val="single" w:sz="4" w:space="0" w:color="auto"/>
            </w:tcBorders>
            <w:noWrap/>
            <w:vAlign w:val="bottom"/>
            <w:hideMark/>
          </w:tcPr>
          <w:p w:rsidR="00606BAA" w:rsidRDefault="00210E21">
            <w:pPr>
              <w:spacing w:line="240" w:lineRule="auto"/>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Memory manager driver &amp; shared libraries</w:t>
            </w:r>
          </w:p>
        </w:tc>
      </w:tr>
      <w:tr w:rsidR="00C72B7B" w:rsidTr="00EC4FCA">
        <w:trPr>
          <w:trHeight w:val="300"/>
        </w:trPr>
        <w:tc>
          <w:tcPr>
            <w:tcW w:w="509" w:type="dxa"/>
            <w:tcBorders>
              <w:top w:val="nil"/>
              <w:left w:val="single" w:sz="4" w:space="0" w:color="auto"/>
              <w:bottom w:val="single" w:sz="4" w:space="0" w:color="auto"/>
              <w:right w:val="single" w:sz="4" w:space="0" w:color="auto"/>
            </w:tcBorders>
            <w:noWrap/>
            <w:vAlign w:val="bottom"/>
          </w:tcPr>
          <w:p w:rsidR="00606BAA" w:rsidRDefault="00210E21">
            <w:pPr>
              <w:spacing w:line="240" w:lineRule="auto"/>
              <w:jc w:val="center"/>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2</w:t>
            </w:r>
          </w:p>
        </w:tc>
        <w:tc>
          <w:tcPr>
            <w:tcW w:w="1381" w:type="dxa"/>
            <w:tcBorders>
              <w:top w:val="nil"/>
              <w:left w:val="nil"/>
              <w:bottom w:val="single" w:sz="4" w:space="0" w:color="auto"/>
              <w:right w:val="single" w:sz="4" w:space="0" w:color="auto"/>
            </w:tcBorders>
            <w:noWrap/>
            <w:vAlign w:val="bottom"/>
          </w:tcPr>
          <w:p w:rsidR="00606BAA" w:rsidRDefault="00210E21">
            <w:pPr>
              <w:spacing w:line="240" w:lineRule="auto"/>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VSPM</w:t>
            </w:r>
          </w:p>
        </w:tc>
        <w:tc>
          <w:tcPr>
            <w:tcW w:w="7891" w:type="dxa"/>
            <w:tcBorders>
              <w:top w:val="nil"/>
              <w:left w:val="nil"/>
              <w:bottom w:val="single" w:sz="4" w:space="0" w:color="auto"/>
              <w:right w:val="single" w:sz="4" w:space="0" w:color="auto"/>
            </w:tcBorders>
            <w:noWrap/>
            <w:vAlign w:val="bottom"/>
          </w:tcPr>
          <w:p w:rsidR="00606BAA" w:rsidRDefault="00210E21">
            <w:pPr>
              <w:spacing w:line="240" w:lineRule="auto"/>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VSP driver &amp; FDP driver &amp; shared libraries</w:t>
            </w:r>
          </w:p>
        </w:tc>
      </w:tr>
      <w:tr w:rsidR="00C72B7B" w:rsidTr="00F8468A">
        <w:trPr>
          <w:trHeight w:val="300"/>
        </w:trPr>
        <w:tc>
          <w:tcPr>
            <w:tcW w:w="509" w:type="dxa"/>
            <w:tcBorders>
              <w:top w:val="nil"/>
              <w:left w:val="single" w:sz="4" w:space="0" w:color="auto"/>
              <w:bottom w:val="single" w:sz="4" w:space="0" w:color="auto"/>
              <w:right w:val="single" w:sz="4" w:space="0" w:color="auto"/>
            </w:tcBorders>
            <w:noWrap/>
            <w:vAlign w:val="bottom"/>
            <w:hideMark/>
          </w:tcPr>
          <w:p w:rsidR="00606BAA" w:rsidRDefault="00210E21">
            <w:pPr>
              <w:spacing w:line="240" w:lineRule="auto"/>
              <w:jc w:val="center"/>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3</w:t>
            </w:r>
          </w:p>
        </w:tc>
        <w:tc>
          <w:tcPr>
            <w:tcW w:w="1381" w:type="dxa"/>
            <w:tcBorders>
              <w:top w:val="nil"/>
              <w:left w:val="nil"/>
              <w:bottom w:val="single" w:sz="4" w:space="0" w:color="auto"/>
              <w:right w:val="single" w:sz="4" w:space="0" w:color="auto"/>
            </w:tcBorders>
            <w:noWrap/>
            <w:vAlign w:val="bottom"/>
            <w:hideMark/>
          </w:tcPr>
          <w:p w:rsidR="00606BAA" w:rsidRDefault="00210E21">
            <w:pPr>
              <w:spacing w:line="240" w:lineRule="auto"/>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VSP2</w:t>
            </w:r>
          </w:p>
        </w:tc>
        <w:tc>
          <w:tcPr>
            <w:tcW w:w="7891" w:type="dxa"/>
            <w:tcBorders>
              <w:top w:val="nil"/>
              <w:left w:val="nil"/>
              <w:bottom w:val="single" w:sz="4" w:space="0" w:color="auto"/>
              <w:right w:val="single" w:sz="4" w:space="0" w:color="auto"/>
            </w:tcBorders>
            <w:noWrap/>
            <w:vAlign w:val="bottom"/>
            <w:hideMark/>
          </w:tcPr>
          <w:p w:rsidR="00606BAA" w:rsidRDefault="00210E21">
            <w:pPr>
              <w:spacing w:line="240" w:lineRule="auto"/>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VSP2 driver</w:t>
            </w:r>
          </w:p>
        </w:tc>
      </w:tr>
      <w:tr w:rsidR="00C72B7B" w:rsidTr="00EC4FCA">
        <w:trPr>
          <w:trHeight w:val="300"/>
        </w:trPr>
        <w:tc>
          <w:tcPr>
            <w:tcW w:w="509" w:type="dxa"/>
            <w:tcBorders>
              <w:top w:val="nil"/>
              <w:left w:val="single" w:sz="4" w:space="0" w:color="auto"/>
              <w:bottom w:val="single" w:sz="4" w:space="0" w:color="auto"/>
              <w:right w:val="single" w:sz="4" w:space="0" w:color="auto"/>
            </w:tcBorders>
            <w:noWrap/>
            <w:vAlign w:val="bottom"/>
            <w:hideMark/>
          </w:tcPr>
          <w:p w:rsidR="00606BAA" w:rsidRDefault="00210E21">
            <w:pPr>
              <w:spacing w:line="240" w:lineRule="auto"/>
              <w:jc w:val="center"/>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4</w:t>
            </w:r>
          </w:p>
        </w:tc>
        <w:tc>
          <w:tcPr>
            <w:tcW w:w="1381" w:type="dxa"/>
            <w:tcBorders>
              <w:top w:val="nil"/>
              <w:left w:val="nil"/>
              <w:bottom w:val="single" w:sz="4" w:space="0" w:color="auto"/>
              <w:right w:val="single" w:sz="4" w:space="0" w:color="auto"/>
            </w:tcBorders>
            <w:noWrap/>
            <w:vAlign w:val="bottom"/>
          </w:tcPr>
          <w:p w:rsidR="00606BAA" w:rsidRDefault="00210E21">
            <w:pPr>
              <w:spacing w:line="240" w:lineRule="auto"/>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OMX</w:t>
            </w:r>
          </w:p>
        </w:tc>
        <w:tc>
          <w:tcPr>
            <w:tcW w:w="7891" w:type="dxa"/>
            <w:tcBorders>
              <w:top w:val="nil"/>
              <w:left w:val="nil"/>
              <w:bottom w:val="single" w:sz="4" w:space="0" w:color="auto"/>
              <w:right w:val="single" w:sz="4" w:space="0" w:color="auto"/>
            </w:tcBorders>
            <w:noWrap/>
            <w:vAlign w:val="bottom"/>
          </w:tcPr>
          <w:p w:rsidR="00606BAA" w:rsidRDefault="00210E21">
            <w:pPr>
              <w:spacing w:line="240" w:lineRule="auto"/>
              <w:rPr>
                <w:rFonts w:ascii="Arial" w:eastAsiaTheme="minorEastAsia" w:hAnsi="Arial" w:cs="Arial"/>
                <w:color w:val="000000"/>
                <w:sz w:val="18"/>
                <w:szCs w:val="18"/>
                <w:lang w:eastAsia="ja-JP"/>
              </w:rPr>
            </w:pPr>
            <w:r w:rsidRPr="00210E21">
              <w:rPr>
                <w:rFonts w:ascii="Arial" w:eastAsiaTheme="minorEastAsia" w:hAnsi="Arial" w:cs="Arial"/>
                <w:color w:val="000000"/>
                <w:sz w:val="18"/>
                <w:szCs w:val="18"/>
                <w:lang w:eastAsia="ja-JP"/>
              </w:rPr>
              <w:t>OMX common parts</w:t>
            </w:r>
          </w:p>
        </w:tc>
      </w:tr>
    </w:tbl>
    <w:p w:rsidR="00112E87" w:rsidRDefault="00112E87" w:rsidP="00112E87">
      <w:pPr>
        <w:rPr>
          <w:rFonts w:ascii="Arial" w:hAnsi="Arial" w:cs="Arial"/>
          <w:b/>
          <w:bCs/>
          <w:lang w:eastAsia="ja-JP"/>
        </w:rPr>
      </w:pPr>
    </w:p>
    <w:p w:rsidR="00112E87" w:rsidRDefault="00112E87" w:rsidP="00112E87">
      <w:pPr>
        <w:rPr>
          <w:lang w:eastAsia="ja-JP"/>
        </w:rPr>
      </w:pPr>
      <w:r>
        <w:rPr>
          <w:rFonts w:hint="eastAsia"/>
          <w:lang w:eastAsia="ja-JP"/>
        </w:rPr>
        <w:t xml:space="preserve">To enable optional multimedia functions, please add </w:t>
      </w:r>
      <w:r w:rsidRPr="00A60BCB">
        <w:rPr>
          <w:lang w:eastAsia="ja-JP"/>
        </w:rPr>
        <w:t>DISTRO_FEATURES_append</w:t>
      </w:r>
      <w:r>
        <w:rPr>
          <w:rFonts w:hint="eastAsia"/>
          <w:lang w:eastAsia="ja-JP"/>
        </w:rPr>
        <w:t xml:space="preserve"> to $</w:t>
      </w:r>
      <w:r w:rsidR="00B871A7">
        <w:rPr>
          <w:lang w:eastAsia="ja-JP"/>
        </w:rPr>
        <w:t>{</w:t>
      </w:r>
      <w:r>
        <w:rPr>
          <w:rFonts w:hint="eastAsia"/>
          <w:lang w:eastAsia="ja-JP"/>
        </w:rPr>
        <w:t>WORK</w:t>
      </w:r>
      <w:r w:rsidR="00B871A7">
        <w:rPr>
          <w:lang w:eastAsia="ja-JP"/>
        </w:rPr>
        <w:t>}</w:t>
      </w:r>
      <w:r>
        <w:rPr>
          <w:rFonts w:hint="eastAsia"/>
          <w:lang w:eastAsia="ja-JP"/>
        </w:rPr>
        <w:t xml:space="preserve">/build/conf/local.conf as DISTRO_FEATURES_append = </w:t>
      </w:r>
      <w:r w:rsidR="00327D44">
        <w:rPr>
          <w:lang w:eastAsia="ja-JP"/>
        </w:rPr>
        <w:t>“</w:t>
      </w:r>
      <w:r w:rsidR="003C15B4">
        <w:rPr>
          <w:lang w:eastAsia="ja-JP"/>
        </w:rPr>
        <w:t xml:space="preserve"> </w:t>
      </w:r>
      <w:r w:rsidR="00327D44">
        <w:rPr>
          <w:lang w:eastAsia="ja-JP"/>
        </w:rPr>
        <w:t>&lt;</w:t>
      </w:r>
      <w:r>
        <w:rPr>
          <w:rFonts w:hint="eastAsia"/>
          <w:lang w:eastAsia="ja-JP"/>
        </w:rPr>
        <w:t>function name&gt;</w:t>
      </w:r>
      <w:r>
        <w:rPr>
          <w:lang w:eastAsia="ja-JP"/>
        </w:rPr>
        <w:t>”</w:t>
      </w:r>
      <w:r>
        <w:rPr>
          <w:rFonts w:hint="eastAsia"/>
          <w:lang w:eastAsia="ja-JP"/>
        </w:rPr>
        <w:t>.</w:t>
      </w:r>
    </w:p>
    <w:p w:rsidR="00112E87" w:rsidRDefault="00112E87" w:rsidP="00112E87">
      <w:pPr>
        <w:rPr>
          <w:lang w:eastAsia="ja-JP"/>
        </w:rPr>
      </w:pPr>
      <w:r>
        <w:rPr>
          <w:rFonts w:hint="eastAsia"/>
          <w:lang w:eastAsia="ja-JP"/>
        </w:rPr>
        <w:t>Note) These configurations exist near the end of local.conf.</w:t>
      </w:r>
      <w:r w:rsidR="00C22D3C">
        <w:rPr>
          <w:lang w:eastAsia="ja-JP"/>
        </w:rPr>
        <w:br/>
      </w:r>
      <w:r>
        <w:rPr>
          <w:rFonts w:hint="eastAsia"/>
          <w:lang w:eastAsia="ja-JP"/>
        </w:rPr>
        <w:t>Note) DISTRO_FEATURES_append are commented out by the default. To enable functions, please uncomment it.</w:t>
      </w:r>
    </w:p>
    <w:p w:rsidR="00112E87" w:rsidRDefault="00C22D3C" w:rsidP="00112E87">
      <w:pPr>
        <w:rPr>
          <w:lang w:eastAsia="ja-JP"/>
        </w:rPr>
      </w:pPr>
      <w:r>
        <w:rPr>
          <w:noProof/>
          <w:lang w:eastAsia="ja-JP"/>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9525</wp:posOffset>
                </wp:positionV>
                <wp:extent cx="6009640" cy="1403350"/>
                <wp:effectExtent l="0" t="0" r="10160" b="25400"/>
                <wp:wrapNone/>
                <wp:docPr id="523" name="フローチャート : 代替処理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1403350"/>
                        </a:xfrm>
                        <a:prstGeom prst="flowChartAlternateProcess">
                          <a:avLst/>
                        </a:prstGeom>
                        <a:solidFill>
                          <a:srgbClr val="FFFF99"/>
                        </a:solidFill>
                        <a:ln w="9525">
                          <a:solidFill>
                            <a:srgbClr val="000000"/>
                          </a:solidFill>
                          <a:miter lim="800000"/>
                          <a:headEnd/>
                          <a:tailEnd/>
                        </a:ln>
                      </wps:spPr>
                      <wps:txbx>
                        <w:txbxContent>
                          <w:p w:rsidR="00317015" w:rsidRDefault="00317015" w:rsidP="00112E87">
                            <w:pPr>
                              <w:spacing w:after="0" w:line="260" w:lineRule="exact"/>
                              <w:rPr>
                                <w:rFonts w:ascii="Verdana" w:hAnsi="Verdana" w:cs="MS PGothic"/>
                                <w:b/>
                                <w:lang w:eastAsia="ja-JP"/>
                              </w:rPr>
                            </w:pPr>
                            <w:r>
                              <w:rPr>
                                <w:rFonts w:ascii="Verdana" w:hAnsi="Verdana" w:cs="MS PGothic" w:hint="eastAsia"/>
                                <w:b/>
                                <w:lang w:eastAsia="ja-JP"/>
                              </w:rPr>
                              <w:t>For example</w:t>
                            </w:r>
                          </w:p>
                          <w:p w:rsidR="00317015" w:rsidRDefault="00317015" w:rsidP="00112E87">
                            <w:pPr>
                              <w:spacing w:after="0" w:line="260" w:lineRule="exact"/>
                              <w:rPr>
                                <w:rFonts w:ascii="Verdana" w:hAnsi="Verdana" w:cs="MS PGothic"/>
                                <w:b/>
                                <w:lang w:eastAsia="ja-JP"/>
                              </w:rPr>
                            </w:pPr>
                            <w:r>
                              <w:rPr>
                                <w:rFonts w:ascii="Verdana" w:hAnsi="Verdana" w:cs="MS PGothic" w:hint="eastAsia"/>
                                <w:b/>
                                <w:lang w:eastAsia="ja-JP"/>
                              </w:rPr>
                              <w:t>[Disable]</w:t>
                            </w:r>
                          </w:p>
                          <w:p w:rsidR="00317015" w:rsidRDefault="00317015" w:rsidP="00112E87">
                            <w:pPr>
                              <w:spacing w:after="0" w:line="260" w:lineRule="exact"/>
                              <w:rPr>
                                <w:rFonts w:ascii="Verdana" w:hAnsi="Verdana" w:cs="MS PGothic"/>
                                <w:b/>
                                <w:color w:val="3366FF"/>
                                <w:lang w:eastAsia="ja-JP"/>
                              </w:rPr>
                            </w:pPr>
                            <w:r w:rsidRPr="006354F1">
                              <w:rPr>
                                <w:rFonts w:ascii="Verdana" w:hAnsi="Verdana" w:cs="MS PGothic"/>
                                <w:b/>
                                <w:color w:val="3366FF"/>
                              </w:rPr>
                              <w:t>#DISTRO_FEATURES_append = " h26</w:t>
                            </w:r>
                            <w:r>
                              <w:rPr>
                                <w:rFonts w:ascii="Verdana" w:hAnsi="Verdana" w:cs="MS PGothic"/>
                                <w:b/>
                                <w:color w:val="3366FF"/>
                              </w:rPr>
                              <w:t>4dec_lib</w:t>
                            </w:r>
                            <w:r w:rsidRPr="006354F1">
                              <w:rPr>
                                <w:rFonts w:ascii="Verdana" w:hAnsi="Verdana" w:cs="MS PGothic"/>
                                <w:b/>
                                <w:color w:val="3366FF"/>
                              </w:rPr>
                              <w:t>"</w:t>
                            </w:r>
                            <w:r>
                              <w:rPr>
                                <w:rFonts w:ascii="Verdana" w:hAnsi="Verdana" w:cs="MS PGothic"/>
                                <w:b/>
                                <w:color w:val="3366FF"/>
                              </w:rPr>
                              <w:t xml:space="preserve"> </w:t>
                            </w:r>
                          </w:p>
                          <w:p w:rsidR="00317015" w:rsidRPr="006018D8" w:rsidRDefault="00317015" w:rsidP="00112E87">
                            <w:pPr>
                              <w:spacing w:after="0" w:line="260" w:lineRule="exact"/>
                              <w:rPr>
                                <w:rFonts w:ascii="Verdana" w:hAnsi="Verdana" w:cs="MS PGothic"/>
                                <w:b/>
                                <w:lang w:eastAsia="ja-JP"/>
                              </w:rPr>
                            </w:pPr>
                          </w:p>
                          <w:p w:rsidR="00317015" w:rsidRDefault="00317015" w:rsidP="00112E87">
                            <w:pPr>
                              <w:spacing w:after="0" w:line="260" w:lineRule="exact"/>
                              <w:rPr>
                                <w:rFonts w:ascii="Verdana" w:hAnsi="Verdana" w:cs="MS PGothic"/>
                                <w:b/>
                                <w:lang w:eastAsia="ja-JP"/>
                              </w:rPr>
                            </w:pPr>
                            <w:r>
                              <w:rPr>
                                <w:rFonts w:ascii="Verdana" w:hAnsi="Verdana" w:cs="MS PGothic" w:hint="eastAsia"/>
                                <w:b/>
                                <w:lang w:eastAsia="ja-JP"/>
                              </w:rPr>
                              <w:t>[Enable (</w:t>
                            </w:r>
                            <w:r>
                              <w:rPr>
                                <w:rFonts w:ascii="Verdana" w:hAnsi="Verdana" w:cs="MS PGothic"/>
                                <w:b/>
                                <w:lang w:eastAsia="ja-JP"/>
                              </w:rPr>
                              <w:t>default</w:t>
                            </w:r>
                            <w:r>
                              <w:rPr>
                                <w:rFonts w:ascii="Verdana" w:hAnsi="Verdana" w:cs="MS PGothic" w:hint="eastAsia"/>
                                <w:b/>
                                <w:lang w:eastAsia="ja-JP"/>
                              </w:rPr>
                              <w:t>)]</w:t>
                            </w:r>
                          </w:p>
                          <w:p w:rsidR="00317015" w:rsidRDefault="00317015" w:rsidP="00112E87">
                            <w:pPr>
                              <w:spacing w:after="0" w:line="260" w:lineRule="exact"/>
                              <w:rPr>
                                <w:rFonts w:ascii="Verdana" w:hAnsi="Verdana" w:cs="MS PGothic"/>
                                <w:b/>
                                <w:color w:val="3366FF"/>
                                <w:lang w:eastAsia="ja-JP"/>
                              </w:rPr>
                            </w:pPr>
                            <w:r w:rsidRPr="006354F1">
                              <w:rPr>
                                <w:rFonts w:ascii="Verdana" w:hAnsi="Verdana" w:cs="MS PGothic"/>
                                <w:b/>
                                <w:color w:val="3366FF"/>
                              </w:rPr>
                              <w:t>DISTRO_FEATURES_append = " h26</w:t>
                            </w:r>
                            <w:r>
                              <w:rPr>
                                <w:rFonts w:ascii="Verdana" w:hAnsi="Verdana" w:cs="MS PGothic"/>
                                <w:b/>
                                <w:color w:val="3366FF"/>
                              </w:rPr>
                              <w:t xml:space="preserve">4dec_lib” </w:t>
                            </w:r>
                          </w:p>
                          <w:p w:rsidR="00317015" w:rsidRPr="00A15703" w:rsidRDefault="00317015" w:rsidP="00112E87">
                            <w:pPr>
                              <w:spacing w:after="0" w:line="260" w:lineRule="exact"/>
                              <w:rPr>
                                <w:lang w:val="fr-FR"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523" o:spid="_x0000_s1048" type="#_x0000_t176" style="position:absolute;margin-left:0;margin-top:.75pt;width:473.2pt;height:11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" fillcolor="#ff9">
                <v:textbox>
                  <w:txbxContent>
                    <w:p w:rsidR="00317015" w:rsidRDefault="00317015" w:rsidP="00112E87">
                      <w:pPr>
                        <w:spacing w:after="0" w:line="260" w:lineRule="exact"/>
                        <w:rPr>
                          <w:rFonts w:ascii="Verdana" w:hAnsi="Verdana" w:cs="MS PGothic"/>
                          <w:b/>
                          <w:lang w:eastAsia="ja-JP"/>
                        </w:rPr>
                      </w:pPr>
                      <w:r>
                        <w:rPr>
                          <w:rFonts w:ascii="Verdana" w:hAnsi="Verdana" w:cs="MS PGothic" w:hint="eastAsia"/>
                          <w:b/>
                          <w:lang w:eastAsia="ja-JP"/>
                        </w:rPr>
                        <w:t>For example</w:t>
                      </w:r>
                    </w:p>
                    <w:p w:rsidR="00317015" w:rsidRDefault="00317015" w:rsidP="00112E87">
                      <w:pPr>
                        <w:spacing w:after="0" w:line="260" w:lineRule="exact"/>
                        <w:rPr>
                          <w:rFonts w:ascii="Verdana" w:hAnsi="Verdana" w:cs="MS PGothic"/>
                          <w:b/>
                          <w:lang w:eastAsia="ja-JP"/>
                        </w:rPr>
                      </w:pPr>
                      <w:r>
                        <w:rPr>
                          <w:rFonts w:ascii="Verdana" w:hAnsi="Verdana" w:cs="MS PGothic" w:hint="eastAsia"/>
                          <w:b/>
                          <w:lang w:eastAsia="ja-JP"/>
                        </w:rPr>
                        <w:t>[Disable]</w:t>
                      </w:r>
                    </w:p>
                    <w:p w:rsidR="00317015" w:rsidRDefault="00317015" w:rsidP="00112E87">
                      <w:pPr>
                        <w:spacing w:after="0" w:line="260" w:lineRule="exact"/>
                        <w:rPr>
                          <w:rFonts w:ascii="Verdana" w:hAnsi="Verdana" w:cs="MS PGothic"/>
                          <w:b/>
                          <w:color w:val="3366FF"/>
                          <w:lang w:eastAsia="ja-JP"/>
                        </w:rPr>
                      </w:pPr>
                      <w:r w:rsidRPr="006354F1">
                        <w:rPr>
                          <w:rFonts w:ascii="Verdana" w:hAnsi="Verdana" w:cs="MS PGothic"/>
                          <w:b/>
                          <w:color w:val="3366FF"/>
                        </w:rPr>
                        <w:t>#</w:t>
                      </w:r>
                      <w:proofErr w:type="spellStart"/>
                      <w:r w:rsidRPr="006354F1">
                        <w:rPr>
                          <w:rFonts w:ascii="Verdana" w:hAnsi="Verdana" w:cs="MS PGothic"/>
                          <w:b/>
                          <w:color w:val="3366FF"/>
                        </w:rPr>
                        <w:t>DISTRO_FEATURES_append</w:t>
                      </w:r>
                      <w:proofErr w:type="spellEnd"/>
                      <w:r w:rsidRPr="006354F1">
                        <w:rPr>
                          <w:rFonts w:ascii="Verdana" w:hAnsi="Verdana" w:cs="MS PGothic"/>
                          <w:b/>
                          <w:color w:val="3366FF"/>
                        </w:rPr>
                        <w:t xml:space="preserve"> = </w:t>
                      </w:r>
                      <w:proofErr w:type="gramStart"/>
                      <w:r w:rsidRPr="006354F1">
                        <w:rPr>
                          <w:rFonts w:ascii="Verdana" w:hAnsi="Verdana" w:cs="MS PGothic"/>
                          <w:b/>
                          <w:color w:val="3366FF"/>
                        </w:rPr>
                        <w:t>" h26</w:t>
                      </w:r>
                      <w:r>
                        <w:rPr>
                          <w:rFonts w:ascii="Verdana" w:hAnsi="Verdana" w:cs="MS PGothic"/>
                          <w:b/>
                          <w:color w:val="3366FF"/>
                        </w:rPr>
                        <w:t>4dec</w:t>
                      </w:r>
                      <w:proofErr w:type="gramEnd"/>
                      <w:r>
                        <w:rPr>
                          <w:rFonts w:ascii="Verdana" w:hAnsi="Verdana" w:cs="MS PGothic"/>
                          <w:b/>
                          <w:color w:val="3366FF"/>
                        </w:rPr>
                        <w:t>_lib</w:t>
                      </w:r>
                      <w:r w:rsidRPr="006354F1">
                        <w:rPr>
                          <w:rFonts w:ascii="Verdana" w:hAnsi="Verdana" w:cs="MS PGothic"/>
                          <w:b/>
                          <w:color w:val="3366FF"/>
                        </w:rPr>
                        <w:t>"</w:t>
                      </w:r>
                      <w:r>
                        <w:rPr>
                          <w:rFonts w:ascii="Verdana" w:hAnsi="Verdana" w:cs="MS PGothic"/>
                          <w:b/>
                          <w:color w:val="3366FF"/>
                        </w:rPr>
                        <w:t xml:space="preserve"> </w:t>
                      </w:r>
                    </w:p>
                    <w:p w:rsidR="00317015" w:rsidRPr="006018D8" w:rsidRDefault="00317015" w:rsidP="00112E87">
                      <w:pPr>
                        <w:spacing w:after="0" w:line="260" w:lineRule="exact"/>
                        <w:rPr>
                          <w:rFonts w:ascii="Verdana" w:hAnsi="Verdana" w:cs="MS PGothic"/>
                          <w:b/>
                          <w:lang w:eastAsia="ja-JP"/>
                        </w:rPr>
                      </w:pPr>
                    </w:p>
                    <w:p w:rsidR="00317015" w:rsidRDefault="00317015" w:rsidP="00112E87">
                      <w:pPr>
                        <w:spacing w:after="0" w:line="260" w:lineRule="exact"/>
                        <w:rPr>
                          <w:rFonts w:ascii="Verdana" w:hAnsi="Verdana" w:cs="MS PGothic"/>
                          <w:b/>
                          <w:lang w:eastAsia="ja-JP"/>
                        </w:rPr>
                      </w:pPr>
                      <w:r>
                        <w:rPr>
                          <w:rFonts w:ascii="Verdana" w:hAnsi="Verdana" w:cs="MS PGothic" w:hint="eastAsia"/>
                          <w:b/>
                          <w:lang w:eastAsia="ja-JP"/>
                        </w:rPr>
                        <w:t>[Enable (</w:t>
                      </w:r>
                      <w:r>
                        <w:rPr>
                          <w:rFonts w:ascii="Verdana" w:hAnsi="Verdana" w:cs="MS PGothic"/>
                          <w:b/>
                          <w:lang w:eastAsia="ja-JP"/>
                        </w:rPr>
                        <w:t>default</w:t>
                      </w:r>
                      <w:r>
                        <w:rPr>
                          <w:rFonts w:ascii="Verdana" w:hAnsi="Verdana" w:cs="MS PGothic" w:hint="eastAsia"/>
                          <w:b/>
                          <w:lang w:eastAsia="ja-JP"/>
                        </w:rPr>
                        <w:t>)]</w:t>
                      </w:r>
                    </w:p>
                    <w:p w:rsidR="00317015" w:rsidRDefault="00317015" w:rsidP="00112E87">
                      <w:pPr>
                        <w:spacing w:after="0" w:line="260" w:lineRule="exact"/>
                        <w:rPr>
                          <w:rFonts w:ascii="Verdana" w:hAnsi="Verdana" w:cs="MS PGothic"/>
                          <w:b/>
                          <w:color w:val="3366FF"/>
                          <w:lang w:eastAsia="ja-JP"/>
                        </w:rPr>
                      </w:pPr>
                      <w:proofErr w:type="spellStart"/>
                      <w:r w:rsidRPr="006354F1">
                        <w:rPr>
                          <w:rFonts w:ascii="Verdana" w:hAnsi="Verdana" w:cs="MS PGothic"/>
                          <w:b/>
                          <w:color w:val="3366FF"/>
                        </w:rPr>
                        <w:t>DISTRO_FEATURES_append</w:t>
                      </w:r>
                      <w:proofErr w:type="spellEnd"/>
                      <w:r w:rsidRPr="006354F1">
                        <w:rPr>
                          <w:rFonts w:ascii="Verdana" w:hAnsi="Verdana" w:cs="MS PGothic"/>
                          <w:b/>
                          <w:color w:val="3366FF"/>
                        </w:rPr>
                        <w:t xml:space="preserve"> = </w:t>
                      </w:r>
                      <w:proofErr w:type="gramStart"/>
                      <w:r w:rsidRPr="006354F1">
                        <w:rPr>
                          <w:rFonts w:ascii="Verdana" w:hAnsi="Verdana" w:cs="MS PGothic"/>
                          <w:b/>
                          <w:color w:val="3366FF"/>
                        </w:rPr>
                        <w:t>" h26</w:t>
                      </w:r>
                      <w:r>
                        <w:rPr>
                          <w:rFonts w:ascii="Verdana" w:hAnsi="Verdana" w:cs="MS PGothic"/>
                          <w:b/>
                          <w:color w:val="3366FF"/>
                        </w:rPr>
                        <w:t>4dec</w:t>
                      </w:r>
                      <w:proofErr w:type="gramEnd"/>
                      <w:r>
                        <w:rPr>
                          <w:rFonts w:ascii="Verdana" w:hAnsi="Verdana" w:cs="MS PGothic"/>
                          <w:b/>
                          <w:color w:val="3366FF"/>
                        </w:rPr>
                        <w:t xml:space="preserve">_lib” </w:t>
                      </w:r>
                    </w:p>
                    <w:p w:rsidR="00317015" w:rsidRPr="00A15703" w:rsidRDefault="00317015" w:rsidP="00112E87">
                      <w:pPr>
                        <w:spacing w:after="0" w:line="260" w:lineRule="exact"/>
                        <w:rPr>
                          <w:lang w:val="fr-FR" w:eastAsia="ja-JP"/>
                        </w:rPr>
                      </w:pPr>
                    </w:p>
                  </w:txbxContent>
                </v:textbox>
                <w10:wrap anchorx="margin"/>
              </v:shape>
            </w:pict>
          </mc:Fallback>
        </mc:AlternateContent>
      </w:r>
    </w:p>
    <w:p w:rsidR="00112E87" w:rsidRDefault="00112E87" w:rsidP="00112E87">
      <w:pPr>
        <w:rPr>
          <w:lang w:eastAsia="ja-JP"/>
        </w:rPr>
      </w:pPr>
    </w:p>
    <w:p w:rsidR="00112E87" w:rsidRDefault="00112E87" w:rsidP="00112E87">
      <w:pPr>
        <w:rPr>
          <w:lang w:eastAsia="ja-JP"/>
        </w:rPr>
      </w:pPr>
    </w:p>
    <w:p w:rsidR="00112E87" w:rsidRDefault="00112E87" w:rsidP="00112E87">
      <w:pPr>
        <w:rPr>
          <w:lang w:eastAsia="ja-JP"/>
        </w:rPr>
      </w:pPr>
    </w:p>
    <w:p w:rsidR="00112E87" w:rsidRDefault="00112E87" w:rsidP="00112E87">
      <w:pPr>
        <w:rPr>
          <w:lang w:eastAsia="ja-JP"/>
        </w:rPr>
      </w:pPr>
    </w:p>
    <w:p w:rsidR="00112E87" w:rsidRDefault="00112E87" w:rsidP="00F1751E">
      <w:pPr>
        <w:pageBreakBefore/>
        <w:spacing w:line="260" w:lineRule="exact"/>
        <w:rPr>
          <w:lang w:eastAsia="ja-JP"/>
        </w:rPr>
      </w:pPr>
      <w:r w:rsidRPr="001141A1">
        <w:lastRenderedPageBreak/>
        <w:t xml:space="preserve">The following list is </w:t>
      </w:r>
      <w:r>
        <w:rPr>
          <w:rFonts w:hint="eastAsia"/>
          <w:lang w:eastAsia="ja-JP"/>
        </w:rPr>
        <w:t>package name</w:t>
      </w:r>
      <w:r w:rsidRPr="001141A1">
        <w:t xml:space="preserve"> to enable/disable a</w:t>
      </w:r>
      <w:r>
        <w:t>s optional multimedia functions</w:t>
      </w:r>
    </w:p>
    <w:tbl>
      <w:tblPr>
        <w:tblW w:w="4999" w:type="pct"/>
        <w:tblInd w:w="108" w:type="dxa"/>
        <w:tblLayout w:type="fixed"/>
        <w:tblLook w:val="04A0" w:firstRow="1" w:lastRow="0" w:firstColumn="1" w:lastColumn="0" w:noHBand="0" w:noVBand="1"/>
      </w:tblPr>
      <w:tblGrid>
        <w:gridCol w:w="730"/>
        <w:gridCol w:w="2881"/>
        <w:gridCol w:w="908"/>
        <w:gridCol w:w="5221"/>
      </w:tblGrid>
      <w:tr w:rsidR="00112E87" w:rsidRPr="00BB2B59" w:rsidTr="00F1751E">
        <w:trPr>
          <w:trHeight w:val="229"/>
          <w:tblHeader/>
        </w:trPr>
        <w:tc>
          <w:tcPr>
            <w:tcW w:w="375"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112E87" w:rsidRPr="0056208C" w:rsidRDefault="00112E87" w:rsidP="00F8468A">
            <w:pPr>
              <w:spacing w:line="240" w:lineRule="auto"/>
              <w:jc w:val="center"/>
              <w:rPr>
                <w:rFonts w:ascii="Arial" w:eastAsia="Times New Roman" w:hAnsi="Arial" w:cs="Arial"/>
                <w:b/>
                <w:bCs/>
                <w:color w:val="000000"/>
                <w:sz w:val="18"/>
                <w:szCs w:val="18"/>
              </w:rPr>
            </w:pPr>
            <w:r w:rsidRPr="0056208C">
              <w:rPr>
                <w:rFonts w:ascii="Arial" w:eastAsia="Times New Roman" w:hAnsi="Arial" w:cs="Arial"/>
                <w:b/>
                <w:bCs/>
                <w:color w:val="000000"/>
                <w:sz w:val="18"/>
                <w:szCs w:val="18"/>
              </w:rPr>
              <w:t>No.</w:t>
            </w:r>
          </w:p>
        </w:tc>
        <w:tc>
          <w:tcPr>
            <w:tcW w:w="147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rsidR="00112E87" w:rsidRPr="0056208C" w:rsidRDefault="00112E87" w:rsidP="00F8468A">
            <w:pPr>
              <w:spacing w:line="240" w:lineRule="auto"/>
              <w:jc w:val="center"/>
              <w:rPr>
                <w:rFonts w:ascii="Arial" w:eastAsiaTheme="minorEastAsia" w:hAnsi="Arial" w:cs="Arial"/>
                <w:b/>
                <w:bCs/>
                <w:color w:val="000000"/>
                <w:sz w:val="18"/>
                <w:szCs w:val="18"/>
                <w:lang w:eastAsia="ja-JP"/>
              </w:rPr>
            </w:pPr>
            <w:r w:rsidRPr="0056208C">
              <w:rPr>
                <w:rFonts w:ascii="Arial" w:eastAsiaTheme="minorEastAsia" w:hAnsi="Arial" w:cs="Arial"/>
                <w:b/>
                <w:bCs/>
                <w:color w:val="000000"/>
                <w:sz w:val="18"/>
                <w:szCs w:val="18"/>
                <w:lang w:eastAsia="ja-JP"/>
              </w:rPr>
              <w:t>Function name</w:t>
            </w:r>
          </w:p>
        </w:tc>
        <w:tc>
          <w:tcPr>
            <w:tcW w:w="46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rsidR="00112E87" w:rsidRPr="0056208C" w:rsidRDefault="00112E87" w:rsidP="00F8468A">
            <w:pPr>
              <w:spacing w:line="240" w:lineRule="auto"/>
              <w:jc w:val="center"/>
              <w:rPr>
                <w:rFonts w:ascii="Arial" w:eastAsia="Times New Roman" w:hAnsi="Arial" w:cs="Arial"/>
                <w:b/>
                <w:bCs/>
                <w:color w:val="000000"/>
                <w:sz w:val="18"/>
                <w:szCs w:val="18"/>
              </w:rPr>
            </w:pPr>
            <w:r w:rsidRPr="0056208C">
              <w:rPr>
                <w:rFonts w:ascii="Arial" w:eastAsia="Times New Roman" w:hAnsi="Arial" w:cs="Arial"/>
                <w:b/>
                <w:bCs/>
                <w:color w:val="000000"/>
                <w:sz w:val="18"/>
                <w:szCs w:val="18"/>
              </w:rPr>
              <w:t>Default value</w:t>
            </w:r>
          </w:p>
        </w:tc>
        <w:tc>
          <w:tcPr>
            <w:tcW w:w="2680"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rsidR="00112E87" w:rsidRPr="0056208C" w:rsidRDefault="00112E87" w:rsidP="00F8468A">
            <w:pPr>
              <w:spacing w:line="240" w:lineRule="auto"/>
              <w:jc w:val="center"/>
              <w:rPr>
                <w:rFonts w:ascii="Arial" w:eastAsia="Times New Roman" w:hAnsi="Arial" w:cs="Arial"/>
                <w:b/>
                <w:bCs/>
                <w:color w:val="000000"/>
                <w:sz w:val="18"/>
                <w:szCs w:val="18"/>
              </w:rPr>
            </w:pPr>
            <w:r w:rsidRPr="0056208C">
              <w:rPr>
                <w:rFonts w:ascii="Arial" w:eastAsia="Times New Roman" w:hAnsi="Arial" w:cs="Arial"/>
                <w:b/>
                <w:bCs/>
                <w:color w:val="000000"/>
                <w:sz w:val="18"/>
                <w:szCs w:val="18"/>
              </w:rPr>
              <w:t>Explanation</w:t>
            </w:r>
          </w:p>
        </w:tc>
      </w:tr>
      <w:tr w:rsidR="00112E87" w:rsidTr="00BA3F26">
        <w:trPr>
          <w:trHeight w:val="337"/>
        </w:trPr>
        <w:tc>
          <w:tcPr>
            <w:tcW w:w="375" w:type="pct"/>
            <w:tcBorders>
              <w:top w:val="nil"/>
              <w:left w:val="single" w:sz="4" w:space="0" w:color="auto"/>
              <w:bottom w:val="single" w:sz="4" w:space="0" w:color="auto"/>
              <w:right w:val="single" w:sz="4" w:space="0" w:color="auto"/>
            </w:tcBorders>
            <w:noWrap/>
            <w:vAlign w:val="center"/>
            <w:hideMark/>
          </w:tcPr>
          <w:p w:rsidR="00606BAA" w:rsidRDefault="00210E21">
            <w:pPr>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1</w:t>
            </w:r>
          </w:p>
        </w:tc>
        <w:tc>
          <w:tcPr>
            <w:tcW w:w="1479" w:type="pct"/>
            <w:tcBorders>
              <w:top w:val="nil"/>
              <w:left w:val="nil"/>
              <w:bottom w:val="single" w:sz="4" w:space="0" w:color="auto"/>
              <w:right w:val="single" w:sz="4" w:space="0" w:color="auto"/>
            </w:tcBorders>
            <w:noWrap/>
            <w:vAlign w:val="center"/>
          </w:tcPr>
          <w:p w:rsidR="00606BAA" w:rsidRDefault="00210E21" w:rsidP="00781036">
            <w:pPr>
              <w:widowControl w:val="0"/>
              <w:tabs>
                <w:tab w:val="left" w:pos="1701"/>
              </w:tabs>
              <w:spacing w:before="60"/>
              <w:rPr>
                <w:rFonts w:asciiTheme="majorHAnsi" w:hAnsiTheme="majorHAnsi" w:cstheme="majorHAnsi"/>
                <w:sz w:val="18"/>
                <w:szCs w:val="18"/>
                <w:lang w:eastAsia="ja-JP"/>
              </w:rPr>
            </w:pPr>
            <w:r w:rsidRPr="00210E21">
              <w:rPr>
                <w:rFonts w:asciiTheme="majorHAnsi" w:hAnsiTheme="majorHAnsi" w:cstheme="majorHAnsi"/>
                <w:sz w:val="18"/>
                <w:szCs w:val="18"/>
                <w:lang w:eastAsia="ja-JP"/>
              </w:rPr>
              <w:t>h264dec_lib</w:t>
            </w:r>
          </w:p>
        </w:tc>
        <w:tc>
          <w:tcPr>
            <w:tcW w:w="466" w:type="pct"/>
            <w:tcBorders>
              <w:top w:val="nil"/>
              <w:left w:val="nil"/>
              <w:bottom w:val="single" w:sz="4" w:space="0" w:color="auto"/>
              <w:right w:val="single" w:sz="4" w:space="0" w:color="auto"/>
            </w:tcBorders>
            <w:noWrap/>
            <w:vAlign w:val="center"/>
          </w:tcPr>
          <w:p w:rsidR="00606BAA" w:rsidRDefault="00210E21">
            <w:pPr>
              <w:widowControl w:val="0"/>
              <w:tabs>
                <w:tab w:val="left" w:pos="1701"/>
              </w:tabs>
              <w:spacing w:before="60"/>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Enable</w:t>
            </w:r>
          </w:p>
        </w:tc>
        <w:tc>
          <w:tcPr>
            <w:tcW w:w="2680" w:type="pct"/>
            <w:tcBorders>
              <w:top w:val="nil"/>
              <w:left w:val="nil"/>
              <w:bottom w:val="single" w:sz="4" w:space="0" w:color="auto"/>
              <w:right w:val="single" w:sz="4" w:space="0" w:color="auto"/>
            </w:tcBorders>
            <w:noWrap/>
            <w:vAlign w:val="bottom"/>
          </w:tcPr>
          <w:p w:rsidR="00606BAA" w:rsidRPr="00483CCE" w:rsidRDefault="00210E21">
            <w:pPr>
              <w:pStyle w:val="NoSpacing"/>
              <w:spacing w:line="-260" w:lineRule="auto"/>
              <w:rPr>
                <w:rFonts w:asciiTheme="majorHAnsi" w:hAnsiTheme="majorHAnsi" w:cstheme="majorHAnsi"/>
                <w:sz w:val="18"/>
                <w:szCs w:val="18"/>
                <w:lang w:eastAsia="ja-JP"/>
              </w:rPr>
            </w:pPr>
            <w:r w:rsidRPr="00483CCE">
              <w:rPr>
                <w:rFonts w:asciiTheme="majorHAnsi" w:hAnsiTheme="majorHAnsi" w:cstheme="majorHAnsi"/>
                <w:sz w:val="18"/>
                <w:szCs w:val="18"/>
                <w:lang w:eastAsia="ja-JP"/>
              </w:rPr>
              <w:t>H264 decoder library</w:t>
            </w:r>
          </w:p>
          <w:p w:rsidR="00606BAA" w:rsidRPr="00483CCE" w:rsidRDefault="00B02E64" w:rsidP="00DA4C2D">
            <w:pPr>
              <w:pStyle w:val="NoSpacing"/>
              <w:spacing w:line="-260" w:lineRule="auto"/>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RTM0AC0000XV264D30SL41C</w:t>
            </w:r>
          </w:p>
        </w:tc>
      </w:tr>
      <w:tr w:rsidR="00BF7601" w:rsidTr="00BA3F26">
        <w:trPr>
          <w:trHeight w:val="337"/>
        </w:trPr>
        <w:tc>
          <w:tcPr>
            <w:tcW w:w="375" w:type="pct"/>
            <w:tcBorders>
              <w:top w:val="nil"/>
              <w:left w:val="single" w:sz="4" w:space="0" w:color="auto"/>
              <w:bottom w:val="single" w:sz="4" w:space="0" w:color="auto"/>
              <w:right w:val="single" w:sz="4" w:space="0" w:color="auto"/>
            </w:tcBorders>
            <w:noWrap/>
            <w:vAlign w:val="center"/>
          </w:tcPr>
          <w:p w:rsidR="00606BAA" w:rsidRDefault="00210E21">
            <w:pPr>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2</w:t>
            </w:r>
          </w:p>
        </w:tc>
        <w:tc>
          <w:tcPr>
            <w:tcW w:w="1479" w:type="pct"/>
            <w:tcBorders>
              <w:top w:val="nil"/>
              <w:left w:val="nil"/>
              <w:bottom w:val="single" w:sz="4" w:space="0" w:color="auto"/>
              <w:right w:val="single" w:sz="4" w:space="0" w:color="auto"/>
            </w:tcBorders>
            <w:noWrap/>
            <w:vAlign w:val="center"/>
          </w:tcPr>
          <w:p w:rsidR="00606BAA" w:rsidRDefault="00210E21" w:rsidP="00781036">
            <w:pPr>
              <w:widowControl w:val="0"/>
              <w:tabs>
                <w:tab w:val="left" w:pos="1701"/>
              </w:tabs>
              <w:spacing w:before="60"/>
              <w:rPr>
                <w:rFonts w:asciiTheme="majorHAnsi" w:hAnsiTheme="majorHAnsi" w:cstheme="majorHAnsi"/>
                <w:sz w:val="18"/>
                <w:szCs w:val="18"/>
                <w:lang w:eastAsia="ja-JP"/>
              </w:rPr>
            </w:pPr>
            <w:r w:rsidRPr="00210E21">
              <w:rPr>
                <w:rFonts w:asciiTheme="majorHAnsi" w:hAnsiTheme="majorHAnsi" w:cstheme="majorHAnsi"/>
                <w:sz w:val="18"/>
                <w:szCs w:val="18"/>
                <w:lang w:eastAsia="ja-JP"/>
              </w:rPr>
              <w:t>h264enc_lib</w:t>
            </w:r>
          </w:p>
        </w:tc>
        <w:tc>
          <w:tcPr>
            <w:tcW w:w="466" w:type="pct"/>
            <w:tcBorders>
              <w:top w:val="nil"/>
              <w:left w:val="nil"/>
              <w:bottom w:val="single" w:sz="4" w:space="0" w:color="auto"/>
              <w:right w:val="single" w:sz="4" w:space="0" w:color="auto"/>
            </w:tcBorders>
            <w:noWrap/>
            <w:vAlign w:val="center"/>
          </w:tcPr>
          <w:p w:rsidR="00606BAA" w:rsidRDefault="00843FFA">
            <w:pPr>
              <w:widowControl w:val="0"/>
              <w:tabs>
                <w:tab w:val="left" w:pos="1701"/>
              </w:tabs>
              <w:spacing w:before="60"/>
              <w:jc w:val="center"/>
              <w:rPr>
                <w:rFonts w:asciiTheme="majorHAnsi" w:hAnsiTheme="majorHAnsi" w:cstheme="majorHAnsi"/>
                <w:sz w:val="18"/>
                <w:szCs w:val="18"/>
                <w:lang w:eastAsia="ja-JP"/>
              </w:rPr>
            </w:pPr>
            <w:r>
              <w:rPr>
                <w:rFonts w:asciiTheme="majorHAnsi" w:hAnsiTheme="majorHAnsi" w:cstheme="majorHAnsi"/>
                <w:sz w:val="18"/>
                <w:szCs w:val="18"/>
                <w:lang w:eastAsia="ja-JP"/>
              </w:rPr>
              <w:t>Enable</w:t>
            </w:r>
          </w:p>
        </w:tc>
        <w:tc>
          <w:tcPr>
            <w:tcW w:w="2680" w:type="pct"/>
            <w:tcBorders>
              <w:top w:val="nil"/>
              <w:left w:val="nil"/>
              <w:bottom w:val="single" w:sz="4" w:space="0" w:color="auto"/>
              <w:right w:val="single" w:sz="4" w:space="0" w:color="auto"/>
            </w:tcBorders>
            <w:noWrap/>
            <w:vAlign w:val="bottom"/>
          </w:tcPr>
          <w:p w:rsidR="00606BAA" w:rsidRPr="00483CCE" w:rsidRDefault="00210E21">
            <w:pPr>
              <w:pStyle w:val="NoSpacing"/>
              <w:spacing w:line="-260" w:lineRule="auto"/>
              <w:rPr>
                <w:rFonts w:asciiTheme="majorHAnsi" w:hAnsiTheme="majorHAnsi" w:cstheme="majorHAnsi"/>
                <w:sz w:val="18"/>
                <w:szCs w:val="18"/>
                <w:lang w:eastAsia="ja-JP"/>
              </w:rPr>
            </w:pPr>
            <w:r w:rsidRPr="00483CCE">
              <w:rPr>
                <w:rFonts w:asciiTheme="majorHAnsi" w:hAnsiTheme="majorHAnsi" w:cstheme="majorHAnsi"/>
                <w:sz w:val="18"/>
                <w:szCs w:val="18"/>
                <w:lang w:eastAsia="ja-JP"/>
              </w:rPr>
              <w:t>H264 encoder library</w:t>
            </w:r>
          </w:p>
          <w:p w:rsidR="00606BAA" w:rsidRPr="00483CCE" w:rsidRDefault="00210E21">
            <w:pPr>
              <w:pStyle w:val="NoSpacing"/>
              <w:spacing w:line="-260" w:lineRule="auto"/>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RTM0AC0000XV264E30SL4</w:t>
            </w:r>
            <w:r w:rsidR="00B02E64" w:rsidRPr="00483CCE">
              <w:rPr>
                <w:rFonts w:asciiTheme="majorHAnsi" w:hAnsiTheme="majorHAnsi" w:cstheme="majorHAnsi"/>
                <w:sz w:val="18"/>
                <w:szCs w:val="18"/>
                <w:lang w:eastAsia="ja-JP"/>
              </w:rPr>
              <w:t>1</w:t>
            </w:r>
            <w:r w:rsidRPr="00483CCE">
              <w:rPr>
                <w:rFonts w:asciiTheme="majorHAnsi" w:hAnsiTheme="majorHAnsi" w:cstheme="majorHAnsi"/>
                <w:sz w:val="18"/>
                <w:szCs w:val="18"/>
                <w:lang w:eastAsia="ja-JP"/>
              </w:rPr>
              <w:t>C</w:t>
            </w:r>
          </w:p>
        </w:tc>
      </w:tr>
      <w:tr w:rsidR="00BF7601" w:rsidTr="00BA3F26">
        <w:trPr>
          <w:trHeight w:val="337"/>
        </w:trPr>
        <w:tc>
          <w:tcPr>
            <w:tcW w:w="375" w:type="pct"/>
            <w:tcBorders>
              <w:top w:val="nil"/>
              <w:left w:val="single" w:sz="4" w:space="0" w:color="auto"/>
              <w:bottom w:val="single" w:sz="4" w:space="0" w:color="auto"/>
              <w:right w:val="single" w:sz="4" w:space="0" w:color="auto"/>
            </w:tcBorders>
            <w:noWrap/>
            <w:vAlign w:val="center"/>
          </w:tcPr>
          <w:p w:rsidR="00606BAA" w:rsidRDefault="00210E21">
            <w:pPr>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3</w:t>
            </w:r>
          </w:p>
        </w:tc>
        <w:tc>
          <w:tcPr>
            <w:tcW w:w="1479" w:type="pct"/>
            <w:tcBorders>
              <w:top w:val="nil"/>
              <w:left w:val="nil"/>
              <w:bottom w:val="single" w:sz="4" w:space="0" w:color="auto"/>
              <w:right w:val="single" w:sz="4" w:space="0" w:color="auto"/>
            </w:tcBorders>
            <w:noWrap/>
            <w:vAlign w:val="center"/>
          </w:tcPr>
          <w:p w:rsidR="00606BAA" w:rsidRDefault="00210E21" w:rsidP="00781036">
            <w:pPr>
              <w:widowControl w:val="0"/>
              <w:tabs>
                <w:tab w:val="left" w:pos="1701"/>
              </w:tabs>
              <w:spacing w:before="60"/>
              <w:rPr>
                <w:rFonts w:asciiTheme="majorHAnsi" w:hAnsiTheme="majorHAnsi" w:cstheme="majorHAnsi"/>
                <w:sz w:val="18"/>
                <w:szCs w:val="18"/>
                <w:lang w:eastAsia="ja-JP"/>
              </w:rPr>
            </w:pPr>
            <w:r w:rsidRPr="00210E21">
              <w:rPr>
                <w:rFonts w:asciiTheme="majorHAnsi" w:hAnsiTheme="majorHAnsi" w:cstheme="majorHAnsi"/>
                <w:sz w:val="18"/>
                <w:szCs w:val="18"/>
                <w:lang w:eastAsia="ja-JP"/>
              </w:rPr>
              <w:t>h265dec_lib</w:t>
            </w:r>
          </w:p>
        </w:tc>
        <w:tc>
          <w:tcPr>
            <w:tcW w:w="466" w:type="pct"/>
            <w:tcBorders>
              <w:top w:val="nil"/>
              <w:left w:val="nil"/>
              <w:bottom w:val="single" w:sz="4" w:space="0" w:color="auto"/>
              <w:right w:val="single" w:sz="4" w:space="0" w:color="auto"/>
            </w:tcBorders>
            <w:noWrap/>
            <w:vAlign w:val="center"/>
          </w:tcPr>
          <w:p w:rsidR="00606BAA" w:rsidRDefault="00843FFA">
            <w:pPr>
              <w:widowControl w:val="0"/>
              <w:tabs>
                <w:tab w:val="left" w:pos="1701"/>
              </w:tabs>
              <w:spacing w:before="60"/>
              <w:jc w:val="center"/>
              <w:rPr>
                <w:rFonts w:asciiTheme="majorHAnsi" w:hAnsiTheme="majorHAnsi" w:cstheme="majorHAnsi"/>
                <w:sz w:val="18"/>
                <w:szCs w:val="18"/>
                <w:lang w:eastAsia="ja-JP"/>
              </w:rPr>
            </w:pPr>
            <w:r>
              <w:rPr>
                <w:rFonts w:asciiTheme="majorHAnsi" w:hAnsiTheme="majorHAnsi" w:cstheme="majorHAnsi"/>
                <w:sz w:val="18"/>
                <w:szCs w:val="18"/>
                <w:lang w:eastAsia="ja-JP"/>
              </w:rPr>
              <w:t>Enable</w:t>
            </w:r>
          </w:p>
        </w:tc>
        <w:tc>
          <w:tcPr>
            <w:tcW w:w="2680" w:type="pct"/>
            <w:tcBorders>
              <w:top w:val="nil"/>
              <w:left w:val="nil"/>
              <w:bottom w:val="single" w:sz="4" w:space="0" w:color="auto"/>
              <w:right w:val="single" w:sz="4" w:space="0" w:color="auto"/>
            </w:tcBorders>
            <w:noWrap/>
            <w:vAlign w:val="bottom"/>
          </w:tcPr>
          <w:p w:rsidR="00606BAA" w:rsidRPr="00483CCE" w:rsidRDefault="00210E21">
            <w:pPr>
              <w:pStyle w:val="NoSpacing"/>
              <w:spacing w:line="-260" w:lineRule="auto"/>
              <w:rPr>
                <w:rFonts w:asciiTheme="majorHAnsi" w:hAnsiTheme="majorHAnsi" w:cstheme="majorHAnsi"/>
                <w:sz w:val="18"/>
                <w:szCs w:val="18"/>
                <w:lang w:eastAsia="ja-JP"/>
              </w:rPr>
            </w:pPr>
            <w:r w:rsidRPr="00483CCE">
              <w:rPr>
                <w:rFonts w:asciiTheme="majorHAnsi" w:hAnsiTheme="majorHAnsi" w:cstheme="majorHAnsi"/>
                <w:sz w:val="18"/>
                <w:szCs w:val="18"/>
                <w:lang w:eastAsia="ja-JP"/>
              </w:rPr>
              <w:t>H265 decoder library</w:t>
            </w:r>
          </w:p>
          <w:p w:rsidR="00606BAA" w:rsidRPr="00483CCE" w:rsidRDefault="00210E21">
            <w:pPr>
              <w:pStyle w:val="NoSpacing"/>
              <w:spacing w:line="-260" w:lineRule="auto"/>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RTM0AC0000XV265D30SL4</w:t>
            </w:r>
            <w:r w:rsidR="00B02E64" w:rsidRPr="00483CCE">
              <w:rPr>
                <w:rFonts w:asciiTheme="majorHAnsi" w:hAnsiTheme="majorHAnsi" w:cstheme="majorHAnsi"/>
                <w:sz w:val="18"/>
                <w:szCs w:val="18"/>
                <w:lang w:eastAsia="ja-JP"/>
              </w:rPr>
              <w:t>1</w:t>
            </w:r>
            <w:r w:rsidRPr="00483CCE">
              <w:rPr>
                <w:rFonts w:asciiTheme="majorHAnsi" w:hAnsiTheme="majorHAnsi" w:cstheme="majorHAnsi"/>
                <w:sz w:val="18"/>
                <w:szCs w:val="18"/>
                <w:lang w:eastAsia="ja-JP"/>
              </w:rPr>
              <w:t>C</w:t>
            </w:r>
          </w:p>
        </w:tc>
      </w:tr>
    </w:tbl>
    <w:p w:rsidR="006018D8" w:rsidRDefault="005E7EDB" w:rsidP="00F1751E">
      <w:pPr>
        <w:pageBreakBefore/>
        <w:spacing w:line="260" w:lineRule="exact"/>
        <w:rPr>
          <w:lang w:eastAsia="ja-JP"/>
        </w:rPr>
      </w:pPr>
      <w:r>
        <w:rPr>
          <w:lang w:eastAsia="ja-JP"/>
        </w:rPr>
        <w:lastRenderedPageBreak/>
        <w:t>T</w:t>
      </w:r>
      <w:r w:rsidR="00C6547A">
        <w:rPr>
          <w:lang w:eastAsia="ja-JP"/>
        </w:rPr>
        <w:t xml:space="preserve">he following list is </w:t>
      </w:r>
      <w:r w:rsidR="000F5E8C">
        <w:rPr>
          <w:lang w:eastAsia="ja-JP"/>
        </w:rPr>
        <w:t xml:space="preserve">dependent </w:t>
      </w:r>
      <w:r w:rsidR="00C6547A">
        <w:rPr>
          <w:lang w:eastAsia="ja-JP"/>
        </w:rPr>
        <w:t>package name</w:t>
      </w:r>
    </w:p>
    <w:tbl>
      <w:tblPr>
        <w:tblStyle w:val="TableGrid"/>
        <w:tblW w:w="9776" w:type="dxa"/>
        <w:tblLayout w:type="fixed"/>
        <w:tblLook w:val="04A0" w:firstRow="1" w:lastRow="0" w:firstColumn="1" w:lastColumn="0" w:noHBand="0" w:noVBand="1"/>
      </w:tblPr>
      <w:tblGrid>
        <w:gridCol w:w="535"/>
        <w:gridCol w:w="2295"/>
        <w:gridCol w:w="3402"/>
        <w:gridCol w:w="3544"/>
      </w:tblGrid>
      <w:tr w:rsidR="00C6547A" w:rsidTr="004930D9">
        <w:trPr>
          <w:tblHeader/>
        </w:trPr>
        <w:tc>
          <w:tcPr>
            <w:tcW w:w="535" w:type="dxa"/>
            <w:shd w:val="clear" w:color="auto" w:fill="D6E3BC" w:themeFill="accent3" w:themeFillTint="66"/>
          </w:tcPr>
          <w:p w:rsidR="00C6547A" w:rsidRPr="004930D9" w:rsidRDefault="00210E21" w:rsidP="00BA3F26">
            <w:pPr>
              <w:jc w:val="center"/>
              <w:rPr>
                <w:rFonts w:asciiTheme="majorHAnsi" w:hAnsiTheme="majorHAnsi" w:cstheme="majorHAnsi"/>
                <w:b/>
                <w:sz w:val="18"/>
                <w:szCs w:val="18"/>
                <w:lang w:eastAsia="ja-JP"/>
              </w:rPr>
            </w:pPr>
            <w:r w:rsidRPr="00210E21">
              <w:rPr>
                <w:rFonts w:asciiTheme="majorHAnsi" w:hAnsiTheme="majorHAnsi" w:cstheme="majorHAnsi"/>
                <w:b/>
                <w:sz w:val="18"/>
                <w:szCs w:val="18"/>
                <w:lang w:eastAsia="ja-JP"/>
              </w:rPr>
              <w:t>No.</w:t>
            </w:r>
          </w:p>
        </w:tc>
        <w:tc>
          <w:tcPr>
            <w:tcW w:w="2295" w:type="dxa"/>
            <w:shd w:val="clear" w:color="auto" w:fill="D6E3BC" w:themeFill="accent3" w:themeFillTint="66"/>
          </w:tcPr>
          <w:p w:rsidR="00C6547A" w:rsidRPr="004930D9" w:rsidRDefault="00210E21" w:rsidP="00BA3F26">
            <w:pPr>
              <w:jc w:val="center"/>
              <w:rPr>
                <w:rFonts w:asciiTheme="majorHAnsi" w:hAnsiTheme="majorHAnsi" w:cstheme="majorHAnsi"/>
                <w:b/>
                <w:sz w:val="18"/>
                <w:szCs w:val="18"/>
                <w:lang w:eastAsia="ja-JP"/>
              </w:rPr>
            </w:pPr>
            <w:r w:rsidRPr="00210E21">
              <w:rPr>
                <w:rFonts w:asciiTheme="majorHAnsi" w:hAnsiTheme="majorHAnsi" w:cstheme="majorHAnsi"/>
                <w:b/>
                <w:sz w:val="18"/>
                <w:szCs w:val="18"/>
                <w:lang w:eastAsia="ja-JP"/>
              </w:rPr>
              <w:t>Function name</w:t>
            </w:r>
          </w:p>
        </w:tc>
        <w:tc>
          <w:tcPr>
            <w:tcW w:w="3402" w:type="dxa"/>
            <w:shd w:val="clear" w:color="auto" w:fill="D6E3BC" w:themeFill="accent3" w:themeFillTint="66"/>
          </w:tcPr>
          <w:p w:rsidR="00C6547A" w:rsidRPr="004930D9" w:rsidRDefault="00210E21" w:rsidP="00BA3F26">
            <w:pPr>
              <w:jc w:val="center"/>
              <w:rPr>
                <w:rFonts w:asciiTheme="majorHAnsi" w:hAnsiTheme="majorHAnsi" w:cstheme="majorHAnsi"/>
                <w:b/>
                <w:sz w:val="18"/>
                <w:szCs w:val="18"/>
                <w:lang w:eastAsia="ja-JP"/>
              </w:rPr>
            </w:pPr>
            <w:r w:rsidRPr="00210E21">
              <w:rPr>
                <w:rFonts w:asciiTheme="majorHAnsi" w:hAnsiTheme="majorHAnsi" w:cstheme="majorHAnsi"/>
                <w:b/>
                <w:sz w:val="18"/>
                <w:szCs w:val="18"/>
                <w:lang w:eastAsia="ja-JP"/>
              </w:rPr>
              <w:t>Type Name</w:t>
            </w:r>
          </w:p>
        </w:tc>
        <w:tc>
          <w:tcPr>
            <w:tcW w:w="3544" w:type="dxa"/>
            <w:shd w:val="clear" w:color="auto" w:fill="D6E3BC" w:themeFill="accent3" w:themeFillTint="66"/>
          </w:tcPr>
          <w:p w:rsidR="00E47347" w:rsidRPr="004930D9" w:rsidRDefault="00210E21">
            <w:pPr>
              <w:jc w:val="center"/>
              <w:rPr>
                <w:rFonts w:asciiTheme="majorHAnsi" w:hAnsiTheme="majorHAnsi" w:cstheme="majorHAnsi"/>
                <w:b/>
                <w:sz w:val="18"/>
                <w:szCs w:val="18"/>
                <w:lang w:eastAsia="ja-JP"/>
              </w:rPr>
            </w:pPr>
            <w:r w:rsidRPr="00210E21">
              <w:rPr>
                <w:rFonts w:asciiTheme="majorHAnsi" w:hAnsiTheme="majorHAnsi" w:cstheme="majorHAnsi"/>
                <w:b/>
                <w:sz w:val="18"/>
                <w:szCs w:val="18"/>
                <w:lang w:eastAsia="ja-JP"/>
              </w:rPr>
              <w:t>Dependent Package</w:t>
            </w:r>
            <w:r w:rsidR="00134DAB">
              <w:rPr>
                <w:rFonts w:asciiTheme="majorHAnsi" w:hAnsiTheme="majorHAnsi" w:cstheme="majorHAnsi"/>
                <w:b/>
                <w:sz w:val="18"/>
                <w:szCs w:val="18"/>
                <w:lang w:eastAsia="ja-JP"/>
              </w:rPr>
              <w:t>s</w:t>
            </w:r>
          </w:p>
        </w:tc>
      </w:tr>
      <w:tr w:rsidR="00C6547A" w:rsidTr="00D705D7">
        <w:trPr>
          <w:trHeight w:val="697"/>
        </w:trPr>
        <w:tc>
          <w:tcPr>
            <w:tcW w:w="535" w:type="dxa"/>
            <w:vAlign w:val="center"/>
          </w:tcPr>
          <w:p w:rsidR="00C6547A" w:rsidRPr="004930D9" w:rsidRDefault="00210E21" w:rsidP="00BA3F26">
            <w:pPr>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1</w:t>
            </w:r>
          </w:p>
        </w:tc>
        <w:tc>
          <w:tcPr>
            <w:tcW w:w="2295" w:type="dxa"/>
            <w:vAlign w:val="center"/>
          </w:tcPr>
          <w:p w:rsidR="00C6547A" w:rsidRPr="001D5B1F" w:rsidRDefault="00210E21" w:rsidP="00C77658">
            <w:pPr>
              <w:rPr>
                <w:rFonts w:asciiTheme="majorHAnsi" w:hAnsiTheme="majorHAnsi" w:cstheme="majorHAnsi"/>
                <w:sz w:val="18"/>
                <w:szCs w:val="18"/>
                <w:lang w:eastAsia="ja-JP"/>
              </w:rPr>
            </w:pPr>
            <w:r w:rsidRPr="001D5B1F">
              <w:rPr>
                <w:rFonts w:asciiTheme="majorHAnsi" w:hAnsiTheme="majorHAnsi" w:cstheme="majorHAnsi"/>
                <w:sz w:val="18"/>
                <w:szCs w:val="18"/>
                <w:lang w:eastAsia="ja-JP"/>
              </w:rPr>
              <w:t>h264dec_lib</w:t>
            </w:r>
          </w:p>
        </w:tc>
        <w:tc>
          <w:tcPr>
            <w:tcW w:w="3402" w:type="dxa"/>
            <w:vAlign w:val="center"/>
          </w:tcPr>
          <w:p w:rsidR="00C6547A" w:rsidRPr="00483CCE" w:rsidRDefault="00FB135D">
            <w:pPr>
              <w:rPr>
                <w:rFonts w:asciiTheme="majorHAnsi" w:hAnsiTheme="majorHAnsi" w:cstheme="majorHAnsi"/>
                <w:sz w:val="18"/>
                <w:szCs w:val="18"/>
                <w:lang w:eastAsia="ja-JP"/>
              </w:rPr>
            </w:pPr>
            <w:r w:rsidRPr="00483CCE">
              <w:rPr>
                <w:rFonts w:asciiTheme="majorHAnsi" w:eastAsiaTheme="minorEastAsia" w:hAnsiTheme="majorHAnsi" w:cstheme="majorHAnsi"/>
                <w:sz w:val="18"/>
                <w:szCs w:val="18"/>
                <w:lang w:eastAsia="ja-JP"/>
              </w:rPr>
              <w:t>RTM0AC0000XV264D30SL41C</w:t>
            </w:r>
          </w:p>
        </w:tc>
        <w:tc>
          <w:tcPr>
            <w:tcW w:w="3544" w:type="dxa"/>
          </w:tcPr>
          <w:p w:rsidR="00C6547A" w:rsidRPr="00483CCE" w:rsidRDefault="00DA4C2D" w:rsidP="00D705D7">
            <w:pPr>
              <w:pStyle w:val="NoSpacing"/>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RTM0AC0000XVCMND30SL41C</w:t>
            </w:r>
          </w:p>
          <w:p w:rsidR="0041573B" w:rsidRPr="00483CCE" w:rsidRDefault="0041573B" w:rsidP="00D705D7">
            <w:pPr>
              <w:pStyle w:val="NoSpacing"/>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RTM0AC0000XCMCTL30SL4</w:t>
            </w:r>
            <w:r w:rsidR="00DA4C2D" w:rsidRPr="00483CCE">
              <w:rPr>
                <w:rFonts w:asciiTheme="majorHAnsi" w:hAnsiTheme="majorHAnsi" w:cstheme="majorHAnsi"/>
                <w:sz w:val="18"/>
                <w:szCs w:val="18"/>
                <w:lang w:eastAsia="ja-JP"/>
              </w:rPr>
              <w:t>1</w:t>
            </w:r>
            <w:r w:rsidRPr="00483CCE">
              <w:rPr>
                <w:rFonts w:asciiTheme="majorHAnsi" w:hAnsiTheme="majorHAnsi" w:cstheme="majorHAnsi"/>
                <w:sz w:val="18"/>
                <w:szCs w:val="18"/>
                <w:lang w:eastAsia="ja-JP"/>
              </w:rPr>
              <w:t>C</w:t>
            </w:r>
          </w:p>
          <w:p w:rsidR="0041573B" w:rsidRPr="00483CCE" w:rsidRDefault="00DA4C2D">
            <w:pPr>
              <w:pStyle w:val="NoSpacing"/>
              <w:rPr>
                <w:rFonts w:asciiTheme="majorHAnsi" w:hAnsiTheme="majorHAnsi" w:cstheme="majorHAnsi"/>
                <w:sz w:val="18"/>
                <w:szCs w:val="18"/>
                <w:lang w:eastAsia="ja-JP"/>
              </w:rPr>
            </w:pPr>
            <w:r w:rsidRPr="00483CCE">
              <w:rPr>
                <w:rFonts w:asciiTheme="majorHAnsi" w:hAnsiTheme="majorHAnsi" w:cstheme="majorHAnsi"/>
                <w:sz w:val="18"/>
                <w:szCs w:val="18"/>
                <w:lang w:eastAsia="ja-JP"/>
              </w:rPr>
              <w:t>RCG3VUDRL4101ZDO</w:t>
            </w:r>
          </w:p>
        </w:tc>
      </w:tr>
      <w:tr w:rsidR="002F5788" w:rsidTr="00D705D7">
        <w:trPr>
          <w:trHeight w:val="796"/>
        </w:trPr>
        <w:tc>
          <w:tcPr>
            <w:tcW w:w="535" w:type="dxa"/>
            <w:vAlign w:val="center"/>
          </w:tcPr>
          <w:p w:rsidR="002F5788" w:rsidRPr="004930D9" w:rsidRDefault="00210E21" w:rsidP="00BA3F26">
            <w:pPr>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2</w:t>
            </w:r>
          </w:p>
        </w:tc>
        <w:tc>
          <w:tcPr>
            <w:tcW w:w="2295" w:type="dxa"/>
            <w:vAlign w:val="center"/>
          </w:tcPr>
          <w:p w:rsidR="002F5788" w:rsidRPr="001D5B1F" w:rsidRDefault="00210E21" w:rsidP="00C77658">
            <w:pPr>
              <w:rPr>
                <w:rFonts w:asciiTheme="majorHAnsi" w:hAnsiTheme="majorHAnsi" w:cstheme="majorHAnsi"/>
                <w:sz w:val="18"/>
                <w:szCs w:val="18"/>
                <w:lang w:eastAsia="ja-JP"/>
              </w:rPr>
            </w:pPr>
            <w:r w:rsidRPr="00483CCE">
              <w:rPr>
                <w:rFonts w:asciiTheme="majorHAnsi" w:eastAsia="Times New Roman" w:hAnsiTheme="majorHAnsi" w:cstheme="majorHAnsi"/>
                <w:sz w:val="18"/>
                <w:szCs w:val="18"/>
              </w:rPr>
              <w:t>h264enc_lib</w:t>
            </w:r>
          </w:p>
        </w:tc>
        <w:tc>
          <w:tcPr>
            <w:tcW w:w="3402" w:type="dxa"/>
            <w:vAlign w:val="center"/>
          </w:tcPr>
          <w:p w:rsidR="002F5788" w:rsidRPr="00483CCE" w:rsidRDefault="00FB135D">
            <w:pPr>
              <w:rPr>
                <w:rFonts w:asciiTheme="majorHAnsi" w:eastAsiaTheme="minorEastAsia" w:hAnsiTheme="majorHAnsi" w:cstheme="majorHAnsi"/>
                <w:sz w:val="18"/>
                <w:szCs w:val="18"/>
                <w:lang w:eastAsia="ja-JP"/>
              </w:rPr>
            </w:pPr>
            <w:r w:rsidRPr="00483CCE">
              <w:rPr>
                <w:rFonts w:asciiTheme="majorHAnsi" w:eastAsiaTheme="minorEastAsia" w:hAnsiTheme="majorHAnsi" w:cstheme="majorHAnsi"/>
                <w:sz w:val="18"/>
                <w:szCs w:val="18"/>
                <w:lang w:eastAsia="ja-JP"/>
              </w:rPr>
              <w:t>RTM0AC0000XV264E30SL41C</w:t>
            </w:r>
          </w:p>
        </w:tc>
        <w:tc>
          <w:tcPr>
            <w:tcW w:w="3544" w:type="dxa"/>
          </w:tcPr>
          <w:p w:rsidR="002F5788" w:rsidRPr="00483CCE" w:rsidRDefault="00DA4C2D" w:rsidP="00D705D7">
            <w:pPr>
              <w:pStyle w:val="NoSpacing"/>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RTM0AC0000XVCMNE30SL41C</w:t>
            </w:r>
          </w:p>
          <w:p w:rsidR="002D369B" w:rsidRPr="00483CCE" w:rsidRDefault="00DA4C2D" w:rsidP="00D705D7">
            <w:pPr>
              <w:pStyle w:val="NoSpacing"/>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RTM0AC0000XCMCTL30SL41C</w:t>
            </w:r>
          </w:p>
          <w:p w:rsidR="002D369B" w:rsidRPr="00483CCE" w:rsidRDefault="00DA4C2D">
            <w:pPr>
              <w:pStyle w:val="NoSpacing"/>
              <w:rPr>
                <w:rFonts w:asciiTheme="majorHAnsi" w:eastAsiaTheme="minorEastAsia" w:hAnsiTheme="majorHAnsi" w:cstheme="majorHAnsi"/>
                <w:sz w:val="18"/>
                <w:szCs w:val="18"/>
                <w:lang w:eastAsia="ja-JP"/>
              </w:rPr>
            </w:pPr>
            <w:r w:rsidRPr="00483CCE">
              <w:rPr>
                <w:rFonts w:asciiTheme="majorHAnsi" w:hAnsiTheme="majorHAnsi" w:cstheme="majorHAnsi"/>
                <w:sz w:val="18"/>
                <w:szCs w:val="18"/>
                <w:lang w:eastAsia="ja-JP"/>
              </w:rPr>
              <w:t>RCG3VUDRL4101ZDO</w:t>
            </w:r>
          </w:p>
        </w:tc>
      </w:tr>
      <w:tr w:rsidR="002F5788" w:rsidTr="00D705D7">
        <w:trPr>
          <w:trHeight w:val="724"/>
        </w:trPr>
        <w:tc>
          <w:tcPr>
            <w:tcW w:w="535" w:type="dxa"/>
            <w:vAlign w:val="center"/>
          </w:tcPr>
          <w:p w:rsidR="002F5788" w:rsidRPr="004930D9" w:rsidRDefault="00210E21" w:rsidP="002F5788">
            <w:pPr>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3</w:t>
            </w:r>
          </w:p>
        </w:tc>
        <w:tc>
          <w:tcPr>
            <w:tcW w:w="2295" w:type="dxa"/>
            <w:vAlign w:val="center"/>
          </w:tcPr>
          <w:p w:rsidR="002F5788" w:rsidRPr="001D5B1F" w:rsidRDefault="00210E21" w:rsidP="002F5788">
            <w:pPr>
              <w:rPr>
                <w:rFonts w:asciiTheme="majorHAnsi" w:hAnsiTheme="majorHAnsi" w:cstheme="majorHAnsi"/>
                <w:sz w:val="18"/>
                <w:szCs w:val="18"/>
                <w:lang w:eastAsia="ja-JP"/>
              </w:rPr>
            </w:pPr>
            <w:r w:rsidRPr="001D5B1F">
              <w:rPr>
                <w:rFonts w:asciiTheme="majorHAnsi" w:hAnsiTheme="majorHAnsi" w:cstheme="majorHAnsi"/>
                <w:sz w:val="18"/>
                <w:szCs w:val="18"/>
                <w:lang w:eastAsia="ja-JP"/>
              </w:rPr>
              <w:t>h265dec_lib</w:t>
            </w:r>
          </w:p>
        </w:tc>
        <w:tc>
          <w:tcPr>
            <w:tcW w:w="3402" w:type="dxa"/>
            <w:vAlign w:val="center"/>
          </w:tcPr>
          <w:p w:rsidR="002F5788" w:rsidRPr="00483CCE" w:rsidRDefault="00FB135D">
            <w:pPr>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RTM0AC0000XV265D30SL41C</w:t>
            </w:r>
          </w:p>
        </w:tc>
        <w:tc>
          <w:tcPr>
            <w:tcW w:w="3544" w:type="dxa"/>
          </w:tcPr>
          <w:p w:rsidR="002D369B" w:rsidRPr="00483CCE" w:rsidRDefault="00DA4C2D" w:rsidP="002D369B">
            <w:pPr>
              <w:pStyle w:val="NoSpacing"/>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RTM0AC0000XVCMND30SL41C</w:t>
            </w:r>
          </w:p>
          <w:p w:rsidR="002D369B" w:rsidRPr="00483CCE" w:rsidRDefault="00DA4C2D" w:rsidP="002D369B">
            <w:pPr>
              <w:pStyle w:val="NoSpacing"/>
              <w:rPr>
                <w:rFonts w:asciiTheme="majorHAnsi" w:hAnsiTheme="majorHAnsi" w:cstheme="majorHAnsi"/>
                <w:sz w:val="18"/>
                <w:szCs w:val="18"/>
                <w:lang w:eastAsia="ja-JP"/>
              </w:rPr>
            </w:pPr>
            <w:r w:rsidRPr="00483CCE">
              <w:rPr>
                <w:rFonts w:asciiTheme="majorHAnsi" w:hAnsiTheme="majorHAnsi" w:cstheme="majorHAnsi"/>
                <w:sz w:val="18"/>
                <w:szCs w:val="18"/>
                <w:lang w:eastAsia="ja-JP"/>
              </w:rPr>
              <w:t>RTM0AC0000XCMCTL30SL41C</w:t>
            </w:r>
          </w:p>
          <w:p w:rsidR="002F5788" w:rsidRPr="00483CCE" w:rsidRDefault="00DA4C2D">
            <w:pPr>
              <w:pStyle w:val="NoSpacing"/>
              <w:spacing w:after="200" w:line="-260" w:lineRule="auto"/>
              <w:rPr>
                <w:rFonts w:asciiTheme="majorHAnsi" w:hAnsiTheme="majorHAnsi" w:cstheme="majorHAnsi"/>
                <w:sz w:val="18"/>
                <w:szCs w:val="18"/>
                <w:lang w:eastAsia="ja-JP"/>
              </w:rPr>
            </w:pPr>
            <w:r w:rsidRPr="00483CCE">
              <w:rPr>
                <w:rFonts w:asciiTheme="majorHAnsi" w:hAnsiTheme="majorHAnsi" w:cstheme="majorHAnsi"/>
                <w:sz w:val="18"/>
                <w:szCs w:val="18"/>
                <w:lang w:eastAsia="ja-JP"/>
              </w:rPr>
              <w:t>RCG3VUDRL4101ZDO</w:t>
            </w:r>
          </w:p>
        </w:tc>
      </w:tr>
    </w:tbl>
    <w:p w:rsidR="00F6294E" w:rsidRDefault="00F6294E" w:rsidP="00F6294E">
      <w:pPr>
        <w:spacing w:line="260" w:lineRule="exact"/>
        <w:outlineLvl w:val="1"/>
        <w:rPr>
          <w:lang w:eastAsia="ja-JP"/>
        </w:rPr>
      </w:pPr>
      <w:r>
        <w:rPr>
          <w:rFonts w:ascii="Arial" w:hAnsi="Arial" w:cs="Arial"/>
          <w:b/>
          <w:bCs/>
        </w:rPr>
        <w:t xml:space="preserve">Step </w:t>
      </w:r>
      <w:r>
        <w:rPr>
          <w:rFonts w:ascii="Arial" w:hAnsi="Arial" w:cs="Arial"/>
          <w:b/>
          <w:bCs/>
          <w:lang w:eastAsia="ja-JP"/>
        </w:rPr>
        <w:t>8</w:t>
      </w:r>
      <w:r>
        <w:rPr>
          <w:rFonts w:ascii="Arial" w:hAnsi="Arial" w:cs="Arial" w:hint="eastAsia"/>
          <w:b/>
          <w:bCs/>
          <w:lang w:eastAsia="ja-JP"/>
        </w:rPr>
        <w:t xml:space="preserve"> enable</w:t>
      </w:r>
      <w:r w:rsidR="00674CD0">
        <w:rPr>
          <w:rFonts w:ascii="Arial" w:hAnsi="Arial" w:cs="Arial"/>
          <w:b/>
          <w:bCs/>
          <w:lang w:eastAsia="ja-JP"/>
        </w:rPr>
        <w:t>/disable other functions</w:t>
      </w:r>
    </w:p>
    <w:p w:rsidR="00674CD0" w:rsidRDefault="00674CD0" w:rsidP="00674CD0">
      <w:pPr>
        <w:rPr>
          <w:lang w:eastAsia="ja-JP"/>
        </w:rPr>
      </w:pPr>
      <w:r>
        <w:rPr>
          <w:rFonts w:hint="eastAsia"/>
          <w:lang w:eastAsia="ja-JP"/>
        </w:rPr>
        <w:t>P</w:t>
      </w:r>
      <w:r>
        <w:rPr>
          <w:lang w:eastAsia="ja-JP"/>
        </w:rPr>
        <w:t xml:space="preserve">lease modify </w:t>
      </w:r>
      <w:r>
        <w:rPr>
          <w:rFonts w:hint="eastAsia"/>
          <w:lang w:eastAsia="ja-JP"/>
        </w:rPr>
        <w:t>configurations in $</w:t>
      </w:r>
      <w:r>
        <w:rPr>
          <w:lang w:eastAsia="ja-JP"/>
        </w:rPr>
        <w:t>{</w:t>
      </w:r>
      <w:r>
        <w:rPr>
          <w:rFonts w:hint="eastAsia"/>
          <w:lang w:eastAsia="ja-JP"/>
        </w:rPr>
        <w:t>WORK</w:t>
      </w:r>
      <w:r>
        <w:rPr>
          <w:lang w:eastAsia="ja-JP"/>
        </w:rPr>
        <w:t>}</w:t>
      </w:r>
      <w:r>
        <w:rPr>
          <w:rFonts w:hint="eastAsia"/>
          <w:lang w:eastAsia="ja-JP"/>
        </w:rPr>
        <w:t xml:space="preserve">/build/conf/local.conf by </w:t>
      </w:r>
      <w:r>
        <w:rPr>
          <w:lang w:eastAsia="ja-JP"/>
        </w:rPr>
        <w:t xml:space="preserve">following </w:t>
      </w:r>
      <w:r>
        <w:rPr>
          <w:rFonts w:hint="eastAsia"/>
          <w:lang w:eastAsia="ja-JP"/>
        </w:rPr>
        <w:t>instructions</w:t>
      </w:r>
      <w:r>
        <w:rPr>
          <w:lang w:eastAsia="ja-JP"/>
        </w:rPr>
        <w:t>.</w:t>
      </w:r>
    </w:p>
    <w:tbl>
      <w:tblPr>
        <w:tblStyle w:val="TableGrid"/>
        <w:tblW w:w="9776" w:type="dxa"/>
        <w:tblLayout w:type="fixed"/>
        <w:tblLook w:val="04A0" w:firstRow="1" w:lastRow="0" w:firstColumn="1" w:lastColumn="0" w:noHBand="0" w:noVBand="1"/>
      </w:tblPr>
      <w:tblGrid>
        <w:gridCol w:w="535"/>
        <w:gridCol w:w="1890"/>
        <w:gridCol w:w="1260"/>
        <w:gridCol w:w="6091"/>
      </w:tblGrid>
      <w:tr w:rsidR="00674CD0" w:rsidTr="00BF3C35">
        <w:trPr>
          <w:tblHeader/>
        </w:trPr>
        <w:tc>
          <w:tcPr>
            <w:tcW w:w="535" w:type="dxa"/>
            <w:shd w:val="clear" w:color="auto" w:fill="D6E3BC" w:themeFill="accent3" w:themeFillTint="66"/>
          </w:tcPr>
          <w:p w:rsidR="00674CD0" w:rsidRPr="004930D9" w:rsidRDefault="00674CD0" w:rsidP="00C26BE7">
            <w:pPr>
              <w:jc w:val="center"/>
              <w:rPr>
                <w:rFonts w:asciiTheme="majorHAnsi" w:hAnsiTheme="majorHAnsi" w:cstheme="majorHAnsi"/>
                <w:b/>
                <w:sz w:val="18"/>
                <w:szCs w:val="18"/>
                <w:lang w:eastAsia="ja-JP"/>
              </w:rPr>
            </w:pPr>
            <w:r w:rsidRPr="00210E21">
              <w:rPr>
                <w:rFonts w:asciiTheme="majorHAnsi" w:hAnsiTheme="majorHAnsi" w:cstheme="majorHAnsi"/>
                <w:b/>
                <w:sz w:val="18"/>
                <w:szCs w:val="18"/>
                <w:lang w:eastAsia="ja-JP"/>
              </w:rPr>
              <w:t>No.</w:t>
            </w:r>
          </w:p>
        </w:tc>
        <w:tc>
          <w:tcPr>
            <w:tcW w:w="1890" w:type="dxa"/>
            <w:shd w:val="clear" w:color="auto" w:fill="D6E3BC" w:themeFill="accent3" w:themeFillTint="66"/>
          </w:tcPr>
          <w:p w:rsidR="00674CD0" w:rsidRPr="004930D9" w:rsidRDefault="00674CD0" w:rsidP="00C26BE7">
            <w:pPr>
              <w:jc w:val="center"/>
              <w:rPr>
                <w:rFonts w:asciiTheme="majorHAnsi" w:hAnsiTheme="majorHAnsi" w:cstheme="majorHAnsi"/>
                <w:b/>
                <w:sz w:val="18"/>
                <w:szCs w:val="18"/>
                <w:lang w:eastAsia="ja-JP"/>
              </w:rPr>
            </w:pPr>
            <w:r>
              <w:rPr>
                <w:rFonts w:asciiTheme="majorHAnsi" w:hAnsiTheme="majorHAnsi" w:cstheme="majorHAnsi"/>
                <w:b/>
                <w:sz w:val="18"/>
                <w:szCs w:val="18"/>
                <w:lang w:eastAsia="ja-JP"/>
              </w:rPr>
              <w:t>Function</w:t>
            </w:r>
          </w:p>
        </w:tc>
        <w:tc>
          <w:tcPr>
            <w:tcW w:w="1260" w:type="dxa"/>
            <w:shd w:val="clear" w:color="auto" w:fill="D6E3BC" w:themeFill="accent3" w:themeFillTint="66"/>
          </w:tcPr>
          <w:p w:rsidR="00674CD0" w:rsidRPr="004930D9" w:rsidRDefault="00674CD0" w:rsidP="00C26BE7">
            <w:pPr>
              <w:jc w:val="center"/>
              <w:rPr>
                <w:rFonts w:asciiTheme="majorHAnsi" w:hAnsiTheme="majorHAnsi" w:cstheme="majorHAnsi"/>
                <w:b/>
                <w:sz w:val="18"/>
                <w:szCs w:val="18"/>
                <w:lang w:eastAsia="ja-JP"/>
              </w:rPr>
            </w:pPr>
            <w:r>
              <w:rPr>
                <w:rFonts w:asciiTheme="majorHAnsi" w:hAnsiTheme="majorHAnsi" w:cstheme="majorHAnsi"/>
                <w:b/>
                <w:sz w:val="18"/>
                <w:szCs w:val="18"/>
                <w:lang w:eastAsia="ja-JP"/>
              </w:rPr>
              <w:t>Default</w:t>
            </w:r>
            <w:r w:rsidR="001629BA">
              <w:rPr>
                <w:rFonts w:asciiTheme="majorHAnsi" w:hAnsiTheme="majorHAnsi" w:cstheme="majorHAnsi"/>
                <w:b/>
                <w:sz w:val="18"/>
                <w:szCs w:val="18"/>
                <w:lang w:eastAsia="ja-JP"/>
              </w:rPr>
              <w:t xml:space="preserve"> support</w:t>
            </w:r>
          </w:p>
        </w:tc>
        <w:tc>
          <w:tcPr>
            <w:tcW w:w="6091" w:type="dxa"/>
            <w:shd w:val="clear" w:color="auto" w:fill="D6E3BC" w:themeFill="accent3" w:themeFillTint="66"/>
          </w:tcPr>
          <w:p w:rsidR="00674CD0" w:rsidRPr="004930D9" w:rsidRDefault="001629BA" w:rsidP="00C26BE7">
            <w:pPr>
              <w:jc w:val="center"/>
              <w:rPr>
                <w:rFonts w:asciiTheme="majorHAnsi" w:hAnsiTheme="majorHAnsi" w:cstheme="majorHAnsi"/>
                <w:b/>
                <w:sz w:val="18"/>
                <w:szCs w:val="18"/>
                <w:lang w:eastAsia="ja-JP"/>
              </w:rPr>
            </w:pPr>
            <w:r>
              <w:rPr>
                <w:rFonts w:asciiTheme="majorHAnsi" w:hAnsiTheme="majorHAnsi" w:cstheme="majorHAnsi"/>
                <w:b/>
                <w:sz w:val="18"/>
                <w:szCs w:val="18"/>
                <w:lang w:eastAsia="ja-JP"/>
              </w:rPr>
              <w:t>How to</w:t>
            </w:r>
          </w:p>
        </w:tc>
      </w:tr>
      <w:tr w:rsidR="00674CD0" w:rsidTr="00BF3C35">
        <w:trPr>
          <w:trHeight w:val="697"/>
        </w:trPr>
        <w:tc>
          <w:tcPr>
            <w:tcW w:w="535" w:type="dxa"/>
            <w:vAlign w:val="center"/>
          </w:tcPr>
          <w:p w:rsidR="00674CD0" w:rsidRPr="004930D9" w:rsidRDefault="00674CD0" w:rsidP="00C26BE7">
            <w:pPr>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1</w:t>
            </w:r>
          </w:p>
        </w:tc>
        <w:tc>
          <w:tcPr>
            <w:tcW w:w="1890" w:type="dxa"/>
            <w:vAlign w:val="center"/>
          </w:tcPr>
          <w:p w:rsidR="00674CD0" w:rsidRPr="001D5B1F" w:rsidRDefault="00674CD0" w:rsidP="00C26BE7">
            <w:pPr>
              <w:rPr>
                <w:rFonts w:asciiTheme="majorHAnsi" w:hAnsiTheme="majorHAnsi" w:cstheme="majorHAnsi"/>
                <w:sz w:val="18"/>
                <w:szCs w:val="18"/>
                <w:lang w:eastAsia="ja-JP"/>
              </w:rPr>
            </w:pPr>
            <w:r>
              <w:rPr>
                <w:rFonts w:asciiTheme="majorHAnsi" w:hAnsiTheme="majorHAnsi" w:cstheme="majorHAnsi"/>
                <w:sz w:val="18"/>
                <w:szCs w:val="18"/>
                <w:lang w:eastAsia="ja-JP"/>
              </w:rPr>
              <w:t xml:space="preserve">Support GPLv3, </w:t>
            </w:r>
            <w:r w:rsidRPr="00674CD0">
              <w:rPr>
                <w:rFonts w:asciiTheme="majorHAnsi" w:hAnsiTheme="majorHAnsi" w:cstheme="majorHAnsi"/>
                <w:sz w:val="18"/>
                <w:szCs w:val="18"/>
                <w:lang w:eastAsia="ja-JP"/>
              </w:rPr>
              <w:t>GPLv3+</w:t>
            </w:r>
            <w:r>
              <w:rPr>
                <w:rFonts w:asciiTheme="majorHAnsi" w:hAnsiTheme="majorHAnsi" w:cstheme="majorHAnsi"/>
                <w:sz w:val="18"/>
                <w:szCs w:val="18"/>
                <w:lang w:eastAsia="ja-JP"/>
              </w:rPr>
              <w:t xml:space="preserve"> softwares</w:t>
            </w:r>
          </w:p>
        </w:tc>
        <w:tc>
          <w:tcPr>
            <w:tcW w:w="1260" w:type="dxa"/>
            <w:vAlign w:val="center"/>
          </w:tcPr>
          <w:p w:rsidR="00674CD0" w:rsidRPr="00483CCE" w:rsidRDefault="00674CD0" w:rsidP="00BF3C35">
            <w:pPr>
              <w:jc w:val="center"/>
              <w:rPr>
                <w:rFonts w:asciiTheme="majorHAnsi" w:hAnsiTheme="majorHAnsi" w:cstheme="majorHAnsi"/>
                <w:sz w:val="18"/>
                <w:szCs w:val="18"/>
                <w:lang w:eastAsia="ja-JP"/>
              </w:rPr>
            </w:pPr>
            <w:r>
              <w:rPr>
                <w:rFonts w:asciiTheme="majorHAnsi" w:eastAsiaTheme="minorEastAsia" w:hAnsiTheme="majorHAnsi" w:cstheme="majorHAnsi"/>
                <w:sz w:val="18"/>
                <w:szCs w:val="18"/>
                <w:lang w:eastAsia="ja-JP"/>
              </w:rPr>
              <w:t>No</w:t>
            </w:r>
          </w:p>
        </w:tc>
        <w:tc>
          <w:tcPr>
            <w:tcW w:w="6091" w:type="dxa"/>
          </w:tcPr>
          <w:p w:rsidR="001629BA" w:rsidRDefault="001629BA" w:rsidP="00C26BE7">
            <w:pPr>
              <w:pStyle w:val="NoSpacing"/>
              <w:rPr>
                <w:rFonts w:asciiTheme="majorHAnsi" w:hAnsiTheme="majorHAnsi" w:cstheme="majorHAnsi"/>
                <w:sz w:val="18"/>
                <w:szCs w:val="18"/>
                <w:lang w:eastAsia="ja-JP"/>
              </w:rPr>
            </w:pPr>
            <w:r>
              <w:rPr>
                <w:rFonts w:asciiTheme="majorHAnsi" w:hAnsiTheme="majorHAnsi" w:cstheme="majorHAnsi"/>
                <w:sz w:val="18"/>
                <w:szCs w:val="18"/>
                <w:lang w:eastAsia="ja-JP"/>
              </w:rPr>
              <w:t>Default in local.conf:</w:t>
            </w:r>
          </w:p>
          <w:p w:rsidR="00674CD0" w:rsidRDefault="001629BA" w:rsidP="00C26BE7">
            <w:pPr>
              <w:pStyle w:val="NoSpacing"/>
              <w:rPr>
                <w:rFonts w:asciiTheme="majorHAnsi" w:hAnsiTheme="majorHAnsi" w:cstheme="majorHAnsi"/>
                <w:sz w:val="18"/>
                <w:szCs w:val="18"/>
                <w:lang w:eastAsia="ja-JP"/>
              </w:rPr>
            </w:pPr>
            <w:r>
              <w:rPr>
                <w:rFonts w:asciiTheme="majorHAnsi" w:hAnsiTheme="majorHAnsi" w:cstheme="majorHAnsi"/>
                <w:sz w:val="18"/>
                <w:szCs w:val="18"/>
                <w:lang w:eastAsia="ja-JP"/>
              </w:rPr>
              <w:t xml:space="preserve">   </w:t>
            </w:r>
            <w:r w:rsidRPr="001629BA">
              <w:rPr>
                <w:rFonts w:asciiTheme="majorHAnsi" w:hAnsiTheme="majorHAnsi" w:cstheme="majorHAnsi"/>
                <w:sz w:val="18"/>
                <w:szCs w:val="18"/>
                <w:lang w:eastAsia="ja-JP"/>
              </w:rPr>
              <w:t>INCOMPATIBLE_LICENSE = "GPLv3 GPLv3+"</w:t>
            </w:r>
          </w:p>
          <w:p w:rsidR="001629BA" w:rsidRDefault="001629BA" w:rsidP="00BF3C35">
            <w:pPr>
              <w:pStyle w:val="NoSpacing"/>
              <w:tabs>
                <w:tab w:val="left" w:pos="1780"/>
              </w:tabs>
              <w:rPr>
                <w:rFonts w:asciiTheme="majorHAnsi" w:hAnsiTheme="majorHAnsi" w:cstheme="majorHAnsi"/>
                <w:sz w:val="18"/>
                <w:szCs w:val="18"/>
                <w:lang w:eastAsia="ja-JP"/>
              </w:rPr>
            </w:pPr>
            <w:r>
              <w:rPr>
                <w:rFonts w:asciiTheme="majorHAnsi" w:hAnsiTheme="majorHAnsi" w:cstheme="majorHAnsi"/>
                <w:sz w:val="18"/>
                <w:szCs w:val="18"/>
                <w:lang w:eastAsia="ja-JP"/>
              </w:rPr>
              <w:t>To enable:</w:t>
            </w:r>
            <w:r>
              <w:rPr>
                <w:rFonts w:asciiTheme="majorHAnsi" w:hAnsiTheme="majorHAnsi" w:cstheme="majorHAnsi"/>
                <w:sz w:val="18"/>
                <w:szCs w:val="18"/>
                <w:lang w:eastAsia="ja-JP"/>
              </w:rPr>
              <w:tab/>
            </w:r>
          </w:p>
          <w:p w:rsidR="001629BA" w:rsidRPr="00483CCE" w:rsidRDefault="001629BA" w:rsidP="00C26BE7">
            <w:pPr>
              <w:pStyle w:val="NoSpacing"/>
              <w:rPr>
                <w:rFonts w:asciiTheme="majorHAnsi" w:hAnsiTheme="majorHAnsi" w:cstheme="majorHAnsi"/>
                <w:sz w:val="18"/>
                <w:szCs w:val="18"/>
                <w:lang w:eastAsia="ja-JP"/>
              </w:rPr>
            </w:pPr>
            <w:r>
              <w:rPr>
                <w:rFonts w:asciiTheme="majorHAnsi" w:hAnsiTheme="majorHAnsi" w:cstheme="majorHAnsi"/>
                <w:sz w:val="18"/>
                <w:szCs w:val="18"/>
                <w:lang w:eastAsia="ja-JP"/>
              </w:rPr>
              <w:t xml:space="preserve">   #</w:t>
            </w:r>
            <w:r w:rsidRPr="001629BA">
              <w:rPr>
                <w:rFonts w:asciiTheme="majorHAnsi" w:hAnsiTheme="majorHAnsi" w:cstheme="majorHAnsi"/>
                <w:sz w:val="18"/>
                <w:szCs w:val="18"/>
                <w:lang w:eastAsia="ja-JP"/>
              </w:rPr>
              <w:t>INCOMPATIBLE_LICENSE = "GPLv3 GPLv3+"</w:t>
            </w:r>
          </w:p>
        </w:tc>
      </w:tr>
      <w:tr w:rsidR="00674CD0" w:rsidTr="00BF3C35">
        <w:trPr>
          <w:trHeight w:val="796"/>
        </w:trPr>
        <w:tc>
          <w:tcPr>
            <w:tcW w:w="535" w:type="dxa"/>
            <w:vAlign w:val="center"/>
          </w:tcPr>
          <w:p w:rsidR="00674CD0" w:rsidRPr="004930D9" w:rsidRDefault="00674CD0" w:rsidP="00C26BE7">
            <w:pPr>
              <w:jc w:val="center"/>
              <w:rPr>
                <w:rFonts w:asciiTheme="majorHAnsi" w:hAnsiTheme="majorHAnsi" w:cstheme="majorHAnsi"/>
                <w:sz w:val="18"/>
                <w:szCs w:val="18"/>
                <w:lang w:eastAsia="ja-JP"/>
              </w:rPr>
            </w:pPr>
            <w:r w:rsidRPr="00210E21">
              <w:rPr>
                <w:rFonts w:asciiTheme="majorHAnsi" w:hAnsiTheme="majorHAnsi" w:cstheme="majorHAnsi"/>
                <w:sz w:val="18"/>
                <w:szCs w:val="18"/>
                <w:lang w:eastAsia="ja-JP"/>
              </w:rPr>
              <w:t>2</w:t>
            </w:r>
          </w:p>
        </w:tc>
        <w:tc>
          <w:tcPr>
            <w:tcW w:w="1890" w:type="dxa"/>
            <w:vAlign w:val="center"/>
          </w:tcPr>
          <w:p w:rsidR="00674CD0" w:rsidRPr="001D5B1F" w:rsidRDefault="00674CD0" w:rsidP="00C26BE7">
            <w:pPr>
              <w:rPr>
                <w:rFonts w:asciiTheme="majorHAnsi" w:hAnsiTheme="majorHAnsi" w:cstheme="majorHAnsi"/>
                <w:sz w:val="18"/>
                <w:szCs w:val="18"/>
                <w:lang w:eastAsia="ja-JP"/>
              </w:rPr>
            </w:pPr>
            <w:r>
              <w:rPr>
                <w:rFonts w:asciiTheme="majorHAnsi" w:eastAsia="Times New Roman" w:hAnsiTheme="majorHAnsi" w:cstheme="majorHAnsi"/>
                <w:sz w:val="18"/>
                <w:szCs w:val="18"/>
              </w:rPr>
              <w:t>Support 32 bits application</w:t>
            </w:r>
          </w:p>
        </w:tc>
        <w:tc>
          <w:tcPr>
            <w:tcW w:w="1260" w:type="dxa"/>
            <w:vAlign w:val="center"/>
          </w:tcPr>
          <w:p w:rsidR="00674CD0" w:rsidRPr="00483CCE" w:rsidRDefault="00674CD0" w:rsidP="00BF3C35">
            <w:pPr>
              <w:jc w:val="center"/>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Yes</w:t>
            </w:r>
          </w:p>
        </w:tc>
        <w:tc>
          <w:tcPr>
            <w:tcW w:w="6091" w:type="dxa"/>
          </w:tcPr>
          <w:p w:rsidR="00674CD0" w:rsidRDefault="001629BA" w:rsidP="00C26BE7">
            <w:pPr>
              <w:pStyle w:val="NoSpacing"/>
              <w:rPr>
                <w:rFonts w:asciiTheme="majorHAnsi" w:hAnsiTheme="majorHAnsi" w:cstheme="majorHAnsi"/>
                <w:sz w:val="18"/>
                <w:szCs w:val="18"/>
                <w:lang w:eastAsia="ja-JP"/>
              </w:rPr>
            </w:pPr>
            <w:r>
              <w:rPr>
                <w:rFonts w:asciiTheme="majorHAnsi" w:hAnsiTheme="majorHAnsi" w:cstheme="majorHAnsi"/>
                <w:sz w:val="18"/>
                <w:szCs w:val="18"/>
                <w:lang w:eastAsia="ja-JP"/>
              </w:rPr>
              <w:t>Default in local.conf:</w:t>
            </w:r>
          </w:p>
          <w:p w:rsidR="001629BA" w:rsidRPr="001629BA" w:rsidRDefault="001629BA"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 xml:space="preserve">   </w:t>
            </w:r>
            <w:r w:rsidRPr="001629BA">
              <w:rPr>
                <w:rFonts w:asciiTheme="majorHAnsi" w:eastAsiaTheme="minorEastAsia" w:hAnsiTheme="majorHAnsi" w:cstheme="majorHAnsi"/>
                <w:sz w:val="18"/>
                <w:szCs w:val="18"/>
                <w:lang w:eastAsia="ja-JP"/>
              </w:rPr>
              <w:t>require conf/multilib.conf</w:t>
            </w:r>
          </w:p>
          <w:p w:rsidR="001629BA" w:rsidRPr="001629BA" w:rsidRDefault="001629BA"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 xml:space="preserve">   </w:t>
            </w:r>
            <w:r w:rsidRPr="001629BA">
              <w:rPr>
                <w:rFonts w:asciiTheme="majorHAnsi" w:eastAsiaTheme="minorEastAsia" w:hAnsiTheme="majorHAnsi" w:cstheme="majorHAnsi"/>
                <w:sz w:val="18"/>
                <w:szCs w:val="18"/>
                <w:lang w:eastAsia="ja-JP"/>
              </w:rPr>
              <w:t>MULTILIBS = "multilib:lib32"</w:t>
            </w:r>
          </w:p>
          <w:p w:rsidR="001629BA" w:rsidRDefault="001629BA"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 xml:space="preserve">   </w:t>
            </w:r>
            <w:r w:rsidRPr="001629BA">
              <w:rPr>
                <w:rFonts w:asciiTheme="majorHAnsi" w:eastAsiaTheme="minorEastAsia" w:hAnsiTheme="majorHAnsi" w:cstheme="majorHAnsi"/>
                <w:sz w:val="18"/>
                <w:szCs w:val="18"/>
                <w:lang w:eastAsia="ja-JP"/>
              </w:rPr>
              <w:t>DEFAULTTUNE_virtclass-multilib-lib32 = "armv7vethf-neon"</w:t>
            </w:r>
          </w:p>
          <w:p w:rsidR="00C7516E" w:rsidRDefault="00C7516E"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 xml:space="preserve">   </w:t>
            </w:r>
            <w:r w:rsidRPr="00C7516E">
              <w:rPr>
                <w:rFonts w:asciiTheme="majorHAnsi" w:eastAsiaTheme="minorEastAsia" w:hAnsiTheme="majorHAnsi" w:cstheme="majorHAnsi"/>
                <w:sz w:val="18"/>
                <w:szCs w:val="18"/>
                <w:lang w:eastAsia="ja-JP"/>
              </w:rPr>
              <w:t>USE_32BIT_PKGS = "1"</w:t>
            </w:r>
          </w:p>
          <w:p w:rsidR="001629BA" w:rsidRDefault="001629BA"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To disable:</w:t>
            </w:r>
          </w:p>
          <w:p w:rsidR="001629BA" w:rsidRPr="001629BA" w:rsidRDefault="001629BA"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 xml:space="preserve">   #</w:t>
            </w:r>
            <w:r w:rsidRPr="001629BA">
              <w:rPr>
                <w:rFonts w:asciiTheme="majorHAnsi" w:eastAsiaTheme="minorEastAsia" w:hAnsiTheme="majorHAnsi" w:cstheme="majorHAnsi"/>
                <w:sz w:val="18"/>
                <w:szCs w:val="18"/>
                <w:lang w:eastAsia="ja-JP"/>
              </w:rPr>
              <w:t>require conf/multilib.conf</w:t>
            </w:r>
          </w:p>
          <w:p w:rsidR="001629BA" w:rsidRPr="001629BA" w:rsidRDefault="001629BA"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 xml:space="preserve">   #</w:t>
            </w:r>
            <w:r w:rsidRPr="001629BA">
              <w:rPr>
                <w:rFonts w:asciiTheme="majorHAnsi" w:eastAsiaTheme="minorEastAsia" w:hAnsiTheme="majorHAnsi" w:cstheme="majorHAnsi"/>
                <w:sz w:val="18"/>
                <w:szCs w:val="18"/>
                <w:lang w:eastAsia="ja-JP"/>
              </w:rPr>
              <w:t>MULTILIBS = "multilib:lib32"</w:t>
            </w:r>
          </w:p>
          <w:p w:rsidR="001629BA" w:rsidRDefault="001629BA"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 xml:space="preserve">   #</w:t>
            </w:r>
            <w:r w:rsidRPr="001629BA">
              <w:rPr>
                <w:rFonts w:asciiTheme="majorHAnsi" w:eastAsiaTheme="minorEastAsia" w:hAnsiTheme="majorHAnsi" w:cstheme="majorHAnsi"/>
                <w:sz w:val="18"/>
                <w:szCs w:val="18"/>
                <w:lang w:eastAsia="ja-JP"/>
              </w:rPr>
              <w:t>DEFAULTTUNE_virtclass-multilib-lib32 = "armv7vethf-neon"</w:t>
            </w:r>
          </w:p>
          <w:p w:rsidR="00C7516E" w:rsidRDefault="00C7516E" w:rsidP="001629BA">
            <w:pPr>
              <w:pStyle w:val="NoSpacing"/>
              <w:rPr>
                <w:rFonts w:asciiTheme="majorHAnsi" w:eastAsiaTheme="minorEastAsia" w:hAnsiTheme="majorHAnsi" w:cstheme="majorHAnsi"/>
                <w:sz w:val="18"/>
                <w:szCs w:val="18"/>
                <w:lang w:eastAsia="ja-JP"/>
              </w:rPr>
            </w:pPr>
            <w:r>
              <w:rPr>
                <w:rFonts w:asciiTheme="majorHAnsi" w:eastAsiaTheme="minorEastAsia" w:hAnsiTheme="majorHAnsi" w:cstheme="majorHAnsi"/>
                <w:sz w:val="18"/>
                <w:szCs w:val="18"/>
                <w:lang w:eastAsia="ja-JP"/>
              </w:rPr>
              <w:t xml:space="preserve">   #</w:t>
            </w:r>
            <w:r w:rsidRPr="00C7516E">
              <w:rPr>
                <w:rFonts w:asciiTheme="majorHAnsi" w:eastAsiaTheme="minorEastAsia" w:hAnsiTheme="majorHAnsi" w:cstheme="majorHAnsi"/>
                <w:sz w:val="18"/>
                <w:szCs w:val="18"/>
                <w:lang w:eastAsia="ja-JP"/>
              </w:rPr>
              <w:t>USE_32BIT_PKGS = "1"</w:t>
            </w:r>
          </w:p>
          <w:p w:rsidR="001629BA" w:rsidRPr="00483CCE" w:rsidRDefault="001629BA" w:rsidP="001629BA">
            <w:pPr>
              <w:pStyle w:val="NoSpacing"/>
              <w:rPr>
                <w:rFonts w:asciiTheme="majorHAnsi" w:eastAsiaTheme="minorEastAsia" w:hAnsiTheme="majorHAnsi" w:cstheme="majorHAnsi"/>
                <w:sz w:val="18"/>
                <w:szCs w:val="18"/>
                <w:lang w:eastAsia="ja-JP"/>
              </w:rPr>
            </w:pPr>
          </w:p>
        </w:tc>
      </w:tr>
    </w:tbl>
    <w:p w:rsidR="001B282D" w:rsidRDefault="001B282D" w:rsidP="001B282D">
      <w:pPr>
        <w:overflowPunct/>
        <w:autoSpaceDE/>
        <w:autoSpaceDN/>
        <w:adjustRightInd/>
        <w:spacing w:after="0" w:line="240" w:lineRule="auto"/>
        <w:textAlignment w:val="auto"/>
        <w:rPr>
          <w:lang w:eastAsia="ja-JP"/>
        </w:rPr>
      </w:pPr>
      <w:r>
        <w:rPr>
          <w:lang w:eastAsia="ja-JP"/>
        </w:rPr>
        <w:br w:type="page"/>
      </w:r>
    </w:p>
    <w:p w:rsidR="0029741B" w:rsidRDefault="0029741B" w:rsidP="0029741B">
      <w:pPr>
        <w:spacing w:line="260" w:lineRule="exact"/>
        <w:outlineLvl w:val="1"/>
        <w:rPr>
          <w:lang w:eastAsia="ja-JP"/>
        </w:rPr>
      </w:pPr>
      <w:r>
        <w:rPr>
          <w:rFonts w:ascii="Arial" w:hAnsi="Arial" w:cs="Arial"/>
          <w:b/>
          <w:bCs/>
        </w:rPr>
        <w:lastRenderedPageBreak/>
        <w:t xml:space="preserve">Step </w:t>
      </w:r>
      <w:r>
        <w:rPr>
          <w:rFonts w:ascii="Arial" w:hAnsi="Arial" w:cs="Arial"/>
          <w:b/>
          <w:bCs/>
          <w:lang w:eastAsia="ja-JP"/>
        </w:rPr>
        <w:t>9</w:t>
      </w:r>
      <w:r>
        <w:rPr>
          <w:rFonts w:ascii="Arial" w:hAnsi="Arial" w:cs="Arial" w:hint="eastAsia"/>
          <w:b/>
          <w:bCs/>
          <w:lang w:eastAsia="ja-JP"/>
        </w:rPr>
        <w:t xml:space="preserve"> building with bitbake</w:t>
      </w:r>
    </w:p>
    <w:p w:rsidR="00C77658" w:rsidRDefault="00C77658" w:rsidP="00C77658">
      <w:pPr>
        <w:rPr>
          <w:lang w:eastAsia="ja-JP"/>
        </w:rPr>
      </w:pPr>
      <w:r>
        <w:rPr>
          <w:lang w:eastAsia="ja-JP"/>
        </w:rPr>
        <w:t>Please build as follows. The file system (</w:t>
      </w:r>
      <w:r w:rsidR="006C28B3" w:rsidRPr="00BF3C35">
        <w:rPr>
          <w:lang w:eastAsia="ja-JP"/>
        </w:rPr>
        <w:t>&lt;core-image</w:t>
      </w:r>
      <w:r w:rsidR="006C28B3">
        <w:rPr>
          <w:lang w:eastAsia="ja-JP"/>
        </w:rPr>
        <w:t>-target</w:t>
      </w:r>
      <w:r w:rsidR="006C28B3" w:rsidRPr="00BF3C35">
        <w:rPr>
          <w:lang w:eastAsia="ja-JP"/>
        </w:rPr>
        <w:t>&gt;</w:t>
      </w:r>
      <w:r>
        <w:rPr>
          <w:rFonts w:hint="eastAsia"/>
          <w:lang w:eastAsia="ja-JP"/>
        </w:rPr>
        <w:t>-&lt;supported board name&gt;</w:t>
      </w:r>
      <w:r>
        <w:rPr>
          <w:lang w:eastAsia="ja-JP"/>
        </w:rPr>
        <w:t>.tar.bz2) is created in $</w:t>
      </w:r>
      <w:r w:rsidR="00B871A7">
        <w:rPr>
          <w:lang w:eastAsia="ja-JP"/>
        </w:rPr>
        <w:t>{</w:t>
      </w:r>
      <w:r>
        <w:rPr>
          <w:lang w:eastAsia="ja-JP"/>
        </w:rPr>
        <w:t>WORK</w:t>
      </w:r>
      <w:r w:rsidR="00B871A7">
        <w:rPr>
          <w:lang w:eastAsia="ja-JP"/>
        </w:rPr>
        <w:t>}</w:t>
      </w:r>
      <w:r>
        <w:rPr>
          <w:lang w:eastAsia="ja-JP"/>
        </w:rPr>
        <w:t>/build/tmp/deploy/images/</w:t>
      </w:r>
      <w:r>
        <w:rPr>
          <w:rFonts w:hint="eastAsia"/>
          <w:lang w:eastAsia="ja-JP"/>
        </w:rPr>
        <w:t>&lt;supported board name&gt;/</w:t>
      </w:r>
      <w:r>
        <w:rPr>
          <w:lang w:eastAsia="ja-JP"/>
        </w:rPr>
        <w:t xml:space="preserve"> directory.</w:t>
      </w:r>
    </w:p>
    <w:p w:rsidR="00C77658" w:rsidRDefault="00C77658" w:rsidP="00C77658">
      <w:pPr>
        <w:rPr>
          <w:lang w:eastAsia="ja-JP"/>
        </w:rPr>
      </w:pPr>
      <w:r>
        <w:rPr>
          <w:rFonts w:hint="eastAsia"/>
          <w:lang w:eastAsia="ja-JP"/>
        </w:rPr>
        <w:t xml:space="preserve">Note) &lt;supported board name&gt; is the one of the following: </w:t>
      </w:r>
      <w:r w:rsidR="00ED0D7B">
        <w:rPr>
          <w:lang w:eastAsia="ja-JP"/>
        </w:rPr>
        <w:t>ek874</w:t>
      </w:r>
      <w:r w:rsidR="00C41282">
        <w:rPr>
          <w:lang w:eastAsia="ja-JP"/>
        </w:rPr>
        <w:t>, hihope-rzg2m</w:t>
      </w:r>
      <w:r w:rsidR="00E063E2">
        <w:rPr>
          <w:lang w:eastAsia="ja-JP"/>
        </w:rPr>
        <w:t>, hihope-rzg2n</w:t>
      </w:r>
      <w:r w:rsidR="006434EB">
        <w:rPr>
          <w:lang w:eastAsia="ja-JP"/>
        </w:rPr>
        <w:t>, hihope-rzg2h.</w:t>
      </w:r>
      <w:r w:rsidR="006C28B3">
        <w:rPr>
          <w:lang w:eastAsia="ja-JP"/>
        </w:rPr>
        <w:br/>
        <w:t xml:space="preserve">   </w:t>
      </w:r>
      <w:r w:rsidR="006C28B3">
        <w:rPr>
          <w:rFonts w:hint="eastAsia"/>
          <w:lang w:eastAsia="ja-JP"/>
        </w:rPr>
        <w:t>&lt;</w:t>
      </w:r>
      <w:r w:rsidR="006C28B3">
        <w:rPr>
          <w:lang w:eastAsia="ja-JP"/>
        </w:rPr>
        <w:t>core-image-target</w:t>
      </w:r>
      <w:r w:rsidR="006C28B3">
        <w:rPr>
          <w:rFonts w:hint="eastAsia"/>
          <w:lang w:eastAsia="ja-JP"/>
        </w:rPr>
        <w:t xml:space="preserve">&gt; is the one of the following: </w:t>
      </w:r>
      <w:r w:rsidR="006C28B3">
        <w:rPr>
          <w:lang w:eastAsia="ja-JP"/>
        </w:rPr>
        <w:t>core-image-bsp, core-image-weston, core-image-qt, core-image-hmi</w:t>
      </w:r>
    </w:p>
    <w:p w:rsidR="00C77658" w:rsidRDefault="00C77658" w:rsidP="00C77658">
      <w:pPr>
        <w:rPr>
          <w:lang w:eastAsia="ja-JP"/>
        </w:rPr>
      </w:pPr>
      <w:r>
        <w:rPr>
          <w:rFonts w:hint="eastAsia"/>
          <w:lang w:eastAsia="ja-JP"/>
        </w:rPr>
        <w:t>N</w:t>
      </w:r>
      <w:r>
        <w:rPr>
          <w:lang w:eastAsia="ja-JP"/>
        </w:rPr>
        <w:t>ote)</w:t>
      </w:r>
      <w:r>
        <w:rPr>
          <w:rFonts w:hint="eastAsia"/>
          <w:lang w:eastAsia="ja-JP"/>
        </w:rPr>
        <w:t xml:space="preserve"> </w:t>
      </w:r>
      <w:r>
        <w:rPr>
          <w:lang w:eastAsia="ja-JP"/>
        </w:rPr>
        <w:t>Build by bitbake might need several hours under the influence of Linux Host PC performance and network environment.</w:t>
      </w:r>
    </w:p>
    <w:p w:rsidR="00C77658" w:rsidRDefault="00736E6A" w:rsidP="00C77658">
      <w:pPr>
        <w:rPr>
          <w:lang w:eastAsia="ja-JP"/>
        </w:rPr>
      </w:pPr>
      <w:r>
        <w:rPr>
          <w:noProof/>
          <w:lang w:eastAsia="ja-JP"/>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774603</wp:posOffset>
                </wp:positionV>
                <wp:extent cx="6067425" cy="1664898"/>
                <wp:effectExtent l="0" t="0" r="28575" b="12065"/>
                <wp:wrapNone/>
                <wp:docPr id="914" name="フローチャート : 代替処理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1664898"/>
                        </a:xfrm>
                        <a:prstGeom prst="flowChartAlternateProcess">
                          <a:avLst/>
                        </a:prstGeom>
                        <a:solidFill>
                          <a:srgbClr val="FFFF99"/>
                        </a:solidFill>
                        <a:ln w="9525">
                          <a:solidFill>
                            <a:srgbClr val="000000"/>
                          </a:solidFill>
                          <a:miter lim="800000"/>
                          <a:headEnd/>
                          <a:tailEnd/>
                        </a:ln>
                      </wps:spPr>
                      <wps:txbx>
                        <w:txbxContent>
                          <w:p w:rsidR="00317015" w:rsidRDefault="00317015" w:rsidP="00C77658">
                            <w:pPr>
                              <w:spacing w:after="0" w:line="260" w:lineRule="exact"/>
                              <w:rPr>
                                <w:rFonts w:ascii="Verdana" w:hAnsi="Verdana" w:cs="MS PGothic"/>
                                <w:b/>
                                <w:color w:val="3366FF"/>
                                <w:lang w:eastAsia="ja-JP"/>
                              </w:rPr>
                            </w:pPr>
                            <w:r>
                              <w:rPr>
                                <w:rFonts w:ascii="Verdana" w:hAnsi="Verdana" w:cs="MS PGothic" w:hint="eastAsia"/>
                                <w:b/>
                                <w:color w:val="3366FF"/>
                              </w:rPr>
                              <w:t xml:space="preserve">$ </w:t>
                            </w:r>
                            <w:r w:rsidRPr="00A4361D">
                              <w:rPr>
                                <w:rFonts w:ascii="Verdana" w:hAnsi="Verdana" w:cs="MS PGothic"/>
                                <w:b/>
                                <w:color w:val="3366FF"/>
                              </w:rPr>
                              <w:t xml:space="preserve">cd </w:t>
                            </w:r>
                            <w:r>
                              <w:rPr>
                                <w:rFonts w:ascii="Verdana" w:hAnsi="Verdana" w:cs="MS PGothic" w:hint="eastAsia"/>
                                <w:b/>
                                <w:color w:val="3366FF"/>
                              </w:rPr>
                              <w:t>$</w:t>
                            </w:r>
                            <w:r>
                              <w:rPr>
                                <w:rFonts w:ascii="Verdana" w:hAnsi="Verdana" w:cs="MS PGothic"/>
                                <w:b/>
                                <w:color w:val="3366FF"/>
                              </w:rPr>
                              <w:t>{</w:t>
                            </w:r>
                            <w:r>
                              <w:rPr>
                                <w:rFonts w:ascii="Verdana" w:hAnsi="Verdana" w:cs="MS PGothic" w:hint="eastAsia"/>
                                <w:b/>
                                <w:color w:val="3366FF"/>
                              </w:rPr>
                              <w:t>WORK</w:t>
                            </w:r>
                            <w:r>
                              <w:rPr>
                                <w:rFonts w:ascii="Verdana" w:hAnsi="Verdana" w:cs="MS PGothic"/>
                                <w:b/>
                                <w:color w:val="3366FF"/>
                              </w:rPr>
                              <w:t>}</w:t>
                            </w:r>
                            <w:r>
                              <w:rPr>
                                <w:rFonts w:ascii="Verdana" w:hAnsi="Verdana" w:cs="MS PGothic" w:hint="eastAsia"/>
                                <w:b/>
                                <w:color w:val="3366FF"/>
                              </w:rPr>
                              <w:t>/</w:t>
                            </w:r>
                            <w:r>
                              <w:rPr>
                                <w:rFonts w:ascii="Verdana" w:hAnsi="Verdana" w:cs="MS PGothic" w:hint="eastAsia"/>
                                <w:b/>
                                <w:color w:val="3366FF"/>
                                <w:lang w:eastAsia="ja-JP"/>
                              </w:rPr>
                              <w:t>build</w:t>
                            </w:r>
                          </w:p>
                          <w:p w:rsidR="00317015" w:rsidRDefault="00317015" w:rsidP="00C77658">
                            <w:pPr>
                              <w:spacing w:after="0" w:line="260" w:lineRule="exact"/>
                              <w:rPr>
                                <w:rFonts w:ascii="Verdana" w:hAnsi="Verdana" w:cs="MS PGothic"/>
                                <w:b/>
                                <w:color w:val="3366FF"/>
                                <w:lang w:eastAsia="ja-JP"/>
                              </w:rPr>
                            </w:pPr>
                            <w:r>
                              <w:rPr>
                                <w:rFonts w:ascii="Verdana" w:hAnsi="Verdana" w:cs="MS PGothic" w:hint="eastAsia"/>
                                <w:b/>
                                <w:color w:val="3366FF"/>
                              </w:rPr>
                              <w:t xml:space="preserve">$ bitbake </w:t>
                            </w:r>
                            <w:r>
                              <w:rPr>
                                <w:rFonts w:ascii="Verdana" w:hAnsi="Verdana" w:cs="MS PGothic"/>
                                <w:b/>
                                <w:color w:val="3366FF"/>
                              </w:rPr>
                              <w:t>&lt;</w:t>
                            </w:r>
                            <w:r>
                              <w:rPr>
                                <w:rFonts w:ascii="Verdana" w:hAnsi="Verdana" w:cs="MS PGothic"/>
                                <w:b/>
                                <w:color w:val="3366FF"/>
                                <w:lang w:eastAsia="ja-JP"/>
                              </w:rPr>
                              <w:t>core-image-target&gt;</w:t>
                            </w:r>
                            <w:r>
                              <w:rPr>
                                <w:rFonts w:ascii="Verdana" w:hAnsi="Verdana" w:cs="MS PGothic" w:hint="eastAsia"/>
                                <w:b/>
                                <w:color w:val="3366FF"/>
                                <w:lang w:eastAsia="ja-JP"/>
                              </w:rPr>
                              <w:t xml:space="preserve"> </w:t>
                            </w:r>
                          </w:p>
                          <w:p w:rsidR="00317015" w:rsidRDefault="00317015" w:rsidP="00C77658">
                            <w:pPr>
                              <w:spacing w:after="0" w:line="260" w:lineRule="exact"/>
                              <w:rPr>
                                <w:rFonts w:ascii="Verdana" w:hAnsi="Verdana" w:cs="MS PGothic"/>
                                <w:b/>
                                <w:color w:val="3366FF"/>
                                <w:lang w:eastAsia="ja-JP"/>
                              </w:rPr>
                            </w:pPr>
                          </w:p>
                          <w:p w:rsidR="00317015" w:rsidRDefault="00317015" w:rsidP="00C77658">
                            <w:pPr>
                              <w:spacing w:after="0" w:line="260" w:lineRule="exact"/>
                              <w:rPr>
                                <w:rFonts w:ascii="Verdana" w:hAnsi="Verdana" w:cs="MS PGothic"/>
                                <w:b/>
                                <w:color w:val="3366FF"/>
                                <w:lang w:eastAsia="ja-JP"/>
                              </w:rPr>
                            </w:pPr>
                            <w:r>
                              <w:rPr>
                                <w:rFonts w:ascii="Verdana" w:hAnsi="Verdana" w:cs="MS PGothic"/>
                                <w:b/>
                                <w:color w:val="3366FF"/>
                              </w:rPr>
                              <w:t>&lt;</w:t>
                            </w:r>
                            <w:r>
                              <w:rPr>
                                <w:rFonts w:ascii="Verdana" w:hAnsi="Verdana" w:cs="MS PGothic"/>
                                <w:b/>
                                <w:color w:val="3366FF"/>
                                <w:lang w:eastAsia="ja-JP"/>
                              </w:rPr>
                              <w:t>core-image-target&gt; can be:</w:t>
                            </w:r>
                          </w:p>
                          <w:p w:rsidR="00317015" w:rsidRPr="00BF3C35" w:rsidRDefault="00317015">
                            <w:pPr>
                              <w:spacing w:after="0" w:line="260" w:lineRule="exact"/>
                              <w:rPr>
                                <w:rFonts w:ascii="Verdana" w:hAnsi="Verdana" w:cs="MS PGothic"/>
                                <w:b/>
                                <w:color w:val="3366FF"/>
                                <w:lang w:eastAsia="ja-JP"/>
                              </w:rPr>
                            </w:pPr>
                            <w:r w:rsidRPr="006C28B3">
                              <w:rPr>
                                <w:rFonts w:ascii="Verdana" w:hAnsi="Verdana" w:cs="MS PGothic"/>
                                <w:b/>
                                <w:color w:val="3366FF"/>
                                <w:lang w:eastAsia="ja-JP"/>
                              </w:rPr>
                              <w:t>c</w:t>
                            </w:r>
                            <w:r w:rsidRPr="00BF3C35">
                              <w:rPr>
                                <w:rFonts w:ascii="Verdana" w:hAnsi="Verdana" w:cs="MS PGothic"/>
                                <w:b/>
                                <w:color w:val="3366FF"/>
                                <w:lang w:eastAsia="ja-JP"/>
                              </w:rPr>
                              <w:t>ore-image-bsp</w:t>
                            </w:r>
                            <w:r>
                              <w:rPr>
                                <w:rFonts w:ascii="Verdana" w:hAnsi="Verdana" w:cs="MS PGothic"/>
                                <w:b/>
                                <w:color w:val="3366FF"/>
                                <w:lang w:eastAsia="ja-JP"/>
                              </w:rPr>
                              <w:t xml:space="preserve">       : basic BSP suport</w:t>
                            </w:r>
                          </w:p>
                          <w:p w:rsidR="00317015" w:rsidRPr="00BF3C35" w:rsidRDefault="00317015">
                            <w:pPr>
                              <w:spacing w:after="0" w:line="260" w:lineRule="exact"/>
                              <w:rPr>
                                <w:rFonts w:ascii="Verdana" w:hAnsi="Verdana" w:cs="MS PGothic"/>
                                <w:b/>
                                <w:color w:val="3366FF"/>
                                <w:lang w:eastAsia="ja-JP"/>
                              </w:rPr>
                            </w:pPr>
                            <w:r w:rsidRPr="006C28B3">
                              <w:rPr>
                                <w:rFonts w:ascii="Verdana" w:hAnsi="Verdana" w:cs="MS PGothic"/>
                                <w:b/>
                                <w:color w:val="3366FF"/>
                                <w:lang w:eastAsia="ja-JP"/>
                              </w:rPr>
                              <w:t>c</w:t>
                            </w:r>
                            <w:r w:rsidRPr="00BF3C35">
                              <w:rPr>
                                <w:rFonts w:ascii="Verdana" w:hAnsi="Verdana" w:cs="MS PGothic"/>
                                <w:b/>
                                <w:color w:val="3366FF"/>
                                <w:lang w:eastAsia="ja-JP"/>
                              </w:rPr>
                              <w:t>ore-image-weston</w:t>
                            </w:r>
                            <w:r>
                              <w:rPr>
                                <w:rFonts w:ascii="Verdana" w:hAnsi="Verdana" w:cs="MS PGothic"/>
                                <w:b/>
                                <w:color w:val="3366FF"/>
                                <w:lang w:eastAsia="ja-JP"/>
                              </w:rPr>
                              <w:t xml:space="preserve">   : BSP with MMP and Graphic support</w:t>
                            </w:r>
                          </w:p>
                          <w:p w:rsidR="00317015" w:rsidRPr="00BF3C35" w:rsidRDefault="00317015">
                            <w:pPr>
                              <w:spacing w:after="0" w:line="260" w:lineRule="exact"/>
                              <w:rPr>
                                <w:rFonts w:ascii="Verdana" w:hAnsi="Verdana" w:cs="MS PGothic"/>
                                <w:b/>
                                <w:color w:val="3366FF"/>
                                <w:lang w:eastAsia="ja-JP"/>
                              </w:rPr>
                            </w:pPr>
                            <w:r w:rsidRPr="006C28B3">
                              <w:rPr>
                                <w:rFonts w:ascii="Verdana" w:hAnsi="Verdana" w:cs="MS PGothic"/>
                                <w:b/>
                                <w:color w:val="3366FF"/>
                                <w:lang w:eastAsia="ja-JP"/>
                              </w:rPr>
                              <w:t>c</w:t>
                            </w:r>
                            <w:r w:rsidRPr="00BF3C35">
                              <w:rPr>
                                <w:rFonts w:ascii="Verdana" w:hAnsi="Verdana" w:cs="MS PGothic"/>
                                <w:b/>
                                <w:color w:val="3366FF"/>
                                <w:lang w:eastAsia="ja-JP"/>
                              </w:rPr>
                              <w:t>ore-image-qt</w:t>
                            </w:r>
                            <w:r>
                              <w:rPr>
                                <w:rFonts w:ascii="Verdana" w:hAnsi="Verdana" w:cs="MS PGothic"/>
                                <w:b/>
                                <w:color w:val="3366FF"/>
                                <w:lang w:eastAsia="ja-JP"/>
                              </w:rPr>
                              <w:t xml:space="preserve">         : BSP with MMP, Graphic and Qt support</w:t>
                            </w:r>
                          </w:p>
                          <w:p w:rsidR="00317015" w:rsidRPr="00BF3C35" w:rsidRDefault="00317015">
                            <w:pPr>
                              <w:spacing w:after="0" w:line="260" w:lineRule="exact"/>
                              <w:rPr>
                                <w:rFonts w:ascii="Verdana" w:hAnsi="Verdana" w:cs="MS PGothic"/>
                                <w:b/>
                                <w:lang w:eastAsia="ja-JP"/>
                              </w:rPr>
                            </w:pPr>
                            <w:r w:rsidRPr="006C28B3">
                              <w:rPr>
                                <w:rFonts w:ascii="Verdana" w:hAnsi="Verdana" w:cs="MS PGothic"/>
                                <w:b/>
                                <w:color w:val="3366FF"/>
                                <w:lang w:eastAsia="ja-JP"/>
                              </w:rPr>
                              <w:t>c</w:t>
                            </w:r>
                            <w:r w:rsidRPr="00BF3C35">
                              <w:rPr>
                                <w:rFonts w:ascii="Verdana" w:hAnsi="Verdana" w:cs="MS PGothic"/>
                                <w:b/>
                                <w:color w:val="3366FF"/>
                                <w:lang w:eastAsia="ja-JP"/>
                              </w:rPr>
                              <w:t>ore-image-hmi</w:t>
                            </w:r>
                            <w:r>
                              <w:rPr>
                                <w:rFonts w:ascii="Verdana" w:hAnsi="Verdana" w:cs="MS PGothic"/>
                                <w:b/>
                                <w:color w:val="3366FF"/>
                                <w:lang w:eastAsia="ja-JP"/>
                              </w:rPr>
                              <w:t xml:space="preserve">       : BSP with MMP, Graphic and hmi demos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513" o:spid="_x0000_s1049" type="#_x0000_t176" style="position:absolute;margin-left:0;margin-top:61pt;width:477.75pt;height:131.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" fillcolor="#ff9">
                <v:textbox>
                  <w:txbxContent>
                    <w:p w:rsidR="00317015" w:rsidRDefault="00317015" w:rsidP="00C77658">
                      <w:pPr>
                        <w:spacing w:after="0" w:line="260" w:lineRule="exact"/>
                        <w:rPr>
                          <w:rFonts w:ascii="Verdana" w:hAnsi="Verdana" w:cs="MS PGothic"/>
                          <w:b/>
                          <w:color w:val="3366FF"/>
                          <w:lang w:eastAsia="ja-JP"/>
                        </w:rPr>
                      </w:pPr>
                      <w:r>
                        <w:rPr>
                          <w:rFonts w:ascii="Verdana" w:hAnsi="Verdana" w:cs="MS PGothic" w:hint="eastAsia"/>
                          <w:b/>
                          <w:color w:val="3366FF"/>
                        </w:rPr>
                        <w:t xml:space="preserve">$ </w:t>
                      </w:r>
                      <w:proofErr w:type="gramStart"/>
                      <w:r w:rsidRPr="00A4361D">
                        <w:rPr>
                          <w:rFonts w:ascii="Verdana" w:hAnsi="Verdana" w:cs="MS PGothic"/>
                          <w:b/>
                          <w:color w:val="3366FF"/>
                        </w:rPr>
                        <w:t>cd</w:t>
                      </w:r>
                      <w:proofErr w:type="gramEnd"/>
                      <w:r w:rsidRPr="00A4361D">
                        <w:rPr>
                          <w:rFonts w:ascii="Verdana" w:hAnsi="Verdana" w:cs="MS PGothic"/>
                          <w:b/>
                          <w:color w:val="3366FF"/>
                        </w:rPr>
                        <w:t xml:space="preserve"> </w:t>
                      </w:r>
                      <w:r>
                        <w:rPr>
                          <w:rFonts w:ascii="Verdana" w:hAnsi="Verdana" w:cs="MS PGothic" w:hint="eastAsia"/>
                          <w:b/>
                          <w:color w:val="3366FF"/>
                        </w:rPr>
                        <w:t>$</w:t>
                      </w:r>
                      <w:r>
                        <w:rPr>
                          <w:rFonts w:ascii="Verdana" w:hAnsi="Verdana" w:cs="MS PGothic"/>
                          <w:b/>
                          <w:color w:val="3366FF"/>
                        </w:rPr>
                        <w:t>{</w:t>
                      </w:r>
                      <w:r>
                        <w:rPr>
                          <w:rFonts w:ascii="Verdana" w:hAnsi="Verdana" w:cs="MS PGothic" w:hint="eastAsia"/>
                          <w:b/>
                          <w:color w:val="3366FF"/>
                        </w:rPr>
                        <w:t>WORK</w:t>
                      </w:r>
                      <w:r>
                        <w:rPr>
                          <w:rFonts w:ascii="Verdana" w:hAnsi="Verdana" w:cs="MS PGothic"/>
                          <w:b/>
                          <w:color w:val="3366FF"/>
                        </w:rPr>
                        <w:t>}</w:t>
                      </w:r>
                      <w:r>
                        <w:rPr>
                          <w:rFonts w:ascii="Verdana" w:hAnsi="Verdana" w:cs="MS PGothic" w:hint="eastAsia"/>
                          <w:b/>
                          <w:color w:val="3366FF"/>
                        </w:rPr>
                        <w:t>/</w:t>
                      </w:r>
                      <w:r>
                        <w:rPr>
                          <w:rFonts w:ascii="Verdana" w:hAnsi="Verdana" w:cs="MS PGothic" w:hint="eastAsia"/>
                          <w:b/>
                          <w:color w:val="3366FF"/>
                          <w:lang w:eastAsia="ja-JP"/>
                        </w:rPr>
                        <w:t>build</w:t>
                      </w:r>
                    </w:p>
                    <w:p w:rsidR="00317015" w:rsidRDefault="00317015" w:rsidP="00C77658">
                      <w:pPr>
                        <w:spacing w:after="0" w:line="260" w:lineRule="exact"/>
                        <w:rPr>
                          <w:rFonts w:ascii="Verdana" w:hAnsi="Verdana" w:cs="MS PGothic"/>
                          <w:b/>
                          <w:color w:val="3366FF"/>
                          <w:lang w:eastAsia="ja-JP"/>
                        </w:rPr>
                      </w:pPr>
                      <w:r>
                        <w:rPr>
                          <w:rFonts w:ascii="Verdana" w:hAnsi="Verdana" w:cs="MS PGothic" w:hint="eastAsia"/>
                          <w:b/>
                          <w:color w:val="3366FF"/>
                        </w:rPr>
                        <w:t xml:space="preserve">$ </w:t>
                      </w:r>
                      <w:proofErr w:type="gramStart"/>
                      <w:r>
                        <w:rPr>
                          <w:rFonts w:ascii="Verdana" w:hAnsi="Verdana" w:cs="MS PGothic" w:hint="eastAsia"/>
                          <w:b/>
                          <w:color w:val="3366FF"/>
                        </w:rPr>
                        <w:t>bitbake</w:t>
                      </w:r>
                      <w:proofErr w:type="gramEnd"/>
                      <w:r>
                        <w:rPr>
                          <w:rFonts w:ascii="Verdana" w:hAnsi="Verdana" w:cs="MS PGothic" w:hint="eastAsia"/>
                          <w:b/>
                          <w:color w:val="3366FF"/>
                        </w:rPr>
                        <w:t xml:space="preserve"> </w:t>
                      </w:r>
                      <w:r>
                        <w:rPr>
                          <w:rFonts w:ascii="Verdana" w:hAnsi="Verdana" w:cs="MS PGothic"/>
                          <w:b/>
                          <w:color w:val="3366FF"/>
                        </w:rPr>
                        <w:t>&lt;</w:t>
                      </w:r>
                      <w:r>
                        <w:rPr>
                          <w:rFonts w:ascii="Verdana" w:hAnsi="Verdana" w:cs="MS PGothic"/>
                          <w:b/>
                          <w:color w:val="3366FF"/>
                          <w:lang w:eastAsia="ja-JP"/>
                        </w:rPr>
                        <w:t>core-image-target&gt;</w:t>
                      </w:r>
                      <w:r>
                        <w:rPr>
                          <w:rFonts w:ascii="Verdana" w:hAnsi="Verdana" w:cs="MS PGothic" w:hint="eastAsia"/>
                          <w:b/>
                          <w:color w:val="3366FF"/>
                          <w:lang w:eastAsia="ja-JP"/>
                        </w:rPr>
                        <w:t xml:space="preserve"> </w:t>
                      </w:r>
                    </w:p>
                    <w:p w:rsidR="00317015" w:rsidRDefault="00317015" w:rsidP="00C77658">
                      <w:pPr>
                        <w:spacing w:after="0" w:line="260" w:lineRule="exact"/>
                        <w:rPr>
                          <w:rFonts w:ascii="Verdana" w:hAnsi="Verdana" w:cs="MS PGothic"/>
                          <w:b/>
                          <w:color w:val="3366FF"/>
                          <w:lang w:eastAsia="ja-JP"/>
                        </w:rPr>
                      </w:pPr>
                    </w:p>
                    <w:p w:rsidR="00317015" w:rsidRDefault="00317015" w:rsidP="00C77658">
                      <w:pPr>
                        <w:spacing w:after="0" w:line="260" w:lineRule="exact"/>
                        <w:rPr>
                          <w:rFonts w:ascii="Verdana" w:hAnsi="Verdana" w:cs="MS PGothic"/>
                          <w:b/>
                          <w:color w:val="3366FF"/>
                          <w:lang w:eastAsia="ja-JP"/>
                        </w:rPr>
                      </w:pPr>
                      <w:r>
                        <w:rPr>
                          <w:rFonts w:ascii="Verdana" w:hAnsi="Verdana" w:cs="MS PGothic"/>
                          <w:b/>
                          <w:color w:val="3366FF"/>
                        </w:rPr>
                        <w:t>&lt;</w:t>
                      </w:r>
                      <w:r>
                        <w:rPr>
                          <w:rFonts w:ascii="Verdana" w:hAnsi="Verdana" w:cs="MS PGothic"/>
                          <w:b/>
                          <w:color w:val="3366FF"/>
                          <w:lang w:eastAsia="ja-JP"/>
                        </w:rPr>
                        <w:t>core-image-target&gt; can be:</w:t>
                      </w:r>
                    </w:p>
                    <w:p w:rsidR="00317015" w:rsidRPr="00BF3C35" w:rsidRDefault="00317015">
                      <w:pPr>
                        <w:spacing w:after="0" w:line="260" w:lineRule="exact"/>
                        <w:rPr>
                          <w:rFonts w:ascii="Verdana" w:hAnsi="Verdana" w:cs="MS PGothic"/>
                          <w:b/>
                          <w:color w:val="3366FF"/>
                          <w:lang w:eastAsia="ja-JP"/>
                        </w:rPr>
                      </w:pPr>
                      <w:proofErr w:type="gramStart"/>
                      <w:r w:rsidRPr="006C28B3">
                        <w:rPr>
                          <w:rFonts w:ascii="Verdana" w:hAnsi="Verdana" w:cs="MS PGothic"/>
                          <w:b/>
                          <w:color w:val="3366FF"/>
                          <w:lang w:eastAsia="ja-JP"/>
                        </w:rPr>
                        <w:t>c</w:t>
                      </w:r>
                      <w:r w:rsidRPr="00BF3C35">
                        <w:rPr>
                          <w:rFonts w:ascii="Verdana" w:hAnsi="Verdana" w:cs="MS PGothic"/>
                          <w:b/>
                          <w:color w:val="3366FF"/>
                          <w:lang w:eastAsia="ja-JP"/>
                        </w:rPr>
                        <w:t>ore-image-bsp</w:t>
                      </w:r>
                      <w:proofErr w:type="gramEnd"/>
                      <w:r>
                        <w:rPr>
                          <w:rFonts w:ascii="Verdana" w:hAnsi="Verdana" w:cs="MS PGothic"/>
                          <w:b/>
                          <w:color w:val="3366FF"/>
                          <w:lang w:eastAsia="ja-JP"/>
                        </w:rPr>
                        <w:t xml:space="preserve">       : basic BSP </w:t>
                      </w:r>
                      <w:proofErr w:type="spellStart"/>
                      <w:r>
                        <w:rPr>
                          <w:rFonts w:ascii="Verdana" w:hAnsi="Verdana" w:cs="MS PGothic"/>
                          <w:b/>
                          <w:color w:val="3366FF"/>
                          <w:lang w:eastAsia="ja-JP"/>
                        </w:rPr>
                        <w:t>suport</w:t>
                      </w:r>
                      <w:proofErr w:type="spellEnd"/>
                    </w:p>
                    <w:p w:rsidR="00317015" w:rsidRPr="00BF3C35" w:rsidRDefault="00317015">
                      <w:pPr>
                        <w:spacing w:after="0" w:line="260" w:lineRule="exact"/>
                        <w:rPr>
                          <w:rFonts w:ascii="Verdana" w:hAnsi="Verdana" w:cs="MS PGothic"/>
                          <w:b/>
                          <w:color w:val="3366FF"/>
                          <w:lang w:eastAsia="ja-JP"/>
                        </w:rPr>
                      </w:pPr>
                      <w:proofErr w:type="gramStart"/>
                      <w:r w:rsidRPr="006C28B3">
                        <w:rPr>
                          <w:rFonts w:ascii="Verdana" w:hAnsi="Verdana" w:cs="MS PGothic"/>
                          <w:b/>
                          <w:color w:val="3366FF"/>
                          <w:lang w:eastAsia="ja-JP"/>
                        </w:rPr>
                        <w:t>c</w:t>
                      </w:r>
                      <w:r w:rsidRPr="00BF3C35">
                        <w:rPr>
                          <w:rFonts w:ascii="Verdana" w:hAnsi="Verdana" w:cs="MS PGothic"/>
                          <w:b/>
                          <w:color w:val="3366FF"/>
                          <w:lang w:eastAsia="ja-JP"/>
                        </w:rPr>
                        <w:t>ore-image-weston</w:t>
                      </w:r>
                      <w:proofErr w:type="gramEnd"/>
                      <w:r>
                        <w:rPr>
                          <w:rFonts w:ascii="Verdana" w:hAnsi="Verdana" w:cs="MS PGothic"/>
                          <w:b/>
                          <w:color w:val="3366FF"/>
                          <w:lang w:eastAsia="ja-JP"/>
                        </w:rPr>
                        <w:t xml:space="preserve">   : BSP with MMP and Graphic support</w:t>
                      </w:r>
                    </w:p>
                    <w:p w:rsidR="00317015" w:rsidRPr="00BF3C35" w:rsidRDefault="00317015">
                      <w:pPr>
                        <w:spacing w:after="0" w:line="260" w:lineRule="exact"/>
                        <w:rPr>
                          <w:rFonts w:ascii="Verdana" w:hAnsi="Verdana" w:cs="MS PGothic"/>
                          <w:b/>
                          <w:color w:val="3366FF"/>
                          <w:lang w:eastAsia="ja-JP"/>
                        </w:rPr>
                      </w:pPr>
                      <w:proofErr w:type="gramStart"/>
                      <w:r w:rsidRPr="006C28B3">
                        <w:rPr>
                          <w:rFonts w:ascii="Verdana" w:hAnsi="Verdana" w:cs="MS PGothic"/>
                          <w:b/>
                          <w:color w:val="3366FF"/>
                          <w:lang w:eastAsia="ja-JP"/>
                        </w:rPr>
                        <w:t>c</w:t>
                      </w:r>
                      <w:r w:rsidRPr="00BF3C35">
                        <w:rPr>
                          <w:rFonts w:ascii="Verdana" w:hAnsi="Verdana" w:cs="MS PGothic"/>
                          <w:b/>
                          <w:color w:val="3366FF"/>
                          <w:lang w:eastAsia="ja-JP"/>
                        </w:rPr>
                        <w:t>ore-image-qt</w:t>
                      </w:r>
                      <w:proofErr w:type="gramEnd"/>
                      <w:r>
                        <w:rPr>
                          <w:rFonts w:ascii="Verdana" w:hAnsi="Verdana" w:cs="MS PGothic"/>
                          <w:b/>
                          <w:color w:val="3366FF"/>
                          <w:lang w:eastAsia="ja-JP"/>
                        </w:rPr>
                        <w:t xml:space="preserve">         : BSP with MMP, Graphic and Qt support</w:t>
                      </w:r>
                    </w:p>
                    <w:p w:rsidR="00317015" w:rsidRPr="00BF3C35" w:rsidRDefault="00317015">
                      <w:pPr>
                        <w:spacing w:after="0" w:line="260" w:lineRule="exact"/>
                        <w:rPr>
                          <w:rFonts w:ascii="Verdana" w:hAnsi="Verdana" w:cs="MS PGothic"/>
                          <w:b/>
                          <w:lang w:eastAsia="ja-JP"/>
                        </w:rPr>
                      </w:pPr>
                      <w:proofErr w:type="gramStart"/>
                      <w:r w:rsidRPr="006C28B3">
                        <w:rPr>
                          <w:rFonts w:ascii="Verdana" w:hAnsi="Verdana" w:cs="MS PGothic"/>
                          <w:b/>
                          <w:color w:val="3366FF"/>
                          <w:lang w:eastAsia="ja-JP"/>
                        </w:rPr>
                        <w:t>c</w:t>
                      </w:r>
                      <w:r w:rsidRPr="00BF3C35">
                        <w:rPr>
                          <w:rFonts w:ascii="Verdana" w:hAnsi="Verdana" w:cs="MS PGothic"/>
                          <w:b/>
                          <w:color w:val="3366FF"/>
                          <w:lang w:eastAsia="ja-JP"/>
                        </w:rPr>
                        <w:t>ore-image-hmi</w:t>
                      </w:r>
                      <w:proofErr w:type="gramEnd"/>
                      <w:r>
                        <w:rPr>
                          <w:rFonts w:ascii="Verdana" w:hAnsi="Verdana" w:cs="MS PGothic"/>
                          <w:b/>
                          <w:color w:val="3366FF"/>
                          <w:lang w:eastAsia="ja-JP"/>
                        </w:rPr>
                        <w:t xml:space="preserve">       : BSP with MMP, Graphic and hmi demos</w:t>
                      </w:r>
                    </w:p>
                  </w:txbxContent>
                </v:textbox>
                <w10:wrap anchorx="margin"/>
              </v:shape>
            </w:pict>
          </mc:Fallback>
        </mc:AlternateContent>
      </w:r>
      <w:r w:rsidR="00C77658">
        <w:rPr>
          <w:rFonts w:hint="eastAsia"/>
          <w:lang w:eastAsia="ja-JP"/>
        </w:rPr>
        <w:t>N</w:t>
      </w:r>
      <w:r w:rsidR="00C77658">
        <w:rPr>
          <w:lang w:eastAsia="ja-JP"/>
        </w:rPr>
        <w:t>ote)</w:t>
      </w:r>
      <w:r w:rsidR="00C77658">
        <w:rPr>
          <w:rFonts w:hint="eastAsia"/>
          <w:lang w:eastAsia="ja-JP"/>
        </w:rPr>
        <w:t xml:space="preserve"> </w:t>
      </w:r>
      <w:r w:rsidR="00C77658">
        <w:rPr>
          <w:lang w:eastAsia="ja-JP"/>
        </w:rPr>
        <w:t>The bitbake downloads some package while building. Then the bitbake might stop for network timeout or link error. In this case, please get applicable package in $</w:t>
      </w:r>
      <w:r w:rsidR="00E90229">
        <w:rPr>
          <w:lang w:eastAsia="ja-JP"/>
        </w:rPr>
        <w:t>{</w:t>
      </w:r>
      <w:r w:rsidR="00C77658">
        <w:rPr>
          <w:lang w:eastAsia="ja-JP"/>
        </w:rPr>
        <w:t>WORK</w:t>
      </w:r>
      <w:r w:rsidR="00E90229">
        <w:rPr>
          <w:lang w:eastAsia="ja-JP"/>
        </w:rPr>
        <w:t>}</w:t>
      </w:r>
      <w:r w:rsidR="00C77658">
        <w:rPr>
          <w:lang w:eastAsia="ja-JP"/>
        </w:rPr>
        <w:t>/build/downloads directory whenever build stops by wget command, or please review timeout definitions of package download (wget, etc.) described in $</w:t>
      </w:r>
      <w:r w:rsidR="00B871A7">
        <w:rPr>
          <w:lang w:eastAsia="ja-JP"/>
        </w:rPr>
        <w:t>{</w:t>
      </w:r>
      <w:r w:rsidR="00C77658">
        <w:rPr>
          <w:lang w:eastAsia="ja-JP"/>
        </w:rPr>
        <w:t>WORK</w:t>
      </w:r>
      <w:r w:rsidR="00B871A7">
        <w:rPr>
          <w:lang w:eastAsia="ja-JP"/>
        </w:rPr>
        <w:t>}</w:t>
      </w:r>
      <w:r w:rsidR="00C77658">
        <w:rPr>
          <w:lang w:eastAsia="ja-JP"/>
        </w:rPr>
        <w:t>/poky/meta/conf/bitbake.conf.</w:t>
      </w:r>
    </w:p>
    <w:p w:rsidR="00C77658" w:rsidRDefault="00C77658" w:rsidP="00C77658">
      <w:pPr>
        <w:rPr>
          <w:lang w:eastAsia="ja-JP"/>
        </w:rPr>
      </w:pPr>
    </w:p>
    <w:p w:rsidR="00C77658" w:rsidRDefault="00C77658" w:rsidP="00C77658">
      <w:pPr>
        <w:overflowPunct/>
        <w:autoSpaceDE/>
        <w:autoSpaceDN/>
        <w:adjustRightInd/>
        <w:spacing w:after="0" w:line="240" w:lineRule="auto"/>
        <w:textAlignment w:val="auto"/>
        <w:rPr>
          <w:lang w:eastAsia="ja-JP"/>
        </w:rPr>
      </w:pPr>
    </w:p>
    <w:p w:rsidR="008A1D01" w:rsidRPr="002C7E37" w:rsidRDefault="008A1D01" w:rsidP="00F31A9B">
      <w:pPr>
        <w:overflowPunct/>
        <w:autoSpaceDE/>
        <w:autoSpaceDN/>
        <w:adjustRightInd/>
        <w:spacing w:after="0" w:line="240" w:lineRule="auto"/>
        <w:textAlignment w:val="auto"/>
        <w:rPr>
          <w:lang w:eastAsia="ja-JP"/>
        </w:rPr>
      </w:pPr>
    </w:p>
    <w:p w:rsidR="003678A4" w:rsidRPr="00F33DB4" w:rsidRDefault="003678A4" w:rsidP="00F31A9B">
      <w:pPr>
        <w:overflowPunct/>
        <w:autoSpaceDE/>
        <w:autoSpaceDN/>
        <w:adjustRightInd/>
        <w:spacing w:after="0" w:line="240" w:lineRule="auto"/>
        <w:textAlignment w:val="auto"/>
        <w:rPr>
          <w:lang w:eastAsia="ja-JP"/>
        </w:rPr>
      </w:pPr>
    </w:p>
    <w:p w:rsidR="00357005" w:rsidRDefault="00357005" w:rsidP="0036535A">
      <w:pPr>
        <w:rPr>
          <w:lang w:eastAsia="ja-JP"/>
        </w:rPr>
      </w:pPr>
    </w:p>
    <w:p w:rsidR="00357005" w:rsidRDefault="00357005" w:rsidP="0036535A">
      <w:pPr>
        <w:rPr>
          <w:lang w:eastAsia="ja-JP"/>
        </w:rPr>
      </w:pPr>
    </w:p>
    <w:p w:rsidR="00357005" w:rsidRDefault="00357005" w:rsidP="0036535A">
      <w:pPr>
        <w:rPr>
          <w:lang w:eastAsia="ja-JP"/>
        </w:rPr>
      </w:pPr>
    </w:p>
    <w:p w:rsidR="00357005" w:rsidRDefault="00357005" w:rsidP="0036535A">
      <w:pPr>
        <w:rPr>
          <w:lang w:eastAsia="ja-JP"/>
        </w:rPr>
      </w:pPr>
    </w:p>
    <w:p w:rsidR="00357005" w:rsidRDefault="00357005" w:rsidP="0036535A">
      <w:pPr>
        <w:rPr>
          <w:lang w:eastAsia="ja-JP"/>
        </w:rPr>
      </w:pPr>
    </w:p>
    <w:p w:rsidR="00070DED" w:rsidRDefault="003F521E" w:rsidP="00070DED">
      <w:pPr>
        <w:pStyle w:val="Heading1"/>
      </w:pPr>
      <w:bookmarkStart w:id="27" w:name="_Ref356067630"/>
      <w:bookmarkStart w:id="28" w:name="_Toc356489743"/>
      <w:bookmarkStart w:id="29" w:name="_Toc363735941"/>
      <w:r>
        <w:rPr>
          <w:lang w:eastAsia="ja-JP"/>
        </w:rPr>
        <w:lastRenderedPageBreak/>
        <w:t xml:space="preserve">  </w:t>
      </w:r>
      <w:r w:rsidR="00343B6E">
        <w:rPr>
          <w:lang w:val="vi-VN" w:eastAsia="ja-JP"/>
        </w:rPr>
        <w:t xml:space="preserve"> </w:t>
      </w:r>
      <w:r w:rsidR="00070DED">
        <w:rPr>
          <w:lang w:eastAsia="ja-JP"/>
        </w:rPr>
        <w:t xml:space="preserve">Writing of </w:t>
      </w:r>
      <w:r w:rsidR="00070DED">
        <w:t>IPL/Secure</w:t>
      </w:r>
    </w:p>
    <w:p w:rsidR="00070DED" w:rsidRDefault="00070DED" w:rsidP="00070DED">
      <w:pPr>
        <w:pStyle w:val="Heading2"/>
      </w:pPr>
      <w:r>
        <w:t>Writing data</w:t>
      </w:r>
    </w:p>
    <w:tbl>
      <w:tblPr>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95"/>
        <w:gridCol w:w="1980"/>
        <w:gridCol w:w="1716"/>
        <w:gridCol w:w="2471"/>
      </w:tblGrid>
      <w:tr w:rsidR="002353D1" w:rsidRPr="00D36A46" w:rsidTr="00B9066D">
        <w:tc>
          <w:tcPr>
            <w:tcW w:w="3595" w:type="dxa"/>
            <w:shd w:val="clear" w:color="auto" w:fill="auto"/>
          </w:tcPr>
          <w:p w:rsidR="002353D1" w:rsidRPr="00D36A46" w:rsidRDefault="008555EC" w:rsidP="00070DED">
            <w:pPr>
              <w:pStyle w:val="tablehead"/>
            </w:pPr>
            <w:r>
              <w:t>Filename</w:t>
            </w:r>
          </w:p>
        </w:tc>
        <w:tc>
          <w:tcPr>
            <w:tcW w:w="1980" w:type="dxa"/>
            <w:shd w:val="clear" w:color="auto" w:fill="auto"/>
          </w:tcPr>
          <w:p w:rsidR="002353D1" w:rsidRPr="00AA56AD" w:rsidRDefault="002353D1">
            <w:pPr>
              <w:pStyle w:val="tablehead"/>
              <w:ind w:left="0"/>
              <w:rPr>
                <w:lang w:eastAsia="ja-JP"/>
              </w:rPr>
            </w:pPr>
            <w:r>
              <w:rPr>
                <w:rFonts w:hint="eastAsia"/>
                <w:lang w:eastAsia="ja-JP"/>
              </w:rPr>
              <w:t>P</w:t>
            </w:r>
            <w:r>
              <w:rPr>
                <w:lang w:eastAsia="ja-JP"/>
              </w:rPr>
              <w:t xml:space="preserve">rogram Top </w:t>
            </w:r>
            <w:r>
              <w:rPr>
                <w:rFonts w:hint="eastAsia"/>
                <w:lang w:eastAsia="ja-JP"/>
              </w:rPr>
              <w:t>Address</w:t>
            </w:r>
          </w:p>
        </w:tc>
        <w:tc>
          <w:tcPr>
            <w:tcW w:w="1716" w:type="dxa"/>
            <w:shd w:val="clear" w:color="auto" w:fill="auto"/>
          </w:tcPr>
          <w:p w:rsidR="002353D1" w:rsidRPr="00D36A46" w:rsidRDefault="002353D1" w:rsidP="00070DED">
            <w:pPr>
              <w:pStyle w:val="tablehead"/>
            </w:pPr>
            <w:r>
              <w:t>Flash Save Address</w:t>
            </w:r>
          </w:p>
        </w:tc>
        <w:tc>
          <w:tcPr>
            <w:tcW w:w="2471" w:type="dxa"/>
            <w:shd w:val="clear" w:color="auto" w:fill="auto"/>
          </w:tcPr>
          <w:p w:rsidR="002353D1" w:rsidRPr="00D36A46" w:rsidRDefault="008555EC" w:rsidP="00070DED">
            <w:pPr>
              <w:pStyle w:val="tablehead"/>
            </w:pPr>
            <w:r>
              <w:t>Description</w:t>
            </w:r>
          </w:p>
        </w:tc>
      </w:tr>
      <w:tr w:rsidR="008D0F3D" w:rsidRPr="00EA6CBB" w:rsidTr="00B9066D">
        <w:tc>
          <w:tcPr>
            <w:tcW w:w="3595" w:type="dxa"/>
            <w:shd w:val="clear" w:color="auto" w:fill="auto"/>
          </w:tcPr>
          <w:p w:rsidR="008D0F3D" w:rsidRPr="00696C26" w:rsidRDefault="008D0F3D">
            <w:pPr>
              <w:pStyle w:val="tablebody"/>
              <w:rPr>
                <w:color w:val="FF0000"/>
                <w:lang w:eastAsia="ja-JP"/>
              </w:rPr>
            </w:pPr>
            <w:r w:rsidRPr="00696C26">
              <w:rPr>
                <w:color w:val="FF0000"/>
                <w:lang w:eastAsia="ja-JP"/>
              </w:rPr>
              <w:t>bootparam_sa0</w:t>
            </w:r>
            <w:r w:rsidR="0008048D">
              <w:rPr>
                <w:color w:val="FF0000"/>
                <w:lang w:eastAsia="ja-JP"/>
              </w:rPr>
              <w:t>.srec</w:t>
            </w:r>
          </w:p>
        </w:tc>
        <w:tc>
          <w:tcPr>
            <w:tcW w:w="1980" w:type="dxa"/>
            <w:shd w:val="clear" w:color="auto" w:fill="auto"/>
          </w:tcPr>
          <w:p w:rsidR="008D0F3D" w:rsidRPr="00EA6CBB" w:rsidRDefault="008D0F3D" w:rsidP="008D0F3D">
            <w:pPr>
              <w:pStyle w:val="tablebody"/>
              <w:ind w:left="0"/>
              <w:jc w:val="center"/>
              <w:rPr>
                <w:lang w:eastAsia="ja-JP"/>
              </w:rPr>
            </w:pPr>
            <w:r>
              <w:rPr>
                <w:lang w:eastAsia="ja-JP"/>
              </w:rPr>
              <w:t>0x</w:t>
            </w:r>
            <w:r w:rsidRPr="00EA6CBB">
              <w:rPr>
                <w:lang w:eastAsia="ja-JP"/>
              </w:rPr>
              <w:t>E6320000</w:t>
            </w:r>
          </w:p>
        </w:tc>
        <w:tc>
          <w:tcPr>
            <w:tcW w:w="1716" w:type="dxa"/>
            <w:shd w:val="clear" w:color="auto" w:fill="auto"/>
          </w:tcPr>
          <w:p w:rsidR="008D0F3D" w:rsidRPr="00EA6CBB" w:rsidRDefault="008D0F3D" w:rsidP="008D0F3D">
            <w:pPr>
              <w:pStyle w:val="tablebody"/>
              <w:jc w:val="center"/>
              <w:rPr>
                <w:lang w:eastAsia="ja-JP"/>
              </w:rPr>
            </w:pPr>
            <w:r>
              <w:rPr>
                <w:lang w:eastAsia="ja-JP"/>
              </w:rPr>
              <w:t>0x</w:t>
            </w:r>
            <w:r w:rsidRPr="00EA6CBB">
              <w:rPr>
                <w:lang w:eastAsia="ja-JP"/>
              </w:rPr>
              <w:t>000000</w:t>
            </w:r>
          </w:p>
        </w:tc>
        <w:tc>
          <w:tcPr>
            <w:tcW w:w="2471" w:type="dxa"/>
            <w:shd w:val="clear" w:color="auto" w:fill="auto"/>
          </w:tcPr>
          <w:p w:rsidR="008D0F3D" w:rsidRPr="00EA6CBB" w:rsidRDefault="008D0F3D" w:rsidP="008D0F3D">
            <w:pPr>
              <w:pStyle w:val="tablebody"/>
              <w:jc w:val="center"/>
              <w:rPr>
                <w:lang w:eastAsia="ja-JP"/>
              </w:rPr>
            </w:pPr>
            <w:r w:rsidRPr="00EA6CBB">
              <w:rPr>
                <w:lang w:eastAsia="ja-JP"/>
              </w:rPr>
              <w:t>Loader</w:t>
            </w:r>
            <w:r>
              <w:rPr>
                <w:lang w:eastAsia="ja-JP"/>
              </w:rPr>
              <w:t>(Boot parameter)</w:t>
            </w:r>
          </w:p>
        </w:tc>
      </w:tr>
      <w:tr w:rsidR="008D0F3D" w:rsidRPr="00EA6CBB" w:rsidTr="00B9066D">
        <w:tc>
          <w:tcPr>
            <w:tcW w:w="3595" w:type="dxa"/>
            <w:shd w:val="clear" w:color="auto" w:fill="auto"/>
          </w:tcPr>
          <w:p w:rsidR="008D0F3D" w:rsidRPr="00696C26" w:rsidRDefault="008D0F3D">
            <w:pPr>
              <w:pStyle w:val="tablebody"/>
              <w:rPr>
                <w:color w:val="FF0000"/>
                <w:lang w:eastAsia="ja-JP"/>
              </w:rPr>
            </w:pPr>
            <w:r w:rsidRPr="00696C26">
              <w:rPr>
                <w:color w:val="FF0000"/>
                <w:lang w:eastAsia="ja-JP"/>
              </w:rPr>
              <w:t>bl2-</w:t>
            </w:r>
            <w:r w:rsidR="0002106B">
              <w:rPr>
                <w:rFonts w:cs="Arial"/>
                <w:color w:val="FF0000"/>
                <w:szCs w:val="18"/>
                <w:lang w:eastAsia="ja-JP"/>
              </w:rPr>
              <w:t>&lt;</w:t>
            </w:r>
            <w:r w:rsidR="00847997">
              <w:rPr>
                <w:rFonts w:cs="Arial"/>
                <w:color w:val="FF0000"/>
                <w:szCs w:val="18"/>
                <w:lang w:eastAsia="ja-JP"/>
              </w:rPr>
              <w:t>board</w:t>
            </w:r>
            <w:r w:rsidR="0002106B">
              <w:rPr>
                <w:rFonts w:cs="Arial"/>
                <w:color w:val="FF0000"/>
                <w:szCs w:val="18"/>
                <w:lang w:eastAsia="ja-JP"/>
              </w:rPr>
              <w:t>&gt;</w:t>
            </w:r>
            <w:r w:rsidR="00847997">
              <w:rPr>
                <w:rFonts w:cs="Arial"/>
                <w:color w:val="FF0000"/>
                <w:szCs w:val="18"/>
                <w:lang w:eastAsia="ja-JP"/>
              </w:rPr>
              <w:t>.srec</w:t>
            </w:r>
          </w:p>
        </w:tc>
        <w:tc>
          <w:tcPr>
            <w:tcW w:w="1980" w:type="dxa"/>
            <w:shd w:val="clear" w:color="auto" w:fill="auto"/>
          </w:tcPr>
          <w:p w:rsidR="008D0F3D" w:rsidRPr="00EA6CBB" w:rsidRDefault="008D0F3D" w:rsidP="008D0F3D">
            <w:pPr>
              <w:pStyle w:val="tablebody"/>
              <w:ind w:left="0"/>
              <w:jc w:val="center"/>
              <w:rPr>
                <w:lang w:eastAsia="ja-JP"/>
              </w:rPr>
            </w:pPr>
            <w:r>
              <w:rPr>
                <w:lang w:eastAsia="ja-JP"/>
              </w:rPr>
              <w:t>0x</w:t>
            </w:r>
            <w:r w:rsidRPr="00EA6CBB">
              <w:rPr>
                <w:lang w:eastAsia="ja-JP"/>
              </w:rPr>
              <w:t>E</w:t>
            </w:r>
            <w:r w:rsidRPr="00EA6CBB">
              <w:rPr>
                <w:rFonts w:hint="eastAsia"/>
                <w:lang w:eastAsia="ja-JP"/>
              </w:rPr>
              <w:t>63</w:t>
            </w:r>
            <w:r w:rsidRPr="00EA6CBB">
              <w:rPr>
                <w:lang w:eastAsia="ja-JP"/>
              </w:rPr>
              <w:t>0</w:t>
            </w:r>
            <w:r>
              <w:rPr>
                <w:lang w:eastAsia="ja-JP"/>
              </w:rPr>
              <w:t>4</w:t>
            </w:r>
            <w:r w:rsidRPr="00EA6CBB">
              <w:rPr>
                <w:rFonts w:hint="eastAsia"/>
                <w:lang w:eastAsia="ja-JP"/>
              </w:rPr>
              <w:t>000</w:t>
            </w:r>
          </w:p>
        </w:tc>
        <w:tc>
          <w:tcPr>
            <w:tcW w:w="1716" w:type="dxa"/>
            <w:shd w:val="clear" w:color="auto" w:fill="auto"/>
          </w:tcPr>
          <w:p w:rsidR="008D0F3D" w:rsidRPr="00EA6CBB" w:rsidRDefault="008D0F3D" w:rsidP="008D0F3D">
            <w:pPr>
              <w:pStyle w:val="tablebody"/>
              <w:jc w:val="center"/>
              <w:rPr>
                <w:lang w:eastAsia="ja-JP"/>
              </w:rPr>
            </w:pPr>
            <w:r>
              <w:rPr>
                <w:lang w:eastAsia="ja-JP"/>
              </w:rPr>
              <w:t>0x</w:t>
            </w:r>
            <w:r w:rsidRPr="00EA6CBB">
              <w:rPr>
                <w:rFonts w:hint="eastAsia"/>
                <w:lang w:eastAsia="ja-JP"/>
              </w:rPr>
              <w:t>040000</w:t>
            </w:r>
          </w:p>
        </w:tc>
        <w:tc>
          <w:tcPr>
            <w:tcW w:w="2471" w:type="dxa"/>
            <w:shd w:val="clear" w:color="auto" w:fill="auto"/>
          </w:tcPr>
          <w:p w:rsidR="008D0F3D" w:rsidRPr="00EA6CBB" w:rsidRDefault="008D0F3D" w:rsidP="008D0F3D">
            <w:pPr>
              <w:pStyle w:val="tablebody"/>
              <w:jc w:val="center"/>
              <w:rPr>
                <w:lang w:eastAsia="ja-JP"/>
              </w:rPr>
            </w:pPr>
            <w:r w:rsidRPr="00EA6CBB">
              <w:rPr>
                <w:rFonts w:hint="eastAsia"/>
                <w:lang w:eastAsia="ja-JP"/>
              </w:rPr>
              <w:t>Lo</w:t>
            </w:r>
            <w:r w:rsidRPr="00EA6CBB">
              <w:rPr>
                <w:lang w:eastAsia="ja-JP"/>
              </w:rPr>
              <w:t>a</w:t>
            </w:r>
            <w:r w:rsidRPr="00EA6CBB">
              <w:rPr>
                <w:rFonts w:hint="eastAsia"/>
                <w:lang w:eastAsia="ja-JP"/>
              </w:rPr>
              <w:t>der</w:t>
            </w:r>
          </w:p>
        </w:tc>
      </w:tr>
      <w:tr w:rsidR="008D0F3D" w:rsidRPr="00EA6CBB" w:rsidTr="00B9066D">
        <w:tc>
          <w:tcPr>
            <w:tcW w:w="3595" w:type="dxa"/>
            <w:shd w:val="clear" w:color="auto" w:fill="auto"/>
          </w:tcPr>
          <w:p w:rsidR="008D0F3D" w:rsidRPr="00696C26" w:rsidRDefault="008D0F3D">
            <w:pPr>
              <w:pStyle w:val="tablebody"/>
              <w:rPr>
                <w:color w:val="FF0000"/>
                <w:lang w:eastAsia="ja-JP"/>
              </w:rPr>
            </w:pPr>
            <w:r w:rsidRPr="00696C26">
              <w:rPr>
                <w:color w:val="FF0000"/>
                <w:lang w:eastAsia="ja-JP"/>
              </w:rPr>
              <w:t>cert_header_sa6</w:t>
            </w:r>
            <w:r w:rsidR="00FE20D7">
              <w:rPr>
                <w:color w:val="FF0000"/>
                <w:lang w:eastAsia="ja-JP"/>
              </w:rPr>
              <w:t>.srec</w:t>
            </w:r>
          </w:p>
        </w:tc>
        <w:tc>
          <w:tcPr>
            <w:tcW w:w="1980" w:type="dxa"/>
            <w:shd w:val="clear" w:color="auto" w:fill="auto"/>
          </w:tcPr>
          <w:p w:rsidR="008D0F3D" w:rsidRPr="00EA6CBB" w:rsidRDefault="008D0F3D" w:rsidP="008D0F3D">
            <w:pPr>
              <w:pStyle w:val="tablebody"/>
              <w:ind w:left="0"/>
              <w:jc w:val="center"/>
              <w:rPr>
                <w:lang w:eastAsia="ja-JP"/>
              </w:rPr>
            </w:pPr>
            <w:r>
              <w:rPr>
                <w:lang w:eastAsia="ja-JP"/>
              </w:rPr>
              <w:t>0x</w:t>
            </w:r>
            <w:r w:rsidRPr="00942F80">
              <w:rPr>
                <w:lang w:eastAsia="ja-JP"/>
              </w:rPr>
              <w:t>E6320000</w:t>
            </w:r>
          </w:p>
        </w:tc>
        <w:tc>
          <w:tcPr>
            <w:tcW w:w="1716" w:type="dxa"/>
            <w:shd w:val="clear" w:color="auto" w:fill="auto"/>
          </w:tcPr>
          <w:p w:rsidR="008D0F3D" w:rsidRPr="00EA6CBB" w:rsidRDefault="008D0F3D" w:rsidP="008D0F3D">
            <w:pPr>
              <w:pStyle w:val="tablebody"/>
              <w:jc w:val="center"/>
              <w:rPr>
                <w:lang w:eastAsia="ja-JP"/>
              </w:rPr>
            </w:pPr>
            <w:r>
              <w:rPr>
                <w:lang w:eastAsia="ja-JP"/>
              </w:rPr>
              <w:t>0x</w:t>
            </w:r>
            <w:r w:rsidRPr="00942F80">
              <w:rPr>
                <w:lang w:eastAsia="ja-JP"/>
              </w:rPr>
              <w:t>180000</w:t>
            </w:r>
          </w:p>
        </w:tc>
        <w:tc>
          <w:tcPr>
            <w:tcW w:w="2471" w:type="dxa"/>
            <w:shd w:val="clear" w:color="auto" w:fill="auto"/>
          </w:tcPr>
          <w:p w:rsidR="008D0F3D" w:rsidRPr="00EA6CBB" w:rsidRDefault="008D0F3D" w:rsidP="008D0F3D">
            <w:pPr>
              <w:pStyle w:val="tablebody"/>
              <w:jc w:val="center"/>
              <w:rPr>
                <w:lang w:eastAsia="ja-JP"/>
              </w:rPr>
            </w:pPr>
            <w:r w:rsidRPr="00942F80">
              <w:rPr>
                <w:lang w:eastAsia="ja-JP"/>
              </w:rPr>
              <w:t>Loader</w:t>
            </w:r>
            <w:r>
              <w:rPr>
                <w:lang w:eastAsia="ja-JP"/>
              </w:rPr>
              <w:t>(</w:t>
            </w:r>
            <w:r w:rsidRPr="00FD6266">
              <w:rPr>
                <w:lang w:eastAsia="ja-JP"/>
              </w:rPr>
              <w:t>Certification</w:t>
            </w:r>
            <w:r>
              <w:rPr>
                <w:lang w:eastAsia="ja-JP"/>
              </w:rPr>
              <w:t>)</w:t>
            </w:r>
          </w:p>
        </w:tc>
      </w:tr>
      <w:tr w:rsidR="008D0F3D" w:rsidRPr="00D36A46" w:rsidTr="00B9066D">
        <w:tc>
          <w:tcPr>
            <w:tcW w:w="3595" w:type="dxa"/>
            <w:shd w:val="clear" w:color="auto" w:fill="auto"/>
          </w:tcPr>
          <w:p w:rsidR="008D0F3D" w:rsidRPr="00696C26" w:rsidRDefault="008D0F3D">
            <w:pPr>
              <w:pStyle w:val="tablebody"/>
              <w:rPr>
                <w:color w:val="FF0000"/>
                <w:lang w:eastAsia="ja-JP"/>
              </w:rPr>
            </w:pPr>
            <w:r w:rsidRPr="00696C26">
              <w:rPr>
                <w:color w:val="FF0000"/>
                <w:lang w:eastAsia="ja-JP"/>
              </w:rPr>
              <w:t>bl31</w:t>
            </w:r>
            <w:r w:rsidRPr="00125040">
              <w:rPr>
                <w:color w:val="FF0000"/>
                <w:lang w:eastAsia="ja-JP"/>
              </w:rPr>
              <w:t>-</w:t>
            </w:r>
            <w:r w:rsidR="0002106B">
              <w:rPr>
                <w:rFonts w:cs="Arial"/>
                <w:color w:val="FF0000"/>
                <w:szCs w:val="18"/>
                <w:lang w:eastAsia="ja-JP"/>
              </w:rPr>
              <w:t>&lt;</w:t>
            </w:r>
            <w:r w:rsidR="00847997">
              <w:rPr>
                <w:rFonts w:cs="Arial"/>
                <w:color w:val="FF0000"/>
                <w:szCs w:val="18"/>
                <w:lang w:eastAsia="ja-JP"/>
              </w:rPr>
              <w:t>board</w:t>
            </w:r>
            <w:r w:rsidR="0002106B">
              <w:rPr>
                <w:rFonts w:cs="Arial"/>
                <w:color w:val="FF0000"/>
                <w:szCs w:val="18"/>
                <w:lang w:eastAsia="ja-JP"/>
              </w:rPr>
              <w:t>&gt;</w:t>
            </w:r>
            <w:r w:rsidR="00847997">
              <w:rPr>
                <w:rFonts w:cs="Arial"/>
                <w:color w:val="FF0000"/>
                <w:szCs w:val="18"/>
                <w:lang w:eastAsia="ja-JP"/>
              </w:rPr>
              <w:t>.srec</w:t>
            </w:r>
          </w:p>
        </w:tc>
        <w:tc>
          <w:tcPr>
            <w:tcW w:w="1980" w:type="dxa"/>
            <w:shd w:val="clear" w:color="auto" w:fill="auto"/>
          </w:tcPr>
          <w:p w:rsidR="008D0F3D" w:rsidRPr="00940C52" w:rsidRDefault="008D0F3D" w:rsidP="008D0F3D">
            <w:pPr>
              <w:pStyle w:val="tablebody"/>
              <w:ind w:left="0"/>
              <w:jc w:val="center"/>
            </w:pPr>
            <w:r>
              <w:rPr>
                <w:lang w:eastAsia="ja-JP"/>
              </w:rPr>
              <w:t>0x4400</w:t>
            </w:r>
            <w:r>
              <w:rPr>
                <w:rFonts w:hint="eastAsia"/>
                <w:lang w:eastAsia="ja-JP"/>
              </w:rPr>
              <w:t>0000</w:t>
            </w:r>
          </w:p>
        </w:tc>
        <w:tc>
          <w:tcPr>
            <w:tcW w:w="1716" w:type="dxa"/>
            <w:shd w:val="clear" w:color="auto" w:fill="auto"/>
          </w:tcPr>
          <w:p w:rsidR="008D0F3D" w:rsidRPr="00170E01" w:rsidRDefault="008D0F3D" w:rsidP="008D0F3D">
            <w:pPr>
              <w:pStyle w:val="tablebody"/>
              <w:jc w:val="center"/>
              <w:rPr>
                <w:lang w:eastAsia="ja-JP"/>
              </w:rPr>
            </w:pPr>
            <w:r>
              <w:rPr>
                <w:lang w:eastAsia="ja-JP"/>
              </w:rPr>
              <w:t>0x1C0000</w:t>
            </w:r>
          </w:p>
        </w:tc>
        <w:tc>
          <w:tcPr>
            <w:tcW w:w="2471" w:type="dxa"/>
            <w:shd w:val="clear" w:color="auto" w:fill="auto"/>
          </w:tcPr>
          <w:p w:rsidR="008D0F3D" w:rsidRPr="00170E01" w:rsidRDefault="008D0F3D" w:rsidP="008D0F3D">
            <w:pPr>
              <w:pStyle w:val="tablebody"/>
              <w:jc w:val="center"/>
              <w:rPr>
                <w:lang w:eastAsia="ja-JP"/>
              </w:rPr>
            </w:pPr>
            <w:r>
              <w:rPr>
                <w:rFonts w:hint="eastAsia"/>
                <w:lang w:eastAsia="ja-JP"/>
              </w:rPr>
              <w:t xml:space="preserve">ARM </w:t>
            </w:r>
            <w:r>
              <w:rPr>
                <w:lang w:eastAsia="ja-JP"/>
              </w:rPr>
              <w:t>T</w:t>
            </w:r>
            <w:r>
              <w:rPr>
                <w:rFonts w:hint="eastAsia"/>
                <w:lang w:eastAsia="ja-JP"/>
              </w:rPr>
              <w:t>rusted Firm</w:t>
            </w:r>
            <w:r>
              <w:rPr>
                <w:lang w:eastAsia="ja-JP"/>
              </w:rPr>
              <w:t>ware</w:t>
            </w:r>
          </w:p>
        </w:tc>
      </w:tr>
      <w:tr w:rsidR="00926DBA" w:rsidRPr="00D36A46" w:rsidTr="00B9066D">
        <w:tc>
          <w:tcPr>
            <w:tcW w:w="3595" w:type="dxa"/>
            <w:shd w:val="clear" w:color="auto" w:fill="auto"/>
          </w:tcPr>
          <w:p w:rsidR="00926DBA" w:rsidRPr="00696C26" w:rsidRDefault="00926DBA">
            <w:pPr>
              <w:pStyle w:val="tablebody"/>
              <w:rPr>
                <w:color w:val="FF0000"/>
                <w:lang w:eastAsia="ja-JP"/>
              </w:rPr>
            </w:pPr>
            <w:r>
              <w:rPr>
                <w:color w:val="FF0000"/>
                <w:lang w:eastAsia="ja-JP"/>
              </w:rPr>
              <w:t>tee</w:t>
            </w:r>
            <w:r w:rsidRPr="00125040">
              <w:rPr>
                <w:color w:val="FF0000"/>
                <w:lang w:eastAsia="ja-JP"/>
              </w:rPr>
              <w:t>-</w:t>
            </w:r>
            <w:r>
              <w:rPr>
                <w:rFonts w:cs="Arial"/>
                <w:color w:val="FF0000"/>
                <w:szCs w:val="18"/>
                <w:lang w:eastAsia="ja-JP"/>
              </w:rPr>
              <w:t>&lt;board&gt;.srec</w:t>
            </w:r>
          </w:p>
        </w:tc>
        <w:tc>
          <w:tcPr>
            <w:tcW w:w="1980" w:type="dxa"/>
            <w:shd w:val="clear" w:color="auto" w:fill="auto"/>
          </w:tcPr>
          <w:p w:rsidR="00926DBA" w:rsidRDefault="00926DBA" w:rsidP="008D0F3D">
            <w:pPr>
              <w:pStyle w:val="tablebody"/>
              <w:ind w:left="0"/>
              <w:jc w:val="center"/>
              <w:rPr>
                <w:lang w:eastAsia="ja-JP"/>
              </w:rPr>
            </w:pPr>
            <w:r>
              <w:rPr>
                <w:rFonts w:cs="Arial"/>
                <w:szCs w:val="18"/>
                <w:lang w:eastAsia="ja-JP"/>
              </w:rPr>
              <w:t>0x44100000</w:t>
            </w:r>
          </w:p>
        </w:tc>
        <w:tc>
          <w:tcPr>
            <w:tcW w:w="1716" w:type="dxa"/>
            <w:shd w:val="clear" w:color="auto" w:fill="auto"/>
          </w:tcPr>
          <w:p w:rsidR="00926DBA" w:rsidRDefault="00926DBA" w:rsidP="008D0F3D">
            <w:pPr>
              <w:pStyle w:val="tablebody"/>
              <w:jc w:val="center"/>
              <w:rPr>
                <w:lang w:eastAsia="ja-JP"/>
              </w:rPr>
            </w:pPr>
            <w:r>
              <w:rPr>
                <w:rFonts w:cs="Arial"/>
                <w:szCs w:val="18"/>
                <w:lang w:eastAsia="ja-JP"/>
              </w:rPr>
              <w:t>0x200000</w:t>
            </w:r>
          </w:p>
        </w:tc>
        <w:tc>
          <w:tcPr>
            <w:tcW w:w="2471" w:type="dxa"/>
            <w:shd w:val="clear" w:color="auto" w:fill="auto"/>
          </w:tcPr>
          <w:p w:rsidR="00926DBA" w:rsidRDefault="00926DBA" w:rsidP="008D0F3D">
            <w:pPr>
              <w:pStyle w:val="tablebody"/>
              <w:jc w:val="center"/>
              <w:rPr>
                <w:lang w:eastAsia="ja-JP"/>
              </w:rPr>
            </w:pPr>
            <w:r>
              <w:rPr>
                <w:rFonts w:cs="Arial"/>
                <w:szCs w:val="18"/>
                <w:lang w:eastAsia="ja-JP"/>
              </w:rPr>
              <w:t>OP-Tee</w:t>
            </w:r>
          </w:p>
        </w:tc>
      </w:tr>
      <w:tr w:rsidR="008D0F3D" w:rsidRPr="00EA6CBB" w:rsidTr="00B9066D">
        <w:tc>
          <w:tcPr>
            <w:tcW w:w="3595" w:type="dxa"/>
            <w:shd w:val="clear" w:color="auto" w:fill="auto"/>
          </w:tcPr>
          <w:p w:rsidR="008D0F3D" w:rsidRPr="00696C26" w:rsidRDefault="008D0F3D">
            <w:pPr>
              <w:pStyle w:val="tablebody"/>
              <w:rPr>
                <w:color w:val="FF0000"/>
                <w:lang w:eastAsia="ja-JP"/>
              </w:rPr>
            </w:pPr>
            <w:r w:rsidRPr="00696C26">
              <w:rPr>
                <w:color w:val="FF0000"/>
                <w:lang w:eastAsia="ja-JP"/>
              </w:rPr>
              <w:t>u-boot-elf-</w:t>
            </w:r>
            <w:r w:rsidR="0002106B">
              <w:rPr>
                <w:rFonts w:cs="Arial"/>
                <w:color w:val="FF0000"/>
                <w:szCs w:val="18"/>
                <w:lang w:eastAsia="ja-JP"/>
              </w:rPr>
              <w:t>&lt;</w:t>
            </w:r>
            <w:r w:rsidR="00847997">
              <w:rPr>
                <w:rFonts w:cs="Arial"/>
                <w:color w:val="FF0000"/>
                <w:szCs w:val="18"/>
                <w:lang w:eastAsia="ja-JP"/>
              </w:rPr>
              <w:t>board</w:t>
            </w:r>
            <w:r w:rsidR="0002106B">
              <w:rPr>
                <w:rFonts w:cs="Arial"/>
                <w:color w:val="FF0000"/>
                <w:szCs w:val="18"/>
                <w:lang w:eastAsia="ja-JP"/>
              </w:rPr>
              <w:t>&gt;</w:t>
            </w:r>
            <w:r w:rsidR="00847997">
              <w:rPr>
                <w:rFonts w:cs="Arial"/>
                <w:color w:val="FF0000"/>
                <w:szCs w:val="18"/>
                <w:lang w:eastAsia="ja-JP"/>
              </w:rPr>
              <w:t>.srec</w:t>
            </w:r>
          </w:p>
        </w:tc>
        <w:tc>
          <w:tcPr>
            <w:tcW w:w="1980" w:type="dxa"/>
            <w:shd w:val="clear" w:color="auto" w:fill="auto"/>
          </w:tcPr>
          <w:p w:rsidR="008D0F3D" w:rsidRPr="00942F80" w:rsidRDefault="008D0F3D" w:rsidP="008D0F3D">
            <w:pPr>
              <w:pStyle w:val="tablebody"/>
              <w:ind w:left="0"/>
              <w:jc w:val="center"/>
              <w:rPr>
                <w:lang w:eastAsia="ja-JP"/>
              </w:rPr>
            </w:pPr>
            <w:r>
              <w:rPr>
                <w:lang w:eastAsia="ja-JP"/>
              </w:rPr>
              <w:t>0x5000</w:t>
            </w:r>
            <w:r>
              <w:rPr>
                <w:rFonts w:hint="eastAsia"/>
                <w:lang w:eastAsia="ja-JP"/>
              </w:rPr>
              <w:t>0000</w:t>
            </w:r>
          </w:p>
        </w:tc>
        <w:tc>
          <w:tcPr>
            <w:tcW w:w="1716" w:type="dxa"/>
            <w:shd w:val="clear" w:color="auto" w:fill="auto"/>
          </w:tcPr>
          <w:p w:rsidR="008D0F3D" w:rsidRPr="00942F80" w:rsidRDefault="002D7082">
            <w:pPr>
              <w:pStyle w:val="tablebody"/>
              <w:jc w:val="center"/>
              <w:rPr>
                <w:lang w:eastAsia="ja-JP"/>
              </w:rPr>
            </w:pPr>
            <w:r>
              <w:rPr>
                <w:lang w:eastAsia="ja-JP"/>
              </w:rPr>
              <w:t>0x30</w:t>
            </w:r>
            <w:r>
              <w:rPr>
                <w:rFonts w:hint="eastAsia"/>
                <w:lang w:eastAsia="ja-JP"/>
              </w:rPr>
              <w:t>0000</w:t>
            </w:r>
          </w:p>
        </w:tc>
        <w:tc>
          <w:tcPr>
            <w:tcW w:w="2471" w:type="dxa"/>
            <w:shd w:val="clear" w:color="auto" w:fill="auto"/>
          </w:tcPr>
          <w:p w:rsidR="008D0F3D" w:rsidRPr="00942F80" w:rsidRDefault="008D0F3D" w:rsidP="008D0F3D">
            <w:pPr>
              <w:pStyle w:val="tablebody"/>
              <w:jc w:val="center"/>
              <w:rPr>
                <w:lang w:eastAsia="ja-JP"/>
              </w:rPr>
            </w:pPr>
            <w:r>
              <w:rPr>
                <w:rFonts w:hint="eastAsia"/>
                <w:lang w:eastAsia="ja-JP"/>
              </w:rPr>
              <w:t>U-</w:t>
            </w:r>
            <w:r>
              <w:rPr>
                <w:lang w:eastAsia="ja-JP"/>
              </w:rPr>
              <w:t>B</w:t>
            </w:r>
            <w:r>
              <w:rPr>
                <w:rFonts w:hint="eastAsia"/>
                <w:lang w:eastAsia="ja-JP"/>
              </w:rPr>
              <w:t>oot</w:t>
            </w:r>
          </w:p>
        </w:tc>
      </w:tr>
    </w:tbl>
    <w:p w:rsidR="008D0F3D" w:rsidRDefault="008D0F3D" w:rsidP="008D0F3D">
      <w:pPr>
        <w:spacing w:before="120" w:line="260" w:lineRule="exact"/>
        <w:rPr>
          <w:color w:val="FF0000"/>
        </w:rPr>
      </w:pPr>
      <w:r w:rsidRPr="00696C26">
        <w:rPr>
          <w:color w:val="FF0000"/>
        </w:rPr>
        <w:t xml:space="preserve">Note) </w:t>
      </w:r>
      <w:r w:rsidR="008646AF">
        <w:rPr>
          <w:color w:val="FF0000"/>
          <w:lang w:eastAsia="ja-JP"/>
        </w:rPr>
        <w:t>&lt;</w:t>
      </w:r>
      <w:r w:rsidR="00847997">
        <w:rPr>
          <w:rFonts w:cs="Arial"/>
          <w:color w:val="FF0000"/>
          <w:szCs w:val="18"/>
          <w:lang w:eastAsia="ja-JP"/>
        </w:rPr>
        <w:t>board</w:t>
      </w:r>
      <w:r w:rsidR="008646AF">
        <w:rPr>
          <w:color w:val="FF0000"/>
          <w:lang w:eastAsia="ja-JP"/>
        </w:rPr>
        <w:t xml:space="preserve">&gt;: </w:t>
      </w:r>
      <w:r w:rsidR="0008048D">
        <w:rPr>
          <w:color w:val="FF0000"/>
          <w:lang w:eastAsia="ja-JP"/>
        </w:rPr>
        <w:t>ek874</w:t>
      </w:r>
      <w:r w:rsidR="00573EF3">
        <w:rPr>
          <w:color w:val="FF0000"/>
          <w:lang w:eastAsia="ja-JP"/>
        </w:rPr>
        <w:t>, hihope-rzg2m</w:t>
      </w:r>
      <w:r w:rsidR="00E063E2">
        <w:rPr>
          <w:color w:val="FF0000"/>
          <w:lang w:eastAsia="ja-JP"/>
        </w:rPr>
        <w:t>, hihope-rzg2n</w:t>
      </w:r>
      <w:r w:rsidR="00524051">
        <w:rPr>
          <w:color w:val="FF0000"/>
          <w:lang w:eastAsia="ja-JP"/>
        </w:rPr>
        <w:t>, hihope-rzg2h.</w:t>
      </w:r>
    </w:p>
    <w:p w:rsidR="0009776B" w:rsidRDefault="00AC0681" w:rsidP="006E379E">
      <w:pPr>
        <w:pStyle w:val="Heading2"/>
      </w:pPr>
      <w:r>
        <w:t>Dip-Switch</w:t>
      </w:r>
    </w:p>
    <w:p w:rsidR="006E379E" w:rsidRDefault="0009776B" w:rsidP="006E379E">
      <w:pPr>
        <w:pStyle w:val="Heading2"/>
      </w:pPr>
      <w:r>
        <w:t>Switch setting for EK874 (RZG2E)</w:t>
      </w:r>
    </w:p>
    <w:p w:rsidR="006E379E" w:rsidRDefault="00AF7381" w:rsidP="00947458">
      <w:pPr>
        <w:pStyle w:val="ListParagraph"/>
        <w:numPr>
          <w:ilvl w:val="0"/>
          <w:numId w:val="27"/>
        </w:numPr>
        <w:ind w:leftChars="0"/>
      </w:pPr>
      <w:r>
        <w:rPr>
          <w:lang w:eastAsia="ja-JP"/>
        </w:rPr>
        <w:t xml:space="preserve">SCIF Download </w:t>
      </w:r>
      <w:r w:rsidR="006E379E">
        <w:rPr>
          <w:lang w:eastAsia="ja-JP"/>
        </w:rPr>
        <w:t>Mode</w:t>
      </w:r>
    </w:p>
    <w:tbl>
      <w:tblPr>
        <w:tblW w:w="6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89"/>
        <w:gridCol w:w="890"/>
        <w:gridCol w:w="890"/>
        <w:gridCol w:w="890"/>
        <w:gridCol w:w="890"/>
        <w:gridCol w:w="890"/>
      </w:tblGrid>
      <w:tr w:rsidR="009D152C" w:rsidRPr="00A547D7" w:rsidTr="00BF3C35">
        <w:tc>
          <w:tcPr>
            <w:tcW w:w="1101" w:type="dxa"/>
            <w:shd w:val="clear" w:color="auto" w:fill="auto"/>
          </w:tcPr>
          <w:p w:rsidR="009D152C" w:rsidRPr="00A547D7" w:rsidRDefault="009D152C" w:rsidP="009C04EE">
            <w:pPr>
              <w:pStyle w:val="tablehead"/>
            </w:pPr>
            <w:r w:rsidRPr="00A547D7">
              <w:t>Switch</w:t>
            </w:r>
          </w:p>
          <w:p w:rsidR="009D152C" w:rsidRPr="00A547D7" w:rsidRDefault="009D152C" w:rsidP="009C04EE">
            <w:pPr>
              <w:pStyle w:val="tablehead"/>
            </w:pPr>
            <w:r w:rsidRPr="00A547D7">
              <w:t>Number</w:t>
            </w:r>
          </w:p>
        </w:tc>
        <w:tc>
          <w:tcPr>
            <w:tcW w:w="889" w:type="dxa"/>
            <w:shd w:val="clear" w:color="auto" w:fill="auto"/>
          </w:tcPr>
          <w:p w:rsidR="009D152C" w:rsidRPr="00A547D7" w:rsidRDefault="009D152C">
            <w:pPr>
              <w:pStyle w:val="tablehead"/>
            </w:pPr>
            <w:r w:rsidRPr="00A547D7">
              <w:t>Pin1</w:t>
            </w:r>
          </w:p>
        </w:tc>
        <w:tc>
          <w:tcPr>
            <w:tcW w:w="890" w:type="dxa"/>
            <w:shd w:val="clear" w:color="auto" w:fill="auto"/>
          </w:tcPr>
          <w:p w:rsidR="009D152C" w:rsidRPr="00A547D7" w:rsidRDefault="009D152C">
            <w:pPr>
              <w:pStyle w:val="tablehead"/>
            </w:pPr>
            <w:r w:rsidRPr="00A547D7">
              <w:t>Pin2</w:t>
            </w:r>
          </w:p>
        </w:tc>
        <w:tc>
          <w:tcPr>
            <w:tcW w:w="890" w:type="dxa"/>
            <w:shd w:val="clear" w:color="auto" w:fill="auto"/>
          </w:tcPr>
          <w:p w:rsidR="009D152C" w:rsidRPr="00A547D7" w:rsidRDefault="009D152C">
            <w:pPr>
              <w:pStyle w:val="tablehead"/>
            </w:pPr>
            <w:r w:rsidRPr="00A547D7">
              <w:t>Pin3</w:t>
            </w:r>
          </w:p>
        </w:tc>
        <w:tc>
          <w:tcPr>
            <w:tcW w:w="890" w:type="dxa"/>
            <w:tcBorders>
              <w:bottom w:val="single" w:sz="4" w:space="0" w:color="auto"/>
            </w:tcBorders>
            <w:shd w:val="clear" w:color="auto" w:fill="auto"/>
          </w:tcPr>
          <w:p w:rsidR="009D152C" w:rsidRPr="00A547D7" w:rsidRDefault="009D152C">
            <w:pPr>
              <w:pStyle w:val="tablehead"/>
            </w:pPr>
            <w:r w:rsidRPr="00A547D7">
              <w:t>Pin4</w:t>
            </w:r>
          </w:p>
        </w:tc>
        <w:tc>
          <w:tcPr>
            <w:tcW w:w="890" w:type="dxa"/>
            <w:tcBorders>
              <w:bottom w:val="single" w:sz="4" w:space="0" w:color="auto"/>
            </w:tcBorders>
            <w:shd w:val="clear" w:color="auto" w:fill="auto"/>
          </w:tcPr>
          <w:p w:rsidR="009D152C" w:rsidRPr="00A547D7" w:rsidRDefault="009D152C">
            <w:pPr>
              <w:pStyle w:val="tablehead"/>
            </w:pPr>
            <w:r w:rsidRPr="00A547D7">
              <w:t>Pin5</w:t>
            </w:r>
          </w:p>
        </w:tc>
        <w:tc>
          <w:tcPr>
            <w:tcW w:w="890" w:type="dxa"/>
            <w:tcBorders>
              <w:bottom w:val="single" w:sz="4" w:space="0" w:color="auto"/>
            </w:tcBorders>
            <w:shd w:val="clear" w:color="auto" w:fill="auto"/>
          </w:tcPr>
          <w:p w:rsidR="009D152C" w:rsidRPr="00A547D7" w:rsidRDefault="009D152C">
            <w:pPr>
              <w:pStyle w:val="tablehead"/>
            </w:pPr>
            <w:r w:rsidRPr="00A547D7">
              <w:t>Pin6</w:t>
            </w:r>
          </w:p>
        </w:tc>
      </w:tr>
      <w:tr w:rsidR="009D152C" w:rsidRPr="00A547D7" w:rsidTr="00BF3C35">
        <w:tc>
          <w:tcPr>
            <w:tcW w:w="1101" w:type="dxa"/>
            <w:shd w:val="clear" w:color="auto" w:fill="auto"/>
          </w:tcPr>
          <w:p w:rsidR="009D152C" w:rsidRPr="00A547D7" w:rsidRDefault="009D152C" w:rsidP="00784197">
            <w:pPr>
              <w:pStyle w:val="tablebody"/>
            </w:pPr>
            <w:r w:rsidRPr="00A547D7">
              <w:t>SW1</w:t>
            </w:r>
            <w:r>
              <w:t>2</w:t>
            </w:r>
          </w:p>
        </w:tc>
        <w:tc>
          <w:tcPr>
            <w:tcW w:w="889" w:type="dxa"/>
            <w:shd w:val="clear" w:color="auto" w:fill="auto"/>
          </w:tcPr>
          <w:p w:rsidR="009D152C" w:rsidRPr="00AA56AD" w:rsidRDefault="009D152C" w:rsidP="00BF3C35">
            <w:pPr>
              <w:pStyle w:val="tablebody"/>
              <w:jc w:val="center"/>
            </w:pPr>
            <w:r>
              <w:t>OFF</w:t>
            </w:r>
          </w:p>
        </w:tc>
        <w:tc>
          <w:tcPr>
            <w:tcW w:w="890" w:type="dxa"/>
            <w:shd w:val="clear" w:color="auto" w:fill="auto"/>
          </w:tcPr>
          <w:p w:rsidR="009D152C" w:rsidRPr="00AA56AD" w:rsidRDefault="009D152C" w:rsidP="00BF3C35">
            <w:pPr>
              <w:pStyle w:val="tablebody"/>
              <w:jc w:val="center"/>
              <w:rPr>
                <w:lang w:eastAsia="ja-JP"/>
              </w:rPr>
            </w:pPr>
            <w:r>
              <w:rPr>
                <w:lang w:eastAsia="ja-JP"/>
              </w:rPr>
              <w:t>OFF</w:t>
            </w:r>
          </w:p>
        </w:tc>
        <w:tc>
          <w:tcPr>
            <w:tcW w:w="890" w:type="dxa"/>
            <w:shd w:val="clear" w:color="auto" w:fill="auto"/>
          </w:tcPr>
          <w:p w:rsidR="009D152C" w:rsidRPr="00AA56AD" w:rsidRDefault="009D152C" w:rsidP="00BF3C35">
            <w:pPr>
              <w:pStyle w:val="tablebody"/>
              <w:jc w:val="center"/>
              <w:rPr>
                <w:lang w:eastAsia="ja-JP"/>
              </w:rPr>
            </w:pPr>
            <w:r>
              <w:rPr>
                <w:lang w:eastAsia="ja-JP"/>
              </w:rPr>
              <w:t>OFF</w:t>
            </w:r>
          </w:p>
        </w:tc>
        <w:tc>
          <w:tcPr>
            <w:tcW w:w="890" w:type="dxa"/>
            <w:shd w:val="clear" w:color="auto" w:fill="auto"/>
          </w:tcPr>
          <w:p w:rsidR="009D152C" w:rsidRPr="00AA56AD" w:rsidRDefault="009D152C" w:rsidP="00BF3C35">
            <w:pPr>
              <w:pStyle w:val="tablebody"/>
              <w:jc w:val="center"/>
            </w:pPr>
            <w:r>
              <w:rPr>
                <w:lang w:eastAsia="ja-JP"/>
              </w:rPr>
              <w:t>-</w:t>
            </w:r>
          </w:p>
        </w:tc>
        <w:tc>
          <w:tcPr>
            <w:tcW w:w="890" w:type="dxa"/>
            <w:shd w:val="clear" w:color="auto" w:fill="auto"/>
          </w:tcPr>
          <w:p w:rsidR="009D152C" w:rsidRPr="00A547D7" w:rsidRDefault="009D152C" w:rsidP="00BF3C35">
            <w:pPr>
              <w:pStyle w:val="tablebody"/>
              <w:jc w:val="center"/>
            </w:pPr>
            <w:r>
              <w:rPr>
                <w:lang w:eastAsia="ja-JP"/>
              </w:rPr>
              <w:t>-</w:t>
            </w:r>
          </w:p>
        </w:tc>
        <w:tc>
          <w:tcPr>
            <w:tcW w:w="890" w:type="dxa"/>
            <w:shd w:val="clear" w:color="auto" w:fill="auto"/>
          </w:tcPr>
          <w:p w:rsidR="009D152C" w:rsidRPr="00A547D7" w:rsidRDefault="009D152C" w:rsidP="00BF3C35">
            <w:pPr>
              <w:pStyle w:val="tablebody"/>
              <w:jc w:val="center"/>
            </w:pPr>
            <w:r>
              <w:rPr>
                <w:lang w:eastAsia="ja-JP"/>
              </w:rPr>
              <w:t>-</w:t>
            </w:r>
          </w:p>
        </w:tc>
      </w:tr>
    </w:tbl>
    <w:p w:rsidR="00AF7381" w:rsidRDefault="00AF7381" w:rsidP="00BF3C35">
      <w:pPr>
        <w:pStyle w:val="ListParagraph"/>
        <w:ind w:leftChars="0" w:left="360"/>
      </w:pPr>
    </w:p>
    <w:p w:rsidR="00AF7381" w:rsidRDefault="00F1339C" w:rsidP="00AF7381">
      <w:pPr>
        <w:pStyle w:val="ListParagraph"/>
        <w:numPr>
          <w:ilvl w:val="0"/>
          <w:numId w:val="27"/>
        </w:numPr>
        <w:ind w:leftChars="0"/>
      </w:pPr>
      <w:r>
        <w:rPr>
          <w:lang w:eastAsia="ja-JP"/>
        </w:rPr>
        <w:t>Boot</w:t>
      </w:r>
      <w:r w:rsidR="00AF7381">
        <w:rPr>
          <w:lang w:eastAsia="ja-JP"/>
        </w:rPr>
        <w:t xml:space="preserve"> Mode</w:t>
      </w:r>
    </w:p>
    <w:tbl>
      <w:tblPr>
        <w:tblW w:w="6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89"/>
        <w:gridCol w:w="890"/>
        <w:gridCol w:w="890"/>
        <w:gridCol w:w="890"/>
        <w:gridCol w:w="890"/>
        <w:gridCol w:w="890"/>
      </w:tblGrid>
      <w:tr w:rsidR="009D152C" w:rsidRPr="00A547D7" w:rsidTr="00BF3C35">
        <w:tc>
          <w:tcPr>
            <w:tcW w:w="1101" w:type="dxa"/>
            <w:shd w:val="clear" w:color="auto" w:fill="auto"/>
          </w:tcPr>
          <w:p w:rsidR="009D152C" w:rsidRPr="00A547D7" w:rsidRDefault="009D152C" w:rsidP="00463146">
            <w:pPr>
              <w:pStyle w:val="tablehead"/>
            </w:pPr>
            <w:r w:rsidRPr="00A547D7">
              <w:t>Switch</w:t>
            </w:r>
          </w:p>
          <w:p w:rsidR="009D152C" w:rsidRPr="00A547D7" w:rsidRDefault="009D152C" w:rsidP="00463146">
            <w:pPr>
              <w:pStyle w:val="tablehead"/>
            </w:pPr>
            <w:r w:rsidRPr="00A547D7">
              <w:t>Number</w:t>
            </w:r>
          </w:p>
        </w:tc>
        <w:tc>
          <w:tcPr>
            <w:tcW w:w="889" w:type="dxa"/>
            <w:shd w:val="clear" w:color="auto" w:fill="auto"/>
          </w:tcPr>
          <w:p w:rsidR="009D152C" w:rsidRPr="00A547D7" w:rsidRDefault="009D152C">
            <w:pPr>
              <w:pStyle w:val="tablehead"/>
            </w:pPr>
            <w:r w:rsidRPr="00A547D7">
              <w:t>Pin1</w:t>
            </w:r>
          </w:p>
        </w:tc>
        <w:tc>
          <w:tcPr>
            <w:tcW w:w="890" w:type="dxa"/>
            <w:shd w:val="clear" w:color="auto" w:fill="auto"/>
          </w:tcPr>
          <w:p w:rsidR="009D152C" w:rsidRPr="00A547D7" w:rsidRDefault="009D152C">
            <w:pPr>
              <w:pStyle w:val="tablehead"/>
            </w:pPr>
            <w:r w:rsidRPr="00A547D7">
              <w:t>Pin2</w:t>
            </w:r>
          </w:p>
        </w:tc>
        <w:tc>
          <w:tcPr>
            <w:tcW w:w="890" w:type="dxa"/>
            <w:shd w:val="clear" w:color="auto" w:fill="auto"/>
          </w:tcPr>
          <w:p w:rsidR="009D152C" w:rsidRPr="00A547D7" w:rsidRDefault="009D152C">
            <w:pPr>
              <w:pStyle w:val="tablehead"/>
            </w:pPr>
            <w:r w:rsidRPr="00A547D7">
              <w:t>Pin3</w:t>
            </w:r>
          </w:p>
        </w:tc>
        <w:tc>
          <w:tcPr>
            <w:tcW w:w="890" w:type="dxa"/>
            <w:tcBorders>
              <w:bottom w:val="single" w:sz="4" w:space="0" w:color="auto"/>
            </w:tcBorders>
            <w:shd w:val="clear" w:color="auto" w:fill="auto"/>
          </w:tcPr>
          <w:p w:rsidR="009D152C" w:rsidRPr="00A547D7" w:rsidRDefault="009D152C">
            <w:pPr>
              <w:pStyle w:val="tablehead"/>
            </w:pPr>
            <w:r w:rsidRPr="00A547D7">
              <w:t>Pin4</w:t>
            </w:r>
          </w:p>
        </w:tc>
        <w:tc>
          <w:tcPr>
            <w:tcW w:w="890" w:type="dxa"/>
            <w:tcBorders>
              <w:bottom w:val="single" w:sz="4" w:space="0" w:color="auto"/>
            </w:tcBorders>
            <w:shd w:val="clear" w:color="auto" w:fill="auto"/>
          </w:tcPr>
          <w:p w:rsidR="009D152C" w:rsidRPr="00A547D7" w:rsidRDefault="009D152C">
            <w:pPr>
              <w:pStyle w:val="tablehead"/>
            </w:pPr>
            <w:r w:rsidRPr="00A547D7">
              <w:t>Pin5</w:t>
            </w:r>
          </w:p>
        </w:tc>
        <w:tc>
          <w:tcPr>
            <w:tcW w:w="890" w:type="dxa"/>
            <w:tcBorders>
              <w:bottom w:val="single" w:sz="4" w:space="0" w:color="auto"/>
            </w:tcBorders>
            <w:shd w:val="clear" w:color="auto" w:fill="auto"/>
          </w:tcPr>
          <w:p w:rsidR="009D152C" w:rsidRPr="00A547D7" w:rsidRDefault="009D152C">
            <w:pPr>
              <w:pStyle w:val="tablehead"/>
            </w:pPr>
            <w:r w:rsidRPr="00A547D7">
              <w:t>Pin6</w:t>
            </w:r>
          </w:p>
        </w:tc>
      </w:tr>
      <w:tr w:rsidR="009D152C" w:rsidRPr="00A547D7" w:rsidTr="00BF3C35">
        <w:tc>
          <w:tcPr>
            <w:tcW w:w="1101" w:type="dxa"/>
            <w:shd w:val="clear" w:color="auto" w:fill="auto"/>
          </w:tcPr>
          <w:p w:rsidR="009D152C" w:rsidRPr="00A547D7" w:rsidRDefault="009D152C" w:rsidP="00463146">
            <w:pPr>
              <w:pStyle w:val="tablebody"/>
            </w:pPr>
            <w:r w:rsidRPr="00A547D7">
              <w:t>SW1</w:t>
            </w:r>
            <w:r>
              <w:t>2</w:t>
            </w:r>
          </w:p>
        </w:tc>
        <w:tc>
          <w:tcPr>
            <w:tcW w:w="889" w:type="dxa"/>
            <w:shd w:val="clear" w:color="auto" w:fill="auto"/>
          </w:tcPr>
          <w:p w:rsidR="009D152C" w:rsidRPr="00AA56AD" w:rsidRDefault="009D152C" w:rsidP="00BF3C35">
            <w:pPr>
              <w:pStyle w:val="tablebody"/>
              <w:jc w:val="center"/>
            </w:pPr>
            <w:r>
              <w:t>ON</w:t>
            </w:r>
          </w:p>
        </w:tc>
        <w:tc>
          <w:tcPr>
            <w:tcW w:w="890" w:type="dxa"/>
            <w:shd w:val="clear" w:color="auto" w:fill="auto"/>
          </w:tcPr>
          <w:p w:rsidR="009D152C" w:rsidRPr="00AA56AD" w:rsidRDefault="009D152C" w:rsidP="00BF3C35">
            <w:pPr>
              <w:pStyle w:val="tablebody"/>
              <w:jc w:val="center"/>
              <w:rPr>
                <w:lang w:eastAsia="ja-JP"/>
              </w:rPr>
            </w:pPr>
            <w:r>
              <w:rPr>
                <w:lang w:eastAsia="ja-JP"/>
              </w:rPr>
              <w:t>ON</w:t>
            </w:r>
          </w:p>
        </w:tc>
        <w:tc>
          <w:tcPr>
            <w:tcW w:w="890" w:type="dxa"/>
            <w:shd w:val="clear" w:color="auto" w:fill="auto"/>
          </w:tcPr>
          <w:p w:rsidR="009D152C" w:rsidRPr="00AA56AD" w:rsidRDefault="009D152C" w:rsidP="00BF3C35">
            <w:pPr>
              <w:pStyle w:val="tablebody"/>
              <w:jc w:val="center"/>
              <w:rPr>
                <w:lang w:eastAsia="ja-JP"/>
              </w:rPr>
            </w:pPr>
            <w:r>
              <w:rPr>
                <w:lang w:eastAsia="ja-JP"/>
              </w:rPr>
              <w:t>ON</w:t>
            </w:r>
          </w:p>
        </w:tc>
        <w:tc>
          <w:tcPr>
            <w:tcW w:w="890" w:type="dxa"/>
            <w:shd w:val="clear" w:color="auto" w:fill="auto"/>
          </w:tcPr>
          <w:p w:rsidR="009D152C" w:rsidRPr="00AA56AD" w:rsidRDefault="009D152C" w:rsidP="00BF3C35">
            <w:pPr>
              <w:pStyle w:val="tablebody"/>
              <w:jc w:val="center"/>
            </w:pPr>
            <w:r>
              <w:rPr>
                <w:lang w:eastAsia="ja-JP"/>
              </w:rPr>
              <w:t>-</w:t>
            </w:r>
          </w:p>
        </w:tc>
        <w:tc>
          <w:tcPr>
            <w:tcW w:w="890" w:type="dxa"/>
            <w:shd w:val="clear" w:color="auto" w:fill="auto"/>
          </w:tcPr>
          <w:p w:rsidR="009D152C" w:rsidRPr="00A547D7" w:rsidRDefault="009D152C" w:rsidP="00BF3C35">
            <w:pPr>
              <w:pStyle w:val="tablebody"/>
              <w:jc w:val="center"/>
            </w:pPr>
            <w:r>
              <w:rPr>
                <w:lang w:eastAsia="ja-JP"/>
              </w:rPr>
              <w:t>-</w:t>
            </w:r>
          </w:p>
        </w:tc>
        <w:tc>
          <w:tcPr>
            <w:tcW w:w="890" w:type="dxa"/>
            <w:shd w:val="clear" w:color="auto" w:fill="auto"/>
          </w:tcPr>
          <w:p w:rsidR="009D152C" w:rsidRPr="00A547D7" w:rsidRDefault="009D152C" w:rsidP="00BF3C35">
            <w:pPr>
              <w:pStyle w:val="tablebody"/>
              <w:jc w:val="center"/>
            </w:pPr>
            <w:r>
              <w:rPr>
                <w:lang w:eastAsia="ja-JP"/>
              </w:rPr>
              <w:t>-</w:t>
            </w:r>
          </w:p>
        </w:tc>
      </w:tr>
    </w:tbl>
    <w:p w:rsidR="006B129C" w:rsidRDefault="006B129C" w:rsidP="00483CCE">
      <w:pPr>
        <w:spacing w:after="0"/>
        <w:rPr>
          <w:lang w:eastAsia="ja-JP"/>
        </w:rPr>
      </w:pPr>
    </w:p>
    <w:p w:rsidR="00D352A4" w:rsidRDefault="00D352A4" w:rsidP="00BF3C35">
      <w:pPr>
        <w:pStyle w:val="Heading2"/>
        <w:rPr>
          <w:lang w:eastAsia="ja-JP"/>
        </w:rPr>
      </w:pPr>
      <w:r>
        <w:rPr>
          <w:lang w:eastAsia="ja-JP"/>
        </w:rPr>
        <w:t>Switch setting for H</w:t>
      </w:r>
      <w:r w:rsidR="00E73D1B">
        <w:rPr>
          <w:lang w:eastAsia="ja-JP"/>
        </w:rPr>
        <w:t>i</w:t>
      </w:r>
      <w:r>
        <w:rPr>
          <w:lang w:eastAsia="ja-JP"/>
        </w:rPr>
        <w:t>H</w:t>
      </w:r>
      <w:r w:rsidR="00E73D1B">
        <w:rPr>
          <w:lang w:eastAsia="ja-JP"/>
        </w:rPr>
        <w:t>ope</w:t>
      </w:r>
      <w:r>
        <w:rPr>
          <w:lang w:eastAsia="ja-JP"/>
        </w:rPr>
        <w:t>-RZG2M</w:t>
      </w:r>
      <w:r w:rsidR="00884E2E">
        <w:rPr>
          <w:lang w:eastAsia="ja-JP"/>
        </w:rPr>
        <w:t xml:space="preserve">, </w:t>
      </w:r>
      <w:r w:rsidR="00E063E2">
        <w:rPr>
          <w:lang w:eastAsia="ja-JP"/>
        </w:rPr>
        <w:t>H</w:t>
      </w:r>
      <w:r w:rsidR="00E73D1B">
        <w:rPr>
          <w:lang w:eastAsia="ja-JP"/>
        </w:rPr>
        <w:t>iHope</w:t>
      </w:r>
      <w:r w:rsidR="00E063E2">
        <w:rPr>
          <w:lang w:eastAsia="ja-JP"/>
        </w:rPr>
        <w:t>-RZG2N</w:t>
      </w:r>
      <w:r w:rsidR="00884E2E">
        <w:rPr>
          <w:lang w:eastAsia="ja-JP"/>
        </w:rPr>
        <w:t xml:space="preserve"> and HiHope-RZG2H</w:t>
      </w:r>
    </w:p>
    <w:p w:rsidR="00D352A4" w:rsidRDefault="00D352A4" w:rsidP="00BF3C35">
      <w:pPr>
        <w:pStyle w:val="ListParagraph"/>
        <w:numPr>
          <w:ilvl w:val="0"/>
          <w:numId w:val="35"/>
        </w:numPr>
        <w:ind w:leftChars="0" w:left="360"/>
      </w:pPr>
      <w:r>
        <w:rPr>
          <w:lang w:eastAsia="ja-JP"/>
        </w:rPr>
        <w:t>SCIF Download Mode</w:t>
      </w:r>
    </w:p>
    <w:tbl>
      <w:tblPr>
        <w:tblW w:w="7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60"/>
        <w:gridCol w:w="860"/>
        <w:gridCol w:w="861"/>
        <w:gridCol w:w="860"/>
        <w:gridCol w:w="860"/>
        <w:gridCol w:w="861"/>
        <w:gridCol w:w="860"/>
        <w:gridCol w:w="861"/>
      </w:tblGrid>
      <w:tr w:rsidR="004A556D" w:rsidRPr="00A547D7" w:rsidTr="00BF3C35">
        <w:tc>
          <w:tcPr>
            <w:tcW w:w="1101" w:type="dxa"/>
            <w:shd w:val="clear" w:color="auto" w:fill="auto"/>
          </w:tcPr>
          <w:p w:rsidR="004A556D" w:rsidRPr="00A547D7" w:rsidRDefault="004A556D" w:rsidP="00463146">
            <w:pPr>
              <w:pStyle w:val="tablehead"/>
            </w:pPr>
            <w:r w:rsidRPr="00A547D7">
              <w:t>Switch</w:t>
            </w:r>
          </w:p>
          <w:p w:rsidR="004A556D" w:rsidRPr="00A547D7" w:rsidRDefault="004A556D" w:rsidP="00463146">
            <w:pPr>
              <w:pStyle w:val="tablehead"/>
            </w:pPr>
            <w:r w:rsidRPr="00A547D7">
              <w:t>Number</w:t>
            </w:r>
          </w:p>
        </w:tc>
        <w:tc>
          <w:tcPr>
            <w:tcW w:w="860" w:type="dxa"/>
            <w:shd w:val="clear" w:color="auto" w:fill="auto"/>
          </w:tcPr>
          <w:p w:rsidR="004A556D" w:rsidRPr="00A547D7" w:rsidRDefault="004A556D">
            <w:pPr>
              <w:pStyle w:val="tablehead"/>
            </w:pPr>
            <w:r w:rsidRPr="00A547D7">
              <w:t>Pin1</w:t>
            </w:r>
          </w:p>
        </w:tc>
        <w:tc>
          <w:tcPr>
            <w:tcW w:w="860" w:type="dxa"/>
            <w:shd w:val="clear" w:color="auto" w:fill="auto"/>
          </w:tcPr>
          <w:p w:rsidR="004A556D" w:rsidRPr="00A547D7" w:rsidRDefault="004A556D">
            <w:pPr>
              <w:pStyle w:val="tablehead"/>
            </w:pPr>
            <w:r w:rsidRPr="00A547D7">
              <w:t>Pin2</w:t>
            </w:r>
          </w:p>
        </w:tc>
        <w:tc>
          <w:tcPr>
            <w:tcW w:w="861" w:type="dxa"/>
            <w:shd w:val="clear" w:color="auto" w:fill="auto"/>
          </w:tcPr>
          <w:p w:rsidR="004A556D" w:rsidRPr="00A547D7" w:rsidRDefault="004A556D">
            <w:pPr>
              <w:pStyle w:val="tablehead"/>
            </w:pPr>
            <w:r w:rsidRPr="00A547D7">
              <w:t>Pin3</w:t>
            </w:r>
          </w:p>
        </w:tc>
        <w:tc>
          <w:tcPr>
            <w:tcW w:w="860" w:type="dxa"/>
            <w:tcBorders>
              <w:bottom w:val="single" w:sz="4" w:space="0" w:color="auto"/>
            </w:tcBorders>
            <w:shd w:val="clear" w:color="auto" w:fill="auto"/>
          </w:tcPr>
          <w:p w:rsidR="004A556D" w:rsidRPr="00A547D7" w:rsidRDefault="004A556D">
            <w:pPr>
              <w:pStyle w:val="tablehead"/>
            </w:pPr>
            <w:r w:rsidRPr="00A547D7">
              <w:t>Pin4</w:t>
            </w:r>
          </w:p>
        </w:tc>
        <w:tc>
          <w:tcPr>
            <w:tcW w:w="860" w:type="dxa"/>
            <w:tcBorders>
              <w:bottom w:val="single" w:sz="4" w:space="0" w:color="auto"/>
            </w:tcBorders>
            <w:shd w:val="clear" w:color="auto" w:fill="auto"/>
          </w:tcPr>
          <w:p w:rsidR="004A556D" w:rsidRPr="00A547D7" w:rsidRDefault="004A556D">
            <w:pPr>
              <w:pStyle w:val="tablehead"/>
            </w:pPr>
            <w:r w:rsidRPr="00A547D7">
              <w:t>Pin5</w:t>
            </w:r>
          </w:p>
        </w:tc>
        <w:tc>
          <w:tcPr>
            <w:tcW w:w="861" w:type="dxa"/>
            <w:tcBorders>
              <w:bottom w:val="single" w:sz="4" w:space="0" w:color="auto"/>
            </w:tcBorders>
          </w:tcPr>
          <w:p w:rsidR="004A556D" w:rsidRPr="00A547D7" w:rsidRDefault="004A556D">
            <w:pPr>
              <w:pStyle w:val="tablehead"/>
            </w:pPr>
            <w:r>
              <w:t>Pin6</w:t>
            </w:r>
          </w:p>
        </w:tc>
        <w:tc>
          <w:tcPr>
            <w:tcW w:w="860" w:type="dxa"/>
            <w:tcBorders>
              <w:bottom w:val="single" w:sz="4" w:space="0" w:color="auto"/>
            </w:tcBorders>
            <w:shd w:val="clear" w:color="auto" w:fill="auto"/>
          </w:tcPr>
          <w:p w:rsidR="004A556D" w:rsidRPr="00A547D7" w:rsidRDefault="004A556D">
            <w:pPr>
              <w:pStyle w:val="tablehead"/>
            </w:pPr>
            <w:r w:rsidRPr="00A547D7">
              <w:t>Pin</w:t>
            </w:r>
            <w:r>
              <w:t>7</w:t>
            </w:r>
          </w:p>
        </w:tc>
        <w:tc>
          <w:tcPr>
            <w:tcW w:w="861" w:type="dxa"/>
            <w:tcBorders>
              <w:bottom w:val="single" w:sz="4" w:space="0" w:color="auto"/>
            </w:tcBorders>
          </w:tcPr>
          <w:p w:rsidR="004A556D" w:rsidRPr="00A547D7" w:rsidRDefault="004A556D">
            <w:pPr>
              <w:pStyle w:val="tablehead"/>
            </w:pPr>
            <w:r>
              <w:t>Pin8</w:t>
            </w:r>
          </w:p>
        </w:tc>
      </w:tr>
      <w:tr w:rsidR="004A556D" w:rsidRPr="00A547D7" w:rsidTr="00BF3C35">
        <w:tc>
          <w:tcPr>
            <w:tcW w:w="1101" w:type="dxa"/>
            <w:shd w:val="clear" w:color="auto" w:fill="auto"/>
          </w:tcPr>
          <w:p w:rsidR="004A556D" w:rsidRPr="00A547D7" w:rsidRDefault="004A556D" w:rsidP="00463146">
            <w:pPr>
              <w:pStyle w:val="tablebody"/>
            </w:pPr>
            <w:r w:rsidRPr="00A547D7">
              <w:t>SW1</w:t>
            </w:r>
            <w:r>
              <w:t>002</w:t>
            </w:r>
          </w:p>
        </w:tc>
        <w:tc>
          <w:tcPr>
            <w:tcW w:w="860" w:type="dxa"/>
            <w:shd w:val="clear" w:color="auto" w:fill="auto"/>
          </w:tcPr>
          <w:p w:rsidR="004A556D" w:rsidRPr="00AA56AD" w:rsidRDefault="004A556D" w:rsidP="00BF3C35">
            <w:pPr>
              <w:pStyle w:val="tablebody"/>
              <w:jc w:val="center"/>
            </w:pPr>
            <w:r>
              <w:t>ON</w:t>
            </w:r>
          </w:p>
        </w:tc>
        <w:tc>
          <w:tcPr>
            <w:tcW w:w="860" w:type="dxa"/>
            <w:shd w:val="clear" w:color="auto" w:fill="auto"/>
          </w:tcPr>
          <w:p w:rsidR="004A556D" w:rsidRPr="00AA56AD" w:rsidRDefault="004A556D" w:rsidP="00BF3C35">
            <w:pPr>
              <w:pStyle w:val="tablebody"/>
              <w:jc w:val="center"/>
              <w:rPr>
                <w:lang w:eastAsia="ja-JP"/>
              </w:rPr>
            </w:pPr>
            <w:r>
              <w:rPr>
                <w:lang w:eastAsia="ja-JP"/>
              </w:rPr>
              <w:t>ON</w:t>
            </w:r>
          </w:p>
        </w:tc>
        <w:tc>
          <w:tcPr>
            <w:tcW w:w="861" w:type="dxa"/>
            <w:shd w:val="clear" w:color="auto" w:fill="auto"/>
          </w:tcPr>
          <w:p w:rsidR="004A556D" w:rsidRPr="00AA56AD" w:rsidRDefault="004A556D" w:rsidP="00BF3C35">
            <w:pPr>
              <w:pStyle w:val="tablebody"/>
              <w:jc w:val="center"/>
              <w:rPr>
                <w:lang w:eastAsia="ja-JP"/>
              </w:rPr>
            </w:pPr>
            <w:r>
              <w:rPr>
                <w:lang w:eastAsia="ja-JP"/>
              </w:rPr>
              <w:t>ON</w:t>
            </w:r>
          </w:p>
        </w:tc>
        <w:tc>
          <w:tcPr>
            <w:tcW w:w="860" w:type="dxa"/>
            <w:shd w:val="clear" w:color="auto" w:fill="auto"/>
          </w:tcPr>
          <w:p w:rsidR="004A556D" w:rsidRPr="00AA56AD" w:rsidRDefault="004A556D" w:rsidP="00BF3C35">
            <w:pPr>
              <w:pStyle w:val="tablebody"/>
              <w:jc w:val="center"/>
            </w:pPr>
            <w:r>
              <w:rPr>
                <w:lang w:eastAsia="ja-JP"/>
              </w:rPr>
              <w:t>ON</w:t>
            </w:r>
          </w:p>
        </w:tc>
        <w:tc>
          <w:tcPr>
            <w:tcW w:w="860" w:type="dxa"/>
            <w:shd w:val="clear" w:color="auto" w:fill="auto"/>
          </w:tcPr>
          <w:p w:rsidR="004A556D" w:rsidRPr="00A547D7" w:rsidRDefault="004A556D" w:rsidP="00BF3C35">
            <w:pPr>
              <w:pStyle w:val="tablebody"/>
              <w:jc w:val="center"/>
            </w:pPr>
            <w:r>
              <w:rPr>
                <w:lang w:eastAsia="ja-JP"/>
              </w:rPr>
              <w:t>OFF</w:t>
            </w:r>
          </w:p>
        </w:tc>
        <w:tc>
          <w:tcPr>
            <w:tcW w:w="861" w:type="dxa"/>
          </w:tcPr>
          <w:p w:rsidR="004A556D" w:rsidRDefault="004A556D" w:rsidP="00BF3C35">
            <w:pPr>
              <w:pStyle w:val="tablebody"/>
              <w:jc w:val="center"/>
              <w:rPr>
                <w:lang w:eastAsia="ja-JP"/>
              </w:rPr>
            </w:pPr>
            <w:r>
              <w:rPr>
                <w:lang w:eastAsia="ja-JP"/>
              </w:rPr>
              <w:t>OFF</w:t>
            </w:r>
          </w:p>
        </w:tc>
        <w:tc>
          <w:tcPr>
            <w:tcW w:w="860" w:type="dxa"/>
            <w:shd w:val="clear" w:color="auto" w:fill="auto"/>
          </w:tcPr>
          <w:p w:rsidR="004A556D" w:rsidRPr="00A547D7" w:rsidRDefault="004A556D" w:rsidP="00BF3C35">
            <w:pPr>
              <w:pStyle w:val="tablebody"/>
              <w:jc w:val="center"/>
            </w:pPr>
            <w:r>
              <w:rPr>
                <w:lang w:eastAsia="ja-JP"/>
              </w:rPr>
              <w:t>OFF</w:t>
            </w:r>
          </w:p>
        </w:tc>
        <w:tc>
          <w:tcPr>
            <w:tcW w:w="861" w:type="dxa"/>
          </w:tcPr>
          <w:p w:rsidR="004A556D" w:rsidRDefault="004A556D" w:rsidP="00BF3C35">
            <w:pPr>
              <w:pStyle w:val="tablebody"/>
              <w:jc w:val="center"/>
              <w:rPr>
                <w:lang w:eastAsia="ja-JP"/>
              </w:rPr>
            </w:pPr>
            <w:r>
              <w:rPr>
                <w:lang w:eastAsia="ja-JP"/>
              </w:rPr>
              <w:t>OFF</w:t>
            </w:r>
          </w:p>
        </w:tc>
      </w:tr>
    </w:tbl>
    <w:p w:rsidR="00D352A4" w:rsidRDefault="00D352A4" w:rsidP="00D352A4">
      <w:pPr>
        <w:pStyle w:val="ListParagraph"/>
        <w:ind w:leftChars="0" w:left="800"/>
      </w:pPr>
    </w:p>
    <w:p w:rsidR="00D352A4" w:rsidRDefault="00D352A4" w:rsidP="00BF3C35">
      <w:pPr>
        <w:pStyle w:val="ListParagraph"/>
        <w:numPr>
          <w:ilvl w:val="0"/>
          <w:numId w:val="35"/>
        </w:numPr>
        <w:ind w:leftChars="0" w:left="360"/>
      </w:pPr>
      <w:r>
        <w:rPr>
          <w:lang w:eastAsia="ja-JP"/>
        </w:rPr>
        <w:t>Boot Mode</w:t>
      </w:r>
    </w:p>
    <w:tbl>
      <w:tblPr>
        <w:tblW w:w="7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60"/>
        <w:gridCol w:w="860"/>
        <w:gridCol w:w="861"/>
        <w:gridCol w:w="860"/>
        <w:gridCol w:w="860"/>
        <w:gridCol w:w="861"/>
        <w:gridCol w:w="860"/>
        <w:gridCol w:w="861"/>
      </w:tblGrid>
      <w:tr w:rsidR="007F1066" w:rsidRPr="00A547D7" w:rsidTr="00BF3C35">
        <w:tc>
          <w:tcPr>
            <w:tcW w:w="1101" w:type="dxa"/>
            <w:shd w:val="clear" w:color="auto" w:fill="auto"/>
          </w:tcPr>
          <w:p w:rsidR="007F1066" w:rsidRPr="00A547D7" w:rsidRDefault="007F1066" w:rsidP="00463146">
            <w:pPr>
              <w:pStyle w:val="tablehead"/>
            </w:pPr>
            <w:r w:rsidRPr="00A547D7">
              <w:t>Switch</w:t>
            </w:r>
          </w:p>
          <w:p w:rsidR="007F1066" w:rsidRPr="00A547D7" w:rsidRDefault="007F1066" w:rsidP="00463146">
            <w:pPr>
              <w:pStyle w:val="tablehead"/>
            </w:pPr>
            <w:r w:rsidRPr="00A547D7">
              <w:t>Number</w:t>
            </w:r>
          </w:p>
        </w:tc>
        <w:tc>
          <w:tcPr>
            <w:tcW w:w="860" w:type="dxa"/>
            <w:shd w:val="clear" w:color="auto" w:fill="auto"/>
          </w:tcPr>
          <w:p w:rsidR="007F1066" w:rsidRPr="00A547D7" w:rsidRDefault="007F1066">
            <w:pPr>
              <w:pStyle w:val="tablehead"/>
            </w:pPr>
            <w:r w:rsidRPr="00A547D7">
              <w:t>Pin1</w:t>
            </w:r>
          </w:p>
        </w:tc>
        <w:tc>
          <w:tcPr>
            <w:tcW w:w="860" w:type="dxa"/>
            <w:shd w:val="clear" w:color="auto" w:fill="auto"/>
          </w:tcPr>
          <w:p w:rsidR="007F1066" w:rsidRPr="00A547D7" w:rsidRDefault="007F1066">
            <w:pPr>
              <w:pStyle w:val="tablehead"/>
            </w:pPr>
            <w:r w:rsidRPr="00A547D7">
              <w:t>Pin2</w:t>
            </w:r>
          </w:p>
        </w:tc>
        <w:tc>
          <w:tcPr>
            <w:tcW w:w="861" w:type="dxa"/>
            <w:shd w:val="clear" w:color="auto" w:fill="auto"/>
          </w:tcPr>
          <w:p w:rsidR="007F1066" w:rsidRPr="00A547D7" w:rsidRDefault="007F1066">
            <w:pPr>
              <w:pStyle w:val="tablehead"/>
            </w:pPr>
            <w:r w:rsidRPr="00A547D7">
              <w:t>Pin3</w:t>
            </w:r>
          </w:p>
        </w:tc>
        <w:tc>
          <w:tcPr>
            <w:tcW w:w="860" w:type="dxa"/>
            <w:tcBorders>
              <w:bottom w:val="single" w:sz="4" w:space="0" w:color="auto"/>
            </w:tcBorders>
            <w:shd w:val="clear" w:color="auto" w:fill="auto"/>
          </w:tcPr>
          <w:p w:rsidR="007F1066" w:rsidRPr="00A547D7" w:rsidRDefault="007F1066">
            <w:pPr>
              <w:pStyle w:val="tablehead"/>
            </w:pPr>
            <w:r w:rsidRPr="00A547D7">
              <w:t>Pin4</w:t>
            </w:r>
          </w:p>
        </w:tc>
        <w:tc>
          <w:tcPr>
            <w:tcW w:w="860" w:type="dxa"/>
            <w:tcBorders>
              <w:bottom w:val="single" w:sz="4" w:space="0" w:color="auto"/>
            </w:tcBorders>
            <w:shd w:val="clear" w:color="auto" w:fill="auto"/>
          </w:tcPr>
          <w:p w:rsidR="007F1066" w:rsidRPr="00A547D7" w:rsidRDefault="007F1066">
            <w:pPr>
              <w:pStyle w:val="tablehead"/>
            </w:pPr>
            <w:r w:rsidRPr="00A547D7">
              <w:t>Pin5</w:t>
            </w:r>
          </w:p>
        </w:tc>
        <w:tc>
          <w:tcPr>
            <w:tcW w:w="861" w:type="dxa"/>
            <w:tcBorders>
              <w:bottom w:val="single" w:sz="4" w:space="0" w:color="auto"/>
            </w:tcBorders>
            <w:shd w:val="clear" w:color="auto" w:fill="auto"/>
          </w:tcPr>
          <w:p w:rsidR="007F1066" w:rsidRPr="00A547D7" w:rsidRDefault="007F1066">
            <w:pPr>
              <w:pStyle w:val="tablehead"/>
            </w:pPr>
            <w:r w:rsidRPr="00A547D7">
              <w:t>Pin6</w:t>
            </w:r>
          </w:p>
        </w:tc>
        <w:tc>
          <w:tcPr>
            <w:tcW w:w="860" w:type="dxa"/>
            <w:tcBorders>
              <w:bottom w:val="single" w:sz="4" w:space="0" w:color="auto"/>
            </w:tcBorders>
          </w:tcPr>
          <w:p w:rsidR="007F1066" w:rsidRPr="00A547D7" w:rsidRDefault="007F1066">
            <w:pPr>
              <w:pStyle w:val="tablehead"/>
            </w:pPr>
            <w:r>
              <w:t>Pin7</w:t>
            </w:r>
          </w:p>
        </w:tc>
        <w:tc>
          <w:tcPr>
            <w:tcW w:w="861" w:type="dxa"/>
            <w:tcBorders>
              <w:bottom w:val="single" w:sz="4" w:space="0" w:color="auto"/>
            </w:tcBorders>
          </w:tcPr>
          <w:p w:rsidR="007F1066" w:rsidRPr="00A547D7" w:rsidRDefault="007F1066">
            <w:pPr>
              <w:pStyle w:val="tablehead"/>
            </w:pPr>
            <w:r>
              <w:t>Pin8</w:t>
            </w:r>
          </w:p>
        </w:tc>
      </w:tr>
      <w:tr w:rsidR="007F1066" w:rsidRPr="00A547D7" w:rsidTr="00BF3C35">
        <w:tc>
          <w:tcPr>
            <w:tcW w:w="1101" w:type="dxa"/>
            <w:shd w:val="clear" w:color="auto" w:fill="auto"/>
          </w:tcPr>
          <w:p w:rsidR="007F1066" w:rsidRPr="00A547D7" w:rsidRDefault="007F1066" w:rsidP="00463146">
            <w:pPr>
              <w:pStyle w:val="tablebody"/>
            </w:pPr>
            <w:r w:rsidRPr="00A547D7">
              <w:t>SW1</w:t>
            </w:r>
            <w:r>
              <w:t>002</w:t>
            </w:r>
          </w:p>
        </w:tc>
        <w:tc>
          <w:tcPr>
            <w:tcW w:w="860" w:type="dxa"/>
            <w:shd w:val="clear" w:color="auto" w:fill="auto"/>
          </w:tcPr>
          <w:p w:rsidR="007F1066" w:rsidRPr="00AA56AD" w:rsidRDefault="007F1066" w:rsidP="00BF3C35">
            <w:pPr>
              <w:pStyle w:val="tablebody"/>
              <w:jc w:val="center"/>
            </w:pPr>
            <w:r>
              <w:t>ON</w:t>
            </w:r>
          </w:p>
        </w:tc>
        <w:tc>
          <w:tcPr>
            <w:tcW w:w="860" w:type="dxa"/>
            <w:shd w:val="clear" w:color="auto" w:fill="auto"/>
          </w:tcPr>
          <w:p w:rsidR="007F1066" w:rsidRPr="00AA56AD" w:rsidRDefault="007F1066" w:rsidP="00BF3C35">
            <w:pPr>
              <w:pStyle w:val="tablebody"/>
              <w:jc w:val="center"/>
              <w:rPr>
                <w:lang w:eastAsia="ja-JP"/>
              </w:rPr>
            </w:pPr>
            <w:r>
              <w:rPr>
                <w:lang w:eastAsia="ja-JP"/>
              </w:rPr>
              <w:t>ON</w:t>
            </w:r>
          </w:p>
        </w:tc>
        <w:tc>
          <w:tcPr>
            <w:tcW w:w="861" w:type="dxa"/>
            <w:shd w:val="clear" w:color="auto" w:fill="auto"/>
          </w:tcPr>
          <w:p w:rsidR="007F1066" w:rsidRPr="00AA56AD" w:rsidRDefault="007F1066" w:rsidP="00BF3C35">
            <w:pPr>
              <w:pStyle w:val="tablebody"/>
              <w:jc w:val="center"/>
              <w:rPr>
                <w:lang w:eastAsia="ja-JP"/>
              </w:rPr>
            </w:pPr>
            <w:r>
              <w:rPr>
                <w:lang w:eastAsia="ja-JP"/>
              </w:rPr>
              <w:t>ON</w:t>
            </w:r>
          </w:p>
        </w:tc>
        <w:tc>
          <w:tcPr>
            <w:tcW w:w="860" w:type="dxa"/>
            <w:shd w:val="clear" w:color="auto" w:fill="auto"/>
          </w:tcPr>
          <w:p w:rsidR="007F1066" w:rsidRPr="00AA56AD" w:rsidRDefault="00E175B8" w:rsidP="00BF3C35">
            <w:pPr>
              <w:pStyle w:val="tablebody"/>
              <w:jc w:val="center"/>
            </w:pPr>
            <w:r>
              <w:rPr>
                <w:lang w:eastAsia="ja-JP"/>
              </w:rPr>
              <w:t>ON</w:t>
            </w:r>
          </w:p>
        </w:tc>
        <w:tc>
          <w:tcPr>
            <w:tcW w:w="860" w:type="dxa"/>
            <w:shd w:val="clear" w:color="auto" w:fill="auto"/>
          </w:tcPr>
          <w:p w:rsidR="007F1066" w:rsidRPr="00A547D7" w:rsidRDefault="00E175B8" w:rsidP="00BF3C35">
            <w:pPr>
              <w:pStyle w:val="tablebody"/>
              <w:jc w:val="center"/>
            </w:pPr>
            <w:r>
              <w:rPr>
                <w:lang w:eastAsia="ja-JP"/>
              </w:rPr>
              <w:t>ON</w:t>
            </w:r>
          </w:p>
        </w:tc>
        <w:tc>
          <w:tcPr>
            <w:tcW w:w="861" w:type="dxa"/>
            <w:shd w:val="clear" w:color="auto" w:fill="auto"/>
          </w:tcPr>
          <w:p w:rsidR="007F1066" w:rsidRPr="00A547D7" w:rsidRDefault="00E175B8" w:rsidP="00BF3C35">
            <w:pPr>
              <w:pStyle w:val="tablebody"/>
              <w:jc w:val="center"/>
            </w:pPr>
            <w:r>
              <w:rPr>
                <w:lang w:eastAsia="ja-JP"/>
              </w:rPr>
              <w:t>OFF</w:t>
            </w:r>
          </w:p>
        </w:tc>
        <w:tc>
          <w:tcPr>
            <w:tcW w:w="860" w:type="dxa"/>
          </w:tcPr>
          <w:p w:rsidR="007F1066" w:rsidRDefault="00E175B8" w:rsidP="00BF3C35">
            <w:pPr>
              <w:pStyle w:val="tablebody"/>
              <w:jc w:val="center"/>
              <w:rPr>
                <w:lang w:eastAsia="ja-JP"/>
              </w:rPr>
            </w:pPr>
            <w:r>
              <w:rPr>
                <w:lang w:eastAsia="ja-JP"/>
              </w:rPr>
              <w:t>ON</w:t>
            </w:r>
          </w:p>
        </w:tc>
        <w:tc>
          <w:tcPr>
            <w:tcW w:w="861" w:type="dxa"/>
          </w:tcPr>
          <w:p w:rsidR="007F1066" w:rsidRDefault="00E175B8" w:rsidP="00BF3C35">
            <w:pPr>
              <w:pStyle w:val="tablebody"/>
              <w:jc w:val="center"/>
              <w:rPr>
                <w:lang w:eastAsia="ja-JP"/>
              </w:rPr>
            </w:pPr>
            <w:r>
              <w:rPr>
                <w:lang w:eastAsia="ja-JP"/>
              </w:rPr>
              <w:t>ON</w:t>
            </w:r>
          </w:p>
        </w:tc>
      </w:tr>
    </w:tbl>
    <w:p w:rsidR="00D352A4" w:rsidRPr="00D352A4" w:rsidRDefault="00D352A4" w:rsidP="00BF3C35">
      <w:pPr>
        <w:rPr>
          <w:lang w:eastAsia="ja-JP"/>
        </w:rPr>
      </w:pPr>
    </w:p>
    <w:p w:rsidR="00AC0681" w:rsidRDefault="00AC0681" w:rsidP="00AC0681">
      <w:pPr>
        <w:pStyle w:val="Heading2"/>
        <w:rPr>
          <w:lang w:eastAsia="ja-JP"/>
        </w:rPr>
      </w:pPr>
      <w:r>
        <w:rPr>
          <w:rFonts w:hint="eastAsia"/>
          <w:lang w:eastAsia="ja-JP"/>
        </w:rPr>
        <w:lastRenderedPageBreak/>
        <w:t>How to write</w:t>
      </w:r>
    </w:p>
    <w:p w:rsidR="00AC0681" w:rsidRDefault="00AC0681" w:rsidP="00947458">
      <w:r w:rsidRPr="00A547D7">
        <w:rPr>
          <w:rFonts w:hint="eastAsia"/>
        </w:rPr>
        <w:t>Please connect R</w:t>
      </w:r>
      <w:r w:rsidR="00E6219E">
        <w:t>Z/G2</w:t>
      </w:r>
      <w:r w:rsidRPr="006440DB">
        <w:t xml:space="preserve"> </w:t>
      </w:r>
      <w:r w:rsidR="00D44646">
        <w:rPr>
          <w:rFonts w:hint="eastAsia"/>
        </w:rPr>
        <w:t>System Evaluation Board</w:t>
      </w:r>
      <w:r w:rsidRPr="00A547D7">
        <w:rPr>
          <w:rFonts w:hint="eastAsia"/>
        </w:rPr>
        <w:t>, Windows Host PC with terminal software for console and Linux Host PC</w:t>
      </w:r>
      <w:r>
        <w:t>.</w:t>
      </w:r>
    </w:p>
    <w:p w:rsidR="00FF08EA" w:rsidRPr="00A547D7" w:rsidRDefault="00FF08EA" w:rsidP="00FF08EA">
      <w:pPr>
        <w:outlineLvl w:val="1"/>
        <w:rPr>
          <w:rFonts w:ascii="Arial" w:hAnsi="Arial" w:cs="Arial"/>
          <w:b/>
          <w:bCs/>
        </w:rPr>
      </w:pPr>
      <w:r w:rsidRPr="00A547D7">
        <w:rPr>
          <w:rFonts w:ascii="Arial" w:hAnsi="Arial" w:cs="Arial"/>
          <w:b/>
          <w:bCs/>
        </w:rPr>
        <w:t xml:space="preserve">Step </w:t>
      </w:r>
      <w:r>
        <w:rPr>
          <w:rFonts w:ascii="Arial" w:hAnsi="Arial" w:cs="Arial"/>
          <w:b/>
          <w:bCs/>
        </w:rPr>
        <w:t>1</w:t>
      </w:r>
      <w:r w:rsidRPr="00A547D7">
        <w:rPr>
          <w:rFonts w:ascii="Arial" w:hAnsi="Arial" w:cs="Arial"/>
          <w:b/>
          <w:bCs/>
        </w:rPr>
        <w:t xml:space="preserve"> connect cable</w:t>
      </w:r>
    </w:p>
    <w:p w:rsidR="00FF08EA" w:rsidRPr="00A547D7" w:rsidRDefault="00FF08EA" w:rsidP="00FF08EA">
      <w:pPr>
        <w:rPr>
          <w:lang w:eastAsia="ja-JP"/>
        </w:rPr>
      </w:pPr>
      <w:r w:rsidRPr="00A547D7">
        <w:t xml:space="preserve">Connect </w:t>
      </w:r>
      <w:r w:rsidRPr="00A547D7">
        <w:rPr>
          <w:rFonts w:hint="eastAsia"/>
        </w:rPr>
        <w:t xml:space="preserve">USB Host connector </w:t>
      </w:r>
      <w:r w:rsidRPr="00A547D7">
        <w:t xml:space="preserve">of Windows Host PC </w:t>
      </w:r>
      <w:r w:rsidRPr="00A547D7">
        <w:rPr>
          <w:rFonts w:hint="eastAsia"/>
        </w:rPr>
        <w:t xml:space="preserve">that is virtual COM port </w:t>
      </w:r>
      <w:r w:rsidRPr="00A547D7">
        <w:t>to R</w:t>
      </w:r>
      <w:r w:rsidR="006158CA">
        <w:t>Z</w:t>
      </w:r>
      <w:r w:rsidR="00CD7CCC">
        <w:t>/</w:t>
      </w:r>
      <w:r w:rsidR="006158CA">
        <w:t>G2</w:t>
      </w:r>
      <w:r w:rsidRPr="006440DB">
        <w:t xml:space="preserve"> </w:t>
      </w:r>
      <w:r w:rsidR="00D44646">
        <w:t>System Evaluation Board</w:t>
      </w:r>
      <w:r w:rsidRPr="00A547D7">
        <w:rPr>
          <w:rFonts w:hint="eastAsia"/>
        </w:rPr>
        <w:t xml:space="preserve"> with USB cable for </w:t>
      </w:r>
      <w:r w:rsidRPr="00A547D7">
        <w:t>displaying</w:t>
      </w:r>
      <w:r w:rsidRPr="00A547D7">
        <w:rPr>
          <w:rFonts w:hint="eastAsia"/>
        </w:rPr>
        <w:t xml:space="preserve"> console</w:t>
      </w:r>
      <w:r w:rsidRPr="00A547D7">
        <w:t>.</w:t>
      </w:r>
    </w:p>
    <w:p w:rsidR="00FF08EA" w:rsidRPr="00A547D7" w:rsidRDefault="00FF08EA" w:rsidP="00FF08EA">
      <w:pPr>
        <w:outlineLvl w:val="1"/>
        <w:rPr>
          <w:rFonts w:ascii="Arial" w:hAnsi="Arial" w:cs="Arial"/>
          <w:b/>
          <w:bCs/>
        </w:rPr>
      </w:pPr>
      <w:r w:rsidRPr="00A547D7">
        <w:rPr>
          <w:rFonts w:ascii="Arial" w:hAnsi="Arial" w:cs="Arial"/>
          <w:b/>
          <w:bCs/>
        </w:rPr>
        <w:t xml:space="preserve">Step </w:t>
      </w:r>
      <w:r>
        <w:rPr>
          <w:rFonts w:ascii="Arial" w:hAnsi="Arial" w:cs="Arial"/>
          <w:b/>
          <w:bCs/>
        </w:rPr>
        <w:t>2</w:t>
      </w:r>
      <w:r w:rsidRPr="00A547D7">
        <w:rPr>
          <w:rFonts w:ascii="Arial" w:hAnsi="Arial" w:cs="Arial"/>
          <w:b/>
          <w:bCs/>
        </w:rPr>
        <w:t xml:space="preserve"> setting the terminal software</w:t>
      </w:r>
    </w:p>
    <w:p w:rsidR="00FF08EA" w:rsidRPr="00A547D7" w:rsidRDefault="00FF08EA" w:rsidP="00FF08EA">
      <w:r w:rsidRPr="00A547D7">
        <w:t>Activate the Terminal Software on Windows Host PC. Configure th</w:t>
      </w:r>
      <w:r>
        <w:t xml:space="preserve">e Terminal Software on Windows </w:t>
      </w:r>
      <w:r w:rsidRPr="00A547D7">
        <w:t>Host PC as followings</w:t>
      </w:r>
      <w:r w:rsidRPr="00A547D7">
        <w:rPr>
          <w:rFonts w:hint="eastAsia"/>
        </w:rPr>
        <w:t xml:space="preserve">. Please refer to </w:t>
      </w:r>
      <w:r w:rsidR="00AC4902">
        <w:fldChar w:fldCharType="begin"/>
      </w:r>
      <w:r w:rsidR="00AC4902">
        <w:instrText xml:space="preserve"> REF _Ref249787630 \h  \* MERGEFORMAT </w:instrText>
      </w:r>
      <w:r w:rsidR="00AC4902">
        <w:fldChar w:fldCharType="separate"/>
      </w:r>
      <w:r w:rsidR="00146482" w:rsidRPr="00FE1BEA">
        <w:t xml:space="preserve">Table </w:t>
      </w:r>
      <w:r w:rsidR="00146482">
        <w:t>1</w:t>
      </w:r>
      <w:r w:rsidR="00AC4902">
        <w:fldChar w:fldCharType="end"/>
      </w:r>
      <w:r w:rsidRPr="00A547D7">
        <w:rPr>
          <w:rFonts w:hint="eastAsia"/>
        </w:rPr>
        <w:t xml:space="preserve"> about the VCP driver for making </w:t>
      </w:r>
      <w:r w:rsidRPr="00A547D7">
        <w:t>a USB host connector into a virtual COM port</w:t>
      </w:r>
      <w:r w:rsidR="00CB0430">
        <w:t>.</w:t>
      </w:r>
    </w:p>
    <w:p w:rsidR="00FF08EA" w:rsidRPr="00A547D7" w:rsidRDefault="00FF08EA" w:rsidP="00FF08EA">
      <w:r w:rsidRPr="00A547D7">
        <w:rPr>
          <w:rFonts w:hint="eastAsia"/>
        </w:rPr>
        <w:t xml:space="preserve">[setting value] baud rate </w:t>
      </w:r>
      <w:r w:rsidR="007F2B12">
        <w:t>115200</w:t>
      </w:r>
      <w:r w:rsidRPr="00A547D7">
        <w:rPr>
          <w:rFonts w:hint="eastAsia"/>
        </w:rPr>
        <w:t>, 8bit data, parity none, stop 1 bit, flow control none</w:t>
      </w:r>
      <w:r w:rsidR="00D124C0">
        <w:t>.</w:t>
      </w:r>
    </w:p>
    <w:p w:rsidR="00FF08EA" w:rsidRDefault="00FF08EA" w:rsidP="00FF08EA">
      <w:pPr>
        <w:outlineLvl w:val="1"/>
        <w:rPr>
          <w:rFonts w:ascii="Arial" w:hAnsi="Arial" w:cs="Arial"/>
          <w:b/>
          <w:bCs/>
        </w:rPr>
      </w:pPr>
      <w:r w:rsidRPr="00A547D7">
        <w:rPr>
          <w:rFonts w:ascii="Arial" w:hAnsi="Arial" w:cs="Arial"/>
          <w:b/>
          <w:bCs/>
        </w:rPr>
        <w:t xml:space="preserve">Step </w:t>
      </w:r>
      <w:r w:rsidR="00151756">
        <w:rPr>
          <w:rFonts w:ascii="Arial" w:hAnsi="Arial" w:cs="Arial"/>
          <w:b/>
          <w:bCs/>
        </w:rPr>
        <w:t>3</w:t>
      </w:r>
      <w:r w:rsidRPr="00A547D7">
        <w:rPr>
          <w:rFonts w:ascii="Arial" w:hAnsi="Arial" w:cs="Arial"/>
          <w:b/>
          <w:bCs/>
        </w:rPr>
        <w:t xml:space="preserve"> </w:t>
      </w:r>
      <w:r w:rsidRPr="00A547D7">
        <w:rPr>
          <w:rFonts w:ascii="Arial" w:hAnsi="Arial" w:cs="Arial" w:hint="eastAsia"/>
          <w:b/>
          <w:bCs/>
        </w:rPr>
        <w:t xml:space="preserve">write </w:t>
      </w:r>
      <w:r>
        <w:rPr>
          <w:rFonts w:ascii="Arial" w:hAnsi="Arial" w:cs="Arial"/>
          <w:b/>
          <w:bCs/>
        </w:rPr>
        <w:t>data file</w:t>
      </w:r>
      <w:r w:rsidRPr="00A547D7">
        <w:rPr>
          <w:rFonts w:ascii="Arial" w:hAnsi="Arial" w:cs="Arial" w:hint="eastAsia"/>
          <w:b/>
          <w:bCs/>
        </w:rPr>
        <w:t xml:space="preserve"> to </w:t>
      </w:r>
      <w:r w:rsidR="00431972">
        <w:rPr>
          <w:rFonts w:ascii="Arial" w:hAnsi="Arial" w:cs="Arial"/>
          <w:b/>
          <w:bCs/>
        </w:rPr>
        <w:t>SPI</w:t>
      </w:r>
      <w:r w:rsidR="00431972" w:rsidRPr="00A547D7">
        <w:rPr>
          <w:rFonts w:ascii="Arial" w:hAnsi="Arial" w:cs="Arial" w:hint="eastAsia"/>
          <w:b/>
          <w:bCs/>
        </w:rPr>
        <w:t xml:space="preserve"> </w:t>
      </w:r>
      <w:r w:rsidRPr="00A547D7">
        <w:rPr>
          <w:rFonts w:ascii="Arial" w:hAnsi="Arial" w:cs="Arial" w:hint="eastAsia"/>
          <w:b/>
          <w:bCs/>
        </w:rPr>
        <w:t>Flash</w:t>
      </w:r>
    </w:p>
    <w:p w:rsidR="00151756" w:rsidRDefault="00151756" w:rsidP="00151756">
      <w:r w:rsidRPr="00151756">
        <w:t xml:space="preserve">A file is written in </w:t>
      </w:r>
      <w:r w:rsidR="008A6F9C">
        <w:t xml:space="preserve">SPI </w:t>
      </w:r>
      <w:r>
        <w:t>Flash</w:t>
      </w:r>
      <w:r w:rsidRPr="00151756">
        <w:t xml:space="preserve"> in the following procedures.</w:t>
      </w:r>
    </w:p>
    <w:p w:rsidR="00151756" w:rsidRPr="00A547D7" w:rsidRDefault="00151756" w:rsidP="00151756">
      <w:pPr>
        <w:pStyle w:val="Level1unordered"/>
      </w:pPr>
      <w:r w:rsidRPr="00A547D7">
        <w:rPr>
          <w:rFonts w:hint="eastAsia"/>
        </w:rPr>
        <w:t xml:space="preserve">Set dip switch </w:t>
      </w:r>
      <w:r>
        <w:t>“</w:t>
      </w:r>
      <w:r w:rsidR="003F4A45">
        <w:t>SCIF download mode</w:t>
      </w:r>
      <w:r>
        <w:t>”.</w:t>
      </w:r>
    </w:p>
    <w:p w:rsidR="00151756" w:rsidRDefault="00151756" w:rsidP="00151756">
      <w:pPr>
        <w:pStyle w:val="Level1unordered"/>
      </w:pPr>
      <w:r w:rsidRPr="00A547D7">
        <w:rPr>
          <w:rFonts w:hint="eastAsia"/>
        </w:rPr>
        <w:t xml:space="preserve">Reset board then </w:t>
      </w:r>
      <w:r w:rsidR="007D0BDF">
        <w:t>start SCIF download mode</w:t>
      </w:r>
      <w:r w:rsidRPr="00A547D7">
        <w:rPr>
          <w:rFonts w:hint="eastAsia"/>
        </w:rPr>
        <w:t>.</w:t>
      </w:r>
    </w:p>
    <w:p w:rsidR="00151756" w:rsidRDefault="00B857CE" w:rsidP="00066F98">
      <w:pPr>
        <w:pStyle w:val="Level1unordered"/>
      </w:pPr>
      <w:r>
        <w:rPr>
          <w:rFonts w:hint="eastAsia"/>
        </w:rPr>
        <w:t xml:space="preserve">After </w:t>
      </w:r>
      <w:r>
        <w:t>“</w:t>
      </w:r>
      <w:r w:rsidRPr="00A547D7">
        <w:t>Please send</w:t>
      </w:r>
      <w:r>
        <w:t xml:space="preserve"> </w:t>
      </w:r>
      <w:r w:rsidRPr="00A547D7">
        <w:t>!</w:t>
      </w:r>
      <w:r>
        <w:t xml:space="preserve">” displayed, </w:t>
      </w:r>
      <w:r w:rsidR="00163529" w:rsidRPr="00A547D7">
        <w:rPr>
          <w:rFonts w:hint="eastAsia"/>
        </w:rPr>
        <w:t xml:space="preserve">In case of Tera Term, transmit </w:t>
      </w:r>
      <w:r w:rsidR="00066F98">
        <w:t xml:space="preserve">file </w:t>
      </w:r>
      <w:r w:rsidR="00066F98" w:rsidRPr="00066F98">
        <w:t>AArch64_Flash_writer_SCIF_DUMMY_CERT_E6300400</w:t>
      </w:r>
      <w:r w:rsidR="00066F98">
        <w:t>_&lt;board_name&gt;</w:t>
      </w:r>
      <w:r w:rsidR="00066F98" w:rsidRPr="00066F98">
        <w:t>.mot</w:t>
      </w:r>
      <w:r w:rsidR="00066F98">
        <w:t xml:space="preserve"> which is stored in ${WORK}/build</w:t>
      </w:r>
      <w:r w:rsidR="00066F98" w:rsidRPr="00CB008E">
        <w:t>/</w:t>
      </w:r>
      <w:r w:rsidR="00066F98">
        <w:t>tmp/deploy/images/&lt;board_name&gt;,</w:t>
      </w:r>
      <w:r w:rsidR="00FC0404">
        <w:t xml:space="preserve"> </w:t>
      </w:r>
      <w:r w:rsidR="0089124E">
        <w:rPr>
          <w:rFonts w:hint="eastAsia"/>
        </w:rPr>
        <w:t>by "F</w:t>
      </w:r>
      <w:r w:rsidR="00163529" w:rsidRPr="00A547D7">
        <w:rPr>
          <w:rFonts w:hint="eastAsia"/>
        </w:rPr>
        <w:t xml:space="preserve">ile -&gt; </w:t>
      </w:r>
      <w:r w:rsidR="0089124E">
        <w:t xml:space="preserve">Send file </w:t>
      </w:r>
      <w:r w:rsidR="00163529" w:rsidRPr="00A547D7">
        <w:rPr>
          <w:rFonts w:hint="eastAsia"/>
        </w:rPr>
        <w:t>(S)"</w:t>
      </w:r>
      <w:r w:rsidR="00151756" w:rsidRPr="00A547D7">
        <w:rPr>
          <w:rFonts w:hint="eastAsia"/>
        </w:rPr>
        <w:t>.</w:t>
      </w:r>
    </w:p>
    <w:p w:rsidR="00163529" w:rsidRDefault="00163529" w:rsidP="00163529">
      <w:pPr>
        <w:pStyle w:val="Level1unordered"/>
      </w:pPr>
      <w:r w:rsidRPr="00A547D7">
        <w:rPr>
          <w:rFonts w:hint="eastAsia"/>
        </w:rPr>
        <w:t xml:space="preserve">Execute </w:t>
      </w:r>
      <w:r>
        <w:t>x</w:t>
      </w:r>
      <w:r w:rsidRPr="00A547D7">
        <w:rPr>
          <w:rFonts w:hint="eastAsia"/>
        </w:rPr>
        <w:t>ls</w:t>
      </w:r>
      <w:r>
        <w:t>2</w:t>
      </w:r>
      <w:r w:rsidRPr="00A547D7">
        <w:rPr>
          <w:rFonts w:hint="eastAsia"/>
        </w:rPr>
        <w:t xml:space="preserve"> command (load program to flash).</w:t>
      </w:r>
    </w:p>
    <w:p w:rsidR="008016B8" w:rsidRDefault="008016B8" w:rsidP="00BF3C35">
      <w:pPr>
        <w:pStyle w:val="Level1unordered"/>
        <w:numPr>
          <w:ilvl w:val="0"/>
          <w:numId w:val="0"/>
        </w:numPr>
        <w:ind w:left="289"/>
      </w:pPr>
    </w:p>
    <w:p w:rsidR="00151756" w:rsidRPr="00A547D7" w:rsidRDefault="00710C25" w:rsidP="00947458">
      <w:pPr>
        <w:pStyle w:val="Level1unordered"/>
        <w:numPr>
          <w:ilvl w:val="0"/>
          <w:numId w:val="0"/>
        </w:numPr>
        <w:ind w:left="289"/>
      </w:pPr>
      <w:r>
        <w:rPr>
          <w:rFonts w:ascii="Arial" w:hAnsi="Arial" w:cs="Arial"/>
          <w:noProof/>
          <w:lang w:eastAsia="ja-JP"/>
        </w:rPr>
        <mc:AlternateContent>
          <mc:Choice Requires="wps">
            <w:drawing>
              <wp:anchor distT="0" distB="0" distL="114300" distR="114300" simplePos="0" relativeHeight="251661312" behindDoc="0" locked="0" layoutInCell="1" allowOverlap="1">
                <wp:simplePos x="0" y="0"/>
                <wp:positionH relativeFrom="column">
                  <wp:posOffset>3734</wp:posOffset>
                </wp:positionH>
                <wp:positionV relativeFrom="paragraph">
                  <wp:posOffset>6934</wp:posOffset>
                </wp:positionV>
                <wp:extent cx="6383020" cy="3613709"/>
                <wp:effectExtent l="0" t="0" r="17780" b="25400"/>
                <wp:wrapNone/>
                <wp:docPr id="910" name="フローチャート : 代替処理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3020" cy="3613709"/>
                        </a:xfrm>
                        <a:prstGeom prst="flowChartAlternateProcess">
                          <a:avLst/>
                        </a:prstGeom>
                        <a:solidFill>
                          <a:srgbClr val="FFFF99"/>
                        </a:solidFill>
                        <a:ln w="9525">
                          <a:solidFill>
                            <a:srgbClr val="000000"/>
                          </a:solidFill>
                          <a:miter lim="800000"/>
                          <a:headEnd/>
                          <a:tailEnd/>
                        </a:ln>
                      </wps:spPr>
                      <wps:txbx>
                        <w:txbxContent>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SCIF Download mode (w/o verification)</w:t>
                            </w: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(C) Renesas Electronics Corp.</w:t>
                            </w:r>
                          </w:p>
                          <w:p w:rsidR="00317015" w:rsidRPr="00270806" w:rsidRDefault="00317015" w:rsidP="00270806">
                            <w:pPr>
                              <w:spacing w:after="0"/>
                              <w:rPr>
                                <w:rFonts w:ascii="Verdana" w:hAnsi="Verdana" w:cs="MS PGothic"/>
                                <w:b/>
                                <w:color w:val="3366FF"/>
                              </w:rPr>
                            </w:pP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Load Program to SystemRAM ---------------</w:t>
                            </w: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please send !</w:t>
                            </w:r>
                          </w:p>
                          <w:p w:rsidR="00317015" w:rsidRPr="00270806" w:rsidRDefault="00317015" w:rsidP="00270806">
                            <w:pPr>
                              <w:spacing w:after="0"/>
                              <w:rPr>
                                <w:rFonts w:ascii="Verdana" w:hAnsi="Verdana" w:cs="MS PGothic"/>
                                <w:b/>
                                <w:color w:val="3366FF"/>
                              </w:rPr>
                            </w:pP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RZ/G2 Scif Download MiniMonitor V1.00 2019.04.12</w:t>
                            </w: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Work Memory     : SystemRAM</w:t>
                            </w: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Board Judge     : Used Board-ID</w:t>
                            </w: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Board Name      : HiHope RZ/G2M</w:t>
                            </w:r>
                          </w:p>
                          <w:p w:rsidR="00317015" w:rsidRPr="00123300" w:rsidRDefault="00317015" w:rsidP="00123300">
                            <w:pPr>
                              <w:spacing w:after="0"/>
                              <w:rPr>
                                <w:rFonts w:ascii="Verdana" w:hAnsi="Verdana" w:cs="MS PGothic"/>
                                <w:b/>
                                <w:color w:val="3366FF"/>
                              </w:rPr>
                            </w:pPr>
                            <w:r w:rsidRPr="00270806">
                              <w:rPr>
                                <w:rFonts w:ascii="Verdana" w:hAnsi="Verdana" w:cs="MS PGothic"/>
                                <w:b/>
                                <w:color w:val="3366FF"/>
                              </w:rPr>
                              <w:t xml:space="preserve"> Product Code    : RZ/G2M ES1.1</w:t>
                            </w:r>
                            <w:r w:rsidRPr="00270806" w:rsidDel="00270806">
                              <w:rPr>
                                <w:rFonts w:ascii="Verdana" w:hAnsi="Verdana" w:cs="MS PGothic"/>
                                <w:b/>
                                <w:color w:val="3366FF"/>
                              </w:rPr>
                              <w:t xml:space="preserve"> </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&gt;xls2</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 Qspi/HyperFlash writing of Gen3 Board Command =============</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Load Program to Spiflash</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Writes to any of SPI address.</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 xml:space="preserve"> Winbond : W25M512JV</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Program Top Address &amp; Qspi/HyperFlash Save Address</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 Please Input Program Top Address ============</w:t>
                            </w:r>
                          </w:p>
                          <w:p w:rsidR="00317015" w:rsidRPr="00C86ADF" w:rsidRDefault="00317015" w:rsidP="00AD1ACF">
                            <w:pPr>
                              <w:spacing w:after="0"/>
                              <w:rPr>
                                <w:rFonts w:ascii="Verdana" w:hAnsi="Verdana" w:cs="MS PGothic"/>
                                <w:b/>
                                <w:color w:val="3366FF"/>
                              </w:rPr>
                            </w:pPr>
                            <w:r w:rsidRPr="00123300">
                              <w:rPr>
                                <w:rFonts w:ascii="Verdana" w:hAnsi="Verdana" w:cs="MS PGothic"/>
                                <w:b/>
                                <w:color w:val="3366FF"/>
                              </w:rPr>
                              <w:t xml:space="preserve">  Please Input :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473" o:spid="_x0000_s1050" type="#_x0000_t176" style="position:absolute;left:0;text-align:left;margin-left:.3pt;margin-top:.55pt;width:502.6pt;height:28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" fillcolor="#ff9">
                <v:textbox>
                  <w:txbxContent>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SCIF Download mode (w/o verification)</w:t>
                      </w: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(C) Renesas Electronics Corp.</w:t>
                      </w:r>
                    </w:p>
                    <w:p w:rsidR="00317015" w:rsidRPr="00270806" w:rsidRDefault="00317015" w:rsidP="00270806">
                      <w:pPr>
                        <w:spacing w:after="0"/>
                        <w:rPr>
                          <w:rFonts w:ascii="Verdana" w:hAnsi="Verdana" w:cs="MS PGothic"/>
                          <w:b/>
                          <w:color w:val="3366FF"/>
                        </w:rPr>
                      </w:pP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Load Program to </w:t>
                      </w:r>
                      <w:proofErr w:type="spellStart"/>
                      <w:r w:rsidRPr="00270806">
                        <w:rPr>
                          <w:rFonts w:ascii="Verdana" w:hAnsi="Verdana" w:cs="MS PGothic"/>
                          <w:b/>
                          <w:color w:val="3366FF"/>
                        </w:rPr>
                        <w:t>SystemRAM</w:t>
                      </w:r>
                      <w:proofErr w:type="spellEnd"/>
                      <w:r w:rsidRPr="00270806">
                        <w:rPr>
                          <w:rFonts w:ascii="Verdana" w:hAnsi="Verdana" w:cs="MS PGothic"/>
                          <w:b/>
                          <w:color w:val="3366FF"/>
                        </w:rPr>
                        <w:t xml:space="preserve"> ---------------</w:t>
                      </w:r>
                    </w:p>
                    <w:p w:rsidR="00317015" w:rsidRPr="00270806" w:rsidRDefault="00317015" w:rsidP="00270806">
                      <w:pPr>
                        <w:spacing w:after="0"/>
                        <w:rPr>
                          <w:rFonts w:ascii="Verdana" w:hAnsi="Verdana" w:cs="MS PGothic"/>
                          <w:b/>
                          <w:color w:val="3366FF"/>
                        </w:rPr>
                      </w:pPr>
                      <w:proofErr w:type="gramStart"/>
                      <w:r w:rsidRPr="00270806">
                        <w:rPr>
                          <w:rFonts w:ascii="Verdana" w:hAnsi="Verdana" w:cs="MS PGothic"/>
                          <w:b/>
                          <w:color w:val="3366FF"/>
                        </w:rPr>
                        <w:t>please</w:t>
                      </w:r>
                      <w:proofErr w:type="gramEnd"/>
                      <w:r w:rsidRPr="00270806">
                        <w:rPr>
                          <w:rFonts w:ascii="Verdana" w:hAnsi="Verdana" w:cs="MS PGothic"/>
                          <w:b/>
                          <w:color w:val="3366FF"/>
                        </w:rPr>
                        <w:t xml:space="preserve"> send !</w:t>
                      </w:r>
                    </w:p>
                    <w:p w:rsidR="00317015" w:rsidRPr="00270806" w:rsidRDefault="00317015" w:rsidP="00270806">
                      <w:pPr>
                        <w:spacing w:after="0"/>
                        <w:rPr>
                          <w:rFonts w:ascii="Verdana" w:hAnsi="Verdana" w:cs="MS PGothic"/>
                          <w:b/>
                          <w:color w:val="3366FF"/>
                        </w:rPr>
                      </w:pP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RZ/G2 </w:t>
                      </w:r>
                      <w:proofErr w:type="spellStart"/>
                      <w:r w:rsidRPr="00270806">
                        <w:rPr>
                          <w:rFonts w:ascii="Verdana" w:hAnsi="Verdana" w:cs="MS PGothic"/>
                          <w:b/>
                          <w:color w:val="3366FF"/>
                        </w:rPr>
                        <w:t>Scif</w:t>
                      </w:r>
                      <w:proofErr w:type="spellEnd"/>
                      <w:r w:rsidRPr="00270806">
                        <w:rPr>
                          <w:rFonts w:ascii="Verdana" w:hAnsi="Verdana" w:cs="MS PGothic"/>
                          <w:b/>
                          <w:color w:val="3366FF"/>
                        </w:rPr>
                        <w:t xml:space="preserve"> Download </w:t>
                      </w:r>
                      <w:proofErr w:type="spellStart"/>
                      <w:r w:rsidRPr="00270806">
                        <w:rPr>
                          <w:rFonts w:ascii="Verdana" w:hAnsi="Verdana" w:cs="MS PGothic"/>
                          <w:b/>
                          <w:color w:val="3366FF"/>
                        </w:rPr>
                        <w:t>MiniMonitor</w:t>
                      </w:r>
                      <w:proofErr w:type="spellEnd"/>
                      <w:r w:rsidRPr="00270806">
                        <w:rPr>
                          <w:rFonts w:ascii="Verdana" w:hAnsi="Verdana" w:cs="MS PGothic"/>
                          <w:b/>
                          <w:color w:val="3366FF"/>
                        </w:rPr>
                        <w:t xml:space="preserve"> V1.00 2019.04.12</w:t>
                      </w: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Work Memory     : </w:t>
                      </w:r>
                      <w:proofErr w:type="spellStart"/>
                      <w:r w:rsidRPr="00270806">
                        <w:rPr>
                          <w:rFonts w:ascii="Verdana" w:hAnsi="Verdana" w:cs="MS PGothic"/>
                          <w:b/>
                          <w:color w:val="3366FF"/>
                        </w:rPr>
                        <w:t>SystemRAM</w:t>
                      </w:r>
                      <w:proofErr w:type="spellEnd"/>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Board Judge     : Used Board-ID</w:t>
                      </w:r>
                    </w:p>
                    <w:p w:rsidR="00317015" w:rsidRPr="00270806" w:rsidRDefault="00317015" w:rsidP="00270806">
                      <w:pPr>
                        <w:spacing w:after="0"/>
                        <w:rPr>
                          <w:rFonts w:ascii="Verdana" w:hAnsi="Verdana" w:cs="MS PGothic"/>
                          <w:b/>
                          <w:color w:val="3366FF"/>
                        </w:rPr>
                      </w:pPr>
                      <w:r w:rsidRPr="00270806">
                        <w:rPr>
                          <w:rFonts w:ascii="Verdana" w:hAnsi="Verdana" w:cs="MS PGothic"/>
                          <w:b/>
                          <w:color w:val="3366FF"/>
                        </w:rPr>
                        <w:t xml:space="preserve"> Board Name      : HiHope RZ/G2M</w:t>
                      </w:r>
                    </w:p>
                    <w:p w:rsidR="00317015" w:rsidRPr="00123300" w:rsidRDefault="00317015" w:rsidP="00123300">
                      <w:pPr>
                        <w:spacing w:after="0"/>
                        <w:rPr>
                          <w:rFonts w:ascii="Verdana" w:hAnsi="Verdana" w:cs="MS PGothic"/>
                          <w:b/>
                          <w:color w:val="3366FF"/>
                        </w:rPr>
                      </w:pPr>
                      <w:r w:rsidRPr="00270806">
                        <w:rPr>
                          <w:rFonts w:ascii="Verdana" w:hAnsi="Verdana" w:cs="MS PGothic"/>
                          <w:b/>
                          <w:color w:val="3366FF"/>
                        </w:rPr>
                        <w:t xml:space="preserve"> Product Code    : RZ/G2M ES1.1</w:t>
                      </w:r>
                      <w:r w:rsidRPr="00270806" w:rsidDel="00270806">
                        <w:rPr>
                          <w:rFonts w:ascii="Verdana" w:hAnsi="Verdana" w:cs="MS PGothic"/>
                          <w:b/>
                          <w:color w:val="3366FF"/>
                        </w:rPr>
                        <w:t xml:space="preserve"> </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&gt;xls2</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 xml:space="preserve">===== </w:t>
                      </w:r>
                      <w:proofErr w:type="spellStart"/>
                      <w:r w:rsidRPr="00123300">
                        <w:rPr>
                          <w:rFonts w:ascii="Verdana" w:hAnsi="Verdana" w:cs="MS PGothic"/>
                          <w:b/>
                          <w:color w:val="3366FF"/>
                        </w:rPr>
                        <w:t>Qspi</w:t>
                      </w:r>
                      <w:proofErr w:type="spellEnd"/>
                      <w:r w:rsidRPr="00123300">
                        <w:rPr>
                          <w:rFonts w:ascii="Verdana" w:hAnsi="Verdana" w:cs="MS PGothic"/>
                          <w:b/>
                          <w:color w:val="3366FF"/>
                        </w:rPr>
                        <w:t>/</w:t>
                      </w:r>
                      <w:proofErr w:type="spellStart"/>
                      <w:r w:rsidRPr="00123300">
                        <w:rPr>
                          <w:rFonts w:ascii="Verdana" w:hAnsi="Verdana" w:cs="MS PGothic"/>
                          <w:b/>
                          <w:color w:val="3366FF"/>
                        </w:rPr>
                        <w:t>HyperFlash</w:t>
                      </w:r>
                      <w:proofErr w:type="spellEnd"/>
                      <w:r w:rsidRPr="00123300">
                        <w:rPr>
                          <w:rFonts w:ascii="Verdana" w:hAnsi="Verdana" w:cs="MS PGothic"/>
                          <w:b/>
                          <w:color w:val="3366FF"/>
                        </w:rPr>
                        <w:t xml:space="preserve"> writing of Gen3 Board Command =============</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 xml:space="preserve">Load Program to </w:t>
                      </w:r>
                      <w:proofErr w:type="spellStart"/>
                      <w:r w:rsidRPr="00123300">
                        <w:rPr>
                          <w:rFonts w:ascii="Verdana" w:hAnsi="Verdana" w:cs="MS PGothic"/>
                          <w:b/>
                          <w:color w:val="3366FF"/>
                        </w:rPr>
                        <w:t>Spiflash</w:t>
                      </w:r>
                      <w:proofErr w:type="spellEnd"/>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Writes to any of SPI address.</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 xml:space="preserve"> </w:t>
                      </w:r>
                      <w:proofErr w:type="spellStart"/>
                      <w:proofErr w:type="gramStart"/>
                      <w:r w:rsidRPr="00123300">
                        <w:rPr>
                          <w:rFonts w:ascii="Verdana" w:hAnsi="Verdana" w:cs="MS PGothic"/>
                          <w:b/>
                          <w:color w:val="3366FF"/>
                        </w:rPr>
                        <w:t>Winbond</w:t>
                      </w:r>
                      <w:proofErr w:type="spellEnd"/>
                      <w:r w:rsidRPr="00123300">
                        <w:rPr>
                          <w:rFonts w:ascii="Verdana" w:hAnsi="Verdana" w:cs="MS PGothic"/>
                          <w:b/>
                          <w:color w:val="3366FF"/>
                        </w:rPr>
                        <w:t xml:space="preserve"> :</w:t>
                      </w:r>
                      <w:proofErr w:type="gramEnd"/>
                      <w:r w:rsidRPr="00123300">
                        <w:rPr>
                          <w:rFonts w:ascii="Verdana" w:hAnsi="Verdana" w:cs="MS PGothic"/>
                          <w:b/>
                          <w:color w:val="3366FF"/>
                        </w:rPr>
                        <w:t xml:space="preserve"> W25M512JV</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 xml:space="preserve">Program Top Address &amp; </w:t>
                      </w:r>
                      <w:proofErr w:type="spellStart"/>
                      <w:r w:rsidRPr="00123300">
                        <w:rPr>
                          <w:rFonts w:ascii="Verdana" w:hAnsi="Verdana" w:cs="MS PGothic"/>
                          <w:b/>
                          <w:color w:val="3366FF"/>
                        </w:rPr>
                        <w:t>Qspi</w:t>
                      </w:r>
                      <w:proofErr w:type="spellEnd"/>
                      <w:r w:rsidRPr="00123300">
                        <w:rPr>
                          <w:rFonts w:ascii="Verdana" w:hAnsi="Verdana" w:cs="MS PGothic"/>
                          <w:b/>
                          <w:color w:val="3366FF"/>
                        </w:rPr>
                        <w:t>/</w:t>
                      </w:r>
                      <w:proofErr w:type="spellStart"/>
                      <w:r w:rsidRPr="00123300">
                        <w:rPr>
                          <w:rFonts w:ascii="Verdana" w:hAnsi="Verdana" w:cs="MS PGothic"/>
                          <w:b/>
                          <w:color w:val="3366FF"/>
                        </w:rPr>
                        <w:t>HyperFlash</w:t>
                      </w:r>
                      <w:proofErr w:type="spellEnd"/>
                      <w:r w:rsidRPr="00123300">
                        <w:rPr>
                          <w:rFonts w:ascii="Verdana" w:hAnsi="Verdana" w:cs="MS PGothic"/>
                          <w:b/>
                          <w:color w:val="3366FF"/>
                        </w:rPr>
                        <w:t xml:space="preserve"> </w:t>
                      </w:r>
                      <w:proofErr w:type="gramStart"/>
                      <w:r w:rsidRPr="00123300">
                        <w:rPr>
                          <w:rFonts w:ascii="Verdana" w:hAnsi="Verdana" w:cs="MS PGothic"/>
                          <w:b/>
                          <w:color w:val="3366FF"/>
                        </w:rPr>
                        <w:t>Save</w:t>
                      </w:r>
                      <w:proofErr w:type="gramEnd"/>
                      <w:r w:rsidRPr="00123300">
                        <w:rPr>
                          <w:rFonts w:ascii="Verdana" w:hAnsi="Verdana" w:cs="MS PGothic"/>
                          <w:b/>
                          <w:color w:val="3366FF"/>
                        </w:rPr>
                        <w:t xml:space="preserve"> Address</w:t>
                      </w:r>
                    </w:p>
                    <w:p w:rsidR="00317015" w:rsidRPr="00123300" w:rsidRDefault="00317015" w:rsidP="00123300">
                      <w:pPr>
                        <w:spacing w:after="0"/>
                        <w:rPr>
                          <w:rFonts w:ascii="Verdana" w:hAnsi="Verdana" w:cs="MS PGothic"/>
                          <w:b/>
                          <w:color w:val="3366FF"/>
                        </w:rPr>
                      </w:pPr>
                      <w:r w:rsidRPr="00123300">
                        <w:rPr>
                          <w:rFonts w:ascii="Verdana" w:hAnsi="Verdana" w:cs="MS PGothic"/>
                          <w:b/>
                          <w:color w:val="3366FF"/>
                        </w:rPr>
                        <w:t>===== Please Input Program Top Address ============</w:t>
                      </w:r>
                    </w:p>
                    <w:p w:rsidR="00317015" w:rsidRPr="00C86ADF" w:rsidRDefault="00317015" w:rsidP="00AD1ACF">
                      <w:pPr>
                        <w:spacing w:after="0"/>
                        <w:rPr>
                          <w:rFonts w:ascii="Verdana" w:hAnsi="Verdana" w:cs="MS PGothic"/>
                          <w:b/>
                          <w:color w:val="3366FF"/>
                        </w:rPr>
                      </w:pPr>
                      <w:r w:rsidRPr="00123300">
                        <w:rPr>
                          <w:rFonts w:ascii="Verdana" w:hAnsi="Verdana" w:cs="MS PGothic"/>
                          <w:b/>
                          <w:color w:val="3366FF"/>
                        </w:rPr>
                        <w:t xml:space="preserve">  Please </w:t>
                      </w:r>
                      <w:proofErr w:type="gramStart"/>
                      <w:r w:rsidRPr="00123300">
                        <w:rPr>
                          <w:rFonts w:ascii="Verdana" w:hAnsi="Verdana" w:cs="MS PGothic"/>
                          <w:b/>
                          <w:color w:val="3366FF"/>
                        </w:rPr>
                        <w:t>Input :</w:t>
                      </w:r>
                      <w:proofErr w:type="gramEnd"/>
                      <w:r w:rsidRPr="00123300">
                        <w:rPr>
                          <w:rFonts w:ascii="Verdana" w:hAnsi="Verdana" w:cs="MS PGothic"/>
                          <w:b/>
                          <w:color w:val="3366FF"/>
                        </w:rPr>
                        <w:t xml:space="preserve"> H'</w:t>
                      </w:r>
                    </w:p>
                  </w:txbxContent>
                </v:textbox>
              </v:shape>
            </w:pict>
          </mc:Fallback>
        </mc:AlternateContent>
      </w:r>
    </w:p>
    <w:p w:rsidR="00AC0681" w:rsidRDefault="00AC0681" w:rsidP="00947458">
      <w:pPr>
        <w:rPr>
          <w:lang w:eastAsia="ja-JP"/>
        </w:rPr>
      </w:pPr>
    </w:p>
    <w:p w:rsidR="00123300" w:rsidRDefault="00123300" w:rsidP="00947458">
      <w:pPr>
        <w:rPr>
          <w:lang w:eastAsia="ja-JP"/>
        </w:rPr>
      </w:pPr>
    </w:p>
    <w:p w:rsidR="00123300" w:rsidRDefault="00123300" w:rsidP="00947458">
      <w:pPr>
        <w:rPr>
          <w:lang w:eastAsia="ja-JP"/>
        </w:rPr>
      </w:pPr>
    </w:p>
    <w:p w:rsidR="00123300" w:rsidRDefault="00123300" w:rsidP="00947458">
      <w:pPr>
        <w:rPr>
          <w:lang w:eastAsia="ja-JP"/>
        </w:rPr>
      </w:pPr>
    </w:p>
    <w:p w:rsidR="00123300" w:rsidRDefault="00123300" w:rsidP="00947458">
      <w:pPr>
        <w:rPr>
          <w:lang w:eastAsia="ja-JP"/>
        </w:rPr>
      </w:pPr>
    </w:p>
    <w:p w:rsidR="00A263BB" w:rsidRDefault="00A263BB" w:rsidP="00947458">
      <w:pPr>
        <w:rPr>
          <w:lang w:eastAsia="ja-JP"/>
        </w:rPr>
      </w:pPr>
    </w:p>
    <w:p w:rsidR="00A263BB" w:rsidRDefault="00A263BB" w:rsidP="00947458">
      <w:pPr>
        <w:rPr>
          <w:lang w:eastAsia="ja-JP"/>
        </w:rPr>
      </w:pPr>
    </w:p>
    <w:p w:rsidR="00123300" w:rsidRDefault="00123300" w:rsidP="00947458">
      <w:pPr>
        <w:rPr>
          <w:lang w:eastAsia="ja-JP"/>
        </w:rPr>
      </w:pPr>
    </w:p>
    <w:p w:rsidR="00123300" w:rsidRDefault="00123300" w:rsidP="00947458">
      <w:pPr>
        <w:rPr>
          <w:lang w:eastAsia="ja-JP"/>
        </w:rPr>
      </w:pPr>
    </w:p>
    <w:p w:rsidR="00123300" w:rsidRDefault="00123300" w:rsidP="00947458">
      <w:pPr>
        <w:rPr>
          <w:lang w:eastAsia="ja-JP"/>
        </w:rPr>
      </w:pPr>
    </w:p>
    <w:p w:rsidR="00151756" w:rsidRDefault="00151756" w:rsidP="00947458">
      <w:pPr>
        <w:rPr>
          <w:lang w:eastAsia="ja-JP"/>
        </w:rPr>
      </w:pPr>
    </w:p>
    <w:p w:rsidR="00151756" w:rsidRDefault="00151756" w:rsidP="00947458">
      <w:pPr>
        <w:rPr>
          <w:lang w:eastAsia="ja-JP"/>
        </w:rPr>
      </w:pPr>
    </w:p>
    <w:p w:rsidR="00EC2500" w:rsidRDefault="00EC2500" w:rsidP="00EC2500">
      <w:pPr>
        <w:pStyle w:val="Level1unordered"/>
      </w:pPr>
      <w:r w:rsidRPr="00A547D7">
        <w:rPr>
          <w:rFonts w:hint="eastAsia"/>
        </w:rPr>
        <w:t>After "</w:t>
      </w:r>
      <w:r w:rsidRPr="00A547D7">
        <w:t xml:space="preserve">Please Input Program </w:t>
      </w:r>
      <w:r>
        <w:t>Top</w:t>
      </w:r>
      <w:r w:rsidRPr="00A547D7">
        <w:t xml:space="preserve"> Address</w:t>
      </w:r>
      <w:r w:rsidRPr="00A547D7">
        <w:rPr>
          <w:rFonts w:hint="eastAsia"/>
        </w:rPr>
        <w:t xml:space="preserve">" is displayed, input </w:t>
      </w:r>
      <w:r>
        <w:t>Program Top Address</w:t>
      </w:r>
      <w:r w:rsidRPr="00A547D7">
        <w:rPr>
          <w:rFonts w:hint="eastAsia"/>
        </w:rPr>
        <w:t xml:space="preserve"> </w:t>
      </w:r>
      <w:r>
        <w:t xml:space="preserve">in </w:t>
      </w:r>
      <w:r w:rsidR="009402F3">
        <w:t>3</w:t>
      </w:r>
      <w:r>
        <w:t xml:space="preserve">.1 </w:t>
      </w:r>
      <w:r w:rsidRPr="00A547D7">
        <w:rPr>
          <w:rFonts w:hint="eastAsia"/>
        </w:rPr>
        <w:t>and "Enter".</w:t>
      </w:r>
      <w:r w:rsidR="00A1532E">
        <w:t xml:space="preserve"> </w:t>
      </w:r>
    </w:p>
    <w:p w:rsidR="00EC2500" w:rsidRDefault="00A1532E" w:rsidP="00A1532E">
      <w:pPr>
        <w:pStyle w:val="Level1unordered"/>
      </w:pPr>
      <w:r w:rsidRPr="00A547D7">
        <w:rPr>
          <w:rFonts w:hint="eastAsia"/>
        </w:rPr>
        <w:t>After "</w:t>
      </w:r>
      <w:r w:rsidRPr="00A1532E">
        <w:t>Please Input Qspi/HyperFlash Save Address</w:t>
      </w:r>
      <w:r w:rsidRPr="00A547D7">
        <w:rPr>
          <w:rFonts w:hint="eastAsia"/>
        </w:rPr>
        <w:t xml:space="preserve">" is displayed, input </w:t>
      </w:r>
      <w:r>
        <w:t>Flash Save Address</w:t>
      </w:r>
      <w:r w:rsidRPr="00A547D7">
        <w:rPr>
          <w:rFonts w:hint="eastAsia"/>
        </w:rPr>
        <w:t xml:space="preserve"> </w:t>
      </w:r>
      <w:r>
        <w:t xml:space="preserve">in </w:t>
      </w:r>
      <w:r w:rsidR="009402F3">
        <w:t>3</w:t>
      </w:r>
      <w:r>
        <w:t xml:space="preserve">.1 </w:t>
      </w:r>
      <w:r w:rsidRPr="00A547D7">
        <w:rPr>
          <w:rFonts w:hint="eastAsia"/>
        </w:rPr>
        <w:t>and "Enter".</w:t>
      </w:r>
    </w:p>
    <w:p w:rsidR="00A1532E" w:rsidRPr="00A547D7" w:rsidRDefault="00A1532E" w:rsidP="00A1532E">
      <w:pPr>
        <w:pStyle w:val="Level1unordered"/>
      </w:pPr>
      <w:r w:rsidRPr="00A547D7">
        <w:rPr>
          <w:rFonts w:hint="eastAsia"/>
        </w:rPr>
        <w:lastRenderedPageBreak/>
        <w:t>After "</w:t>
      </w:r>
      <w:r w:rsidRPr="00A547D7">
        <w:t xml:space="preserve">Please </w:t>
      </w:r>
      <w:r w:rsidR="005046A6" w:rsidRPr="00A547D7">
        <w:t>send</w:t>
      </w:r>
      <w:r w:rsidR="005046A6">
        <w:t xml:space="preserve"> </w:t>
      </w:r>
      <w:r w:rsidR="005046A6" w:rsidRPr="00A547D7">
        <w:t>!</w:t>
      </w:r>
      <w:r w:rsidRPr="00A547D7">
        <w:t xml:space="preserve"> ('.' &amp; CR stop load)</w:t>
      </w:r>
      <w:r w:rsidRPr="00A547D7">
        <w:rPr>
          <w:rFonts w:hint="eastAsia"/>
        </w:rPr>
        <w:t xml:space="preserve">" is displayed, In case of Tera Term, transmit </w:t>
      </w:r>
      <w:r w:rsidR="00416075">
        <w:t xml:space="preserve">files in </w:t>
      </w:r>
      <w:r w:rsidR="009402F3">
        <w:t>3</w:t>
      </w:r>
      <w:r w:rsidR="00416075">
        <w:t>.1</w:t>
      </w:r>
      <w:r w:rsidRPr="00A547D7">
        <w:rPr>
          <w:rFonts w:hint="eastAsia"/>
        </w:rPr>
        <w:t xml:space="preserve"> </w:t>
      </w:r>
      <w:r w:rsidR="00416075">
        <w:rPr>
          <w:rFonts w:hint="eastAsia"/>
        </w:rPr>
        <w:t>by "F</w:t>
      </w:r>
      <w:r w:rsidR="00416075" w:rsidRPr="00A547D7">
        <w:rPr>
          <w:rFonts w:hint="eastAsia"/>
        </w:rPr>
        <w:t xml:space="preserve">ile -&gt; </w:t>
      </w:r>
      <w:r w:rsidR="00416075">
        <w:t xml:space="preserve">Send file </w:t>
      </w:r>
      <w:r w:rsidR="00416075" w:rsidRPr="00A547D7">
        <w:rPr>
          <w:rFonts w:hint="eastAsia"/>
        </w:rPr>
        <w:t>(S)"</w:t>
      </w:r>
      <w:r w:rsidRPr="00A547D7">
        <w:rPr>
          <w:rFonts w:hint="eastAsia"/>
        </w:rPr>
        <w:t>.</w:t>
      </w:r>
    </w:p>
    <w:p w:rsidR="00A1532E" w:rsidRPr="00A547D7" w:rsidRDefault="00A1532E" w:rsidP="00A1532E">
      <w:pPr>
        <w:pStyle w:val="Level1unordered"/>
      </w:pPr>
      <w:r w:rsidRPr="00A547D7">
        <w:rPr>
          <w:rFonts w:hint="eastAsia"/>
        </w:rPr>
        <w:t>If there are some data in writing area, "</w:t>
      </w:r>
      <w:r w:rsidRPr="00A547D7">
        <w:t>SPI Data Clear(H'FF) Check :H'0</w:t>
      </w:r>
      <w:r>
        <w:t>0</w:t>
      </w:r>
      <w:r w:rsidRPr="00A547D7">
        <w:t>0</w:t>
      </w:r>
      <w:r>
        <w:t>0</w:t>
      </w:r>
      <w:r w:rsidRPr="00A547D7">
        <w:t>0000-</w:t>
      </w:r>
      <w:r>
        <w:t>0</w:t>
      </w:r>
      <w:r w:rsidRPr="00A547D7">
        <w:t>00</w:t>
      </w:r>
      <w:r>
        <w:t>3</w:t>
      </w:r>
      <w:r w:rsidRPr="00A547D7">
        <w:t>FFFF Clear OK?(y/n)</w:t>
      </w:r>
      <w:r w:rsidRPr="00A547D7">
        <w:rPr>
          <w:rFonts w:hint="eastAsia"/>
        </w:rPr>
        <w:t>" is displayed. Then input "y".</w:t>
      </w:r>
    </w:p>
    <w:p w:rsidR="00A1532E" w:rsidRPr="00A547D7" w:rsidRDefault="00A1532E" w:rsidP="00A1532E">
      <w:pPr>
        <w:pStyle w:val="Level1unordered"/>
      </w:pPr>
      <w:r w:rsidRPr="00A547D7">
        <w:rPr>
          <w:rFonts w:hint="eastAsia"/>
        </w:rPr>
        <w:t>After "</w:t>
      </w:r>
      <w:r w:rsidRPr="00A547D7">
        <w:t>SAVE SPI-FLASH ....... complete!</w:t>
      </w:r>
      <w:r w:rsidRPr="00A547D7">
        <w:rPr>
          <w:rFonts w:hint="eastAsia"/>
        </w:rPr>
        <w:t>" is displayed, the prompt returns. It means finish.</w:t>
      </w:r>
    </w:p>
    <w:p w:rsidR="00A1532E" w:rsidRDefault="00A1532E" w:rsidP="00A1532E">
      <w:pPr>
        <w:pStyle w:val="Level1unordered"/>
      </w:pPr>
      <w:r w:rsidRPr="00A1532E">
        <w:t>Please repeat the xls</w:t>
      </w:r>
      <w:r>
        <w:t>2</w:t>
      </w:r>
      <w:r w:rsidRPr="00A1532E">
        <w:t xml:space="preserve"> command, if other files are written.</w:t>
      </w:r>
    </w:p>
    <w:p w:rsidR="00A1532E" w:rsidRDefault="00A1532E" w:rsidP="00A1532E">
      <w:pPr>
        <w:pStyle w:val="Level1unordered"/>
      </w:pPr>
      <w:r>
        <w:rPr>
          <w:rFonts w:hint="eastAsia"/>
          <w:lang w:eastAsia="ja-JP"/>
        </w:rPr>
        <w:t>Power OFF</w:t>
      </w:r>
      <w:r w:rsidR="00110DD9">
        <w:rPr>
          <w:lang w:eastAsia="ja-JP"/>
        </w:rPr>
        <w:t>.</w:t>
      </w:r>
    </w:p>
    <w:p w:rsidR="00A1532E" w:rsidRDefault="00A1532E" w:rsidP="00A1532E">
      <w:pPr>
        <w:pStyle w:val="Level1unordered"/>
      </w:pPr>
      <w:r w:rsidRPr="007F2B12">
        <w:rPr>
          <w:lang w:eastAsia="ja-JP"/>
        </w:rPr>
        <w:t>Set dip switch to “</w:t>
      </w:r>
      <w:r w:rsidR="008A12B0">
        <w:rPr>
          <w:lang w:eastAsia="ja-JP"/>
        </w:rPr>
        <w:t>Boot</w:t>
      </w:r>
      <w:r w:rsidR="00AD1ACF" w:rsidRPr="007F2B12">
        <w:rPr>
          <w:lang w:eastAsia="ja-JP"/>
        </w:rPr>
        <w:t xml:space="preserve"> </w:t>
      </w:r>
      <w:r w:rsidRPr="007F2B12">
        <w:rPr>
          <w:lang w:eastAsia="ja-JP"/>
        </w:rPr>
        <w:t>Mode”.</w:t>
      </w:r>
    </w:p>
    <w:p w:rsidR="00606BAA" w:rsidRDefault="00606BAA">
      <w:pPr>
        <w:pStyle w:val="Level1unordered"/>
        <w:numPr>
          <w:ilvl w:val="0"/>
          <w:numId w:val="0"/>
        </w:numPr>
        <w:ind w:left="289"/>
      </w:pPr>
    </w:p>
    <w:p w:rsidR="00A1532E" w:rsidRDefault="00A1532E" w:rsidP="00A1532E">
      <w:pPr>
        <w:pStyle w:val="Heading2"/>
        <w:rPr>
          <w:lang w:eastAsia="ja-JP"/>
        </w:rPr>
      </w:pPr>
      <w:r>
        <w:rPr>
          <w:lang w:eastAsia="ja-JP"/>
        </w:rPr>
        <w:t>IPL/Secure</w:t>
      </w:r>
      <w:r>
        <w:rPr>
          <w:rFonts w:hint="eastAsia"/>
          <w:lang w:eastAsia="ja-JP"/>
        </w:rPr>
        <w:t xml:space="preserve"> write</w:t>
      </w:r>
    </w:p>
    <w:p w:rsidR="00CB008E" w:rsidRDefault="00CB008E" w:rsidP="00A1532E">
      <w:r w:rsidRPr="00CB008E">
        <w:t>Please write the file described in Chapter 4.1 to</w:t>
      </w:r>
      <w:r w:rsidR="00401B4F">
        <w:t xml:space="preserve"> SPI</w:t>
      </w:r>
      <w:r>
        <w:t xml:space="preserve"> </w:t>
      </w:r>
      <w:r w:rsidRPr="00CB008E">
        <w:t xml:space="preserve">Flash. </w:t>
      </w:r>
    </w:p>
    <w:p w:rsidR="00A1532E" w:rsidRDefault="00CB008E" w:rsidP="00947458">
      <w:pPr>
        <w:pStyle w:val="Level1unordered"/>
        <w:numPr>
          <w:ilvl w:val="0"/>
          <w:numId w:val="0"/>
        </w:numPr>
        <w:ind w:left="289" w:hanging="289"/>
      </w:pPr>
      <w:r w:rsidRPr="00CB008E">
        <w:t xml:space="preserve">The </w:t>
      </w:r>
      <w:r>
        <w:t xml:space="preserve">data </w:t>
      </w:r>
      <w:r w:rsidRPr="00CB008E">
        <w:t xml:space="preserve">file is stored in the </w:t>
      </w:r>
      <w:r>
        <w:t>$</w:t>
      </w:r>
      <w:r w:rsidR="00B871A7">
        <w:t>{</w:t>
      </w:r>
      <w:r>
        <w:t>WORK</w:t>
      </w:r>
      <w:r w:rsidR="00B871A7">
        <w:t>}</w:t>
      </w:r>
      <w:r>
        <w:t>/build</w:t>
      </w:r>
      <w:r w:rsidRPr="00CB008E">
        <w:t>/</w:t>
      </w:r>
      <w:r>
        <w:t>tmp/deploy/images/&lt;board_name&gt;</w:t>
      </w:r>
      <w:r w:rsidRPr="00CB008E">
        <w:t xml:space="preserve"> directory.</w:t>
      </w:r>
    </w:p>
    <w:p w:rsidR="00070DED" w:rsidRPr="00533762" w:rsidRDefault="003F521E" w:rsidP="00070DED">
      <w:pPr>
        <w:pStyle w:val="Heading1"/>
      </w:pPr>
      <w:r>
        <w:lastRenderedPageBreak/>
        <w:t xml:space="preserve">   </w:t>
      </w:r>
      <w:r w:rsidR="00070DED" w:rsidRPr="00533762">
        <w:t xml:space="preserve">Confirm starting of </w:t>
      </w:r>
      <w:r w:rsidR="00070DED" w:rsidRPr="00533762">
        <w:rPr>
          <w:rFonts w:hint="eastAsia"/>
        </w:rPr>
        <w:t>U</w:t>
      </w:r>
      <w:r w:rsidR="00070DED" w:rsidRPr="00533762">
        <w:t>-</w:t>
      </w:r>
      <w:r w:rsidR="00070DED" w:rsidRPr="00533762">
        <w:rPr>
          <w:rFonts w:hint="eastAsia"/>
        </w:rPr>
        <w:t>B</w:t>
      </w:r>
      <w:r w:rsidR="00070DED" w:rsidRPr="00533762">
        <w:t>oot and Linux</w:t>
      </w:r>
    </w:p>
    <w:bookmarkEnd w:id="27"/>
    <w:bookmarkEnd w:id="28"/>
    <w:bookmarkEnd w:id="29"/>
    <w:p w:rsidR="00533762" w:rsidRPr="000C5090" w:rsidRDefault="00533762" w:rsidP="00533762">
      <w:r w:rsidRPr="00A547D7">
        <w:rPr>
          <w:rFonts w:hint="eastAsia"/>
        </w:rPr>
        <w:t>Please connect R</w:t>
      </w:r>
      <w:r w:rsidR="00A945C3">
        <w:t>Z/G2</w:t>
      </w:r>
      <w:r w:rsidRPr="006440DB">
        <w:t xml:space="preserve"> </w:t>
      </w:r>
      <w:r w:rsidR="00D44646">
        <w:rPr>
          <w:rFonts w:hint="eastAsia"/>
        </w:rPr>
        <w:t>System Evaluation Board</w:t>
      </w:r>
      <w:r w:rsidRPr="00A547D7">
        <w:rPr>
          <w:rFonts w:hint="eastAsia"/>
        </w:rPr>
        <w:t xml:space="preserve">, Windows Host PC with terminal software for console and Linux Host PC with TFTP and NFS server as </w:t>
      </w:r>
      <w:r w:rsidR="00AC4902">
        <w:fldChar w:fldCharType="begin"/>
      </w:r>
      <w:r w:rsidR="00AC4902">
        <w:instrText xml:space="preserve"> REF _Ref356057394 \h  \* MERGEFORMAT </w:instrText>
      </w:r>
      <w:r w:rsidR="00AC4902">
        <w:fldChar w:fldCharType="separate"/>
      </w:r>
      <w:r w:rsidR="00146482" w:rsidRPr="00A547D7">
        <w:t xml:space="preserve">Figure </w:t>
      </w:r>
      <w:r w:rsidR="00146482">
        <w:t>1</w:t>
      </w:r>
      <w:r w:rsidR="00AC4902">
        <w:fldChar w:fldCharType="end"/>
      </w:r>
      <w:r w:rsidRPr="00A547D7">
        <w:rPr>
          <w:rFonts w:hint="eastAsia"/>
        </w:rPr>
        <w:t>. Then p</w:t>
      </w:r>
      <w:r w:rsidRPr="00A547D7">
        <w:t xml:space="preserve">lease confirm normal starting of </w:t>
      </w:r>
      <w:r w:rsidRPr="00A547D7">
        <w:rPr>
          <w:rFonts w:hint="eastAsia"/>
        </w:rPr>
        <w:t>U</w:t>
      </w:r>
      <w:r w:rsidRPr="00A547D7">
        <w:t>-</w:t>
      </w:r>
      <w:r w:rsidRPr="00A547D7">
        <w:rPr>
          <w:rFonts w:hint="eastAsia"/>
        </w:rPr>
        <w:t>B</w:t>
      </w:r>
      <w:r w:rsidRPr="00A547D7">
        <w:t>oot and Linux with following step</w:t>
      </w:r>
      <w:r w:rsidRPr="00A547D7">
        <w:rPr>
          <w:rFonts w:hint="eastAsia"/>
        </w:rPr>
        <w:t>.</w:t>
      </w:r>
      <w:r w:rsidR="000C5090">
        <w:rPr>
          <w:lang w:eastAsia="ja-JP"/>
        </w:rPr>
        <w:t xml:space="preserve"> Please refer to 2.2 for dip switch setting.</w:t>
      </w:r>
    </w:p>
    <w:p w:rsidR="00533762" w:rsidRPr="00A547D7" w:rsidRDefault="00533762" w:rsidP="00533762">
      <w:pPr>
        <w:outlineLvl w:val="1"/>
        <w:rPr>
          <w:rFonts w:ascii="Arial" w:hAnsi="Arial" w:cs="Arial"/>
          <w:b/>
          <w:bCs/>
        </w:rPr>
      </w:pPr>
      <w:bookmarkStart w:id="30" w:name="_Toc356489744"/>
      <w:bookmarkStart w:id="31" w:name="_Toc363735942"/>
      <w:r w:rsidRPr="00A547D7">
        <w:rPr>
          <w:rFonts w:ascii="Arial" w:hAnsi="Arial" w:cs="Arial"/>
          <w:b/>
          <w:bCs/>
        </w:rPr>
        <w:t xml:space="preserve">Step 1 </w:t>
      </w:r>
      <w:r w:rsidRPr="00A547D7">
        <w:rPr>
          <w:rFonts w:ascii="Arial" w:hAnsi="Arial" w:cs="Arial" w:hint="eastAsia"/>
          <w:b/>
          <w:bCs/>
        </w:rPr>
        <w:t>setting Linux Host PC</w:t>
      </w:r>
      <w:bookmarkEnd w:id="30"/>
      <w:bookmarkEnd w:id="31"/>
    </w:p>
    <w:p w:rsidR="00533762" w:rsidRDefault="00533762" w:rsidP="00533762">
      <w:pPr>
        <w:rPr>
          <w:lang w:eastAsia="ja-JP"/>
        </w:rPr>
      </w:pPr>
      <w:r w:rsidRPr="00A547D7">
        <w:rPr>
          <w:rFonts w:hint="eastAsia"/>
        </w:rPr>
        <w:t>Please install TFTP server and NFS server in Linux Host PC with apt-get command and so on. Please set /etc/xinetd.d/tftp of TFTP server and /etc/exports of NFS server according to your environment.</w:t>
      </w:r>
    </w:p>
    <w:p w:rsidR="00533762" w:rsidRPr="00A547D7" w:rsidRDefault="00533762" w:rsidP="00533762">
      <w:pPr>
        <w:rPr>
          <w:lang w:eastAsia="ja-JP"/>
        </w:rPr>
      </w:pPr>
    </w:p>
    <w:p w:rsidR="00533762" w:rsidRPr="00A547D7" w:rsidRDefault="00533762" w:rsidP="00533762">
      <w:pPr>
        <w:outlineLvl w:val="1"/>
        <w:rPr>
          <w:rFonts w:ascii="Arial" w:hAnsi="Arial" w:cs="Arial"/>
          <w:b/>
          <w:bCs/>
        </w:rPr>
      </w:pPr>
      <w:bookmarkStart w:id="32" w:name="_Toc309725245"/>
      <w:bookmarkStart w:id="33" w:name="_Toc356489745"/>
      <w:bookmarkStart w:id="34" w:name="_Toc363735943"/>
      <w:r w:rsidRPr="00A547D7">
        <w:rPr>
          <w:rFonts w:ascii="Arial" w:hAnsi="Arial" w:cs="Arial"/>
          <w:b/>
          <w:bCs/>
        </w:rPr>
        <w:t xml:space="preserve">Step </w:t>
      </w:r>
      <w:r w:rsidRPr="00A547D7">
        <w:rPr>
          <w:rFonts w:ascii="Arial" w:hAnsi="Arial" w:cs="Arial" w:hint="eastAsia"/>
          <w:b/>
          <w:bCs/>
        </w:rPr>
        <w:t>2</w:t>
      </w:r>
      <w:r w:rsidRPr="00A547D7">
        <w:rPr>
          <w:rFonts w:ascii="Arial" w:hAnsi="Arial" w:cs="Arial"/>
          <w:b/>
          <w:bCs/>
        </w:rPr>
        <w:t xml:space="preserve"> connect cable</w:t>
      </w:r>
      <w:bookmarkEnd w:id="32"/>
      <w:bookmarkEnd w:id="33"/>
      <w:bookmarkEnd w:id="34"/>
    </w:p>
    <w:p w:rsidR="00533762" w:rsidRDefault="00533762" w:rsidP="00533762">
      <w:pPr>
        <w:rPr>
          <w:lang w:eastAsia="ja-JP"/>
        </w:rPr>
      </w:pPr>
      <w:r w:rsidRPr="00A547D7">
        <w:t xml:space="preserve">Connect </w:t>
      </w:r>
      <w:r w:rsidRPr="00A547D7">
        <w:rPr>
          <w:rFonts w:hint="eastAsia"/>
        </w:rPr>
        <w:t xml:space="preserve">USB Host connector </w:t>
      </w:r>
      <w:r w:rsidRPr="00A547D7">
        <w:t xml:space="preserve">of Windows Host PC </w:t>
      </w:r>
      <w:r w:rsidRPr="00A547D7">
        <w:rPr>
          <w:rFonts w:hint="eastAsia"/>
        </w:rPr>
        <w:t xml:space="preserve">that is virtual COM port </w:t>
      </w:r>
      <w:r w:rsidRPr="00A547D7">
        <w:t xml:space="preserve">to </w:t>
      </w:r>
      <w:r w:rsidR="000A677B">
        <w:t>RZ/G2</w:t>
      </w:r>
      <w:r w:rsidR="009C04EE" w:rsidRPr="006440DB">
        <w:t xml:space="preserve"> </w:t>
      </w:r>
      <w:r w:rsidR="00D44646">
        <w:t>System Evaluation Board</w:t>
      </w:r>
      <w:r w:rsidRPr="00A547D7">
        <w:rPr>
          <w:rFonts w:hint="eastAsia"/>
        </w:rPr>
        <w:t xml:space="preserve"> with USB cable for </w:t>
      </w:r>
      <w:r w:rsidRPr="00A547D7">
        <w:t>displaying</w:t>
      </w:r>
      <w:r w:rsidRPr="00A547D7">
        <w:rPr>
          <w:rFonts w:hint="eastAsia"/>
        </w:rPr>
        <w:t xml:space="preserve"> console</w:t>
      </w:r>
      <w:r w:rsidRPr="00A547D7">
        <w:t>.</w:t>
      </w:r>
    </w:p>
    <w:p w:rsidR="00533762" w:rsidRPr="00A547D7" w:rsidRDefault="00533762" w:rsidP="00533762">
      <w:pPr>
        <w:rPr>
          <w:lang w:eastAsia="ja-JP"/>
        </w:rPr>
      </w:pPr>
    </w:p>
    <w:p w:rsidR="00533762" w:rsidRPr="00A547D7" w:rsidRDefault="00533762" w:rsidP="00533762">
      <w:pPr>
        <w:outlineLvl w:val="1"/>
        <w:rPr>
          <w:rFonts w:ascii="Arial" w:hAnsi="Arial" w:cs="Arial"/>
          <w:b/>
          <w:bCs/>
        </w:rPr>
      </w:pPr>
      <w:bookmarkStart w:id="35" w:name="_Toc309725246"/>
      <w:bookmarkStart w:id="36" w:name="_Toc356489746"/>
      <w:bookmarkStart w:id="37" w:name="_Toc363735944"/>
      <w:r w:rsidRPr="00A547D7">
        <w:rPr>
          <w:rFonts w:ascii="Arial" w:hAnsi="Arial" w:cs="Arial"/>
          <w:b/>
          <w:bCs/>
        </w:rPr>
        <w:t xml:space="preserve">Step </w:t>
      </w:r>
      <w:r w:rsidRPr="00A547D7">
        <w:rPr>
          <w:rFonts w:ascii="Arial" w:hAnsi="Arial" w:cs="Arial" w:hint="eastAsia"/>
          <w:b/>
          <w:bCs/>
        </w:rPr>
        <w:t>3</w:t>
      </w:r>
      <w:r w:rsidRPr="00A547D7">
        <w:rPr>
          <w:rFonts w:ascii="Arial" w:hAnsi="Arial" w:cs="Arial"/>
          <w:b/>
          <w:bCs/>
        </w:rPr>
        <w:t xml:space="preserve"> setting the terminal software</w:t>
      </w:r>
      <w:bookmarkEnd w:id="35"/>
      <w:bookmarkEnd w:id="36"/>
      <w:bookmarkEnd w:id="37"/>
    </w:p>
    <w:p w:rsidR="00533762" w:rsidRPr="00A547D7" w:rsidRDefault="00533762" w:rsidP="00533762">
      <w:r w:rsidRPr="00A547D7">
        <w:t>Activate the Terminal Software on Windows Host PC. Configure th</w:t>
      </w:r>
      <w:r w:rsidR="00691715">
        <w:t xml:space="preserve">e Terminal Software on Windows </w:t>
      </w:r>
      <w:r w:rsidRPr="00A547D7">
        <w:t>Host PC as followings</w:t>
      </w:r>
      <w:r w:rsidRPr="00A547D7">
        <w:rPr>
          <w:rFonts w:hint="eastAsia"/>
        </w:rPr>
        <w:t xml:space="preserve">. Please refer to </w:t>
      </w:r>
      <w:r w:rsidR="00AC4902">
        <w:fldChar w:fldCharType="begin"/>
      </w:r>
      <w:r w:rsidR="00AC4902">
        <w:instrText xml:space="preserve"> REF _Ref249787630 \h  \* MERGEFORMAT </w:instrText>
      </w:r>
      <w:r w:rsidR="00AC4902">
        <w:fldChar w:fldCharType="separate"/>
      </w:r>
      <w:r w:rsidR="00146482" w:rsidRPr="00FE1BEA">
        <w:t xml:space="preserve">Table </w:t>
      </w:r>
      <w:r w:rsidR="00146482">
        <w:t>1</w:t>
      </w:r>
      <w:r w:rsidR="00AC4902">
        <w:fldChar w:fldCharType="end"/>
      </w:r>
      <w:r w:rsidRPr="00A547D7">
        <w:rPr>
          <w:rFonts w:hint="eastAsia"/>
        </w:rPr>
        <w:t xml:space="preserve"> about the VCP driver for making </w:t>
      </w:r>
      <w:r w:rsidRPr="00A547D7">
        <w:t>a USB host connector into a virtual COM port</w:t>
      </w:r>
      <w:r w:rsidR="00945AA8">
        <w:t>.</w:t>
      </w:r>
    </w:p>
    <w:p w:rsidR="00533762" w:rsidRPr="00A547D7" w:rsidRDefault="00533762" w:rsidP="00533762">
      <w:r w:rsidRPr="00A547D7">
        <w:rPr>
          <w:rFonts w:hint="eastAsia"/>
        </w:rPr>
        <w:t xml:space="preserve">[setting value] baud rate </w:t>
      </w:r>
      <w:r w:rsidR="002C2D00">
        <w:rPr>
          <w:lang w:eastAsia="ja-JP"/>
        </w:rPr>
        <w:t>115200</w:t>
      </w:r>
      <w:r w:rsidRPr="00A547D7">
        <w:rPr>
          <w:rFonts w:hint="eastAsia"/>
        </w:rPr>
        <w:t>, 8bit data, parity none, stop 1 bit, flow control none</w:t>
      </w:r>
      <w:r w:rsidR="00D124C0">
        <w:t>.</w:t>
      </w:r>
    </w:p>
    <w:p w:rsidR="00533762" w:rsidRPr="00A547D7" w:rsidRDefault="00533762" w:rsidP="00533762"/>
    <w:p w:rsidR="00533762" w:rsidRPr="00A547D7" w:rsidRDefault="00533762" w:rsidP="00533762">
      <w:pPr>
        <w:outlineLvl w:val="1"/>
        <w:rPr>
          <w:rFonts w:ascii="Arial" w:hAnsi="Arial" w:cs="Arial"/>
          <w:b/>
          <w:bCs/>
        </w:rPr>
      </w:pPr>
      <w:bookmarkStart w:id="38" w:name="_Toc356489747"/>
      <w:bookmarkStart w:id="39" w:name="_Toc363735945"/>
      <w:r w:rsidRPr="00A547D7">
        <w:rPr>
          <w:rFonts w:ascii="Arial" w:hAnsi="Arial" w:cs="Arial"/>
          <w:b/>
          <w:bCs/>
        </w:rPr>
        <w:t xml:space="preserve">Step </w:t>
      </w:r>
      <w:r w:rsidRPr="00A547D7">
        <w:rPr>
          <w:rFonts w:ascii="Arial" w:hAnsi="Arial" w:cs="Arial" w:hint="eastAsia"/>
          <w:b/>
          <w:bCs/>
        </w:rPr>
        <w:t>4</w:t>
      </w:r>
      <w:r w:rsidRPr="00A547D7">
        <w:rPr>
          <w:rFonts w:ascii="Arial" w:hAnsi="Arial" w:cs="Arial"/>
          <w:b/>
          <w:bCs/>
        </w:rPr>
        <w:t xml:space="preserve"> </w:t>
      </w:r>
      <w:r w:rsidRPr="00A547D7">
        <w:rPr>
          <w:rFonts w:ascii="Arial" w:hAnsi="Arial" w:cs="Arial" w:hint="eastAsia"/>
          <w:b/>
          <w:bCs/>
        </w:rPr>
        <w:t xml:space="preserve">write U-Boot to </w:t>
      </w:r>
      <w:r w:rsidR="00FD2BA4">
        <w:rPr>
          <w:rFonts w:ascii="Arial" w:hAnsi="Arial" w:cs="Arial"/>
          <w:b/>
          <w:bCs/>
        </w:rPr>
        <w:t>SPI</w:t>
      </w:r>
      <w:r w:rsidR="00FD2BA4" w:rsidRPr="00A547D7">
        <w:rPr>
          <w:rFonts w:ascii="Arial" w:hAnsi="Arial" w:cs="Arial" w:hint="eastAsia"/>
          <w:b/>
          <w:bCs/>
        </w:rPr>
        <w:t xml:space="preserve"> </w:t>
      </w:r>
      <w:r w:rsidRPr="00A547D7">
        <w:rPr>
          <w:rFonts w:ascii="Arial" w:hAnsi="Arial" w:cs="Arial" w:hint="eastAsia"/>
          <w:b/>
          <w:bCs/>
        </w:rPr>
        <w:t>Flash</w:t>
      </w:r>
      <w:bookmarkEnd w:id="38"/>
      <w:bookmarkEnd w:id="39"/>
    </w:p>
    <w:tbl>
      <w:tblPr>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2"/>
        <w:gridCol w:w="2548"/>
        <w:gridCol w:w="2221"/>
        <w:gridCol w:w="2471"/>
      </w:tblGrid>
      <w:tr w:rsidR="009C04EE" w:rsidRPr="00D36A46" w:rsidTr="00F47E75">
        <w:tc>
          <w:tcPr>
            <w:tcW w:w="2522" w:type="dxa"/>
            <w:shd w:val="clear" w:color="auto" w:fill="auto"/>
          </w:tcPr>
          <w:p w:rsidR="009C04EE" w:rsidRPr="00D36A46" w:rsidRDefault="008555EC" w:rsidP="009C04EE">
            <w:pPr>
              <w:pStyle w:val="tablehead"/>
            </w:pPr>
            <w:r>
              <w:t>Filename</w:t>
            </w:r>
          </w:p>
        </w:tc>
        <w:tc>
          <w:tcPr>
            <w:tcW w:w="2548" w:type="dxa"/>
            <w:shd w:val="clear" w:color="auto" w:fill="auto"/>
          </w:tcPr>
          <w:p w:rsidR="009C04EE" w:rsidRPr="00AA56AD" w:rsidRDefault="009C04EE" w:rsidP="009C04EE">
            <w:pPr>
              <w:pStyle w:val="tablehead"/>
              <w:ind w:left="0"/>
              <w:rPr>
                <w:lang w:eastAsia="ja-JP"/>
              </w:rPr>
            </w:pPr>
            <w:r>
              <w:rPr>
                <w:rFonts w:hint="eastAsia"/>
                <w:lang w:eastAsia="ja-JP"/>
              </w:rPr>
              <w:t>P</w:t>
            </w:r>
            <w:r>
              <w:rPr>
                <w:lang w:eastAsia="ja-JP"/>
              </w:rPr>
              <w:t xml:space="preserve">rogram Top </w:t>
            </w:r>
            <w:r>
              <w:rPr>
                <w:rFonts w:hint="eastAsia"/>
                <w:lang w:eastAsia="ja-JP"/>
              </w:rPr>
              <w:t>Address</w:t>
            </w:r>
          </w:p>
        </w:tc>
        <w:tc>
          <w:tcPr>
            <w:tcW w:w="2221" w:type="dxa"/>
            <w:shd w:val="clear" w:color="auto" w:fill="auto"/>
          </w:tcPr>
          <w:p w:rsidR="009C04EE" w:rsidRPr="00D36A46" w:rsidRDefault="009C04EE" w:rsidP="009C04EE">
            <w:pPr>
              <w:pStyle w:val="tablehead"/>
            </w:pPr>
            <w:r>
              <w:t>Flash Save Address</w:t>
            </w:r>
          </w:p>
        </w:tc>
        <w:tc>
          <w:tcPr>
            <w:tcW w:w="2471" w:type="dxa"/>
            <w:shd w:val="clear" w:color="auto" w:fill="auto"/>
          </w:tcPr>
          <w:p w:rsidR="009C04EE" w:rsidRPr="00D36A46" w:rsidRDefault="008555EC" w:rsidP="009C04EE">
            <w:pPr>
              <w:pStyle w:val="tablehead"/>
            </w:pPr>
            <w:r>
              <w:t>Description</w:t>
            </w:r>
          </w:p>
        </w:tc>
      </w:tr>
      <w:tr w:rsidR="00F47E75" w:rsidRPr="00D36A46" w:rsidTr="00F47E75">
        <w:tc>
          <w:tcPr>
            <w:tcW w:w="2522" w:type="dxa"/>
            <w:shd w:val="clear" w:color="auto" w:fill="auto"/>
          </w:tcPr>
          <w:p w:rsidR="00F47E75" w:rsidRPr="00170E01" w:rsidRDefault="00F47E75" w:rsidP="00E50848">
            <w:pPr>
              <w:pStyle w:val="tablebody"/>
              <w:jc w:val="center"/>
              <w:rPr>
                <w:lang w:eastAsia="ja-JP"/>
              </w:rPr>
            </w:pPr>
            <w:r w:rsidRPr="00696C26">
              <w:rPr>
                <w:color w:val="FF0000"/>
                <w:lang w:eastAsia="ja-JP"/>
              </w:rPr>
              <w:t>u-boot-elf-</w:t>
            </w:r>
            <w:r>
              <w:rPr>
                <w:color w:val="FF0000"/>
                <w:lang w:eastAsia="ja-JP"/>
              </w:rPr>
              <w:t>*</w:t>
            </w:r>
            <w:r w:rsidR="00273FB6">
              <w:rPr>
                <w:color w:val="FF0000"/>
                <w:lang w:eastAsia="ja-JP"/>
              </w:rPr>
              <w:t>.srec</w:t>
            </w:r>
          </w:p>
        </w:tc>
        <w:tc>
          <w:tcPr>
            <w:tcW w:w="2548" w:type="dxa"/>
            <w:shd w:val="clear" w:color="auto" w:fill="auto"/>
          </w:tcPr>
          <w:p w:rsidR="00F47E75" w:rsidRPr="00170E01" w:rsidRDefault="00F47E75" w:rsidP="00F47E75">
            <w:pPr>
              <w:pStyle w:val="tablebody"/>
              <w:ind w:left="0"/>
              <w:jc w:val="center"/>
              <w:rPr>
                <w:lang w:eastAsia="ja-JP"/>
              </w:rPr>
            </w:pPr>
            <w:r>
              <w:rPr>
                <w:lang w:eastAsia="ja-JP"/>
              </w:rPr>
              <w:t>0x5000</w:t>
            </w:r>
            <w:r>
              <w:rPr>
                <w:rFonts w:hint="eastAsia"/>
                <w:lang w:eastAsia="ja-JP"/>
              </w:rPr>
              <w:t>0000</w:t>
            </w:r>
          </w:p>
        </w:tc>
        <w:tc>
          <w:tcPr>
            <w:tcW w:w="2221" w:type="dxa"/>
            <w:shd w:val="clear" w:color="auto" w:fill="auto"/>
          </w:tcPr>
          <w:p w:rsidR="00F47E75" w:rsidRPr="00170E01" w:rsidRDefault="00BE735F">
            <w:pPr>
              <w:pStyle w:val="tablebody"/>
              <w:jc w:val="center"/>
              <w:rPr>
                <w:lang w:eastAsia="ja-JP"/>
              </w:rPr>
            </w:pPr>
            <w:r>
              <w:rPr>
                <w:rFonts w:hint="eastAsia"/>
                <w:lang w:eastAsia="ja-JP"/>
              </w:rPr>
              <w:t>0x</w:t>
            </w:r>
            <w:r>
              <w:rPr>
                <w:lang w:eastAsia="ja-JP"/>
              </w:rPr>
              <w:t>30</w:t>
            </w:r>
            <w:r>
              <w:rPr>
                <w:rFonts w:hint="eastAsia"/>
                <w:lang w:eastAsia="ja-JP"/>
              </w:rPr>
              <w:t>0000</w:t>
            </w:r>
          </w:p>
        </w:tc>
        <w:tc>
          <w:tcPr>
            <w:tcW w:w="2471" w:type="dxa"/>
            <w:shd w:val="clear" w:color="auto" w:fill="auto"/>
          </w:tcPr>
          <w:p w:rsidR="00F47E75" w:rsidRPr="00170E01" w:rsidRDefault="00F47E75" w:rsidP="00F47E75">
            <w:pPr>
              <w:pStyle w:val="tablebody"/>
              <w:jc w:val="center"/>
              <w:rPr>
                <w:lang w:eastAsia="ja-JP"/>
              </w:rPr>
            </w:pPr>
            <w:r>
              <w:rPr>
                <w:rFonts w:hint="eastAsia"/>
                <w:lang w:eastAsia="ja-JP"/>
              </w:rPr>
              <w:t>U-</w:t>
            </w:r>
            <w:r>
              <w:rPr>
                <w:lang w:eastAsia="ja-JP"/>
              </w:rPr>
              <w:t>B</w:t>
            </w:r>
            <w:r>
              <w:rPr>
                <w:rFonts w:hint="eastAsia"/>
                <w:lang w:eastAsia="ja-JP"/>
              </w:rPr>
              <w:t>oot</w:t>
            </w:r>
          </w:p>
        </w:tc>
      </w:tr>
    </w:tbl>
    <w:p w:rsidR="009C04EE" w:rsidRPr="00F47E75" w:rsidRDefault="00F47E75" w:rsidP="00533762">
      <w:r w:rsidRPr="00F47E75">
        <w:rPr>
          <w:color w:val="FF0000"/>
        </w:rPr>
        <w:t xml:space="preserve">Note) *: </w:t>
      </w:r>
      <w:r w:rsidR="00705D36">
        <w:rPr>
          <w:color w:val="FF0000"/>
        </w:rPr>
        <w:t>ek874</w:t>
      </w:r>
      <w:r w:rsidR="00FC0404">
        <w:rPr>
          <w:color w:val="FF0000"/>
        </w:rPr>
        <w:t>, hihope</w:t>
      </w:r>
      <w:r w:rsidR="00CE086A">
        <w:rPr>
          <w:color w:val="FF0000"/>
        </w:rPr>
        <w:t>-rzg2m</w:t>
      </w:r>
      <w:r w:rsidR="00BE25E8">
        <w:rPr>
          <w:color w:val="FF0000"/>
        </w:rPr>
        <w:t>, hihope-rzg2n</w:t>
      </w:r>
      <w:r w:rsidR="00E92039">
        <w:rPr>
          <w:color w:val="FF0000"/>
        </w:rPr>
        <w:t>, hihope-rzg2h</w:t>
      </w:r>
      <w:r w:rsidRPr="00E50848">
        <w:rPr>
          <w:color w:val="FF0000"/>
        </w:rPr>
        <w:t>.</w:t>
      </w:r>
    </w:p>
    <w:p w:rsidR="009C04EE" w:rsidRDefault="009C04EE" w:rsidP="00947458">
      <w:pPr>
        <w:spacing w:after="0" w:line="240" w:lineRule="atLeast"/>
      </w:pPr>
      <w:r w:rsidRPr="00CB008E">
        <w:t xml:space="preserve">The </w:t>
      </w:r>
      <w:r>
        <w:t xml:space="preserve">data </w:t>
      </w:r>
      <w:r w:rsidRPr="00CB008E">
        <w:t xml:space="preserve">file is stored in the </w:t>
      </w:r>
      <w:r>
        <w:t>$</w:t>
      </w:r>
      <w:r w:rsidR="00B871A7">
        <w:t>{</w:t>
      </w:r>
      <w:r>
        <w:t>WORK</w:t>
      </w:r>
      <w:r w:rsidR="00B871A7">
        <w:t>}</w:t>
      </w:r>
      <w:r>
        <w:t>/build</w:t>
      </w:r>
      <w:r w:rsidRPr="00CB008E">
        <w:t>/</w:t>
      </w:r>
      <w:r>
        <w:t>tmp/deploy/images/&lt;board_name&gt;</w:t>
      </w:r>
      <w:r w:rsidRPr="00CB008E">
        <w:t xml:space="preserve"> directory.</w:t>
      </w:r>
      <w:r w:rsidRPr="009C04EE">
        <w:t xml:space="preserve"> </w:t>
      </w:r>
    </w:p>
    <w:p w:rsidR="009C04EE" w:rsidRDefault="009C04EE" w:rsidP="00947458">
      <w:pPr>
        <w:spacing w:after="0" w:line="240" w:lineRule="atLeast"/>
      </w:pPr>
      <w:r w:rsidRPr="009C04EE">
        <w:t>Refer to Chapter 4.</w:t>
      </w:r>
      <w:r>
        <w:t>3</w:t>
      </w:r>
      <w:r w:rsidRPr="009C04EE">
        <w:t xml:space="preserve"> </w:t>
      </w:r>
      <w:r>
        <w:t xml:space="preserve">Step3 </w:t>
      </w:r>
      <w:r w:rsidRPr="009C04EE">
        <w:t xml:space="preserve">for </w:t>
      </w:r>
      <w:r>
        <w:t>write</w:t>
      </w:r>
      <w:r w:rsidRPr="009C04EE">
        <w:t xml:space="preserve"> procedure.</w:t>
      </w:r>
    </w:p>
    <w:p w:rsidR="00533762" w:rsidRPr="00A547D7" w:rsidRDefault="00533762" w:rsidP="00533762"/>
    <w:p w:rsidR="00533762" w:rsidRDefault="00533762" w:rsidP="00533762">
      <w:pPr>
        <w:outlineLvl w:val="1"/>
        <w:rPr>
          <w:rFonts w:ascii="Arial" w:hAnsi="Arial" w:cs="Arial"/>
          <w:b/>
          <w:lang w:eastAsia="ja-JP"/>
        </w:rPr>
      </w:pPr>
      <w:bookmarkStart w:id="40" w:name="_Toc309725247"/>
      <w:bookmarkStart w:id="41" w:name="_Toc356489748"/>
      <w:bookmarkStart w:id="42" w:name="_Toc363735946"/>
      <w:r w:rsidRPr="00A547D7">
        <w:rPr>
          <w:rFonts w:ascii="Arial" w:hAnsi="Arial" w:cs="Arial"/>
          <w:b/>
          <w:bCs/>
        </w:rPr>
        <w:t xml:space="preserve">Step </w:t>
      </w:r>
      <w:r w:rsidRPr="00A547D7">
        <w:rPr>
          <w:rFonts w:ascii="Arial" w:hAnsi="Arial" w:cs="Arial" w:hint="eastAsia"/>
          <w:b/>
          <w:bCs/>
        </w:rPr>
        <w:t>5</w:t>
      </w:r>
      <w:r w:rsidRPr="00A547D7">
        <w:rPr>
          <w:rFonts w:ascii="Arial" w:hAnsi="Arial" w:cs="Arial"/>
          <w:b/>
          <w:bCs/>
        </w:rPr>
        <w:t xml:space="preserve"> </w:t>
      </w:r>
      <w:r w:rsidRPr="00A547D7">
        <w:rPr>
          <w:rFonts w:ascii="Arial" w:hAnsi="Arial" w:cs="Arial" w:hint="eastAsia"/>
          <w:b/>
          <w:bCs/>
        </w:rPr>
        <w:t>set U</w:t>
      </w:r>
      <w:r w:rsidRPr="00A547D7">
        <w:rPr>
          <w:rFonts w:ascii="Arial" w:hAnsi="Arial" w:cs="Arial"/>
          <w:b/>
          <w:bCs/>
        </w:rPr>
        <w:t>-</w:t>
      </w:r>
      <w:r w:rsidRPr="00A547D7">
        <w:rPr>
          <w:rFonts w:ascii="Arial" w:hAnsi="Arial" w:cs="Arial" w:hint="eastAsia"/>
          <w:b/>
          <w:bCs/>
        </w:rPr>
        <w:t>B</w:t>
      </w:r>
      <w:r w:rsidRPr="00A547D7">
        <w:rPr>
          <w:rFonts w:ascii="Arial" w:hAnsi="Arial" w:cs="Arial"/>
          <w:b/>
          <w:bCs/>
        </w:rPr>
        <w:t>oot</w:t>
      </w:r>
      <w:bookmarkEnd w:id="40"/>
      <w:r w:rsidRPr="00A547D7">
        <w:rPr>
          <w:rFonts w:ascii="Arial" w:hAnsi="Arial" w:cs="Arial" w:hint="eastAsia"/>
          <w:b/>
          <w:bCs/>
        </w:rPr>
        <w:t xml:space="preserve"> environment </w:t>
      </w:r>
      <w:r w:rsidRPr="00A547D7">
        <w:rPr>
          <w:rFonts w:ascii="Arial" w:hAnsi="Arial" w:cs="Arial"/>
          <w:b/>
        </w:rPr>
        <w:t>variable</w:t>
      </w:r>
      <w:bookmarkEnd w:id="41"/>
      <w:bookmarkEnd w:id="42"/>
      <w:r w:rsidR="00691715">
        <w:rPr>
          <w:rFonts w:ascii="Arial" w:hAnsi="Arial" w:cs="Arial" w:hint="eastAsia"/>
          <w:b/>
          <w:lang w:eastAsia="ja-JP"/>
        </w:rPr>
        <w:t>s</w:t>
      </w:r>
    </w:p>
    <w:p w:rsidR="00606BAA" w:rsidRDefault="000C5090">
      <w:pPr>
        <w:rPr>
          <w:rFonts w:ascii="Arial" w:hAnsi="Arial" w:cs="Arial"/>
          <w:b/>
          <w:bCs/>
          <w:lang w:eastAsia="ja-JP"/>
        </w:rPr>
      </w:pPr>
      <w:r>
        <w:rPr>
          <w:lang w:eastAsia="ja-JP"/>
        </w:rPr>
        <w:t>Please refer to 2.2 for dip switch setting.</w:t>
      </w:r>
    </w:p>
    <w:p w:rsidR="00533762" w:rsidRPr="00A547D7" w:rsidRDefault="00B72B62" w:rsidP="00533762">
      <w:pPr>
        <w:rPr>
          <w:lang w:eastAsia="ja-JP"/>
        </w:rPr>
      </w:pPr>
      <w:r>
        <w:rPr>
          <w:rFonts w:ascii="Arial" w:hAnsi="Arial" w:cs="Arial"/>
          <w:noProof/>
          <w:lang w:eastAsia="ja-JP"/>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280213</wp:posOffset>
                </wp:positionV>
                <wp:extent cx="6086475" cy="1133475"/>
                <wp:effectExtent l="0" t="0" r="28575" b="28575"/>
                <wp:wrapNone/>
                <wp:docPr id="473" name="フローチャート : 代替処理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133475"/>
                        </a:xfrm>
                        <a:prstGeom prst="flowChartAlternateProcess">
                          <a:avLst/>
                        </a:prstGeom>
                        <a:solidFill>
                          <a:srgbClr val="FFFF99"/>
                        </a:solidFill>
                        <a:ln w="9525">
                          <a:solidFill>
                            <a:srgbClr val="000000"/>
                          </a:solidFill>
                          <a:miter lim="800000"/>
                          <a:headEnd/>
                          <a:tailEnd/>
                        </a:ln>
                      </wps:spPr>
                      <wps:txbx>
                        <w:txbxContent>
                          <w:p w:rsidR="00317015" w:rsidRPr="00C86ADF" w:rsidRDefault="00317015" w:rsidP="00533762">
                            <w:pPr>
                              <w:spacing w:after="0"/>
                              <w:rPr>
                                <w:rFonts w:ascii="Verdana" w:hAnsi="Verdana" w:cs="MS PGothic"/>
                                <w:b/>
                                <w:color w:val="3366FF"/>
                              </w:rPr>
                            </w:pPr>
                            <w:r w:rsidRPr="00C86ADF">
                              <w:rPr>
                                <w:rFonts w:ascii="Verdana" w:hAnsi="Verdana" w:cs="MS PGothic" w:hint="eastAsia"/>
                                <w:b/>
                                <w:color w:val="3366FF"/>
                              </w:rPr>
                              <w:t>=&gt; setenv ethaddr xx:xx:xx:xx:xx:xx</w:t>
                            </w:r>
                          </w:p>
                          <w:p w:rsidR="00317015" w:rsidRPr="00C86ADF" w:rsidRDefault="00317015" w:rsidP="00533762">
                            <w:pPr>
                              <w:spacing w:after="0"/>
                              <w:rPr>
                                <w:rFonts w:ascii="Verdana" w:hAnsi="Verdana" w:cs="MS PGothic"/>
                                <w:b/>
                                <w:color w:val="3366FF"/>
                              </w:rPr>
                            </w:pPr>
                            <w:r w:rsidRPr="00C86ADF">
                              <w:rPr>
                                <w:rFonts w:ascii="Verdana" w:hAnsi="Verdana" w:cs="MS PGothic" w:hint="eastAsia"/>
                                <w:b/>
                                <w:color w:val="3366FF"/>
                              </w:rPr>
                              <w:t>=&gt; setenv ipaddr 192.168.0.20</w:t>
                            </w:r>
                          </w:p>
                          <w:p w:rsidR="00317015" w:rsidRDefault="00317015">
                            <w:pPr>
                              <w:spacing w:after="0"/>
                              <w:rPr>
                                <w:rFonts w:ascii="Verdana" w:hAnsi="Verdana" w:cs="MS PGothic"/>
                                <w:b/>
                                <w:color w:val="3366FF"/>
                                <w:lang w:eastAsia="ja-JP"/>
                              </w:rPr>
                            </w:pPr>
                            <w:r w:rsidRPr="00C86ADF">
                              <w:rPr>
                                <w:rFonts w:ascii="Verdana" w:hAnsi="Verdana" w:cs="MS PGothic" w:hint="eastAsia"/>
                                <w:b/>
                                <w:color w:val="3366FF"/>
                              </w:rPr>
                              <w:t>=&gt; setenv serverip 192.168.0.1</w:t>
                            </w:r>
                          </w:p>
                          <w:p w:rsidR="00317015" w:rsidRDefault="00317015">
                            <w:pPr>
                              <w:spacing w:after="0"/>
                              <w:rPr>
                                <w:rFonts w:ascii="Verdana" w:hAnsi="Verdana" w:cs="MS PGothic"/>
                                <w:b/>
                                <w:color w:val="3366FF"/>
                                <w:lang w:eastAsia="ja-JP"/>
                              </w:rPr>
                            </w:pPr>
                            <w:r w:rsidRPr="00C86ADF">
                              <w:rPr>
                                <w:rFonts w:ascii="Verdana" w:hAnsi="Verdana" w:cs="MS PGothic" w:hint="eastAsia"/>
                                <w:b/>
                                <w:color w:val="3366FF"/>
                              </w:rPr>
                              <w:t xml:space="preserve">=&gt; </w:t>
                            </w:r>
                            <w:r w:rsidRPr="00E2379C">
                              <w:rPr>
                                <w:rFonts w:ascii="Verdana" w:hAnsi="Verdana" w:cs="MS PGothic"/>
                                <w:b/>
                                <w:color w:val="3366FF"/>
                              </w:rPr>
                              <w:t>setenv bootcmd 'tftp 0x4</w:t>
                            </w:r>
                            <w:r>
                              <w:rPr>
                                <w:rFonts w:ascii="Verdana" w:hAnsi="Verdana" w:cs="MS PGothic"/>
                                <w:b/>
                                <w:color w:val="3366FF"/>
                              </w:rPr>
                              <w:t>8080000</w:t>
                            </w:r>
                            <w:r w:rsidRPr="00E2379C">
                              <w:rPr>
                                <w:rFonts w:ascii="Verdana" w:hAnsi="Verdana" w:cs="MS PGothic"/>
                                <w:b/>
                                <w:color w:val="3366FF"/>
                              </w:rPr>
                              <w:t xml:space="preserve"> Image;tftp 0x4</w:t>
                            </w:r>
                            <w:r>
                              <w:rPr>
                                <w:rFonts w:ascii="Verdana" w:hAnsi="Verdana" w:cs="MS PGothic"/>
                                <w:b/>
                                <w:color w:val="3366FF"/>
                              </w:rPr>
                              <w:t>8000000</w:t>
                            </w:r>
                            <w:r w:rsidRPr="00E2379C">
                              <w:rPr>
                                <w:rFonts w:ascii="Verdana" w:hAnsi="Verdana" w:cs="MS PGothic"/>
                                <w:b/>
                                <w:color w:val="3366FF"/>
                              </w:rPr>
                              <w:t xml:space="preserve"> </w:t>
                            </w:r>
                            <w:r>
                              <w:rPr>
                                <w:rFonts w:ascii="Verdana" w:hAnsi="Verdana" w:cs="MS PGothic" w:hint="eastAsia"/>
                                <w:b/>
                                <w:color w:val="3366FF"/>
                                <w:lang w:eastAsia="ja-JP"/>
                              </w:rPr>
                              <w:t>Image-</w:t>
                            </w:r>
                            <w:r>
                              <w:rPr>
                                <w:rFonts w:ascii="Verdana" w:hAnsi="Verdana" w:cs="MS PGothic"/>
                                <w:b/>
                                <w:color w:val="3366FF"/>
                              </w:rPr>
                              <w:t>&lt;SOC_FAMILY&gt;</w:t>
                            </w:r>
                            <w:r w:rsidRPr="00E2379C">
                              <w:rPr>
                                <w:rFonts w:ascii="Verdana" w:hAnsi="Verdana" w:cs="MS PGothic"/>
                                <w:b/>
                                <w:color w:val="3366FF"/>
                              </w:rPr>
                              <w:t>-</w:t>
                            </w:r>
                            <w:r>
                              <w:rPr>
                                <w:rFonts w:ascii="Verdana" w:hAnsi="Verdana" w:cs="MS PGothic"/>
                                <w:b/>
                                <w:color w:val="3366FF"/>
                              </w:rPr>
                              <w:t>&lt;Device_Tree&gt;</w:t>
                            </w:r>
                            <w:r w:rsidRPr="00E2379C">
                              <w:rPr>
                                <w:rFonts w:ascii="Verdana" w:hAnsi="Verdana" w:cs="MS PGothic"/>
                                <w:b/>
                                <w:color w:val="3366FF"/>
                              </w:rPr>
                              <w:t>;boot</w:t>
                            </w:r>
                            <w:r>
                              <w:rPr>
                                <w:rFonts w:ascii="Verdana" w:hAnsi="Verdana" w:cs="MS PGothic"/>
                                <w:b/>
                                <w:color w:val="3366FF"/>
                                <w:lang w:eastAsia="ja-JP"/>
                              </w:rPr>
                              <w:t>i</w:t>
                            </w:r>
                            <w:r w:rsidRPr="00E2379C">
                              <w:rPr>
                                <w:rFonts w:ascii="Verdana" w:hAnsi="Verdana" w:cs="MS PGothic"/>
                                <w:b/>
                                <w:color w:val="3366FF"/>
                              </w:rPr>
                              <w:t xml:space="preserve"> 0x4</w:t>
                            </w:r>
                            <w:r>
                              <w:rPr>
                                <w:rFonts w:ascii="Verdana" w:hAnsi="Verdana" w:cs="MS PGothic"/>
                                <w:b/>
                                <w:color w:val="3366FF"/>
                              </w:rPr>
                              <w:t>8080000</w:t>
                            </w:r>
                            <w:r w:rsidRPr="00E2379C">
                              <w:rPr>
                                <w:rFonts w:ascii="Verdana" w:hAnsi="Verdana" w:cs="MS PGothic"/>
                                <w:b/>
                                <w:color w:val="3366FF"/>
                              </w:rPr>
                              <w:t xml:space="preserve"> - 0x4</w:t>
                            </w:r>
                            <w:r>
                              <w:rPr>
                                <w:rFonts w:ascii="Verdana" w:hAnsi="Verdana" w:cs="MS PGothic"/>
                                <w:b/>
                                <w:color w:val="3366FF"/>
                              </w:rPr>
                              <w:t>80</w:t>
                            </w:r>
                            <w:r w:rsidRPr="00E2379C">
                              <w:rPr>
                                <w:rFonts w:ascii="Verdana" w:hAnsi="Verdana" w:cs="MS PGothic"/>
                                <w:b/>
                                <w:color w:val="3366FF"/>
                              </w:rPr>
                              <w:t>00000'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176" style="position:absolute;margin-left:0;margin-top:22.05pt;width:479.25pt;height:89.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" fillcolor="#ff9">
                <v:textbox>
                  <w:txbxContent>
                    <w:p w:rsidR="00317015" w:rsidRPr="00C86ADF" w:rsidRDefault="00317015" w:rsidP="00533762">
                      <w:pPr>
                        <w:spacing w:after="0"/>
                        <w:rPr>
                          <w:rFonts w:ascii="Verdana" w:hAnsi="Verdana" w:cs="MS PGothic"/>
                          <w:b/>
                          <w:color w:val="3366FF"/>
                        </w:rPr>
                      </w:pPr>
                      <w:r w:rsidRPr="00C86ADF">
                        <w:rPr>
                          <w:rFonts w:ascii="Verdana" w:hAnsi="Verdana" w:cs="MS PGothic" w:hint="eastAsia"/>
                          <w:b/>
                          <w:color w:val="3366FF"/>
                        </w:rPr>
                        <w:t xml:space="preserve">=&gt; </w:t>
                      </w:r>
                      <w:proofErr w:type="spellStart"/>
                      <w:proofErr w:type="gramStart"/>
                      <w:r w:rsidRPr="00C86ADF">
                        <w:rPr>
                          <w:rFonts w:ascii="Verdana" w:hAnsi="Verdana" w:cs="MS PGothic" w:hint="eastAsia"/>
                          <w:b/>
                          <w:color w:val="3366FF"/>
                        </w:rPr>
                        <w:t>setenv</w:t>
                      </w:r>
                      <w:proofErr w:type="spellEnd"/>
                      <w:proofErr w:type="gramEnd"/>
                      <w:r w:rsidRPr="00C86ADF">
                        <w:rPr>
                          <w:rFonts w:ascii="Verdana" w:hAnsi="Verdana" w:cs="MS PGothic" w:hint="eastAsia"/>
                          <w:b/>
                          <w:color w:val="3366FF"/>
                        </w:rPr>
                        <w:t xml:space="preserve"> </w:t>
                      </w:r>
                      <w:proofErr w:type="spellStart"/>
                      <w:r w:rsidRPr="00C86ADF">
                        <w:rPr>
                          <w:rFonts w:ascii="Verdana" w:hAnsi="Verdana" w:cs="MS PGothic" w:hint="eastAsia"/>
                          <w:b/>
                          <w:color w:val="3366FF"/>
                        </w:rPr>
                        <w:t>ethaddr</w:t>
                      </w:r>
                      <w:proofErr w:type="spellEnd"/>
                      <w:r w:rsidRPr="00C86ADF">
                        <w:rPr>
                          <w:rFonts w:ascii="Verdana" w:hAnsi="Verdana" w:cs="MS PGothic" w:hint="eastAsia"/>
                          <w:b/>
                          <w:color w:val="3366FF"/>
                        </w:rPr>
                        <w:t xml:space="preserve"> </w:t>
                      </w:r>
                      <w:proofErr w:type="spellStart"/>
                      <w:r w:rsidRPr="00C86ADF">
                        <w:rPr>
                          <w:rFonts w:ascii="Verdana" w:hAnsi="Verdana" w:cs="MS PGothic" w:hint="eastAsia"/>
                          <w:b/>
                          <w:color w:val="3366FF"/>
                        </w:rPr>
                        <w:t>xx:xx:xx:xx:xx:xx</w:t>
                      </w:r>
                      <w:proofErr w:type="spellEnd"/>
                    </w:p>
                    <w:p w:rsidR="00317015" w:rsidRPr="00C86ADF" w:rsidRDefault="00317015" w:rsidP="00533762">
                      <w:pPr>
                        <w:spacing w:after="0"/>
                        <w:rPr>
                          <w:rFonts w:ascii="Verdana" w:hAnsi="Verdana" w:cs="MS PGothic"/>
                          <w:b/>
                          <w:color w:val="3366FF"/>
                        </w:rPr>
                      </w:pPr>
                      <w:r w:rsidRPr="00C86ADF">
                        <w:rPr>
                          <w:rFonts w:ascii="Verdana" w:hAnsi="Verdana" w:cs="MS PGothic" w:hint="eastAsia"/>
                          <w:b/>
                          <w:color w:val="3366FF"/>
                        </w:rPr>
                        <w:t xml:space="preserve">=&gt; </w:t>
                      </w:r>
                      <w:proofErr w:type="spellStart"/>
                      <w:proofErr w:type="gramStart"/>
                      <w:r w:rsidRPr="00C86ADF">
                        <w:rPr>
                          <w:rFonts w:ascii="Verdana" w:hAnsi="Verdana" w:cs="MS PGothic" w:hint="eastAsia"/>
                          <w:b/>
                          <w:color w:val="3366FF"/>
                        </w:rPr>
                        <w:t>setenv</w:t>
                      </w:r>
                      <w:proofErr w:type="spellEnd"/>
                      <w:proofErr w:type="gramEnd"/>
                      <w:r w:rsidRPr="00C86ADF">
                        <w:rPr>
                          <w:rFonts w:ascii="Verdana" w:hAnsi="Verdana" w:cs="MS PGothic" w:hint="eastAsia"/>
                          <w:b/>
                          <w:color w:val="3366FF"/>
                        </w:rPr>
                        <w:t xml:space="preserve"> </w:t>
                      </w:r>
                      <w:proofErr w:type="spellStart"/>
                      <w:r w:rsidRPr="00C86ADF">
                        <w:rPr>
                          <w:rFonts w:ascii="Verdana" w:hAnsi="Verdana" w:cs="MS PGothic" w:hint="eastAsia"/>
                          <w:b/>
                          <w:color w:val="3366FF"/>
                        </w:rPr>
                        <w:t>ipaddr</w:t>
                      </w:r>
                      <w:proofErr w:type="spellEnd"/>
                      <w:r w:rsidRPr="00C86ADF">
                        <w:rPr>
                          <w:rFonts w:ascii="Verdana" w:hAnsi="Verdana" w:cs="MS PGothic" w:hint="eastAsia"/>
                          <w:b/>
                          <w:color w:val="3366FF"/>
                        </w:rPr>
                        <w:t xml:space="preserve"> 192.168.0.20</w:t>
                      </w:r>
                    </w:p>
                    <w:p w:rsidR="00317015" w:rsidRDefault="00317015">
                      <w:pPr>
                        <w:spacing w:after="0"/>
                        <w:rPr>
                          <w:rFonts w:ascii="Verdana" w:hAnsi="Verdana" w:cs="MS PGothic"/>
                          <w:b/>
                          <w:color w:val="3366FF"/>
                          <w:lang w:eastAsia="ja-JP"/>
                        </w:rPr>
                      </w:pPr>
                      <w:r w:rsidRPr="00C86ADF">
                        <w:rPr>
                          <w:rFonts w:ascii="Verdana" w:hAnsi="Verdana" w:cs="MS PGothic" w:hint="eastAsia"/>
                          <w:b/>
                          <w:color w:val="3366FF"/>
                        </w:rPr>
                        <w:t xml:space="preserve">=&gt; </w:t>
                      </w:r>
                      <w:proofErr w:type="spellStart"/>
                      <w:proofErr w:type="gramStart"/>
                      <w:r w:rsidRPr="00C86ADF">
                        <w:rPr>
                          <w:rFonts w:ascii="Verdana" w:hAnsi="Verdana" w:cs="MS PGothic" w:hint="eastAsia"/>
                          <w:b/>
                          <w:color w:val="3366FF"/>
                        </w:rPr>
                        <w:t>setenv</w:t>
                      </w:r>
                      <w:proofErr w:type="spellEnd"/>
                      <w:proofErr w:type="gramEnd"/>
                      <w:r w:rsidRPr="00C86ADF">
                        <w:rPr>
                          <w:rFonts w:ascii="Verdana" w:hAnsi="Verdana" w:cs="MS PGothic" w:hint="eastAsia"/>
                          <w:b/>
                          <w:color w:val="3366FF"/>
                        </w:rPr>
                        <w:t xml:space="preserve"> </w:t>
                      </w:r>
                      <w:proofErr w:type="spellStart"/>
                      <w:r w:rsidRPr="00C86ADF">
                        <w:rPr>
                          <w:rFonts w:ascii="Verdana" w:hAnsi="Verdana" w:cs="MS PGothic" w:hint="eastAsia"/>
                          <w:b/>
                          <w:color w:val="3366FF"/>
                        </w:rPr>
                        <w:t>serverip</w:t>
                      </w:r>
                      <w:proofErr w:type="spellEnd"/>
                      <w:r w:rsidRPr="00C86ADF">
                        <w:rPr>
                          <w:rFonts w:ascii="Verdana" w:hAnsi="Verdana" w:cs="MS PGothic" w:hint="eastAsia"/>
                          <w:b/>
                          <w:color w:val="3366FF"/>
                        </w:rPr>
                        <w:t xml:space="preserve"> 192.168.0.1</w:t>
                      </w:r>
                    </w:p>
                    <w:p w:rsidR="00317015" w:rsidRDefault="00317015">
                      <w:pPr>
                        <w:spacing w:after="0"/>
                        <w:rPr>
                          <w:rFonts w:ascii="Verdana" w:hAnsi="Verdana" w:cs="MS PGothic"/>
                          <w:b/>
                          <w:color w:val="3366FF"/>
                          <w:lang w:eastAsia="ja-JP"/>
                        </w:rPr>
                      </w:pPr>
                      <w:r w:rsidRPr="00C86ADF">
                        <w:rPr>
                          <w:rFonts w:ascii="Verdana" w:hAnsi="Verdana" w:cs="MS PGothic" w:hint="eastAsia"/>
                          <w:b/>
                          <w:color w:val="3366FF"/>
                        </w:rPr>
                        <w:t xml:space="preserve">=&gt; </w:t>
                      </w:r>
                      <w:proofErr w:type="spellStart"/>
                      <w:proofErr w:type="gramStart"/>
                      <w:r w:rsidRPr="00E2379C">
                        <w:rPr>
                          <w:rFonts w:ascii="Verdana" w:hAnsi="Verdana" w:cs="MS PGothic"/>
                          <w:b/>
                          <w:color w:val="3366FF"/>
                        </w:rPr>
                        <w:t>setenv</w:t>
                      </w:r>
                      <w:proofErr w:type="spellEnd"/>
                      <w:proofErr w:type="gramEnd"/>
                      <w:r w:rsidRPr="00E2379C">
                        <w:rPr>
                          <w:rFonts w:ascii="Verdana" w:hAnsi="Verdana" w:cs="MS PGothic"/>
                          <w:b/>
                          <w:color w:val="3366FF"/>
                        </w:rPr>
                        <w:t xml:space="preserve"> </w:t>
                      </w:r>
                      <w:proofErr w:type="spellStart"/>
                      <w:r w:rsidRPr="00E2379C">
                        <w:rPr>
                          <w:rFonts w:ascii="Verdana" w:hAnsi="Verdana" w:cs="MS PGothic"/>
                          <w:b/>
                          <w:color w:val="3366FF"/>
                        </w:rPr>
                        <w:t>bootcmd</w:t>
                      </w:r>
                      <w:proofErr w:type="spellEnd"/>
                      <w:r w:rsidRPr="00E2379C">
                        <w:rPr>
                          <w:rFonts w:ascii="Verdana" w:hAnsi="Verdana" w:cs="MS PGothic"/>
                          <w:b/>
                          <w:color w:val="3366FF"/>
                        </w:rPr>
                        <w:t xml:space="preserve"> '</w:t>
                      </w:r>
                      <w:proofErr w:type="spellStart"/>
                      <w:r w:rsidRPr="00E2379C">
                        <w:rPr>
                          <w:rFonts w:ascii="Verdana" w:hAnsi="Verdana" w:cs="MS PGothic"/>
                          <w:b/>
                          <w:color w:val="3366FF"/>
                        </w:rPr>
                        <w:t>tftp</w:t>
                      </w:r>
                      <w:proofErr w:type="spellEnd"/>
                      <w:r w:rsidRPr="00E2379C">
                        <w:rPr>
                          <w:rFonts w:ascii="Verdana" w:hAnsi="Verdana" w:cs="MS PGothic"/>
                          <w:b/>
                          <w:color w:val="3366FF"/>
                        </w:rPr>
                        <w:t xml:space="preserve"> 0x4</w:t>
                      </w:r>
                      <w:r>
                        <w:rPr>
                          <w:rFonts w:ascii="Verdana" w:hAnsi="Verdana" w:cs="MS PGothic"/>
                          <w:b/>
                          <w:color w:val="3366FF"/>
                        </w:rPr>
                        <w:t>8080000</w:t>
                      </w:r>
                      <w:r w:rsidRPr="00E2379C">
                        <w:rPr>
                          <w:rFonts w:ascii="Verdana" w:hAnsi="Verdana" w:cs="MS PGothic"/>
                          <w:b/>
                          <w:color w:val="3366FF"/>
                        </w:rPr>
                        <w:t xml:space="preserve"> </w:t>
                      </w:r>
                      <w:proofErr w:type="spellStart"/>
                      <w:r w:rsidRPr="00E2379C">
                        <w:rPr>
                          <w:rFonts w:ascii="Verdana" w:hAnsi="Verdana" w:cs="MS PGothic"/>
                          <w:b/>
                          <w:color w:val="3366FF"/>
                        </w:rPr>
                        <w:t>Image;tftp</w:t>
                      </w:r>
                      <w:proofErr w:type="spellEnd"/>
                      <w:r w:rsidRPr="00E2379C">
                        <w:rPr>
                          <w:rFonts w:ascii="Verdana" w:hAnsi="Verdana" w:cs="MS PGothic"/>
                          <w:b/>
                          <w:color w:val="3366FF"/>
                        </w:rPr>
                        <w:t xml:space="preserve"> 0x4</w:t>
                      </w:r>
                      <w:r>
                        <w:rPr>
                          <w:rFonts w:ascii="Verdana" w:hAnsi="Verdana" w:cs="MS PGothic"/>
                          <w:b/>
                          <w:color w:val="3366FF"/>
                        </w:rPr>
                        <w:t>8000000</w:t>
                      </w:r>
                      <w:r w:rsidRPr="00E2379C">
                        <w:rPr>
                          <w:rFonts w:ascii="Verdana" w:hAnsi="Verdana" w:cs="MS PGothic"/>
                          <w:b/>
                          <w:color w:val="3366FF"/>
                        </w:rPr>
                        <w:t xml:space="preserve"> </w:t>
                      </w:r>
                      <w:r>
                        <w:rPr>
                          <w:rFonts w:ascii="Verdana" w:hAnsi="Verdana" w:cs="MS PGothic" w:hint="eastAsia"/>
                          <w:b/>
                          <w:color w:val="3366FF"/>
                          <w:lang w:eastAsia="ja-JP"/>
                        </w:rPr>
                        <w:t>Image-</w:t>
                      </w:r>
                      <w:r>
                        <w:rPr>
                          <w:rFonts w:ascii="Verdana" w:hAnsi="Verdana" w:cs="MS PGothic"/>
                          <w:b/>
                          <w:color w:val="3366FF"/>
                        </w:rPr>
                        <w:t>&lt;SOC_FAMILY&gt;</w:t>
                      </w:r>
                      <w:r w:rsidRPr="00E2379C">
                        <w:rPr>
                          <w:rFonts w:ascii="Verdana" w:hAnsi="Verdana" w:cs="MS PGothic"/>
                          <w:b/>
                          <w:color w:val="3366FF"/>
                        </w:rPr>
                        <w:t>-</w:t>
                      </w:r>
                      <w:r>
                        <w:rPr>
                          <w:rFonts w:ascii="Verdana" w:hAnsi="Verdana" w:cs="MS PGothic"/>
                          <w:b/>
                          <w:color w:val="3366FF"/>
                        </w:rPr>
                        <w:t>&lt;</w:t>
                      </w:r>
                      <w:proofErr w:type="spellStart"/>
                      <w:r>
                        <w:rPr>
                          <w:rFonts w:ascii="Verdana" w:hAnsi="Verdana" w:cs="MS PGothic"/>
                          <w:b/>
                          <w:color w:val="3366FF"/>
                        </w:rPr>
                        <w:t>Device_Tree</w:t>
                      </w:r>
                      <w:proofErr w:type="spellEnd"/>
                      <w:r>
                        <w:rPr>
                          <w:rFonts w:ascii="Verdana" w:hAnsi="Verdana" w:cs="MS PGothic"/>
                          <w:b/>
                          <w:color w:val="3366FF"/>
                        </w:rPr>
                        <w:t>&gt;</w:t>
                      </w:r>
                      <w:r w:rsidRPr="00E2379C">
                        <w:rPr>
                          <w:rFonts w:ascii="Verdana" w:hAnsi="Verdana" w:cs="MS PGothic"/>
                          <w:b/>
                          <w:color w:val="3366FF"/>
                        </w:rPr>
                        <w:t>;</w:t>
                      </w:r>
                      <w:proofErr w:type="spellStart"/>
                      <w:r w:rsidRPr="00E2379C">
                        <w:rPr>
                          <w:rFonts w:ascii="Verdana" w:hAnsi="Verdana" w:cs="MS PGothic"/>
                          <w:b/>
                          <w:color w:val="3366FF"/>
                        </w:rPr>
                        <w:t>boot</w:t>
                      </w:r>
                      <w:r>
                        <w:rPr>
                          <w:rFonts w:ascii="Verdana" w:hAnsi="Verdana" w:cs="MS PGothic"/>
                          <w:b/>
                          <w:color w:val="3366FF"/>
                          <w:lang w:eastAsia="ja-JP"/>
                        </w:rPr>
                        <w:t>i</w:t>
                      </w:r>
                      <w:proofErr w:type="spellEnd"/>
                      <w:r w:rsidRPr="00E2379C">
                        <w:rPr>
                          <w:rFonts w:ascii="Verdana" w:hAnsi="Verdana" w:cs="MS PGothic"/>
                          <w:b/>
                          <w:color w:val="3366FF"/>
                        </w:rPr>
                        <w:t xml:space="preserve"> 0x4</w:t>
                      </w:r>
                      <w:r>
                        <w:rPr>
                          <w:rFonts w:ascii="Verdana" w:hAnsi="Verdana" w:cs="MS PGothic"/>
                          <w:b/>
                          <w:color w:val="3366FF"/>
                        </w:rPr>
                        <w:t>8080000</w:t>
                      </w:r>
                      <w:r w:rsidRPr="00E2379C">
                        <w:rPr>
                          <w:rFonts w:ascii="Verdana" w:hAnsi="Verdana" w:cs="MS PGothic"/>
                          <w:b/>
                          <w:color w:val="3366FF"/>
                        </w:rPr>
                        <w:t xml:space="preserve"> - 0x4</w:t>
                      </w:r>
                      <w:r>
                        <w:rPr>
                          <w:rFonts w:ascii="Verdana" w:hAnsi="Verdana" w:cs="MS PGothic"/>
                          <w:b/>
                          <w:color w:val="3366FF"/>
                        </w:rPr>
                        <w:t>80</w:t>
                      </w:r>
                      <w:r w:rsidRPr="00E2379C">
                        <w:rPr>
                          <w:rFonts w:ascii="Verdana" w:hAnsi="Verdana" w:cs="MS PGothic"/>
                          <w:b/>
                          <w:color w:val="3366FF"/>
                        </w:rPr>
                        <w:t>00000'</w:t>
                      </w:r>
                    </w:p>
                  </w:txbxContent>
                </v:textbox>
                <w10:wrap anchorx="margin"/>
              </v:shape>
            </w:pict>
          </mc:Fallback>
        </mc:AlternateContent>
      </w:r>
      <w:r w:rsidR="00533762" w:rsidRPr="00A547D7">
        <w:rPr>
          <w:rFonts w:hint="eastAsia"/>
        </w:rPr>
        <w:t xml:space="preserve">Please start U-Boot by board reset. Please set and save environment </w:t>
      </w:r>
      <w:r w:rsidR="00533762" w:rsidRPr="00A547D7">
        <w:t>variable</w:t>
      </w:r>
      <w:r w:rsidR="00533762" w:rsidRPr="00A547D7">
        <w:rPr>
          <w:rFonts w:hint="eastAsia"/>
        </w:rPr>
        <w:t xml:space="preserve"> as follows.</w:t>
      </w:r>
    </w:p>
    <w:p w:rsidR="009E6F83" w:rsidRDefault="009E6F83" w:rsidP="00533762">
      <w:pPr>
        <w:rPr>
          <w:lang w:eastAsia="ja-JP"/>
        </w:rPr>
      </w:pPr>
    </w:p>
    <w:p w:rsidR="009E6F83" w:rsidRDefault="009E6F83" w:rsidP="00533762">
      <w:pPr>
        <w:rPr>
          <w:lang w:eastAsia="ja-JP"/>
        </w:rPr>
      </w:pPr>
    </w:p>
    <w:p w:rsidR="009E6F83" w:rsidRDefault="009E6F83" w:rsidP="00533762">
      <w:pPr>
        <w:rPr>
          <w:lang w:eastAsia="ja-JP"/>
        </w:rPr>
      </w:pPr>
    </w:p>
    <w:p w:rsidR="009E6F83" w:rsidRDefault="009E6F83" w:rsidP="00533762">
      <w:pPr>
        <w:rPr>
          <w:lang w:eastAsia="ja-JP"/>
        </w:rPr>
      </w:pPr>
    </w:p>
    <w:p w:rsidR="00945AA8" w:rsidRDefault="00875E34" w:rsidP="00533762">
      <w:pPr>
        <w:rPr>
          <w:lang w:eastAsia="ja-JP"/>
        </w:rPr>
      </w:pPr>
      <w:r>
        <w:rPr>
          <w:rFonts w:hint="eastAsia"/>
          <w:lang w:eastAsia="ja-JP"/>
        </w:rPr>
        <w:t>Note) &lt;SOC_FAMILY&gt;</w:t>
      </w:r>
      <w:r w:rsidR="00C87DD9">
        <w:rPr>
          <w:lang w:eastAsia="ja-JP"/>
        </w:rPr>
        <w:t xml:space="preserve"> is the following:</w:t>
      </w:r>
      <w:r>
        <w:rPr>
          <w:rFonts w:hint="eastAsia"/>
          <w:lang w:eastAsia="ja-JP"/>
        </w:rPr>
        <w:t xml:space="preserve"> </w:t>
      </w:r>
      <w:r w:rsidR="002D0DF6" w:rsidRPr="00D81AD0">
        <w:rPr>
          <w:lang w:eastAsia="ja-JP"/>
        </w:rPr>
        <w:t>r8a77</w:t>
      </w:r>
      <w:r w:rsidR="0073345A">
        <w:rPr>
          <w:lang w:eastAsia="ja-JP"/>
        </w:rPr>
        <w:t>4c</w:t>
      </w:r>
      <w:r w:rsidR="002D0DF6" w:rsidRPr="00D81AD0">
        <w:rPr>
          <w:lang w:eastAsia="ja-JP"/>
        </w:rPr>
        <w:t>0</w:t>
      </w:r>
      <w:r w:rsidR="009876FB">
        <w:rPr>
          <w:lang w:eastAsia="ja-JP"/>
        </w:rPr>
        <w:t>, r8a774a1</w:t>
      </w:r>
      <w:r w:rsidR="00342989">
        <w:rPr>
          <w:lang w:eastAsia="ja-JP"/>
        </w:rPr>
        <w:t>,</w:t>
      </w:r>
      <w:r w:rsidR="00450BBD">
        <w:rPr>
          <w:lang w:eastAsia="ja-JP"/>
        </w:rPr>
        <w:t xml:space="preserve"> r8a774a3,</w:t>
      </w:r>
      <w:r w:rsidR="00342989">
        <w:rPr>
          <w:lang w:eastAsia="ja-JP"/>
        </w:rPr>
        <w:t xml:space="preserve"> r8a774b1</w:t>
      </w:r>
      <w:r w:rsidR="000674EC">
        <w:rPr>
          <w:lang w:eastAsia="ja-JP"/>
        </w:rPr>
        <w:t>, r8a774e1.</w:t>
      </w:r>
    </w:p>
    <w:p w:rsidR="00BA7EAA" w:rsidRPr="00A850BA" w:rsidRDefault="00055476" w:rsidP="00BF3C35">
      <w:pPr>
        <w:rPr>
          <w:lang w:eastAsia="ja-JP"/>
        </w:rPr>
      </w:pPr>
      <w:r>
        <w:rPr>
          <w:rFonts w:hint="eastAsia"/>
          <w:lang w:eastAsia="ja-JP"/>
        </w:rPr>
        <w:t>Note)</w:t>
      </w:r>
      <w:r>
        <w:rPr>
          <w:lang w:eastAsia="ja-JP"/>
        </w:rPr>
        <w:t xml:space="preserve"> </w:t>
      </w:r>
      <w:r w:rsidR="00AD63C6" w:rsidRPr="00A850BA">
        <w:rPr>
          <w:lang w:eastAsia="ja-JP"/>
        </w:rPr>
        <w:t>For R</w:t>
      </w:r>
      <w:r w:rsidR="00545720">
        <w:rPr>
          <w:lang w:eastAsia="ja-JP"/>
        </w:rPr>
        <w:t>Z/G2E</w:t>
      </w:r>
      <w:r w:rsidR="00BA7EAA" w:rsidRPr="00A850BA">
        <w:rPr>
          <w:lang w:eastAsia="ja-JP"/>
        </w:rPr>
        <w:t xml:space="preserve"> </w:t>
      </w:r>
      <w:r w:rsidR="00AD63C6" w:rsidRPr="00A850BA">
        <w:rPr>
          <w:lang w:eastAsia="ja-JP"/>
        </w:rPr>
        <w:t>(SOC_FAMILY r8a77</w:t>
      </w:r>
      <w:r w:rsidR="00545720">
        <w:rPr>
          <w:lang w:eastAsia="ja-JP"/>
        </w:rPr>
        <w:t>4c</w:t>
      </w:r>
      <w:r w:rsidR="00007F83">
        <w:rPr>
          <w:lang w:eastAsia="ja-JP"/>
        </w:rPr>
        <w:t>0</w:t>
      </w:r>
      <w:r w:rsidR="00AD63C6" w:rsidRPr="00A850BA">
        <w:rPr>
          <w:lang w:eastAsia="ja-JP"/>
        </w:rPr>
        <w:t>), the device trees are as follow:</w:t>
      </w:r>
    </w:p>
    <w:p w:rsidR="00B9066D" w:rsidRDefault="00B9066D" w:rsidP="00B9066D">
      <w:pPr>
        <w:pStyle w:val="ListParagraph"/>
        <w:numPr>
          <w:ilvl w:val="0"/>
          <w:numId w:val="31"/>
        </w:numPr>
        <w:spacing w:line="260" w:lineRule="exact"/>
        <w:ind w:leftChars="0" w:left="1166"/>
        <w:rPr>
          <w:lang w:eastAsia="ja-JP"/>
        </w:rPr>
      </w:pPr>
      <w:r w:rsidRPr="00E50848">
        <w:rPr>
          <w:lang w:eastAsia="ja-JP"/>
        </w:rPr>
        <w:lastRenderedPageBreak/>
        <w:t>Image-</w:t>
      </w:r>
      <w:r w:rsidR="00F06EA6" w:rsidRPr="00E50848">
        <w:rPr>
          <w:lang w:eastAsia="ja-JP"/>
        </w:rPr>
        <w:t>r8a77</w:t>
      </w:r>
      <w:r w:rsidR="00F06EA6">
        <w:rPr>
          <w:lang w:eastAsia="ja-JP"/>
        </w:rPr>
        <w:t>4c</w:t>
      </w:r>
      <w:r w:rsidR="00F06EA6" w:rsidRPr="00E50848">
        <w:rPr>
          <w:lang w:eastAsia="ja-JP"/>
        </w:rPr>
        <w:t>0</w:t>
      </w:r>
      <w:r w:rsidRPr="00E50848">
        <w:rPr>
          <w:lang w:eastAsia="ja-JP"/>
        </w:rPr>
        <w:t>-</w:t>
      </w:r>
      <w:r w:rsidR="00F06EA6">
        <w:rPr>
          <w:lang w:eastAsia="ja-JP"/>
        </w:rPr>
        <w:t>ek874</w:t>
      </w:r>
      <w:r w:rsidR="00121F7D">
        <w:rPr>
          <w:lang w:eastAsia="ja-JP"/>
        </w:rPr>
        <w:t>*</w:t>
      </w:r>
      <w:r w:rsidRPr="00E50848">
        <w:rPr>
          <w:lang w:eastAsia="ja-JP"/>
        </w:rPr>
        <w:t>.dtb.</w:t>
      </w:r>
      <w:r w:rsidR="00E33363">
        <w:rPr>
          <w:lang w:eastAsia="ja-JP"/>
        </w:rPr>
        <w:t xml:space="preserve"> (for latest version of </w:t>
      </w:r>
      <w:r w:rsidR="00AE5E0C">
        <w:rPr>
          <w:lang w:eastAsia="ja-JP"/>
        </w:rPr>
        <w:t>LSI</w:t>
      </w:r>
      <w:r w:rsidR="00E33363">
        <w:rPr>
          <w:lang w:eastAsia="ja-JP"/>
        </w:rPr>
        <w:t>)</w:t>
      </w:r>
    </w:p>
    <w:p w:rsidR="00E33363" w:rsidRDefault="00E33363">
      <w:pPr>
        <w:pStyle w:val="ListParagraph"/>
        <w:numPr>
          <w:ilvl w:val="0"/>
          <w:numId w:val="31"/>
        </w:numPr>
        <w:spacing w:line="260" w:lineRule="exact"/>
        <w:ind w:leftChars="0" w:left="1166"/>
        <w:rPr>
          <w:lang w:eastAsia="ja-JP"/>
        </w:rPr>
      </w:pPr>
      <w:r w:rsidRPr="00E50848">
        <w:rPr>
          <w:lang w:eastAsia="ja-JP"/>
        </w:rPr>
        <w:t>Image-r8a77</w:t>
      </w:r>
      <w:r>
        <w:rPr>
          <w:lang w:eastAsia="ja-JP"/>
        </w:rPr>
        <w:t>4c</w:t>
      </w:r>
      <w:r w:rsidRPr="00E50848">
        <w:rPr>
          <w:lang w:eastAsia="ja-JP"/>
        </w:rPr>
        <w:t>0-</w:t>
      </w:r>
      <w:r>
        <w:rPr>
          <w:lang w:eastAsia="ja-JP"/>
        </w:rPr>
        <w:t>es</w:t>
      </w:r>
      <w:r w:rsidR="00B76731">
        <w:rPr>
          <w:lang w:eastAsia="ja-JP"/>
        </w:rPr>
        <w:t>XX</w:t>
      </w:r>
      <w:r>
        <w:rPr>
          <w:lang w:eastAsia="ja-JP"/>
        </w:rPr>
        <w:t>-ek874</w:t>
      </w:r>
      <w:r w:rsidR="00121F7D">
        <w:rPr>
          <w:lang w:eastAsia="ja-JP"/>
        </w:rPr>
        <w:t>*</w:t>
      </w:r>
      <w:r w:rsidRPr="00E50848">
        <w:rPr>
          <w:lang w:eastAsia="ja-JP"/>
        </w:rPr>
        <w:t>.dtb.</w:t>
      </w:r>
      <w:r>
        <w:rPr>
          <w:lang w:eastAsia="ja-JP"/>
        </w:rPr>
        <w:t xml:space="preserve"> (for an old version of </w:t>
      </w:r>
      <w:r w:rsidR="00AE5E0C">
        <w:rPr>
          <w:lang w:eastAsia="ja-JP"/>
        </w:rPr>
        <w:t>LSI</w:t>
      </w:r>
      <w:r>
        <w:rPr>
          <w:lang w:eastAsia="ja-JP"/>
        </w:rPr>
        <w:t>)</w:t>
      </w:r>
    </w:p>
    <w:p w:rsidR="00203C63" w:rsidRPr="00A850BA" w:rsidRDefault="00203C63" w:rsidP="00BF3C35">
      <w:pPr>
        <w:rPr>
          <w:lang w:eastAsia="ja-JP"/>
        </w:rPr>
      </w:pPr>
      <w:r>
        <w:rPr>
          <w:rFonts w:hint="eastAsia"/>
          <w:lang w:eastAsia="ja-JP"/>
        </w:rPr>
        <w:t>Note)</w:t>
      </w:r>
      <w:r>
        <w:rPr>
          <w:lang w:eastAsia="ja-JP"/>
        </w:rPr>
        <w:t xml:space="preserve"> </w:t>
      </w:r>
      <w:r w:rsidRPr="00A850BA">
        <w:rPr>
          <w:lang w:eastAsia="ja-JP"/>
        </w:rPr>
        <w:t>For R</w:t>
      </w:r>
      <w:r>
        <w:rPr>
          <w:lang w:eastAsia="ja-JP"/>
        </w:rPr>
        <w:t>Z/G2M</w:t>
      </w:r>
      <w:r w:rsidR="00121F7D">
        <w:rPr>
          <w:lang w:eastAsia="ja-JP"/>
        </w:rPr>
        <w:t xml:space="preserve"> v1.3</w:t>
      </w:r>
      <w:r w:rsidRPr="00A850BA">
        <w:rPr>
          <w:lang w:eastAsia="ja-JP"/>
        </w:rPr>
        <w:t xml:space="preserve"> (SOC_FAMILY r8a77</w:t>
      </w:r>
      <w:r>
        <w:rPr>
          <w:lang w:eastAsia="ja-JP"/>
        </w:rPr>
        <w:t>4a1</w:t>
      </w:r>
      <w:r w:rsidRPr="00A850BA">
        <w:rPr>
          <w:lang w:eastAsia="ja-JP"/>
        </w:rPr>
        <w:t>), the device trees are as follow:</w:t>
      </w:r>
    </w:p>
    <w:p w:rsidR="00203C63" w:rsidRDefault="00203C63">
      <w:pPr>
        <w:pStyle w:val="ListParagraph"/>
        <w:numPr>
          <w:ilvl w:val="0"/>
          <w:numId w:val="31"/>
        </w:numPr>
        <w:spacing w:line="260" w:lineRule="exact"/>
        <w:ind w:leftChars="0" w:left="1166"/>
        <w:rPr>
          <w:lang w:eastAsia="ja-JP"/>
        </w:rPr>
      </w:pPr>
      <w:r w:rsidRPr="00E50848">
        <w:rPr>
          <w:lang w:eastAsia="ja-JP"/>
        </w:rPr>
        <w:t>Image-r8a77</w:t>
      </w:r>
      <w:r>
        <w:rPr>
          <w:lang w:eastAsia="ja-JP"/>
        </w:rPr>
        <w:t>4a1</w:t>
      </w:r>
      <w:r w:rsidRPr="00E50848">
        <w:rPr>
          <w:lang w:eastAsia="ja-JP"/>
        </w:rPr>
        <w:t>-</w:t>
      </w:r>
      <w:r>
        <w:rPr>
          <w:lang w:eastAsia="ja-JP"/>
        </w:rPr>
        <w:t>hihope-rzg2m-ex</w:t>
      </w:r>
      <w:r w:rsidR="00121F7D">
        <w:rPr>
          <w:lang w:eastAsia="ja-JP"/>
        </w:rPr>
        <w:t>*</w:t>
      </w:r>
      <w:r w:rsidRPr="00E50848">
        <w:rPr>
          <w:lang w:eastAsia="ja-JP"/>
        </w:rPr>
        <w:t>.dtb</w:t>
      </w:r>
      <w:r w:rsidR="00061190">
        <w:rPr>
          <w:lang w:eastAsia="ja-JP"/>
        </w:rPr>
        <w:t xml:space="preserve"> (for latest version of Board)</w:t>
      </w:r>
    </w:p>
    <w:p w:rsidR="00061190" w:rsidRDefault="00061190" w:rsidP="0035594C">
      <w:pPr>
        <w:pStyle w:val="ListParagraph"/>
        <w:numPr>
          <w:ilvl w:val="0"/>
          <w:numId w:val="31"/>
        </w:numPr>
        <w:spacing w:line="260" w:lineRule="exact"/>
        <w:ind w:leftChars="0" w:left="1166"/>
        <w:rPr>
          <w:lang w:eastAsia="ja-JP"/>
        </w:rPr>
      </w:pPr>
      <w:r w:rsidRPr="00E50848">
        <w:rPr>
          <w:lang w:eastAsia="ja-JP"/>
        </w:rPr>
        <w:t>Image-r8a77</w:t>
      </w:r>
      <w:r>
        <w:rPr>
          <w:lang w:eastAsia="ja-JP"/>
        </w:rPr>
        <w:t>4a1</w:t>
      </w:r>
      <w:r w:rsidRPr="00E50848">
        <w:rPr>
          <w:lang w:eastAsia="ja-JP"/>
        </w:rPr>
        <w:t>-</w:t>
      </w:r>
      <w:r>
        <w:rPr>
          <w:lang w:eastAsia="ja-JP"/>
        </w:rPr>
        <w:t>hihope-rzg2m-ex-rev2</w:t>
      </w:r>
      <w:r w:rsidR="00121F7D">
        <w:rPr>
          <w:lang w:eastAsia="ja-JP"/>
        </w:rPr>
        <w:t>*</w:t>
      </w:r>
      <w:r w:rsidRPr="00E50848">
        <w:rPr>
          <w:lang w:eastAsia="ja-JP"/>
        </w:rPr>
        <w:t>.dtb</w:t>
      </w:r>
      <w:r>
        <w:rPr>
          <w:lang w:eastAsia="ja-JP"/>
        </w:rPr>
        <w:t xml:space="preserve"> (for an old version of Board)</w:t>
      </w:r>
    </w:p>
    <w:p w:rsidR="00121F7D" w:rsidRPr="00A850BA" w:rsidRDefault="00121F7D" w:rsidP="00121F7D">
      <w:pPr>
        <w:rPr>
          <w:lang w:eastAsia="ja-JP"/>
        </w:rPr>
      </w:pPr>
      <w:r>
        <w:rPr>
          <w:rFonts w:hint="eastAsia"/>
          <w:lang w:eastAsia="ja-JP"/>
        </w:rPr>
        <w:t>Note)</w:t>
      </w:r>
      <w:r>
        <w:rPr>
          <w:lang w:eastAsia="ja-JP"/>
        </w:rPr>
        <w:t xml:space="preserve"> </w:t>
      </w:r>
      <w:r w:rsidRPr="00A850BA">
        <w:rPr>
          <w:lang w:eastAsia="ja-JP"/>
        </w:rPr>
        <w:t>For R</w:t>
      </w:r>
      <w:r>
        <w:rPr>
          <w:lang w:eastAsia="ja-JP"/>
        </w:rPr>
        <w:t>Z/G2M</w:t>
      </w:r>
      <w:r w:rsidRPr="00A850BA">
        <w:rPr>
          <w:lang w:eastAsia="ja-JP"/>
        </w:rPr>
        <w:t xml:space="preserve"> </w:t>
      </w:r>
      <w:r>
        <w:rPr>
          <w:lang w:eastAsia="ja-JP"/>
        </w:rPr>
        <w:t xml:space="preserve">v3.0 </w:t>
      </w:r>
      <w:r w:rsidRPr="00A850BA">
        <w:rPr>
          <w:lang w:eastAsia="ja-JP"/>
        </w:rPr>
        <w:t>(SOC_FAMILY r8a77</w:t>
      </w:r>
      <w:r>
        <w:rPr>
          <w:lang w:eastAsia="ja-JP"/>
        </w:rPr>
        <w:t>4a3</w:t>
      </w:r>
      <w:r w:rsidRPr="00A850BA">
        <w:rPr>
          <w:lang w:eastAsia="ja-JP"/>
        </w:rPr>
        <w:t>), the device trees are as follow:</w:t>
      </w:r>
    </w:p>
    <w:p w:rsidR="00121F7D" w:rsidRDefault="00121F7D" w:rsidP="00121F7D">
      <w:pPr>
        <w:pStyle w:val="ListParagraph"/>
        <w:numPr>
          <w:ilvl w:val="0"/>
          <w:numId w:val="31"/>
        </w:numPr>
        <w:spacing w:line="260" w:lineRule="exact"/>
        <w:ind w:leftChars="0" w:left="1166"/>
        <w:rPr>
          <w:lang w:eastAsia="ja-JP"/>
        </w:rPr>
      </w:pPr>
      <w:r w:rsidRPr="00E50848">
        <w:rPr>
          <w:lang w:eastAsia="ja-JP"/>
        </w:rPr>
        <w:t>Image-r8a77</w:t>
      </w:r>
      <w:r>
        <w:rPr>
          <w:lang w:eastAsia="ja-JP"/>
        </w:rPr>
        <w:t>4a3</w:t>
      </w:r>
      <w:r w:rsidRPr="00E50848">
        <w:rPr>
          <w:lang w:eastAsia="ja-JP"/>
        </w:rPr>
        <w:t>-</w:t>
      </w:r>
      <w:r>
        <w:rPr>
          <w:lang w:eastAsia="ja-JP"/>
        </w:rPr>
        <w:t>hihope-rzg2m-ex*</w:t>
      </w:r>
      <w:r w:rsidRPr="00E50848">
        <w:rPr>
          <w:lang w:eastAsia="ja-JP"/>
        </w:rPr>
        <w:t>.dtb</w:t>
      </w:r>
      <w:r>
        <w:rPr>
          <w:lang w:eastAsia="ja-JP"/>
        </w:rPr>
        <w:t xml:space="preserve"> (for latest version of Board)</w:t>
      </w:r>
    </w:p>
    <w:p w:rsidR="00BE25E8" w:rsidRPr="00A850BA" w:rsidRDefault="00BE25E8" w:rsidP="00BE25E8">
      <w:pPr>
        <w:rPr>
          <w:lang w:eastAsia="ja-JP"/>
        </w:rPr>
      </w:pPr>
      <w:r>
        <w:rPr>
          <w:rFonts w:hint="eastAsia"/>
          <w:lang w:eastAsia="ja-JP"/>
        </w:rPr>
        <w:t>Note)</w:t>
      </w:r>
      <w:r>
        <w:rPr>
          <w:lang w:eastAsia="ja-JP"/>
        </w:rPr>
        <w:t xml:space="preserve"> </w:t>
      </w:r>
      <w:r w:rsidRPr="00A850BA">
        <w:rPr>
          <w:lang w:eastAsia="ja-JP"/>
        </w:rPr>
        <w:t>For R</w:t>
      </w:r>
      <w:r>
        <w:rPr>
          <w:lang w:eastAsia="ja-JP"/>
        </w:rPr>
        <w:t>Z/G2N</w:t>
      </w:r>
      <w:r w:rsidRPr="00A850BA">
        <w:rPr>
          <w:lang w:eastAsia="ja-JP"/>
        </w:rPr>
        <w:t xml:space="preserve"> (SOC_FAMILY r8a77</w:t>
      </w:r>
      <w:r>
        <w:rPr>
          <w:lang w:eastAsia="ja-JP"/>
        </w:rPr>
        <w:t>4b1</w:t>
      </w:r>
      <w:r w:rsidRPr="00A850BA">
        <w:rPr>
          <w:lang w:eastAsia="ja-JP"/>
        </w:rPr>
        <w:t>), the device trees are as follow:</w:t>
      </w:r>
    </w:p>
    <w:p w:rsidR="00BE25E8" w:rsidRDefault="00BE25E8" w:rsidP="00BE25E8">
      <w:pPr>
        <w:pStyle w:val="ListParagraph"/>
        <w:numPr>
          <w:ilvl w:val="0"/>
          <w:numId w:val="31"/>
        </w:numPr>
        <w:spacing w:line="260" w:lineRule="exact"/>
        <w:ind w:leftChars="0" w:left="1166"/>
        <w:rPr>
          <w:lang w:eastAsia="ja-JP"/>
        </w:rPr>
      </w:pPr>
      <w:r w:rsidRPr="00E50848">
        <w:rPr>
          <w:lang w:eastAsia="ja-JP"/>
        </w:rPr>
        <w:t>Image-r8a77</w:t>
      </w:r>
      <w:r>
        <w:rPr>
          <w:lang w:eastAsia="ja-JP"/>
        </w:rPr>
        <w:t>4b1</w:t>
      </w:r>
      <w:r w:rsidRPr="00E50848">
        <w:rPr>
          <w:lang w:eastAsia="ja-JP"/>
        </w:rPr>
        <w:t>-</w:t>
      </w:r>
      <w:r>
        <w:rPr>
          <w:lang w:eastAsia="ja-JP"/>
        </w:rPr>
        <w:t>hihope-rzg2n-ex</w:t>
      </w:r>
      <w:r w:rsidR="00121F7D">
        <w:rPr>
          <w:lang w:eastAsia="ja-JP"/>
        </w:rPr>
        <w:t>*</w:t>
      </w:r>
      <w:r w:rsidRPr="00E50848">
        <w:rPr>
          <w:lang w:eastAsia="ja-JP"/>
        </w:rPr>
        <w:t>.dtb</w:t>
      </w:r>
      <w:r w:rsidR="00CE1BB0">
        <w:rPr>
          <w:lang w:eastAsia="ja-JP"/>
        </w:rPr>
        <w:t xml:space="preserve"> (for latest version of Board)</w:t>
      </w:r>
    </w:p>
    <w:p w:rsidR="00CE1BB0" w:rsidRPr="00E50848" w:rsidRDefault="00CE1BB0" w:rsidP="0035594C">
      <w:pPr>
        <w:pStyle w:val="ListParagraph"/>
        <w:numPr>
          <w:ilvl w:val="0"/>
          <w:numId w:val="31"/>
        </w:numPr>
        <w:spacing w:line="260" w:lineRule="exact"/>
        <w:ind w:leftChars="0" w:left="1166"/>
        <w:rPr>
          <w:lang w:eastAsia="ja-JP"/>
        </w:rPr>
      </w:pPr>
      <w:r w:rsidRPr="00E50848">
        <w:rPr>
          <w:lang w:eastAsia="ja-JP"/>
        </w:rPr>
        <w:t>Image-r8a77</w:t>
      </w:r>
      <w:r>
        <w:rPr>
          <w:lang w:eastAsia="ja-JP"/>
        </w:rPr>
        <w:t>4b1</w:t>
      </w:r>
      <w:r w:rsidRPr="00E50848">
        <w:rPr>
          <w:lang w:eastAsia="ja-JP"/>
        </w:rPr>
        <w:t>-</w:t>
      </w:r>
      <w:r>
        <w:rPr>
          <w:lang w:eastAsia="ja-JP"/>
        </w:rPr>
        <w:t>hihope-rzg2n-ex-rev2</w:t>
      </w:r>
      <w:r w:rsidR="00121F7D">
        <w:rPr>
          <w:lang w:eastAsia="ja-JP"/>
        </w:rPr>
        <w:t>*</w:t>
      </w:r>
      <w:r w:rsidRPr="00E50848">
        <w:rPr>
          <w:lang w:eastAsia="ja-JP"/>
        </w:rPr>
        <w:t>.dtb</w:t>
      </w:r>
      <w:r>
        <w:rPr>
          <w:lang w:eastAsia="ja-JP"/>
        </w:rPr>
        <w:t xml:space="preserve"> (for an old version of Board)</w:t>
      </w:r>
    </w:p>
    <w:p w:rsidR="008A33EC" w:rsidRPr="00A850BA" w:rsidRDefault="008A33EC" w:rsidP="008A33EC">
      <w:pPr>
        <w:rPr>
          <w:lang w:eastAsia="ja-JP"/>
        </w:rPr>
      </w:pPr>
      <w:r>
        <w:rPr>
          <w:rFonts w:hint="eastAsia"/>
          <w:lang w:eastAsia="ja-JP"/>
        </w:rPr>
        <w:t>Note)</w:t>
      </w:r>
      <w:r>
        <w:rPr>
          <w:lang w:eastAsia="ja-JP"/>
        </w:rPr>
        <w:t xml:space="preserve"> </w:t>
      </w:r>
      <w:r w:rsidRPr="00A850BA">
        <w:rPr>
          <w:lang w:eastAsia="ja-JP"/>
        </w:rPr>
        <w:t>For R</w:t>
      </w:r>
      <w:r>
        <w:rPr>
          <w:lang w:eastAsia="ja-JP"/>
        </w:rPr>
        <w:t>Z/G2H</w:t>
      </w:r>
      <w:r w:rsidRPr="00A850BA">
        <w:rPr>
          <w:lang w:eastAsia="ja-JP"/>
        </w:rPr>
        <w:t xml:space="preserve"> (SOC_FAMILY r8a77</w:t>
      </w:r>
      <w:r>
        <w:rPr>
          <w:lang w:eastAsia="ja-JP"/>
        </w:rPr>
        <w:t>4e1</w:t>
      </w:r>
      <w:r w:rsidRPr="00A850BA">
        <w:rPr>
          <w:lang w:eastAsia="ja-JP"/>
        </w:rPr>
        <w:t>), the device trees are as follow:</w:t>
      </w:r>
    </w:p>
    <w:p w:rsidR="00B30EA9" w:rsidRDefault="008A33EC" w:rsidP="0035594C">
      <w:pPr>
        <w:pStyle w:val="ListParagraph"/>
        <w:spacing w:line="260" w:lineRule="exact"/>
        <w:ind w:leftChars="0" w:left="1166"/>
        <w:rPr>
          <w:lang w:eastAsia="ja-JP"/>
        </w:rPr>
      </w:pPr>
      <w:r w:rsidRPr="00E50848">
        <w:rPr>
          <w:lang w:eastAsia="ja-JP"/>
        </w:rPr>
        <w:t>Image-r8a77</w:t>
      </w:r>
      <w:r>
        <w:rPr>
          <w:lang w:eastAsia="ja-JP"/>
        </w:rPr>
        <w:t>4e1</w:t>
      </w:r>
      <w:r w:rsidRPr="00E50848">
        <w:rPr>
          <w:lang w:eastAsia="ja-JP"/>
        </w:rPr>
        <w:t>-</w:t>
      </w:r>
      <w:r>
        <w:rPr>
          <w:lang w:eastAsia="ja-JP"/>
        </w:rPr>
        <w:t>hihope-rzg2h-ex</w:t>
      </w:r>
      <w:ins w:id="43" w:author="Author">
        <w:r w:rsidR="00065689">
          <w:rPr>
            <w:lang w:eastAsia="ja-JP"/>
          </w:rPr>
          <w:t>*</w:t>
        </w:r>
      </w:ins>
      <w:r w:rsidRPr="00E50848">
        <w:rPr>
          <w:lang w:eastAsia="ja-JP"/>
        </w:rPr>
        <w:t>.dtb</w:t>
      </w:r>
      <w:r w:rsidR="00CE1BB0">
        <w:rPr>
          <w:lang w:eastAsia="ja-JP"/>
        </w:rPr>
        <w:t xml:space="preserve"> (for latest version of Board)</w:t>
      </w:r>
    </w:p>
    <w:p w:rsidR="00CE1BB0" w:rsidRPr="00E50848" w:rsidRDefault="00CE1BB0" w:rsidP="0035594C">
      <w:pPr>
        <w:pStyle w:val="ListParagraph"/>
        <w:spacing w:line="260" w:lineRule="exact"/>
        <w:ind w:leftChars="0" w:left="1166"/>
        <w:rPr>
          <w:lang w:eastAsia="ja-JP"/>
        </w:rPr>
      </w:pPr>
    </w:p>
    <w:p w:rsidR="00A90EAE" w:rsidRDefault="00A90EAE" w:rsidP="00533762">
      <w:pPr>
        <w:outlineLvl w:val="1"/>
        <w:rPr>
          <w:rFonts w:ascii="Arial" w:hAnsi="Arial" w:cs="Arial"/>
          <w:b/>
          <w:bCs/>
          <w:lang w:eastAsia="ja-JP"/>
        </w:rPr>
      </w:pPr>
      <w:bookmarkStart w:id="44" w:name="_Toc356489750"/>
      <w:bookmarkStart w:id="45" w:name="_Toc363735948"/>
      <w:r w:rsidRPr="00A547D7">
        <w:rPr>
          <w:rFonts w:ascii="Arial" w:hAnsi="Arial" w:cs="Arial"/>
          <w:b/>
          <w:bCs/>
        </w:rPr>
        <w:t xml:space="preserve">Step </w:t>
      </w:r>
      <w:r w:rsidR="00F80D9A">
        <w:rPr>
          <w:rFonts w:ascii="Arial" w:hAnsi="Arial" w:cs="Arial"/>
          <w:b/>
          <w:bCs/>
        </w:rPr>
        <w:t>6</w:t>
      </w:r>
      <w:r w:rsidRPr="00A547D7">
        <w:rPr>
          <w:rFonts w:ascii="Arial" w:hAnsi="Arial" w:cs="Arial"/>
          <w:b/>
          <w:bCs/>
        </w:rPr>
        <w:t xml:space="preserve"> </w:t>
      </w:r>
      <w:r w:rsidR="00A07B38">
        <w:rPr>
          <w:rFonts w:ascii="Arial" w:hAnsi="Arial" w:cs="Arial" w:hint="eastAsia"/>
          <w:b/>
          <w:bCs/>
          <w:lang w:eastAsia="ja-JP"/>
        </w:rPr>
        <w:t xml:space="preserve">change the bootargs </w:t>
      </w:r>
      <w:r w:rsidRPr="00A547D7">
        <w:rPr>
          <w:rFonts w:ascii="Arial" w:hAnsi="Arial" w:cs="Arial" w:hint="eastAsia"/>
          <w:b/>
          <w:bCs/>
        </w:rPr>
        <w:t>by U-Boot</w:t>
      </w:r>
    </w:p>
    <w:p w:rsidR="003304DB" w:rsidRDefault="00A07B38" w:rsidP="008A7B3D">
      <w:pPr>
        <w:rPr>
          <w:lang w:eastAsia="ja-JP"/>
        </w:rPr>
      </w:pPr>
      <w:r>
        <w:rPr>
          <w:rFonts w:hint="eastAsia"/>
          <w:lang w:eastAsia="ja-JP"/>
        </w:rPr>
        <w:t xml:space="preserve">To change bootargs which passed to the kernel in boot sequence, please modify it by </w:t>
      </w:r>
      <w:r>
        <w:rPr>
          <w:lang w:eastAsia="ja-JP"/>
        </w:rPr>
        <w:t>“</w:t>
      </w:r>
      <w:r>
        <w:rPr>
          <w:rFonts w:hint="eastAsia"/>
          <w:lang w:eastAsia="ja-JP"/>
        </w:rPr>
        <w:t>setenv bootargs</w:t>
      </w:r>
      <w:r>
        <w:rPr>
          <w:lang w:eastAsia="ja-JP"/>
        </w:rPr>
        <w:t>”</w:t>
      </w:r>
      <w:r>
        <w:rPr>
          <w:rFonts w:hint="eastAsia"/>
          <w:lang w:eastAsia="ja-JP"/>
        </w:rPr>
        <w:t xml:space="preserve"> command of </w:t>
      </w:r>
      <w:r w:rsidR="00D67764">
        <w:rPr>
          <w:lang w:eastAsia="ja-JP"/>
        </w:rPr>
        <w:t>U</w:t>
      </w:r>
      <w:r>
        <w:rPr>
          <w:rFonts w:hint="eastAsia"/>
          <w:lang w:eastAsia="ja-JP"/>
        </w:rPr>
        <w:t>-</w:t>
      </w:r>
      <w:r w:rsidR="00D67764">
        <w:rPr>
          <w:lang w:eastAsia="ja-JP"/>
        </w:rPr>
        <w:t>B</w:t>
      </w:r>
      <w:r w:rsidR="00D67764">
        <w:rPr>
          <w:rFonts w:hint="eastAsia"/>
          <w:lang w:eastAsia="ja-JP"/>
        </w:rPr>
        <w:t>oot</w:t>
      </w:r>
      <w:r w:rsidR="00025DEB">
        <w:rPr>
          <w:rFonts w:hint="eastAsia"/>
          <w:lang w:eastAsia="ja-JP"/>
        </w:rPr>
        <w:t>.</w:t>
      </w:r>
    </w:p>
    <w:p w:rsidR="00A07B38" w:rsidRDefault="009E6F83" w:rsidP="008A7B3D">
      <w:pPr>
        <w:rPr>
          <w:rFonts w:ascii="Arial" w:hAnsi="Arial" w:cs="Arial"/>
          <w:b/>
          <w:bCs/>
          <w:lang w:eastAsia="ja-JP"/>
        </w:rPr>
      </w:pPr>
      <w:r>
        <w:rPr>
          <w:rFonts w:ascii="Arial" w:hAnsi="Arial" w:cs="Arial"/>
          <w:noProof/>
          <w:lang w:eastAsia="ja-JP"/>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10160</wp:posOffset>
                </wp:positionV>
                <wp:extent cx="6159500" cy="523875"/>
                <wp:effectExtent l="0" t="0" r="12700" b="28575"/>
                <wp:wrapNone/>
                <wp:docPr id="909" name="フローチャート : 代替処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523875"/>
                        </a:xfrm>
                        <a:prstGeom prst="flowChartAlternateProcess">
                          <a:avLst/>
                        </a:prstGeom>
                        <a:solidFill>
                          <a:srgbClr val="FFFF99"/>
                        </a:solidFill>
                        <a:ln w="9525">
                          <a:solidFill>
                            <a:srgbClr val="000000"/>
                          </a:solidFill>
                          <a:miter lim="800000"/>
                          <a:headEnd/>
                          <a:tailEnd/>
                        </a:ln>
                      </wps:spPr>
                      <wps:txbx>
                        <w:txbxContent>
                          <w:p w:rsidR="00317015" w:rsidRDefault="00317015">
                            <w:pPr>
                              <w:spacing w:after="0"/>
                              <w:rPr>
                                <w:rFonts w:ascii="Verdana" w:hAnsi="Verdana" w:cs="MS PGothic"/>
                                <w:b/>
                                <w:color w:val="3366FF"/>
                                <w:lang w:eastAsia="ja-JP"/>
                              </w:rPr>
                            </w:pPr>
                            <w:r w:rsidRPr="00AE0CA9">
                              <w:rPr>
                                <w:rFonts w:ascii="Verdana" w:hAnsi="Verdana" w:cs="MS PGothic" w:hint="eastAsia"/>
                                <w:b/>
                                <w:color w:val="3366FF"/>
                              </w:rPr>
                              <w:t xml:space="preserve">=&gt; </w:t>
                            </w:r>
                            <w:r w:rsidRPr="00656711">
                              <w:rPr>
                                <w:rFonts w:ascii="Verdana" w:hAnsi="Verdana" w:cs="MS PGothic"/>
                                <w:b/>
                                <w:color w:val="3366FF"/>
                              </w:rPr>
                              <w:t>s</w:t>
                            </w:r>
                            <w:r>
                              <w:rPr>
                                <w:rFonts w:ascii="Verdana" w:hAnsi="Verdana" w:cs="MS PGothic"/>
                                <w:b/>
                                <w:color w:val="3366FF"/>
                              </w:rPr>
                              <w:t xml:space="preserve">etenv bootargs </w:t>
                            </w:r>
                            <w:r w:rsidRPr="00656711">
                              <w:rPr>
                                <w:rFonts w:ascii="Verdana" w:hAnsi="Verdana" w:cs="MS PGothic"/>
                                <w:b/>
                                <w:color w:val="3366FF"/>
                              </w:rPr>
                              <w:t>'</w:t>
                            </w:r>
                            <w:r>
                              <w:rPr>
                                <w:rFonts w:ascii="Verdana" w:hAnsi="Verdana" w:cs="MS PGothic"/>
                                <w:b/>
                                <w:color w:val="3366FF"/>
                              </w:rPr>
                              <w:t>rw root=/dev/nfs nfsroot=</w:t>
                            </w:r>
                            <w:r w:rsidRPr="00656711">
                              <w:rPr>
                                <w:rFonts w:ascii="Verdana" w:hAnsi="Verdana" w:cs="MS PGothic"/>
                                <w:b/>
                                <w:color w:val="3366FF"/>
                              </w:rPr>
                              <w:t>192.168.</w:t>
                            </w:r>
                            <w:r>
                              <w:rPr>
                                <w:rFonts w:ascii="Verdana" w:hAnsi="Verdana" w:cs="MS PGothic" w:hint="eastAsia"/>
                                <w:b/>
                                <w:color w:val="3366FF"/>
                                <w:lang w:eastAsia="ja-JP"/>
                              </w:rPr>
                              <w:t>0</w:t>
                            </w:r>
                            <w:r w:rsidRPr="00656711">
                              <w:rPr>
                                <w:rFonts w:ascii="Verdana" w:hAnsi="Verdana" w:cs="MS PGothic"/>
                                <w:b/>
                                <w:color w:val="3366FF"/>
                              </w:rPr>
                              <w:t>.</w:t>
                            </w:r>
                            <w:r>
                              <w:rPr>
                                <w:rFonts w:ascii="Verdana" w:hAnsi="Verdana" w:cs="MS PGothic" w:hint="eastAsia"/>
                                <w:b/>
                                <w:color w:val="3366FF"/>
                                <w:lang w:eastAsia="ja-JP"/>
                              </w:rPr>
                              <w:t>1</w:t>
                            </w:r>
                            <w:r w:rsidRPr="00656711">
                              <w:rPr>
                                <w:rFonts w:ascii="Verdana" w:hAnsi="Verdana" w:cs="MS PGothic"/>
                                <w:b/>
                                <w:color w:val="3366FF"/>
                              </w:rPr>
                              <w:t>:/</w:t>
                            </w:r>
                            <w:r>
                              <w:rPr>
                                <w:rFonts w:ascii="Verdana" w:hAnsi="Verdana" w:cs="MS PGothic" w:hint="eastAsia"/>
                                <w:b/>
                                <w:color w:val="3366FF"/>
                                <w:lang w:eastAsia="ja-JP"/>
                              </w:rPr>
                              <w:t>export/</w:t>
                            </w:r>
                            <w:r>
                              <w:rPr>
                                <w:rFonts w:ascii="Verdana" w:hAnsi="Verdana" w:cs="MS PGothic"/>
                                <w:b/>
                                <w:color w:val="3366FF"/>
                                <w:lang w:eastAsia="ja-JP"/>
                              </w:rPr>
                              <w:t>r</w:t>
                            </w:r>
                            <w:r>
                              <w:rPr>
                                <w:rFonts w:ascii="Verdana" w:hAnsi="Verdana" w:cs="MS PGothic" w:hint="eastAsia"/>
                                <w:b/>
                                <w:color w:val="3366FF"/>
                                <w:lang w:eastAsia="ja-JP"/>
                              </w:rPr>
                              <w:t>fs</w:t>
                            </w:r>
                            <w:r w:rsidRPr="00656711">
                              <w:rPr>
                                <w:rFonts w:ascii="Verdana" w:hAnsi="Verdana" w:cs="MS PGothic"/>
                                <w:b/>
                                <w:color w:val="3366FF"/>
                              </w:rPr>
                              <w:t xml:space="preserve"> ip=192.168.</w:t>
                            </w:r>
                            <w:r>
                              <w:rPr>
                                <w:rFonts w:ascii="Verdana" w:hAnsi="Verdana" w:cs="MS PGothic" w:hint="eastAsia"/>
                                <w:b/>
                                <w:color w:val="3366FF"/>
                                <w:lang w:eastAsia="ja-JP"/>
                              </w:rPr>
                              <w:t>0</w:t>
                            </w:r>
                            <w:r w:rsidRPr="00656711">
                              <w:rPr>
                                <w:rFonts w:ascii="Verdana" w:hAnsi="Verdana" w:cs="MS PGothic"/>
                                <w:b/>
                                <w:color w:val="3366FF"/>
                              </w:rPr>
                              <w:t>.</w:t>
                            </w:r>
                            <w:r>
                              <w:rPr>
                                <w:rFonts w:ascii="Verdana" w:hAnsi="Verdana" w:cs="MS PGothic" w:hint="eastAsia"/>
                                <w:b/>
                                <w:color w:val="3366FF"/>
                                <w:lang w:eastAsia="ja-JP"/>
                              </w:rPr>
                              <w:t>2</w:t>
                            </w:r>
                            <w:r w:rsidRPr="00656711">
                              <w:rPr>
                                <w:rFonts w:ascii="Verdana" w:hAnsi="Verdana" w:cs="MS PGothic"/>
                                <w:b/>
                                <w:color w:val="3366FF"/>
                              </w:rPr>
                              <w:t>0'</w:t>
                            </w:r>
                          </w:p>
                          <w:p w:rsidR="00317015" w:rsidRPr="004674D9" w:rsidRDefault="00317015" w:rsidP="00A07B38">
                            <w:pPr>
                              <w:spacing w:after="0"/>
                              <w:rPr>
                                <w:rFonts w:ascii="Verdana" w:hAnsi="Verdana" w:cs="MS PGothic"/>
                                <w:b/>
                                <w:color w:val="3366FF"/>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6" o:spid="_x0000_s1052" type="#_x0000_t176" style="position:absolute;margin-left:433.8pt;margin-top:.8pt;width:485pt;height:41.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" fillcolor="#ff9">
                <v:textbox>
                  <w:txbxContent>
                    <w:p w:rsidR="00317015" w:rsidRDefault="00317015">
                      <w:pPr>
                        <w:spacing w:after="0"/>
                        <w:rPr>
                          <w:rFonts w:ascii="Verdana" w:hAnsi="Verdana" w:cs="MS PGothic"/>
                          <w:b/>
                          <w:color w:val="3366FF"/>
                          <w:lang w:eastAsia="ja-JP"/>
                        </w:rPr>
                      </w:pPr>
                      <w:r w:rsidRPr="00AE0CA9">
                        <w:rPr>
                          <w:rFonts w:ascii="Verdana" w:hAnsi="Verdana" w:cs="MS PGothic" w:hint="eastAsia"/>
                          <w:b/>
                          <w:color w:val="3366FF"/>
                        </w:rPr>
                        <w:t xml:space="preserve">=&gt; </w:t>
                      </w:r>
                      <w:proofErr w:type="spellStart"/>
                      <w:proofErr w:type="gramStart"/>
                      <w:r w:rsidRPr="00656711">
                        <w:rPr>
                          <w:rFonts w:ascii="Verdana" w:hAnsi="Verdana" w:cs="MS PGothic"/>
                          <w:b/>
                          <w:color w:val="3366FF"/>
                        </w:rPr>
                        <w:t>s</w:t>
                      </w:r>
                      <w:r>
                        <w:rPr>
                          <w:rFonts w:ascii="Verdana" w:hAnsi="Verdana" w:cs="MS PGothic"/>
                          <w:b/>
                          <w:color w:val="3366FF"/>
                        </w:rPr>
                        <w:t>etenv</w:t>
                      </w:r>
                      <w:proofErr w:type="spellEnd"/>
                      <w:proofErr w:type="gramEnd"/>
                      <w:r>
                        <w:rPr>
                          <w:rFonts w:ascii="Verdana" w:hAnsi="Verdana" w:cs="MS PGothic"/>
                          <w:b/>
                          <w:color w:val="3366FF"/>
                        </w:rPr>
                        <w:t xml:space="preserve"> </w:t>
                      </w:r>
                      <w:proofErr w:type="spellStart"/>
                      <w:r>
                        <w:rPr>
                          <w:rFonts w:ascii="Verdana" w:hAnsi="Verdana" w:cs="MS PGothic"/>
                          <w:b/>
                          <w:color w:val="3366FF"/>
                        </w:rPr>
                        <w:t>bootargs</w:t>
                      </w:r>
                      <w:proofErr w:type="spellEnd"/>
                      <w:r>
                        <w:rPr>
                          <w:rFonts w:ascii="Verdana" w:hAnsi="Verdana" w:cs="MS PGothic"/>
                          <w:b/>
                          <w:color w:val="3366FF"/>
                        </w:rPr>
                        <w:t xml:space="preserve"> </w:t>
                      </w:r>
                      <w:r w:rsidRPr="00656711">
                        <w:rPr>
                          <w:rFonts w:ascii="Verdana" w:hAnsi="Verdana" w:cs="MS PGothic"/>
                          <w:b/>
                          <w:color w:val="3366FF"/>
                        </w:rPr>
                        <w:t>'</w:t>
                      </w:r>
                      <w:proofErr w:type="spellStart"/>
                      <w:r>
                        <w:rPr>
                          <w:rFonts w:ascii="Verdana" w:hAnsi="Verdana" w:cs="MS PGothic"/>
                          <w:b/>
                          <w:color w:val="3366FF"/>
                        </w:rPr>
                        <w:t>rw</w:t>
                      </w:r>
                      <w:proofErr w:type="spellEnd"/>
                      <w:r>
                        <w:rPr>
                          <w:rFonts w:ascii="Verdana" w:hAnsi="Verdana" w:cs="MS PGothic"/>
                          <w:b/>
                          <w:color w:val="3366FF"/>
                        </w:rPr>
                        <w:t xml:space="preserve"> root=/dev/</w:t>
                      </w:r>
                      <w:proofErr w:type="spellStart"/>
                      <w:r>
                        <w:rPr>
                          <w:rFonts w:ascii="Verdana" w:hAnsi="Verdana" w:cs="MS PGothic"/>
                          <w:b/>
                          <w:color w:val="3366FF"/>
                        </w:rPr>
                        <w:t>nfs</w:t>
                      </w:r>
                      <w:proofErr w:type="spellEnd"/>
                      <w:r>
                        <w:rPr>
                          <w:rFonts w:ascii="Verdana" w:hAnsi="Verdana" w:cs="MS PGothic"/>
                          <w:b/>
                          <w:color w:val="3366FF"/>
                        </w:rPr>
                        <w:t xml:space="preserve"> </w:t>
                      </w:r>
                      <w:proofErr w:type="spellStart"/>
                      <w:r>
                        <w:rPr>
                          <w:rFonts w:ascii="Verdana" w:hAnsi="Verdana" w:cs="MS PGothic"/>
                          <w:b/>
                          <w:color w:val="3366FF"/>
                        </w:rPr>
                        <w:t>nfsroot</w:t>
                      </w:r>
                      <w:proofErr w:type="spellEnd"/>
                      <w:r>
                        <w:rPr>
                          <w:rFonts w:ascii="Verdana" w:hAnsi="Verdana" w:cs="MS PGothic"/>
                          <w:b/>
                          <w:color w:val="3366FF"/>
                        </w:rPr>
                        <w:t>=</w:t>
                      </w:r>
                      <w:r w:rsidRPr="00656711">
                        <w:rPr>
                          <w:rFonts w:ascii="Verdana" w:hAnsi="Verdana" w:cs="MS PGothic"/>
                          <w:b/>
                          <w:color w:val="3366FF"/>
                        </w:rPr>
                        <w:t>192.168.</w:t>
                      </w:r>
                      <w:r>
                        <w:rPr>
                          <w:rFonts w:ascii="Verdana" w:hAnsi="Verdana" w:cs="MS PGothic" w:hint="eastAsia"/>
                          <w:b/>
                          <w:color w:val="3366FF"/>
                          <w:lang w:eastAsia="ja-JP"/>
                        </w:rPr>
                        <w:t>0</w:t>
                      </w:r>
                      <w:r w:rsidRPr="00656711">
                        <w:rPr>
                          <w:rFonts w:ascii="Verdana" w:hAnsi="Verdana" w:cs="MS PGothic"/>
                          <w:b/>
                          <w:color w:val="3366FF"/>
                        </w:rPr>
                        <w:t>.</w:t>
                      </w:r>
                      <w:r>
                        <w:rPr>
                          <w:rFonts w:ascii="Verdana" w:hAnsi="Verdana" w:cs="MS PGothic" w:hint="eastAsia"/>
                          <w:b/>
                          <w:color w:val="3366FF"/>
                          <w:lang w:eastAsia="ja-JP"/>
                        </w:rPr>
                        <w:t>1</w:t>
                      </w:r>
                      <w:r w:rsidRPr="00656711">
                        <w:rPr>
                          <w:rFonts w:ascii="Verdana" w:hAnsi="Verdana" w:cs="MS PGothic"/>
                          <w:b/>
                          <w:color w:val="3366FF"/>
                        </w:rPr>
                        <w:t>:/</w:t>
                      </w:r>
                      <w:r>
                        <w:rPr>
                          <w:rFonts w:ascii="Verdana" w:hAnsi="Verdana" w:cs="MS PGothic" w:hint="eastAsia"/>
                          <w:b/>
                          <w:color w:val="3366FF"/>
                          <w:lang w:eastAsia="ja-JP"/>
                        </w:rPr>
                        <w:t>export/</w:t>
                      </w:r>
                      <w:proofErr w:type="spellStart"/>
                      <w:r>
                        <w:rPr>
                          <w:rFonts w:ascii="Verdana" w:hAnsi="Verdana" w:cs="MS PGothic"/>
                          <w:b/>
                          <w:color w:val="3366FF"/>
                          <w:lang w:eastAsia="ja-JP"/>
                        </w:rPr>
                        <w:t>r</w:t>
                      </w:r>
                      <w:r>
                        <w:rPr>
                          <w:rFonts w:ascii="Verdana" w:hAnsi="Verdana" w:cs="MS PGothic" w:hint="eastAsia"/>
                          <w:b/>
                          <w:color w:val="3366FF"/>
                          <w:lang w:eastAsia="ja-JP"/>
                        </w:rPr>
                        <w:t>fs</w:t>
                      </w:r>
                      <w:proofErr w:type="spellEnd"/>
                      <w:r w:rsidRPr="00656711">
                        <w:rPr>
                          <w:rFonts w:ascii="Verdana" w:hAnsi="Verdana" w:cs="MS PGothic"/>
                          <w:b/>
                          <w:color w:val="3366FF"/>
                        </w:rPr>
                        <w:t xml:space="preserve"> </w:t>
                      </w:r>
                      <w:proofErr w:type="spellStart"/>
                      <w:r w:rsidRPr="00656711">
                        <w:rPr>
                          <w:rFonts w:ascii="Verdana" w:hAnsi="Verdana" w:cs="MS PGothic"/>
                          <w:b/>
                          <w:color w:val="3366FF"/>
                        </w:rPr>
                        <w:t>ip</w:t>
                      </w:r>
                      <w:proofErr w:type="spellEnd"/>
                      <w:r w:rsidRPr="00656711">
                        <w:rPr>
                          <w:rFonts w:ascii="Verdana" w:hAnsi="Verdana" w:cs="MS PGothic"/>
                          <w:b/>
                          <w:color w:val="3366FF"/>
                        </w:rPr>
                        <w:t>=192.168.</w:t>
                      </w:r>
                      <w:r>
                        <w:rPr>
                          <w:rFonts w:ascii="Verdana" w:hAnsi="Verdana" w:cs="MS PGothic" w:hint="eastAsia"/>
                          <w:b/>
                          <w:color w:val="3366FF"/>
                          <w:lang w:eastAsia="ja-JP"/>
                        </w:rPr>
                        <w:t>0</w:t>
                      </w:r>
                      <w:r w:rsidRPr="00656711">
                        <w:rPr>
                          <w:rFonts w:ascii="Verdana" w:hAnsi="Verdana" w:cs="MS PGothic"/>
                          <w:b/>
                          <w:color w:val="3366FF"/>
                        </w:rPr>
                        <w:t>.</w:t>
                      </w:r>
                      <w:r>
                        <w:rPr>
                          <w:rFonts w:ascii="Verdana" w:hAnsi="Verdana" w:cs="MS PGothic" w:hint="eastAsia"/>
                          <w:b/>
                          <w:color w:val="3366FF"/>
                          <w:lang w:eastAsia="ja-JP"/>
                        </w:rPr>
                        <w:t>2</w:t>
                      </w:r>
                      <w:r w:rsidRPr="00656711">
                        <w:rPr>
                          <w:rFonts w:ascii="Verdana" w:hAnsi="Verdana" w:cs="MS PGothic"/>
                          <w:b/>
                          <w:color w:val="3366FF"/>
                        </w:rPr>
                        <w:t>0'</w:t>
                      </w:r>
                    </w:p>
                    <w:p w:rsidR="00317015" w:rsidRPr="004674D9" w:rsidRDefault="00317015" w:rsidP="00A07B38">
                      <w:pPr>
                        <w:spacing w:after="0"/>
                        <w:rPr>
                          <w:rFonts w:ascii="Verdana" w:hAnsi="Verdana" w:cs="MS PGothic"/>
                          <w:b/>
                          <w:color w:val="3366FF"/>
                          <w:lang w:eastAsia="ja-JP"/>
                        </w:rPr>
                      </w:pPr>
                    </w:p>
                  </w:txbxContent>
                </v:textbox>
                <w10:wrap anchorx="margin"/>
              </v:shape>
            </w:pict>
          </mc:Fallback>
        </mc:AlternateContent>
      </w:r>
    </w:p>
    <w:bookmarkEnd w:id="44"/>
    <w:bookmarkEnd w:id="45"/>
    <w:p w:rsidR="003304DB" w:rsidRDefault="003304DB" w:rsidP="00701343">
      <w:pPr>
        <w:rPr>
          <w:lang w:eastAsia="ja-JP"/>
        </w:rPr>
      </w:pPr>
    </w:p>
    <w:p w:rsidR="00860036" w:rsidRDefault="00860036" w:rsidP="00BF3C35">
      <w:pPr>
        <w:rPr>
          <w:rFonts w:ascii="Arial" w:hAnsi="Arial" w:cs="Arial"/>
          <w:b/>
          <w:bCs/>
        </w:rPr>
      </w:pPr>
    </w:p>
    <w:p w:rsidR="00D46A1A" w:rsidRDefault="00D46A1A" w:rsidP="00D8563F">
      <w:pPr>
        <w:outlineLvl w:val="1"/>
        <w:rPr>
          <w:rFonts w:ascii="Arial" w:hAnsi="Arial" w:cs="Arial"/>
          <w:b/>
          <w:bCs/>
        </w:rPr>
      </w:pPr>
      <w:r>
        <w:rPr>
          <w:rFonts w:ascii="Arial" w:hAnsi="Arial" w:cs="Arial"/>
          <w:b/>
          <w:bCs/>
        </w:rPr>
        <w:t>S</w:t>
      </w:r>
      <w:r w:rsidRPr="00A547D7">
        <w:rPr>
          <w:rFonts w:ascii="Arial" w:hAnsi="Arial" w:cs="Arial"/>
          <w:b/>
          <w:bCs/>
        </w:rPr>
        <w:t xml:space="preserve">tep </w:t>
      </w:r>
      <w:r>
        <w:rPr>
          <w:rFonts w:ascii="Arial" w:hAnsi="Arial" w:cs="Arial"/>
          <w:b/>
          <w:bCs/>
        </w:rPr>
        <w:t>7</w:t>
      </w:r>
      <w:r w:rsidRPr="00A547D7">
        <w:rPr>
          <w:rFonts w:ascii="Arial" w:hAnsi="Arial" w:cs="Arial"/>
          <w:b/>
          <w:bCs/>
        </w:rPr>
        <w:t xml:space="preserve"> </w:t>
      </w:r>
      <w:r>
        <w:rPr>
          <w:rFonts w:ascii="Arial" w:hAnsi="Arial" w:cs="Arial"/>
          <w:b/>
          <w:bCs/>
        </w:rPr>
        <w:t>save environment variables</w:t>
      </w:r>
    </w:p>
    <w:p w:rsidR="00D46A1A" w:rsidRDefault="009E6F83" w:rsidP="00533762">
      <w:pPr>
        <w:rPr>
          <w:rFonts w:ascii="Arial" w:hAnsi="Arial" w:cs="Arial"/>
          <w:b/>
          <w:bCs/>
        </w:rPr>
      </w:pPr>
      <w:r>
        <w:rPr>
          <w:rFonts w:ascii="Arial" w:hAnsi="Arial" w:cs="Arial"/>
          <w:noProof/>
          <w:lang w:eastAsia="ja-JP"/>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40640</wp:posOffset>
                </wp:positionV>
                <wp:extent cx="6159500" cy="428625"/>
                <wp:effectExtent l="0" t="0" r="12700" b="28575"/>
                <wp:wrapNone/>
                <wp:docPr id="908" name="フローチャート : 代替処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28625"/>
                        </a:xfrm>
                        <a:prstGeom prst="flowChartAlternateProcess">
                          <a:avLst/>
                        </a:prstGeom>
                        <a:solidFill>
                          <a:srgbClr val="FFFF99"/>
                        </a:solidFill>
                        <a:ln w="9525">
                          <a:solidFill>
                            <a:srgbClr val="000000"/>
                          </a:solidFill>
                          <a:miter lim="800000"/>
                          <a:headEnd/>
                          <a:tailEnd/>
                        </a:ln>
                      </wps:spPr>
                      <wps:txbx>
                        <w:txbxContent>
                          <w:p w:rsidR="00317015" w:rsidRDefault="00317015" w:rsidP="00D46A1A">
                            <w:pPr>
                              <w:spacing w:after="0"/>
                              <w:rPr>
                                <w:rFonts w:ascii="Verdana" w:hAnsi="Verdana" w:cs="MS PGothic"/>
                                <w:b/>
                                <w:color w:val="3366FF"/>
                                <w:lang w:eastAsia="ja-JP"/>
                              </w:rPr>
                            </w:pPr>
                            <w:r w:rsidRPr="00AE0CA9">
                              <w:rPr>
                                <w:rFonts w:ascii="Verdana" w:hAnsi="Verdana" w:cs="MS PGothic" w:hint="eastAsia"/>
                                <w:b/>
                                <w:color w:val="3366FF"/>
                              </w:rPr>
                              <w:t xml:space="preserve">=&gt; </w:t>
                            </w:r>
                            <w:r w:rsidRPr="00656711">
                              <w:rPr>
                                <w:rFonts w:ascii="Verdana" w:hAnsi="Verdana" w:cs="MS PGothic"/>
                                <w:b/>
                                <w:color w:val="3366FF"/>
                              </w:rPr>
                              <w:t>s</w:t>
                            </w:r>
                            <w:r>
                              <w:rPr>
                                <w:rFonts w:ascii="Verdana" w:hAnsi="Verdana" w:cs="MS PGothic"/>
                                <w:b/>
                                <w:color w:val="3366FF"/>
                              </w:rPr>
                              <w:t>aveenv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176" style="position:absolute;margin-left:0;margin-top:3.2pt;width:485pt;height:33.7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" fillcolor="#ff9">
                <v:textbox>
                  <w:txbxContent>
                    <w:p w:rsidR="00317015" w:rsidRDefault="00317015" w:rsidP="00D46A1A">
                      <w:pPr>
                        <w:spacing w:after="0"/>
                        <w:rPr>
                          <w:rFonts w:ascii="Verdana" w:hAnsi="Verdana" w:cs="MS PGothic"/>
                          <w:b/>
                          <w:color w:val="3366FF"/>
                          <w:lang w:eastAsia="ja-JP"/>
                        </w:rPr>
                      </w:pPr>
                      <w:r w:rsidRPr="00AE0CA9">
                        <w:rPr>
                          <w:rFonts w:ascii="Verdana" w:hAnsi="Verdana" w:cs="MS PGothic" w:hint="eastAsia"/>
                          <w:b/>
                          <w:color w:val="3366FF"/>
                        </w:rPr>
                        <w:t xml:space="preserve">=&gt; </w:t>
                      </w:r>
                      <w:proofErr w:type="spellStart"/>
                      <w:proofErr w:type="gramStart"/>
                      <w:r w:rsidRPr="00656711">
                        <w:rPr>
                          <w:rFonts w:ascii="Verdana" w:hAnsi="Verdana" w:cs="MS PGothic"/>
                          <w:b/>
                          <w:color w:val="3366FF"/>
                        </w:rPr>
                        <w:t>s</w:t>
                      </w:r>
                      <w:r>
                        <w:rPr>
                          <w:rFonts w:ascii="Verdana" w:hAnsi="Verdana" w:cs="MS PGothic"/>
                          <w:b/>
                          <w:color w:val="3366FF"/>
                        </w:rPr>
                        <w:t>aveenv</w:t>
                      </w:r>
                      <w:proofErr w:type="spellEnd"/>
                      <w:proofErr w:type="gramEnd"/>
                    </w:p>
                  </w:txbxContent>
                </v:textbox>
                <w10:wrap anchorx="margin"/>
              </v:shape>
            </w:pict>
          </mc:Fallback>
        </mc:AlternateContent>
      </w:r>
    </w:p>
    <w:p w:rsidR="00D46A1A" w:rsidRPr="00A547D7" w:rsidRDefault="00D46A1A" w:rsidP="00533762">
      <w:pPr>
        <w:rPr>
          <w:rFonts w:ascii="Arial" w:hAnsi="Arial" w:cs="Arial"/>
          <w:lang w:eastAsia="ja-JP"/>
        </w:rPr>
      </w:pPr>
    </w:p>
    <w:p w:rsidR="00606BAA" w:rsidRDefault="00606BAA">
      <w:pPr>
        <w:rPr>
          <w:rFonts w:ascii="Arial" w:hAnsi="Arial" w:cs="Arial"/>
          <w:b/>
          <w:bCs/>
        </w:rPr>
      </w:pPr>
      <w:bookmarkStart w:id="46" w:name="_Toc356489751"/>
      <w:bookmarkStart w:id="47" w:name="_Toc363735949"/>
    </w:p>
    <w:p w:rsidR="00533762" w:rsidRPr="00A547D7" w:rsidRDefault="00533762" w:rsidP="00533762">
      <w:pPr>
        <w:outlineLvl w:val="1"/>
        <w:rPr>
          <w:rFonts w:ascii="Arial" w:hAnsi="Arial" w:cs="Arial"/>
          <w:b/>
          <w:bCs/>
        </w:rPr>
      </w:pPr>
      <w:r w:rsidRPr="00A547D7">
        <w:rPr>
          <w:rFonts w:ascii="Arial" w:hAnsi="Arial" w:cs="Arial"/>
          <w:b/>
          <w:bCs/>
        </w:rPr>
        <w:t xml:space="preserve">Step </w:t>
      </w:r>
      <w:r w:rsidR="00D46A1A">
        <w:rPr>
          <w:rFonts w:ascii="Arial" w:hAnsi="Arial" w:cs="Arial"/>
          <w:b/>
          <w:bCs/>
          <w:lang w:eastAsia="ja-JP"/>
        </w:rPr>
        <w:t>8</w:t>
      </w:r>
      <w:r w:rsidRPr="00A547D7">
        <w:rPr>
          <w:rFonts w:ascii="Arial" w:hAnsi="Arial" w:cs="Arial"/>
          <w:b/>
          <w:bCs/>
        </w:rPr>
        <w:t xml:space="preserve"> </w:t>
      </w:r>
      <w:r w:rsidRPr="00A547D7">
        <w:rPr>
          <w:rFonts w:ascii="Arial" w:hAnsi="Arial" w:cs="Arial" w:hint="eastAsia"/>
          <w:b/>
          <w:bCs/>
        </w:rPr>
        <w:t>set file system</w:t>
      </w:r>
      <w:bookmarkEnd w:id="46"/>
      <w:bookmarkEnd w:id="47"/>
    </w:p>
    <w:p w:rsidR="00533762" w:rsidRPr="00A547D7" w:rsidRDefault="00533762" w:rsidP="00533762">
      <w:r w:rsidRPr="00A547D7">
        <w:rPr>
          <w:rFonts w:hint="eastAsia"/>
        </w:rPr>
        <w:t>Please extract file system (</w:t>
      </w:r>
      <w:r w:rsidR="00E85A11">
        <w:rPr>
          <w:rFonts w:hint="eastAsia"/>
          <w:lang w:eastAsia="ja-JP"/>
        </w:rPr>
        <w:t>core-image-</w:t>
      </w:r>
      <w:r w:rsidR="00295865">
        <w:rPr>
          <w:lang w:eastAsia="ja-JP"/>
        </w:rPr>
        <w:t>weston(bsp|qt|hmi)</w:t>
      </w:r>
      <w:r w:rsidR="00E85A11">
        <w:rPr>
          <w:rFonts w:hint="eastAsia"/>
          <w:lang w:eastAsia="ja-JP"/>
        </w:rPr>
        <w:t>-&lt;supported board name&gt;</w:t>
      </w:r>
      <w:r w:rsidRPr="00A547D7">
        <w:t>.tar</w:t>
      </w:r>
      <w:r w:rsidRPr="00A547D7">
        <w:rPr>
          <w:rFonts w:hint="eastAsia"/>
        </w:rPr>
        <w:t>.bz2). Please export /export directory of NFS server.</w:t>
      </w:r>
    </w:p>
    <w:p w:rsidR="00533762" w:rsidRDefault="009E6F83" w:rsidP="00533762">
      <w:pPr>
        <w:rPr>
          <w:lang w:eastAsia="ja-JP"/>
        </w:rPr>
      </w:pPr>
      <w:r>
        <w:rPr>
          <w:rFonts w:ascii="Arial" w:hAnsi="Arial" w:cs="Arial"/>
          <w:noProof/>
          <w:lang w:eastAsia="ja-JP"/>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10795</wp:posOffset>
                </wp:positionV>
                <wp:extent cx="6009640" cy="809625"/>
                <wp:effectExtent l="0" t="0" r="10160" b="28575"/>
                <wp:wrapNone/>
                <wp:docPr id="474" name="フローチャート : 代替処理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809625"/>
                        </a:xfrm>
                        <a:prstGeom prst="flowChartAlternateProcess">
                          <a:avLst/>
                        </a:prstGeom>
                        <a:solidFill>
                          <a:srgbClr val="FFFF99"/>
                        </a:solidFill>
                        <a:ln w="9525">
                          <a:solidFill>
                            <a:srgbClr val="000000"/>
                          </a:solidFill>
                          <a:miter lim="800000"/>
                          <a:headEnd/>
                          <a:tailEnd/>
                        </a:ln>
                      </wps:spPr>
                      <wps:txbx>
                        <w:txbxContent>
                          <w:p w:rsidR="00317015" w:rsidRPr="004674D9" w:rsidRDefault="00317015" w:rsidP="00533762">
                            <w:pPr>
                              <w:spacing w:after="0"/>
                              <w:rPr>
                                <w:rFonts w:ascii="Verdana" w:hAnsi="Verdana" w:cs="MS PGothic"/>
                                <w:b/>
                                <w:color w:val="3366FF"/>
                              </w:rPr>
                            </w:pPr>
                            <w:r>
                              <w:rPr>
                                <w:rFonts w:ascii="Verdana" w:hAnsi="Verdana" w:cs="MS PGothic" w:hint="eastAsia"/>
                                <w:b/>
                                <w:color w:val="3366FF"/>
                              </w:rPr>
                              <w:t>$ mkdir /export/rfs</w:t>
                            </w:r>
                          </w:p>
                          <w:p w:rsidR="00317015" w:rsidRDefault="00317015" w:rsidP="00533762">
                            <w:pPr>
                              <w:spacing w:after="0"/>
                              <w:rPr>
                                <w:rFonts w:ascii="Verdana" w:hAnsi="Verdana" w:cs="MS PGothic"/>
                                <w:b/>
                                <w:color w:val="3366FF"/>
                              </w:rPr>
                            </w:pPr>
                            <w:r>
                              <w:rPr>
                                <w:rFonts w:ascii="Verdana" w:hAnsi="Verdana" w:cs="MS PGothic" w:hint="eastAsia"/>
                                <w:b/>
                                <w:color w:val="3366FF"/>
                              </w:rPr>
                              <w:t>$ cd /export/rfs</w:t>
                            </w:r>
                          </w:p>
                          <w:p w:rsidR="00317015" w:rsidRPr="004674D9" w:rsidRDefault="00317015" w:rsidP="00533762">
                            <w:pPr>
                              <w:spacing w:after="0"/>
                              <w:rPr>
                                <w:lang w:val="fr-FR"/>
                              </w:rPr>
                            </w:pPr>
                            <w:r>
                              <w:rPr>
                                <w:rFonts w:ascii="Verdana" w:hAnsi="Verdana" w:cs="MS PGothic" w:hint="eastAsia"/>
                                <w:b/>
                                <w:color w:val="3366FF"/>
                              </w:rPr>
                              <w:t xml:space="preserve">$ sudo tar xvf </w:t>
                            </w:r>
                            <w:r>
                              <w:rPr>
                                <w:rFonts w:ascii="Verdana" w:hAnsi="Verdana" w:cs="MS PGothic" w:hint="eastAsia"/>
                                <w:b/>
                                <w:color w:val="3366FF"/>
                                <w:lang w:eastAsia="ja-JP"/>
                              </w:rPr>
                              <w:t>core-image-weston</w:t>
                            </w:r>
                            <w:r>
                              <w:rPr>
                                <w:rFonts w:ascii="Verdana" w:hAnsi="Verdana" w:cs="MS PGothic"/>
                                <w:b/>
                                <w:color w:val="3366FF"/>
                                <w:lang w:eastAsia="ja-JP"/>
                              </w:rPr>
                              <w:t>(bsp|qt|hmi</w:t>
                            </w:r>
                            <w:r>
                              <w:rPr>
                                <w:rFonts w:ascii="Verdana" w:hAnsi="Verdana" w:cs="MS PGothic" w:hint="eastAsia"/>
                                <w:b/>
                                <w:color w:val="3366FF"/>
                                <w:lang w:eastAsia="ja-JP"/>
                              </w:rPr>
                              <w:t>)-&lt;supported board name&gt;</w:t>
                            </w:r>
                            <w:r>
                              <w:rPr>
                                <w:rFonts w:ascii="Verdana" w:hAnsi="Verdana" w:cs="MS PGothic" w:hint="eastAsia"/>
                                <w:b/>
                                <w:color w:val="3366FF"/>
                              </w:rPr>
                              <w:t>.tar.bz2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474" o:spid="_x0000_s1054" type="#_x0000_t176" style="position:absolute;margin-left:0;margin-top:.85pt;width:473.2pt;height:63.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" fillcolor="#ff9">
                <v:textbox>
                  <w:txbxContent>
                    <w:p w:rsidR="00317015" w:rsidRPr="004674D9" w:rsidRDefault="00317015" w:rsidP="00533762">
                      <w:pPr>
                        <w:spacing w:after="0"/>
                        <w:rPr>
                          <w:rFonts w:ascii="Verdana" w:hAnsi="Verdana" w:cs="MS PGothic"/>
                          <w:b/>
                          <w:color w:val="3366FF"/>
                        </w:rPr>
                      </w:pPr>
                      <w:r>
                        <w:rPr>
                          <w:rFonts w:ascii="Verdana" w:hAnsi="Verdana" w:cs="MS PGothic" w:hint="eastAsia"/>
                          <w:b/>
                          <w:color w:val="3366FF"/>
                        </w:rPr>
                        <w:t xml:space="preserve">$ </w:t>
                      </w:r>
                      <w:proofErr w:type="spellStart"/>
                      <w:proofErr w:type="gramStart"/>
                      <w:r>
                        <w:rPr>
                          <w:rFonts w:ascii="Verdana" w:hAnsi="Verdana" w:cs="MS PGothic" w:hint="eastAsia"/>
                          <w:b/>
                          <w:color w:val="3366FF"/>
                        </w:rPr>
                        <w:t>mkdir</w:t>
                      </w:r>
                      <w:proofErr w:type="spellEnd"/>
                      <w:proofErr w:type="gramEnd"/>
                      <w:r>
                        <w:rPr>
                          <w:rFonts w:ascii="Verdana" w:hAnsi="Verdana" w:cs="MS PGothic" w:hint="eastAsia"/>
                          <w:b/>
                          <w:color w:val="3366FF"/>
                        </w:rPr>
                        <w:t xml:space="preserve"> /export/</w:t>
                      </w:r>
                      <w:proofErr w:type="spellStart"/>
                      <w:r>
                        <w:rPr>
                          <w:rFonts w:ascii="Verdana" w:hAnsi="Verdana" w:cs="MS PGothic" w:hint="eastAsia"/>
                          <w:b/>
                          <w:color w:val="3366FF"/>
                        </w:rPr>
                        <w:t>rfs</w:t>
                      </w:r>
                      <w:proofErr w:type="spellEnd"/>
                    </w:p>
                    <w:p w:rsidR="00317015" w:rsidRDefault="00317015" w:rsidP="00533762">
                      <w:pPr>
                        <w:spacing w:after="0"/>
                        <w:rPr>
                          <w:rFonts w:ascii="Verdana" w:hAnsi="Verdana" w:cs="MS PGothic"/>
                          <w:b/>
                          <w:color w:val="3366FF"/>
                        </w:rPr>
                      </w:pPr>
                      <w:r>
                        <w:rPr>
                          <w:rFonts w:ascii="Verdana" w:hAnsi="Verdana" w:cs="MS PGothic" w:hint="eastAsia"/>
                          <w:b/>
                          <w:color w:val="3366FF"/>
                        </w:rPr>
                        <w:t xml:space="preserve">$ </w:t>
                      </w:r>
                      <w:proofErr w:type="gramStart"/>
                      <w:r>
                        <w:rPr>
                          <w:rFonts w:ascii="Verdana" w:hAnsi="Verdana" w:cs="MS PGothic" w:hint="eastAsia"/>
                          <w:b/>
                          <w:color w:val="3366FF"/>
                        </w:rPr>
                        <w:t>cd</w:t>
                      </w:r>
                      <w:proofErr w:type="gramEnd"/>
                      <w:r>
                        <w:rPr>
                          <w:rFonts w:ascii="Verdana" w:hAnsi="Verdana" w:cs="MS PGothic" w:hint="eastAsia"/>
                          <w:b/>
                          <w:color w:val="3366FF"/>
                        </w:rPr>
                        <w:t xml:space="preserve"> /export/</w:t>
                      </w:r>
                      <w:proofErr w:type="spellStart"/>
                      <w:r>
                        <w:rPr>
                          <w:rFonts w:ascii="Verdana" w:hAnsi="Verdana" w:cs="MS PGothic" w:hint="eastAsia"/>
                          <w:b/>
                          <w:color w:val="3366FF"/>
                        </w:rPr>
                        <w:t>rfs</w:t>
                      </w:r>
                      <w:proofErr w:type="spellEnd"/>
                    </w:p>
                    <w:p w:rsidR="00317015" w:rsidRPr="004674D9" w:rsidRDefault="00317015" w:rsidP="00533762">
                      <w:pPr>
                        <w:spacing w:after="0"/>
                        <w:rPr>
                          <w:lang w:val="fr-FR"/>
                        </w:rPr>
                      </w:pPr>
                      <w:r>
                        <w:rPr>
                          <w:rFonts w:ascii="Verdana" w:hAnsi="Verdana" w:cs="MS PGothic" w:hint="eastAsia"/>
                          <w:b/>
                          <w:color w:val="3366FF"/>
                        </w:rPr>
                        <w:t xml:space="preserve">$ </w:t>
                      </w:r>
                      <w:proofErr w:type="spellStart"/>
                      <w:proofErr w:type="gramStart"/>
                      <w:r>
                        <w:rPr>
                          <w:rFonts w:ascii="Verdana" w:hAnsi="Verdana" w:cs="MS PGothic" w:hint="eastAsia"/>
                          <w:b/>
                          <w:color w:val="3366FF"/>
                        </w:rPr>
                        <w:t>sudo</w:t>
                      </w:r>
                      <w:proofErr w:type="spellEnd"/>
                      <w:proofErr w:type="gramEnd"/>
                      <w:r>
                        <w:rPr>
                          <w:rFonts w:ascii="Verdana" w:hAnsi="Verdana" w:cs="MS PGothic" w:hint="eastAsia"/>
                          <w:b/>
                          <w:color w:val="3366FF"/>
                        </w:rPr>
                        <w:t xml:space="preserve"> tar </w:t>
                      </w:r>
                      <w:proofErr w:type="spellStart"/>
                      <w:r>
                        <w:rPr>
                          <w:rFonts w:ascii="Verdana" w:hAnsi="Verdana" w:cs="MS PGothic" w:hint="eastAsia"/>
                          <w:b/>
                          <w:color w:val="3366FF"/>
                        </w:rPr>
                        <w:t>xvf</w:t>
                      </w:r>
                      <w:proofErr w:type="spellEnd"/>
                      <w:r>
                        <w:rPr>
                          <w:rFonts w:ascii="Verdana" w:hAnsi="Verdana" w:cs="MS PGothic" w:hint="eastAsia"/>
                          <w:b/>
                          <w:color w:val="3366FF"/>
                        </w:rPr>
                        <w:t xml:space="preserve"> </w:t>
                      </w:r>
                      <w:r>
                        <w:rPr>
                          <w:rFonts w:ascii="Verdana" w:hAnsi="Verdana" w:cs="MS PGothic" w:hint="eastAsia"/>
                          <w:b/>
                          <w:color w:val="3366FF"/>
                          <w:lang w:eastAsia="ja-JP"/>
                        </w:rPr>
                        <w:t>core-image-weston</w:t>
                      </w:r>
                      <w:r>
                        <w:rPr>
                          <w:rFonts w:ascii="Verdana" w:hAnsi="Verdana" w:cs="MS PGothic"/>
                          <w:b/>
                          <w:color w:val="3366FF"/>
                          <w:lang w:eastAsia="ja-JP"/>
                        </w:rPr>
                        <w:t>(</w:t>
                      </w:r>
                      <w:proofErr w:type="spellStart"/>
                      <w:r>
                        <w:rPr>
                          <w:rFonts w:ascii="Verdana" w:hAnsi="Verdana" w:cs="MS PGothic"/>
                          <w:b/>
                          <w:color w:val="3366FF"/>
                          <w:lang w:eastAsia="ja-JP"/>
                        </w:rPr>
                        <w:t>bsp|qt|hmi</w:t>
                      </w:r>
                      <w:proofErr w:type="spellEnd"/>
                      <w:r>
                        <w:rPr>
                          <w:rFonts w:ascii="Verdana" w:hAnsi="Verdana" w:cs="MS PGothic" w:hint="eastAsia"/>
                          <w:b/>
                          <w:color w:val="3366FF"/>
                          <w:lang w:eastAsia="ja-JP"/>
                        </w:rPr>
                        <w:t>)-&lt;supported board name&gt;</w:t>
                      </w:r>
                      <w:r>
                        <w:rPr>
                          <w:rFonts w:ascii="Verdana" w:hAnsi="Verdana" w:cs="MS PGothic" w:hint="eastAsia"/>
                          <w:b/>
                          <w:color w:val="3366FF"/>
                        </w:rPr>
                        <w:t>.tar.bz2</w:t>
                      </w:r>
                    </w:p>
                  </w:txbxContent>
                </v:textbox>
                <w10:wrap anchorx="margin"/>
              </v:shape>
            </w:pict>
          </mc:Fallback>
        </mc:AlternateContent>
      </w:r>
    </w:p>
    <w:p w:rsidR="009E6F83" w:rsidRDefault="009E6F83" w:rsidP="00533762">
      <w:pPr>
        <w:rPr>
          <w:lang w:eastAsia="ja-JP"/>
        </w:rPr>
      </w:pPr>
    </w:p>
    <w:p w:rsidR="009E6F83" w:rsidRDefault="009E6F83" w:rsidP="00533762">
      <w:pPr>
        <w:rPr>
          <w:lang w:eastAsia="ja-JP"/>
        </w:rPr>
      </w:pPr>
    </w:p>
    <w:p w:rsidR="0085338A" w:rsidRDefault="00E85A11" w:rsidP="00F940AB">
      <w:pPr>
        <w:rPr>
          <w:rFonts w:ascii="Arial" w:hAnsi="Arial" w:cs="Arial"/>
          <w:b/>
          <w:bCs/>
        </w:rPr>
      </w:pPr>
      <w:r>
        <w:rPr>
          <w:rFonts w:hint="eastAsia"/>
          <w:lang w:eastAsia="ja-JP"/>
        </w:rPr>
        <w:t xml:space="preserve">Note) &lt;supported board name&gt; is the following: </w:t>
      </w:r>
      <w:r w:rsidR="00CC792F">
        <w:rPr>
          <w:lang w:eastAsia="ja-JP"/>
        </w:rPr>
        <w:t>ek874</w:t>
      </w:r>
      <w:r w:rsidR="00D97A18">
        <w:rPr>
          <w:lang w:eastAsia="ja-JP"/>
        </w:rPr>
        <w:t>, hihope-rzg2m</w:t>
      </w:r>
      <w:r w:rsidR="00D37F34">
        <w:rPr>
          <w:lang w:eastAsia="ja-JP"/>
        </w:rPr>
        <w:t>, hihope-rzg2n</w:t>
      </w:r>
      <w:r w:rsidR="00235D32">
        <w:rPr>
          <w:lang w:eastAsia="ja-JP"/>
        </w:rPr>
        <w:t>, hihope-rzg2h</w:t>
      </w:r>
      <w:r w:rsidR="00401904" w:rsidRPr="006440DB">
        <w:rPr>
          <w:lang w:eastAsia="ja-JP"/>
        </w:rPr>
        <w:t>.</w:t>
      </w:r>
      <w:bookmarkStart w:id="48" w:name="_Toc356489752"/>
      <w:bookmarkStart w:id="49" w:name="_Toc363735950"/>
    </w:p>
    <w:p w:rsidR="00533762" w:rsidRPr="00A547D7" w:rsidRDefault="00533762" w:rsidP="00533762">
      <w:pPr>
        <w:outlineLvl w:val="1"/>
        <w:rPr>
          <w:rFonts w:ascii="Arial" w:hAnsi="Arial" w:cs="Arial"/>
          <w:b/>
          <w:bCs/>
        </w:rPr>
      </w:pPr>
      <w:r w:rsidRPr="00A547D7">
        <w:rPr>
          <w:rFonts w:ascii="Arial" w:hAnsi="Arial" w:cs="Arial"/>
          <w:b/>
          <w:bCs/>
        </w:rPr>
        <w:lastRenderedPageBreak/>
        <w:t xml:space="preserve">Step </w:t>
      </w:r>
      <w:r w:rsidR="00D46A1A">
        <w:rPr>
          <w:rFonts w:ascii="Arial" w:hAnsi="Arial" w:cs="Arial"/>
          <w:b/>
          <w:bCs/>
          <w:lang w:eastAsia="ja-JP"/>
        </w:rPr>
        <w:t>9</w:t>
      </w:r>
      <w:r w:rsidRPr="00A547D7">
        <w:rPr>
          <w:rFonts w:ascii="Arial" w:hAnsi="Arial" w:cs="Arial"/>
          <w:b/>
          <w:bCs/>
        </w:rPr>
        <w:t xml:space="preserve"> </w:t>
      </w:r>
      <w:r w:rsidRPr="00A547D7">
        <w:rPr>
          <w:rFonts w:ascii="Arial" w:hAnsi="Arial" w:cs="Arial" w:hint="eastAsia"/>
          <w:b/>
          <w:bCs/>
        </w:rPr>
        <w:t>start Linux</w:t>
      </w:r>
      <w:bookmarkEnd w:id="48"/>
      <w:bookmarkEnd w:id="49"/>
    </w:p>
    <w:p w:rsidR="008C233E" w:rsidRDefault="00D46A1A">
      <w:r w:rsidRPr="00A547D7">
        <w:rPr>
          <w:rFonts w:hint="eastAsia"/>
        </w:rPr>
        <w:t>After board reset, U-Boot is started. After countdown, Linux boot messages are displayed. Please confirm login prompt after Linux boot messages.</w:t>
      </w:r>
      <w:r w:rsidRPr="00D62BEE" w:rsidDel="00D46A1A">
        <w:t xml:space="preserve"> </w:t>
      </w:r>
    </w:p>
    <w:p w:rsidR="004B1424" w:rsidRPr="003239AA" w:rsidRDefault="00210E21">
      <w:r w:rsidRPr="00210E21">
        <w:t>Note) When MAC Address is rewritten, it is necessary to reset.</w:t>
      </w:r>
    </w:p>
    <w:p w:rsidR="00162ADB" w:rsidRDefault="00162ADB" w:rsidP="00162ADB">
      <w:pPr>
        <w:pStyle w:val="Heading1"/>
        <w:rPr>
          <w:lang w:eastAsia="ja-JP"/>
        </w:rPr>
      </w:pPr>
      <w:bookmarkStart w:id="50" w:name="_Toc309725243"/>
      <w:bookmarkStart w:id="51" w:name="_Toc356489753"/>
      <w:bookmarkStart w:id="52" w:name="_Toc363735951"/>
      <w:r>
        <w:rPr>
          <w:rFonts w:hint="eastAsia"/>
          <w:lang w:eastAsia="ja-JP"/>
        </w:rPr>
        <w:lastRenderedPageBreak/>
        <w:t xml:space="preserve">   Exporting Toolchains</w:t>
      </w:r>
    </w:p>
    <w:p w:rsidR="00F43EE6" w:rsidRDefault="006412E0" w:rsidP="00060C32">
      <w:pPr>
        <w:spacing w:after="0"/>
        <w:rPr>
          <w:lang w:eastAsia="ja-JP"/>
        </w:rPr>
      </w:pPr>
      <w:r>
        <w:rPr>
          <w:rFonts w:hint="eastAsia"/>
          <w:lang w:eastAsia="ja-JP"/>
        </w:rPr>
        <w:t xml:space="preserve">Please refer Documents from Yocto Project to export Toolchains such as </w:t>
      </w:r>
    </w:p>
    <w:p w:rsidR="00F43EE6" w:rsidRDefault="00CA10E0" w:rsidP="00060C32">
      <w:pPr>
        <w:spacing w:after="0"/>
        <w:rPr>
          <w:lang w:eastAsia="ja-JP"/>
        </w:rPr>
      </w:pPr>
      <w:hyperlink r:id="rId25" w:history="1">
        <w:r w:rsidR="006412E0" w:rsidRPr="001061B0">
          <w:rPr>
            <w:rStyle w:val="Hyperlink"/>
            <w:rFonts w:hint="eastAsia"/>
            <w:lang w:eastAsia="ja-JP"/>
          </w:rPr>
          <w:t>http://www.yoctoproject.org/docs/current/adt-manual/adt-manual.html</w:t>
        </w:r>
      </w:hyperlink>
      <w:r w:rsidR="006412E0">
        <w:rPr>
          <w:rFonts w:hint="eastAsia"/>
          <w:lang w:eastAsia="ja-JP"/>
        </w:rPr>
        <w:t xml:space="preserve">. </w:t>
      </w:r>
    </w:p>
    <w:p w:rsidR="006412E0" w:rsidRDefault="006412E0" w:rsidP="006412E0">
      <w:pPr>
        <w:rPr>
          <w:lang w:eastAsia="ja-JP"/>
        </w:rPr>
      </w:pPr>
      <w:r>
        <w:rPr>
          <w:rFonts w:hint="eastAsia"/>
          <w:lang w:eastAsia="ja-JP"/>
        </w:rPr>
        <w:t xml:space="preserve">And please use build target of bitbake as </w:t>
      </w:r>
      <w:r>
        <w:rPr>
          <w:lang w:eastAsia="ja-JP"/>
        </w:rPr>
        <w:t>“</w:t>
      </w:r>
      <w:r w:rsidR="00201BE3">
        <w:rPr>
          <w:rFonts w:hint="eastAsia"/>
          <w:lang w:eastAsia="ja-JP"/>
        </w:rPr>
        <w:t>core</w:t>
      </w:r>
      <w:r>
        <w:rPr>
          <w:rFonts w:hint="eastAsia"/>
          <w:lang w:eastAsia="ja-JP"/>
        </w:rPr>
        <w:t>-image-</w:t>
      </w:r>
      <w:r w:rsidR="00201BE3">
        <w:rPr>
          <w:rFonts w:hint="eastAsia"/>
          <w:lang w:eastAsia="ja-JP"/>
        </w:rPr>
        <w:t>weston</w:t>
      </w:r>
      <w:r w:rsidR="004A6391">
        <w:rPr>
          <w:lang w:eastAsia="ja-JP"/>
        </w:rPr>
        <w:t>(qt)</w:t>
      </w:r>
      <w:r w:rsidR="00201BE3">
        <w:rPr>
          <w:rFonts w:hint="eastAsia"/>
          <w:lang w:eastAsia="ja-JP"/>
        </w:rPr>
        <w:t>-</w:t>
      </w:r>
      <w:r>
        <w:rPr>
          <w:rFonts w:hint="eastAsia"/>
          <w:lang w:eastAsia="ja-JP"/>
        </w:rPr>
        <w:t xml:space="preserve">sdk </w:t>
      </w:r>
      <w:r>
        <w:rPr>
          <w:lang w:eastAsia="ja-JP"/>
        </w:rPr>
        <w:t>-</w:t>
      </w:r>
      <w:r>
        <w:rPr>
          <w:rFonts w:hint="eastAsia"/>
          <w:lang w:eastAsia="ja-JP"/>
        </w:rPr>
        <w:t>c populate</w:t>
      </w:r>
      <w:r w:rsidR="009902A8">
        <w:rPr>
          <w:rFonts w:hint="eastAsia"/>
          <w:lang w:eastAsia="ja-JP"/>
        </w:rPr>
        <w:t>_</w:t>
      </w:r>
      <w:r>
        <w:rPr>
          <w:rFonts w:hint="eastAsia"/>
          <w:lang w:eastAsia="ja-JP"/>
        </w:rPr>
        <w:t>sdk</w:t>
      </w:r>
      <w:r>
        <w:rPr>
          <w:lang w:eastAsia="ja-JP"/>
        </w:rPr>
        <w:t>”</w:t>
      </w:r>
      <w:r>
        <w:rPr>
          <w:rFonts w:hint="eastAsia"/>
          <w:lang w:eastAsia="ja-JP"/>
        </w:rPr>
        <w:t xml:space="preserve"> to generate package.</w:t>
      </w:r>
    </w:p>
    <w:p w:rsidR="005F2972" w:rsidRPr="007613DB" w:rsidRDefault="005F2972" w:rsidP="006412E0">
      <w:pPr>
        <w:rPr>
          <w:lang w:eastAsia="ja-JP"/>
        </w:rPr>
      </w:pPr>
      <w:r>
        <w:rPr>
          <w:noProof/>
          <w:lang w:eastAsia="ja-JP"/>
        </w:rPr>
        <mc:AlternateContent>
          <mc:Choice Requires="wps">
            <w:drawing>
              <wp:anchor distT="0" distB="0" distL="114300" distR="114300" simplePos="0" relativeHeight="251691008" behindDoc="0" locked="0" layoutInCell="1" allowOverlap="1" wp14:anchorId="72E89757" wp14:editId="6002DA8A">
                <wp:simplePos x="0" y="0"/>
                <wp:positionH relativeFrom="margin">
                  <wp:align>left</wp:align>
                </wp:positionH>
                <wp:positionV relativeFrom="paragraph">
                  <wp:posOffset>576961</wp:posOffset>
                </wp:positionV>
                <wp:extent cx="6064250" cy="512064"/>
                <wp:effectExtent l="0" t="0" r="12700" b="21590"/>
                <wp:wrapNone/>
                <wp:docPr id="448" name="フローチャート : 代替処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512064"/>
                        </a:xfrm>
                        <a:prstGeom prst="flowChartAlternateProcess">
                          <a:avLst/>
                        </a:prstGeom>
                        <a:solidFill>
                          <a:srgbClr val="FFFF99"/>
                        </a:solidFill>
                        <a:ln w="9525">
                          <a:solidFill>
                            <a:srgbClr val="000000"/>
                          </a:solidFill>
                          <a:miter lim="800000"/>
                          <a:headEnd/>
                          <a:tailEnd/>
                        </a:ln>
                      </wps:spPr>
                      <wps:txbx>
                        <w:txbxContent>
                          <w:p w:rsidR="00317015" w:rsidRPr="006F6EFF" w:rsidRDefault="00317015" w:rsidP="005F2972">
                            <w:pPr>
                              <w:rPr>
                                <w:rFonts w:ascii="Verdana" w:hAnsi="Verdana"/>
                                <w:b/>
                                <w:color w:val="3366FF"/>
                                <w:lang w:val="fr-FR" w:eastAsia="ja-JP"/>
                              </w:rPr>
                            </w:pPr>
                            <w:r w:rsidRPr="006F6EFF">
                              <w:rPr>
                                <w:rFonts w:ascii="Verdana" w:hAnsi="Verdana"/>
                                <w:b/>
                                <w:color w:val="3366FF"/>
                                <w:lang w:val="fr-FR" w:eastAsia="ja-JP"/>
                              </w:rPr>
                              <w:t>$ export PKG_CONFIG_PATH=$OECORE_NATIVE_SYSROOT/usr/lib/pkgconfig</w:t>
                            </w:r>
                            <w:r w:rsidRPr="006F6EFF">
                              <w:rPr>
                                <w:rFonts w:ascii="Verdana" w:hAnsi="Verdana"/>
                                <w:b/>
                                <w:color w:val="3366FF"/>
                                <w:lang w:val="fr-FR" w:eastAsia="ja-JP"/>
                              </w:rPr>
                              <w:br/>
                              <w:t xml:space="preserve">$ unset PKG_CONFIG_SYSROOT_DIR </w:t>
                            </w:r>
                          </w:p>
                          <w:p w:rsidR="00317015" w:rsidRPr="00AC55FC" w:rsidRDefault="00317015" w:rsidP="005F2972">
                            <w:pPr>
                              <w:spacing w:after="0" w:line="260" w:lineRule="exact"/>
                              <w:ind w:left="100" w:hangingChars="50" w:hanging="100"/>
                              <w:rPr>
                                <w:rFonts w:ascii="Verdana" w:hAnsi="Verdana"/>
                                <w:b/>
                                <w:color w:val="3366FF"/>
                                <w:lang w:val="fr-FR"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89757" id="フローチャート : 代替処理 15" o:spid="_x0000_s1055" type="#_x0000_t176" style="position:absolute;margin-left:0;margin-top:45.45pt;width:477.5pt;height:40.3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" fillcolor="#ff9">
                <v:textbox>
                  <w:txbxContent>
                    <w:p w:rsidR="00317015" w:rsidRPr="006F6EFF" w:rsidRDefault="00317015" w:rsidP="005F2972">
                      <w:pPr>
                        <w:rPr>
                          <w:rFonts w:ascii="Verdana" w:hAnsi="Verdana"/>
                          <w:b/>
                          <w:color w:val="3366FF"/>
                          <w:lang w:val="fr-FR" w:eastAsia="ja-JP"/>
                        </w:rPr>
                      </w:pPr>
                      <w:r w:rsidRPr="006F6EFF">
                        <w:rPr>
                          <w:rFonts w:ascii="Verdana" w:hAnsi="Verdana"/>
                          <w:b/>
                          <w:color w:val="3366FF"/>
                          <w:lang w:val="fr-FR" w:eastAsia="ja-JP"/>
                        </w:rPr>
                        <w:t xml:space="preserve">$ </w:t>
                      </w:r>
                      <w:proofErr w:type="gramStart"/>
                      <w:r w:rsidRPr="006F6EFF">
                        <w:rPr>
                          <w:rFonts w:ascii="Verdana" w:hAnsi="Verdana"/>
                          <w:b/>
                          <w:color w:val="3366FF"/>
                          <w:lang w:val="fr-FR" w:eastAsia="ja-JP"/>
                        </w:rPr>
                        <w:t>export</w:t>
                      </w:r>
                      <w:proofErr w:type="gramEnd"/>
                      <w:r w:rsidRPr="006F6EFF">
                        <w:rPr>
                          <w:rFonts w:ascii="Verdana" w:hAnsi="Verdana"/>
                          <w:b/>
                          <w:color w:val="3366FF"/>
                          <w:lang w:val="fr-FR" w:eastAsia="ja-JP"/>
                        </w:rPr>
                        <w:t xml:space="preserve"> PKG_CONFIG_PATH=$OECORE_NATIVE_SYSROOT/</w:t>
                      </w:r>
                      <w:proofErr w:type="spellStart"/>
                      <w:r w:rsidRPr="006F6EFF">
                        <w:rPr>
                          <w:rFonts w:ascii="Verdana" w:hAnsi="Verdana"/>
                          <w:b/>
                          <w:color w:val="3366FF"/>
                          <w:lang w:val="fr-FR" w:eastAsia="ja-JP"/>
                        </w:rPr>
                        <w:t>usr</w:t>
                      </w:r>
                      <w:proofErr w:type="spellEnd"/>
                      <w:r w:rsidRPr="006F6EFF">
                        <w:rPr>
                          <w:rFonts w:ascii="Verdana" w:hAnsi="Verdana"/>
                          <w:b/>
                          <w:color w:val="3366FF"/>
                          <w:lang w:val="fr-FR" w:eastAsia="ja-JP"/>
                        </w:rPr>
                        <w:t>/lib/</w:t>
                      </w:r>
                      <w:proofErr w:type="spellStart"/>
                      <w:r w:rsidRPr="006F6EFF">
                        <w:rPr>
                          <w:rFonts w:ascii="Verdana" w:hAnsi="Verdana"/>
                          <w:b/>
                          <w:color w:val="3366FF"/>
                          <w:lang w:val="fr-FR" w:eastAsia="ja-JP"/>
                        </w:rPr>
                        <w:t>pkgconfig</w:t>
                      </w:r>
                      <w:proofErr w:type="spellEnd"/>
                      <w:r w:rsidRPr="006F6EFF">
                        <w:rPr>
                          <w:rFonts w:ascii="Verdana" w:hAnsi="Verdana"/>
                          <w:b/>
                          <w:color w:val="3366FF"/>
                          <w:lang w:val="fr-FR" w:eastAsia="ja-JP"/>
                        </w:rPr>
                        <w:br/>
                        <w:t xml:space="preserve">$ </w:t>
                      </w:r>
                      <w:proofErr w:type="spellStart"/>
                      <w:r w:rsidRPr="006F6EFF">
                        <w:rPr>
                          <w:rFonts w:ascii="Verdana" w:hAnsi="Verdana"/>
                          <w:b/>
                          <w:color w:val="3366FF"/>
                          <w:lang w:val="fr-FR" w:eastAsia="ja-JP"/>
                        </w:rPr>
                        <w:t>unset</w:t>
                      </w:r>
                      <w:proofErr w:type="spellEnd"/>
                      <w:r w:rsidRPr="006F6EFF">
                        <w:rPr>
                          <w:rFonts w:ascii="Verdana" w:hAnsi="Verdana"/>
                          <w:b/>
                          <w:color w:val="3366FF"/>
                          <w:lang w:val="fr-FR" w:eastAsia="ja-JP"/>
                        </w:rPr>
                        <w:t xml:space="preserve"> PKG_CONFIG_SYSROOT_DIR </w:t>
                      </w:r>
                    </w:p>
                    <w:p w:rsidR="00317015" w:rsidRPr="00AC55FC" w:rsidRDefault="00317015" w:rsidP="005F2972">
                      <w:pPr>
                        <w:spacing w:after="0" w:line="260" w:lineRule="exact"/>
                        <w:ind w:left="100" w:hangingChars="50" w:hanging="100"/>
                        <w:rPr>
                          <w:rFonts w:ascii="Verdana" w:hAnsi="Verdana"/>
                          <w:b/>
                          <w:color w:val="3366FF"/>
                          <w:lang w:val="fr-FR" w:eastAsia="ja-JP"/>
                        </w:rPr>
                      </w:pPr>
                    </w:p>
                  </w:txbxContent>
                </v:textbox>
                <w10:wrap anchorx="margin"/>
              </v:shape>
            </w:pict>
          </mc:Fallback>
        </mc:AlternateContent>
      </w:r>
      <w:r w:rsidR="00216854">
        <w:rPr>
          <w:rFonts w:hint="eastAsia"/>
          <w:lang w:eastAsia="ja-JP"/>
        </w:rPr>
        <w:t xml:space="preserve">Note) When you use </w:t>
      </w:r>
      <w:r w:rsidR="00216854">
        <w:rPr>
          <w:lang w:eastAsia="ja-JP"/>
        </w:rPr>
        <w:t>“</w:t>
      </w:r>
      <w:r w:rsidR="00216854">
        <w:rPr>
          <w:rFonts w:hint="eastAsia"/>
          <w:lang w:eastAsia="ja-JP"/>
        </w:rPr>
        <w:t>ld</w:t>
      </w:r>
      <w:r w:rsidR="00216854">
        <w:rPr>
          <w:lang w:eastAsia="ja-JP"/>
        </w:rPr>
        <w:t>”</w:t>
      </w:r>
      <w:r w:rsidR="00216854">
        <w:rPr>
          <w:rFonts w:hint="eastAsia"/>
          <w:lang w:eastAsia="ja-JP"/>
        </w:rPr>
        <w:t xml:space="preserve"> directly but not via gcc (in case of building Kernel, Driver or </w:t>
      </w:r>
      <w:r w:rsidR="00D67764">
        <w:rPr>
          <w:lang w:eastAsia="ja-JP"/>
        </w:rPr>
        <w:t>U</w:t>
      </w:r>
      <w:r w:rsidR="00216854">
        <w:rPr>
          <w:rFonts w:hint="eastAsia"/>
          <w:lang w:eastAsia="ja-JP"/>
        </w:rPr>
        <w:t>-</w:t>
      </w:r>
      <w:r w:rsidR="00D67764">
        <w:rPr>
          <w:lang w:eastAsia="ja-JP"/>
        </w:rPr>
        <w:t>B</w:t>
      </w:r>
      <w:r w:rsidR="00D67764">
        <w:rPr>
          <w:rFonts w:hint="eastAsia"/>
          <w:lang w:eastAsia="ja-JP"/>
        </w:rPr>
        <w:t>oot</w:t>
      </w:r>
      <w:r w:rsidR="00216854">
        <w:rPr>
          <w:rFonts w:hint="eastAsia"/>
          <w:lang w:eastAsia="ja-JP"/>
        </w:rPr>
        <w:t xml:space="preserve">), please disable LDFLAGS with </w:t>
      </w:r>
      <w:r w:rsidR="00216854">
        <w:rPr>
          <w:lang w:eastAsia="ja-JP"/>
        </w:rPr>
        <w:t>‘</w:t>
      </w:r>
      <w:r w:rsidR="00C761BD">
        <w:rPr>
          <w:lang w:eastAsia="ja-JP"/>
        </w:rPr>
        <w:t>unset</w:t>
      </w:r>
      <w:r w:rsidR="00216854">
        <w:rPr>
          <w:rFonts w:hint="eastAsia"/>
          <w:lang w:eastAsia="ja-JP"/>
        </w:rPr>
        <w:t xml:space="preserve"> LDFLAGS</w:t>
      </w:r>
      <w:r w:rsidR="00C761BD">
        <w:rPr>
          <w:lang w:eastAsia="ja-JP"/>
        </w:rPr>
        <w:t>’</w:t>
      </w:r>
      <w:r w:rsidR="00216854">
        <w:rPr>
          <w:rFonts w:hint="eastAsia"/>
          <w:lang w:eastAsia="ja-JP"/>
        </w:rPr>
        <w:t>.</w:t>
      </w:r>
      <w:r w:rsidR="00C761BD">
        <w:rPr>
          <w:lang w:eastAsia="ja-JP"/>
        </w:rPr>
        <w:t xml:space="preserve"> </w:t>
      </w:r>
      <w:r w:rsidR="00C761BD" w:rsidRPr="00C761BD">
        <w:rPr>
          <w:lang w:eastAsia="ja-JP"/>
        </w:rPr>
        <w:t xml:space="preserve">Furthermore, </w:t>
      </w:r>
      <w:r w:rsidR="00C761BD">
        <w:rPr>
          <w:lang w:eastAsia="ja-JP"/>
        </w:rPr>
        <w:t xml:space="preserve">in kernel build, ‘make menuconfig’ occurs error by </w:t>
      </w:r>
      <w:r w:rsidR="00C761BD">
        <w:rPr>
          <w:rFonts w:hint="eastAsia"/>
        </w:rPr>
        <w:t>ncurse</w:t>
      </w:r>
      <w:r w:rsidR="00C761BD">
        <w:t>s.</w:t>
      </w:r>
      <w:r w:rsidR="00C761BD">
        <w:rPr>
          <w:rFonts w:hint="eastAsia"/>
          <w:lang w:eastAsia="ja-JP"/>
        </w:rPr>
        <w:t xml:space="preserve"> </w:t>
      </w:r>
      <w:r w:rsidR="00C761BD">
        <w:rPr>
          <w:lang w:eastAsia="ja-JP"/>
        </w:rPr>
        <w:t>In this case</w:t>
      </w:r>
      <w:r w:rsidR="00C761BD" w:rsidRPr="007613DB">
        <w:rPr>
          <w:lang w:eastAsia="ja-JP"/>
        </w:rPr>
        <w:t xml:space="preserve">, </w:t>
      </w:r>
      <w:r w:rsidR="00C761BD" w:rsidRPr="006F6EFF">
        <w:rPr>
          <w:lang w:eastAsia="ja-JP"/>
        </w:rPr>
        <w:t xml:space="preserve">please </w:t>
      </w:r>
      <w:r w:rsidRPr="006F6EFF">
        <w:rPr>
          <w:lang w:eastAsia="ja-JP"/>
        </w:rPr>
        <w:t>set PKG_CONFIG_PATH and disable PKG_CONFIG_SYSROOT_DIR</w:t>
      </w:r>
      <w:r w:rsidR="00110DD9">
        <w:rPr>
          <w:lang w:eastAsia="ja-JP"/>
        </w:rPr>
        <w:t>.</w:t>
      </w:r>
    </w:p>
    <w:p w:rsidR="005F2972" w:rsidRDefault="005F2972" w:rsidP="006412E0">
      <w:pPr>
        <w:rPr>
          <w:noProof/>
        </w:rPr>
      </w:pPr>
    </w:p>
    <w:p w:rsidR="005F2972" w:rsidRDefault="005F2972" w:rsidP="006412E0">
      <w:pPr>
        <w:rPr>
          <w:lang w:eastAsia="ja-JP"/>
        </w:rPr>
      </w:pPr>
    </w:p>
    <w:p w:rsidR="006412E0" w:rsidRDefault="003C7F48" w:rsidP="006412E0">
      <w:pPr>
        <w:rPr>
          <w:lang w:eastAsia="ja-JP"/>
        </w:rPr>
      </w:pPr>
      <w:r>
        <w:rPr>
          <w:lang w:eastAsia="ja-JP"/>
        </w:rPr>
        <w:t xml:space="preserve">Note) Please do not use same shell environment to other compilation/debugging purpose </w:t>
      </w:r>
      <w:r w:rsidR="003D6D6D">
        <w:rPr>
          <w:rFonts w:hint="eastAsia"/>
          <w:lang w:eastAsia="ja-JP"/>
        </w:rPr>
        <w:t xml:space="preserve">(also make menuconfig of linux kernel, e.g.) </w:t>
      </w:r>
      <w:r>
        <w:rPr>
          <w:lang w:eastAsia="ja-JP"/>
        </w:rPr>
        <w:t>but cross compilation for R</w:t>
      </w:r>
      <w:r w:rsidR="0066077D">
        <w:rPr>
          <w:lang w:eastAsia="ja-JP"/>
        </w:rPr>
        <w:t>Z/G2E</w:t>
      </w:r>
      <w:r w:rsidR="00A00855">
        <w:rPr>
          <w:lang w:eastAsia="ja-JP"/>
        </w:rPr>
        <w:t>|G2M</w:t>
      </w:r>
      <w:r w:rsidR="00D37F34">
        <w:rPr>
          <w:lang w:eastAsia="ja-JP"/>
        </w:rPr>
        <w:t>|G2N</w:t>
      </w:r>
      <w:r w:rsidR="008273F5">
        <w:rPr>
          <w:lang w:eastAsia="ja-JP"/>
        </w:rPr>
        <w:t>|G2H</w:t>
      </w:r>
      <w:r w:rsidRPr="006440DB">
        <w:rPr>
          <w:lang w:eastAsia="ja-JP"/>
        </w:rPr>
        <w:t xml:space="preserve"> </w:t>
      </w:r>
      <w:r>
        <w:rPr>
          <w:lang w:eastAsia="ja-JP"/>
        </w:rPr>
        <w:t>which shell environment with “source” command to setup environment variables for the SDK. Because some environment variables for cross compilation interferes execution of other tools on the same shell environment.</w:t>
      </w:r>
    </w:p>
    <w:p w:rsidR="006412E0" w:rsidRPr="00433BF0" w:rsidRDefault="006412E0" w:rsidP="006412E0">
      <w:pPr>
        <w:rPr>
          <w:b/>
          <w:lang w:eastAsia="ja-JP"/>
        </w:rPr>
      </w:pPr>
      <w:r w:rsidRPr="00433BF0">
        <w:rPr>
          <w:rFonts w:hint="eastAsia"/>
          <w:b/>
          <w:lang w:eastAsia="ja-JP"/>
        </w:rPr>
        <w:t>Example of instruction:</w:t>
      </w:r>
    </w:p>
    <w:p w:rsidR="006412E0" w:rsidRDefault="006412E0" w:rsidP="006412E0">
      <w:pPr>
        <w:rPr>
          <w:lang w:eastAsia="ja-JP"/>
        </w:rPr>
      </w:pPr>
      <w:r>
        <w:rPr>
          <w:rFonts w:hint="eastAsia"/>
          <w:lang w:eastAsia="ja-JP"/>
        </w:rPr>
        <w:t xml:space="preserve">In </w:t>
      </w:r>
      <w:r>
        <w:rPr>
          <w:lang w:eastAsia="ja-JP"/>
        </w:rPr>
        <w:t xml:space="preserve">following </w:t>
      </w:r>
      <w:r>
        <w:rPr>
          <w:rFonts w:hint="eastAsia"/>
          <w:lang w:eastAsia="ja-JP"/>
        </w:rPr>
        <w:t>example</w:t>
      </w:r>
      <w:r>
        <w:rPr>
          <w:lang w:eastAsia="ja-JP"/>
        </w:rPr>
        <w:t>s</w:t>
      </w:r>
      <w:r>
        <w:rPr>
          <w:rFonts w:hint="eastAsia"/>
          <w:lang w:eastAsia="ja-JP"/>
        </w:rPr>
        <w:t>, it</w:t>
      </w:r>
      <w:r>
        <w:rPr>
          <w:lang w:eastAsia="ja-JP"/>
        </w:rPr>
        <w:t>’</w:t>
      </w:r>
      <w:r>
        <w:rPr>
          <w:rFonts w:hint="eastAsia"/>
          <w:lang w:eastAsia="ja-JP"/>
        </w:rPr>
        <w:t>s</w:t>
      </w:r>
      <w:r>
        <w:rPr>
          <w:lang w:eastAsia="ja-JP"/>
        </w:rPr>
        <w:t xml:space="preserve"> assume</w:t>
      </w:r>
      <w:r>
        <w:rPr>
          <w:rFonts w:hint="eastAsia"/>
          <w:lang w:eastAsia="ja-JP"/>
        </w:rPr>
        <w:t>d</w:t>
      </w:r>
      <w:r>
        <w:rPr>
          <w:lang w:eastAsia="ja-JP"/>
        </w:rPr>
        <w:t xml:space="preserve"> that it’s already</w:t>
      </w:r>
      <w:r>
        <w:rPr>
          <w:rFonts w:hint="eastAsia"/>
          <w:lang w:eastAsia="ja-JP"/>
        </w:rPr>
        <w:t xml:space="preserve"> extracted and prepared recipe environment </w:t>
      </w:r>
      <w:r w:rsidR="00940AF5">
        <w:rPr>
          <w:rFonts w:hint="eastAsia"/>
          <w:lang w:eastAsia="ja-JP"/>
        </w:rPr>
        <w:t xml:space="preserve">such </w:t>
      </w:r>
      <w:r>
        <w:rPr>
          <w:rFonts w:hint="eastAsia"/>
          <w:lang w:eastAsia="ja-JP"/>
        </w:rPr>
        <w:t>as in the instructions of Section</w:t>
      </w:r>
      <w:r w:rsidR="00B51ED7">
        <w:rPr>
          <w:rFonts w:hint="eastAsia"/>
          <w:lang w:eastAsia="ja-JP"/>
        </w:rPr>
        <w:t xml:space="preserve"> </w:t>
      </w:r>
      <w:r w:rsidR="00A93F47">
        <w:rPr>
          <w:rFonts w:hint="eastAsia"/>
          <w:lang w:eastAsia="ja-JP"/>
        </w:rPr>
        <w:t>3</w:t>
      </w:r>
      <w:r w:rsidR="00796AD4">
        <w:rPr>
          <w:lang w:eastAsia="ja-JP"/>
        </w:rPr>
        <w:t xml:space="preserve"> (must done just before execution of bitbake, at least)</w:t>
      </w:r>
      <w:r>
        <w:rPr>
          <w:rFonts w:hint="eastAsia"/>
          <w:lang w:eastAsia="ja-JP"/>
        </w:rPr>
        <w:t>. You may reuse $</w:t>
      </w:r>
      <w:r w:rsidR="00E90229">
        <w:rPr>
          <w:lang w:eastAsia="ja-JP"/>
        </w:rPr>
        <w:t>{</w:t>
      </w:r>
      <w:r>
        <w:rPr>
          <w:rFonts w:hint="eastAsia"/>
          <w:lang w:eastAsia="ja-JP"/>
        </w:rPr>
        <w:t>WORK</w:t>
      </w:r>
      <w:r w:rsidR="00CC6711">
        <w:rPr>
          <w:lang w:eastAsia="ja-JP"/>
        </w:rPr>
        <w:t>}</w:t>
      </w:r>
      <w:r>
        <w:rPr>
          <w:rFonts w:hint="eastAsia"/>
          <w:lang w:eastAsia="ja-JP"/>
        </w:rPr>
        <w:t xml:space="preserve">/build </w:t>
      </w:r>
      <w:r w:rsidR="00796AD4">
        <w:rPr>
          <w:lang w:eastAsia="ja-JP"/>
        </w:rPr>
        <w:t xml:space="preserve">while you reuse same configuration </w:t>
      </w:r>
      <w:r>
        <w:rPr>
          <w:rFonts w:hint="eastAsia"/>
          <w:lang w:eastAsia="ja-JP"/>
        </w:rPr>
        <w:t>after</w:t>
      </w:r>
      <w:r w:rsidR="00757573">
        <w:rPr>
          <w:rFonts w:hint="eastAsia"/>
          <w:lang w:eastAsia="ja-JP"/>
        </w:rPr>
        <w:t xml:space="preserve"> executing bitbake as in </w:t>
      </w:r>
      <w:r w:rsidR="003309CD">
        <w:rPr>
          <w:lang w:eastAsia="ja-JP"/>
        </w:rPr>
        <w:t>Section 3</w:t>
      </w:r>
      <w:r>
        <w:rPr>
          <w:rFonts w:hint="eastAsia"/>
          <w:lang w:eastAsia="ja-JP"/>
        </w:rPr>
        <w:t xml:space="preserve"> for this purpose.</w:t>
      </w:r>
    </w:p>
    <w:p w:rsidR="006412E0" w:rsidRPr="003309CD" w:rsidRDefault="006412E0" w:rsidP="006412E0">
      <w:pPr>
        <w:rPr>
          <w:lang w:eastAsia="ja-JP"/>
        </w:rPr>
      </w:pPr>
    </w:p>
    <w:p w:rsidR="00162ADB" w:rsidRPr="00DB2778" w:rsidRDefault="00162ADB" w:rsidP="00162ADB">
      <w:pPr>
        <w:spacing w:line="260" w:lineRule="exact"/>
        <w:outlineLvl w:val="1"/>
        <w:rPr>
          <w:rFonts w:ascii="Arial" w:hAnsi="Arial" w:cs="Arial"/>
          <w:b/>
          <w:bCs/>
          <w:lang w:eastAsia="ja-JP"/>
        </w:rPr>
      </w:pPr>
      <w:r>
        <w:rPr>
          <w:rFonts w:ascii="Arial" w:hAnsi="Arial" w:cs="Arial"/>
          <w:b/>
          <w:bCs/>
        </w:rPr>
        <w:t xml:space="preserve">Step </w:t>
      </w:r>
      <w:r>
        <w:rPr>
          <w:rFonts w:ascii="Arial" w:hAnsi="Arial" w:cs="Arial" w:hint="eastAsia"/>
          <w:b/>
          <w:bCs/>
          <w:lang w:eastAsia="ja-JP"/>
        </w:rPr>
        <w:t>1 configure architectures of Host PC which are installed this toolchain</w:t>
      </w:r>
    </w:p>
    <w:p w:rsidR="00162ADB" w:rsidRDefault="00710C25" w:rsidP="00162ADB">
      <w:pPr>
        <w:rPr>
          <w:lang w:eastAsia="ja-JP"/>
        </w:rPr>
      </w:pPr>
      <w:r>
        <w:rPr>
          <w:noProof/>
          <w:lang w:eastAsia="ja-JP"/>
        </w:rPr>
        <mc:AlternateContent>
          <mc:Choice Requires="wps">
            <w:drawing>
              <wp:anchor distT="0" distB="0" distL="114300" distR="114300" simplePos="0" relativeHeight="251648000" behindDoc="0" locked="0" layoutInCell="1" allowOverlap="1">
                <wp:simplePos x="0" y="0"/>
                <wp:positionH relativeFrom="column">
                  <wp:posOffset>-45720</wp:posOffset>
                </wp:positionH>
                <wp:positionV relativeFrom="paragraph">
                  <wp:posOffset>387985</wp:posOffset>
                </wp:positionV>
                <wp:extent cx="6064250" cy="1828800"/>
                <wp:effectExtent l="0" t="0" r="0" b="0"/>
                <wp:wrapNone/>
                <wp:docPr id="907" name="フローチャート : 代替処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1828800"/>
                        </a:xfrm>
                        <a:prstGeom prst="flowChartAlternateProcess">
                          <a:avLst/>
                        </a:prstGeom>
                        <a:solidFill>
                          <a:srgbClr val="FFFF99"/>
                        </a:solidFill>
                        <a:ln w="9525">
                          <a:solidFill>
                            <a:srgbClr val="000000"/>
                          </a:solidFill>
                          <a:miter lim="800000"/>
                          <a:headEnd/>
                          <a:tailEnd/>
                        </a:ln>
                      </wps:spPr>
                      <wps:txbx>
                        <w:txbxContent>
                          <w:p w:rsidR="00317015" w:rsidRPr="0060334E" w:rsidRDefault="00317015" w:rsidP="00162ADB">
                            <w:pPr>
                              <w:spacing w:after="0" w:line="260" w:lineRule="exact"/>
                              <w:ind w:left="100" w:hangingChars="50" w:hanging="100"/>
                              <w:rPr>
                                <w:rFonts w:ascii="Verdana" w:hAnsi="Verdana"/>
                                <w:b/>
                                <w:lang w:val="fr-FR" w:eastAsia="ja-JP"/>
                              </w:rPr>
                            </w:pPr>
                            <w:r w:rsidRPr="0060334E">
                              <w:rPr>
                                <w:rFonts w:ascii="Verdana" w:hAnsi="Verdana"/>
                                <w:b/>
                                <w:lang w:val="fr-FR" w:eastAsia="ja-JP"/>
                              </w:rPr>
                              <w:t>On $</w:t>
                            </w:r>
                            <w:r>
                              <w:rPr>
                                <w:rFonts w:ascii="Verdana" w:hAnsi="Verdana"/>
                                <w:b/>
                                <w:lang w:val="fr-FR" w:eastAsia="ja-JP"/>
                              </w:rPr>
                              <w:t>{</w:t>
                            </w:r>
                            <w:r w:rsidRPr="0060334E">
                              <w:rPr>
                                <w:rFonts w:ascii="Verdana" w:hAnsi="Verdana"/>
                                <w:b/>
                                <w:lang w:val="fr-FR" w:eastAsia="ja-JP"/>
                              </w:rPr>
                              <w:t>W</w:t>
                            </w:r>
                            <w:r>
                              <w:rPr>
                                <w:rFonts w:ascii="Verdana" w:hAnsi="Verdana" w:hint="eastAsia"/>
                                <w:b/>
                                <w:lang w:val="fr-FR" w:eastAsia="ja-JP"/>
                              </w:rPr>
                              <w:t>OR</w:t>
                            </w:r>
                            <w:r w:rsidRPr="0060334E">
                              <w:rPr>
                                <w:rFonts w:ascii="Verdana" w:hAnsi="Verdana"/>
                                <w:b/>
                                <w:lang w:val="fr-FR" w:eastAsia="ja-JP"/>
                              </w:rPr>
                              <w:t>K</w:t>
                            </w:r>
                            <w:r>
                              <w:rPr>
                                <w:rFonts w:ascii="Verdana" w:hAnsi="Verdana"/>
                                <w:b/>
                                <w:lang w:val="fr-FR" w:eastAsia="ja-JP"/>
                              </w:rPr>
                              <w:t>}</w:t>
                            </w:r>
                            <w:r w:rsidRPr="0060334E">
                              <w:rPr>
                                <w:rFonts w:ascii="Verdana" w:hAnsi="Verdana"/>
                                <w:b/>
                                <w:lang w:val="fr-FR" w:eastAsia="ja-JP"/>
                              </w:rPr>
                              <w:t>/build/conf/local.conf</w:t>
                            </w:r>
                          </w:p>
                          <w:p w:rsidR="00317015" w:rsidRPr="0060334E" w:rsidRDefault="00317015" w:rsidP="00162ADB">
                            <w:pPr>
                              <w:spacing w:after="0" w:line="260" w:lineRule="exact"/>
                              <w:ind w:left="100" w:hangingChars="50" w:hanging="100"/>
                              <w:rPr>
                                <w:rFonts w:ascii="Verdana" w:hAnsi="Verdana"/>
                                <w:lang w:val="fr-FR" w:eastAsia="ja-JP"/>
                              </w:rPr>
                            </w:pPr>
                          </w:p>
                          <w:p w:rsidR="00317015" w:rsidRPr="0060334E" w:rsidRDefault="00317015" w:rsidP="00162ADB">
                            <w:pPr>
                              <w:spacing w:after="0" w:line="260" w:lineRule="exact"/>
                              <w:ind w:left="100" w:hangingChars="50" w:hanging="100"/>
                              <w:rPr>
                                <w:rFonts w:ascii="Verdana" w:hAnsi="Verdana"/>
                                <w:lang w:val="fr-FR"/>
                              </w:rPr>
                            </w:pPr>
                            <w:r w:rsidRPr="0060334E">
                              <w:rPr>
                                <w:rFonts w:ascii="Verdana" w:hAnsi="Verdana"/>
                                <w:lang w:val="fr-FR"/>
                              </w:rPr>
                              <w:t xml:space="preserve"># This variable </w:t>
                            </w:r>
                            <w:r w:rsidRPr="00BE489B">
                              <w:rPr>
                                <w:rFonts w:ascii="Verdana" w:hAnsi="Verdana"/>
                              </w:rPr>
                              <w:t>specified</w:t>
                            </w:r>
                            <w:r w:rsidRPr="0060334E">
                              <w:rPr>
                                <w:rFonts w:ascii="Verdana" w:hAnsi="Verdana"/>
                                <w:lang w:val="fr-FR"/>
                              </w:rPr>
                              <w:t xml:space="preserve"> the architecture to build SDK/ADT items for and means</w:t>
                            </w:r>
                          </w:p>
                          <w:p w:rsidR="00317015" w:rsidRPr="0060334E" w:rsidRDefault="00317015" w:rsidP="00162ADB">
                            <w:pPr>
                              <w:spacing w:after="0" w:line="260" w:lineRule="exact"/>
                              <w:ind w:left="100" w:hangingChars="50" w:hanging="100"/>
                              <w:rPr>
                                <w:rFonts w:ascii="Verdana" w:hAnsi="Verdana"/>
                                <w:lang w:val="fr-FR"/>
                              </w:rPr>
                            </w:pPr>
                            <w:r w:rsidRPr="0060334E">
                              <w:rPr>
                                <w:rFonts w:ascii="Verdana" w:hAnsi="Verdana"/>
                                <w:lang w:val="fr-FR"/>
                              </w:rPr>
                              <w:t># you can build the SDK packages for architectures other than the machine you are</w:t>
                            </w:r>
                          </w:p>
                          <w:p w:rsidR="00317015" w:rsidRPr="0060334E" w:rsidRDefault="00317015" w:rsidP="00162ADB">
                            <w:pPr>
                              <w:spacing w:after="0" w:line="260" w:lineRule="exact"/>
                              <w:ind w:left="100" w:hangingChars="50" w:hanging="100"/>
                              <w:rPr>
                                <w:rFonts w:ascii="Verdana" w:hAnsi="Verdana"/>
                                <w:lang w:val="fr-FR"/>
                              </w:rPr>
                            </w:pPr>
                            <w:r w:rsidRPr="0060334E">
                              <w:rPr>
                                <w:rFonts w:ascii="Verdana" w:hAnsi="Verdana"/>
                                <w:lang w:val="fr-FR"/>
                              </w:rPr>
                              <w:t># running the build on (i.e. building i686 packages on an x86_64 host.</w:t>
                            </w:r>
                          </w:p>
                          <w:p w:rsidR="00317015" w:rsidRPr="0060334E" w:rsidRDefault="00317015" w:rsidP="00162ADB">
                            <w:pPr>
                              <w:spacing w:after="0" w:line="260" w:lineRule="exact"/>
                              <w:ind w:left="100" w:hangingChars="50" w:hanging="100"/>
                              <w:rPr>
                                <w:rFonts w:ascii="Verdana" w:hAnsi="Verdana"/>
                                <w:lang w:val="fr-FR"/>
                              </w:rPr>
                            </w:pPr>
                            <w:r w:rsidRPr="0060334E">
                              <w:rPr>
                                <w:rFonts w:ascii="Verdana" w:hAnsi="Verdana"/>
                                <w:lang w:val="fr-FR"/>
                              </w:rPr>
                              <w:t># Supported values are i686 and x86_64</w:t>
                            </w:r>
                          </w:p>
                          <w:p w:rsidR="00317015" w:rsidRPr="0060334E" w:rsidRDefault="00317015" w:rsidP="00162ADB">
                            <w:pPr>
                              <w:spacing w:after="0" w:line="260" w:lineRule="exact"/>
                              <w:ind w:left="100" w:hangingChars="50" w:hanging="100"/>
                              <w:rPr>
                                <w:rFonts w:ascii="Verdana" w:hAnsi="Verdana"/>
                                <w:lang w:val="fr-FR" w:eastAsia="ja-JP"/>
                              </w:rPr>
                            </w:pPr>
                            <w:r w:rsidRPr="0060334E">
                              <w:rPr>
                                <w:rFonts w:ascii="Verdana" w:hAnsi="Verdana"/>
                                <w:lang w:val="fr-FR"/>
                              </w:rPr>
                              <w:t>#SDKMACHINE ?= "i686"</w:t>
                            </w:r>
                          </w:p>
                          <w:p w:rsidR="00317015" w:rsidRPr="00AC55FC" w:rsidRDefault="00317015" w:rsidP="00162ADB">
                            <w:pPr>
                              <w:spacing w:after="0" w:line="260" w:lineRule="exact"/>
                              <w:ind w:left="100" w:hangingChars="50" w:hanging="100"/>
                              <w:rPr>
                                <w:rFonts w:ascii="Verdana" w:hAnsi="Verdana"/>
                                <w:b/>
                                <w:color w:val="3366FF"/>
                                <w:lang w:val="fr-FR" w:eastAsia="ja-JP"/>
                              </w:rPr>
                            </w:pPr>
                            <w:r w:rsidRPr="00AC55FC">
                              <w:rPr>
                                <w:rFonts w:ascii="Verdana" w:hAnsi="Verdana"/>
                                <w:b/>
                                <w:color w:val="3366FF"/>
                                <w:lang w:val="fr-FR" w:eastAsia="ja-JP"/>
                              </w:rPr>
                              <w:t>SDKMACHINE</w:t>
                            </w:r>
                            <w:r>
                              <w:rPr>
                                <w:rFonts w:ascii="Verdana" w:hAnsi="Verdana"/>
                                <w:b/>
                                <w:color w:val="3366FF"/>
                                <w:lang w:val="fr-FR" w:eastAsia="ja-JP"/>
                              </w:rPr>
                              <w:t xml:space="preserve"> </w:t>
                            </w:r>
                            <w:r w:rsidRPr="00AC55FC">
                              <w:rPr>
                                <w:rFonts w:ascii="Verdana" w:hAnsi="Verdana"/>
                                <w:b/>
                                <w:color w:val="3366FF"/>
                                <w:lang w:val="fr-FR" w:eastAsia="ja-JP"/>
                              </w:rPr>
                              <w:t xml:space="preserve">?= </w:t>
                            </w:r>
                            <w:r w:rsidRPr="00AC55FC">
                              <w:rPr>
                                <w:rFonts w:ascii="Verdana" w:hAnsi="Verdana"/>
                                <w:b/>
                                <w:color w:val="3366FF"/>
                                <w:lang w:val="fr-FR"/>
                              </w:rPr>
                              <w:t>"</w:t>
                            </w:r>
                            <w:r>
                              <w:rPr>
                                <w:rFonts w:ascii="Verdana" w:hAnsi="Verdana"/>
                                <w:b/>
                                <w:color w:val="3366FF"/>
                                <w:lang w:val="fr-FR" w:eastAsia="ja-JP"/>
                              </w:rPr>
                              <w:t>x86_64</w:t>
                            </w:r>
                            <w:r w:rsidRPr="00AC55FC">
                              <w:rPr>
                                <w:rFonts w:ascii="Verdana" w:hAnsi="Verdana"/>
                                <w:b/>
                                <w:color w:val="3366FF"/>
                                <w:lang w:val="fr-F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6" type="#_x0000_t176" style="position:absolute;margin-left:-3.6pt;margin-top:30.55pt;width:477.5pt;height:2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" fillcolor="#ff9">
                <v:textbox>
                  <w:txbxContent>
                    <w:p w:rsidR="00317015" w:rsidRPr="0060334E" w:rsidRDefault="00317015" w:rsidP="00162ADB">
                      <w:pPr>
                        <w:spacing w:after="0" w:line="260" w:lineRule="exact"/>
                        <w:ind w:left="100" w:hangingChars="50" w:hanging="100"/>
                        <w:rPr>
                          <w:rFonts w:ascii="Verdana" w:hAnsi="Verdana"/>
                          <w:b/>
                          <w:lang w:val="fr-FR" w:eastAsia="ja-JP"/>
                        </w:rPr>
                      </w:pPr>
                      <w:r w:rsidRPr="0060334E">
                        <w:rPr>
                          <w:rFonts w:ascii="Verdana" w:hAnsi="Verdana"/>
                          <w:b/>
                          <w:lang w:val="fr-FR" w:eastAsia="ja-JP"/>
                        </w:rPr>
                        <w:t>On $</w:t>
                      </w:r>
                      <w:r>
                        <w:rPr>
                          <w:rFonts w:ascii="Verdana" w:hAnsi="Verdana"/>
                          <w:b/>
                          <w:lang w:val="fr-FR" w:eastAsia="ja-JP"/>
                        </w:rPr>
                        <w:t>{</w:t>
                      </w:r>
                      <w:r w:rsidRPr="0060334E">
                        <w:rPr>
                          <w:rFonts w:ascii="Verdana" w:hAnsi="Verdana"/>
                          <w:b/>
                          <w:lang w:val="fr-FR" w:eastAsia="ja-JP"/>
                        </w:rPr>
                        <w:t>W</w:t>
                      </w:r>
                      <w:r>
                        <w:rPr>
                          <w:rFonts w:ascii="Verdana" w:hAnsi="Verdana" w:hint="eastAsia"/>
                          <w:b/>
                          <w:lang w:val="fr-FR" w:eastAsia="ja-JP"/>
                        </w:rPr>
                        <w:t>OR</w:t>
                      </w:r>
                      <w:r w:rsidRPr="0060334E">
                        <w:rPr>
                          <w:rFonts w:ascii="Verdana" w:hAnsi="Verdana"/>
                          <w:b/>
                          <w:lang w:val="fr-FR" w:eastAsia="ja-JP"/>
                        </w:rPr>
                        <w:t>K</w:t>
                      </w:r>
                      <w:r>
                        <w:rPr>
                          <w:rFonts w:ascii="Verdana" w:hAnsi="Verdana"/>
                          <w:b/>
                          <w:lang w:val="fr-FR" w:eastAsia="ja-JP"/>
                        </w:rPr>
                        <w:t>}</w:t>
                      </w:r>
                      <w:r w:rsidRPr="0060334E">
                        <w:rPr>
                          <w:rFonts w:ascii="Verdana" w:hAnsi="Verdana"/>
                          <w:b/>
                          <w:lang w:val="fr-FR" w:eastAsia="ja-JP"/>
                        </w:rPr>
                        <w:t>/</w:t>
                      </w:r>
                      <w:proofErr w:type="spellStart"/>
                      <w:r w:rsidRPr="0060334E">
                        <w:rPr>
                          <w:rFonts w:ascii="Verdana" w:hAnsi="Verdana"/>
                          <w:b/>
                          <w:lang w:val="fr-FR" w:eastAsia="ja-JP"/>
                        </w:rPr>
                        <w:t>build</w:t>
                      </w:r>
                      <w:proofErr w:type="spellEnd"/>
                      <w:r w:rsidRPr="0060334E">
                        <w:rPr>
                          <w:rFonts w:ascii="Verdana" w:hAnsi="Verdana"/>
                          <w:b/>
                          <w:lang w:val="fr-FR" w:eastAsia="ja-JP"/>
                        </w:rPr>
                        <w:t>/</w:t>
                      </w:r>
                      <w:proofErr w:type="spellStart"/>
                      <w:r w:rsidRPr="0060334E">
                        <w:rPr>
                          <w:rFonts w:ascii="Verdana" w:hAnsi="Verdana"/>
                          <w:b/>
                          <w:lang w:val="fr-FR" w:eastAsia="ja-JP"/>
                        </w:rPr>
                        <w:t>conf</w:t>
                      </w:r>
                      <w:proofErr w:type="spellEnd"/>
                      <w:r w:rsidRPr="0060334E">
                        <w:rPr>
                          <w:rFonts w:ascii="Verdana" w:hAnsi="Verdana"/>
                          <w:b/>
                          <w:lang w:val="fr-FR" w:eastAsia="ja-JP"/>
                        </w:rPr>
                        <w:t>/</w:t>
                      </w:r>
                      <w:proofErr w:type="spellStart"/>
                      <w:r w:rsidRPr="0060334E">
                        <w:rPr>
                          <w:rFonts w:ascii="Verdana" w:hAnsi="Verdana"/>
                          <w:b/>
                          <w:lang w:val="fr-FR" w:eastAsia="ja-JP"/>
                        </w:rPr>
                        <w:t>local.conf</w:t>
                      </w:r>
                      <w:proofErr w:type="spellEnd"/>
                    </w:p>
                    <w:p w:rsidR="00317015" w:rsidRPr="0060334E" w:rsidRDefault="00317015" w:rsidP="00162ADB">
                      <w:pPr>
                        <w:spacing w:after="0" w:line="260" w:lineRule="exact"/>
                        <w:ind w:left="100" w:hangingChars="50" w:hanging="100"/>
                        <w:rPr>
                          <w:rFonts w:ascii="Verdana" w:hAnsi="Verdana"/>
                          <w:lang w:val="fr-FR" w:eastAsia="ja-JP"/>
                        </w:rPr>
                      </w:pPr>
                    </w:p>
                    <w:p w:rsidR="00317015" w:rsidRPr="0060334E" w:rsidRDefault="00317015" w:rsidP="00162ADB">
                      <w:pPr>
                        <w:spacing w:after="0" w:line="260" w:lineRule="exact"/>
                        <w:ind w:left="100" w:hangingChars="50" w:hanging="100"/>
                        <w:rPr>
                          <w:rFonts w:ascii="Verdana" w:hAnsi="Verdana"/>
                          <w:lang w:val="fr-FR"/>
                        </w:rPr>
                      </w:pPr>
                      <w:r w:rsidRPr="0060334E">
                        <w:rPr>
                          <w:rFonts w:ascii="Verdana" w:hAnsi="Verdana"/>
                          <w:lang w:val="fr-FR"/>
                        </w:rPr>
                        <w:t xml:space="preserve"># This variable </w:t>
                      </w:r>
                      <w:r w:rsidRPr="00BE489B">
                        <w:rPr>
                          <w:rFonts w:ascii="Verdana" w:hAnsi="Verdana"/>
                        </w:rPr>
                        <w:t>specified</w:t>
                      </w:r>
                      <w:r w:rsidRPr="0060334E">
                        <w:rPr>
                          <w:rFonts w:ascii="Verdana" w:hAnsi="Verdana"/>
                          <w:lang w:val="fr-FR"/>
                        </w:rPr>
                        <w:t xml:space="preserve"> the architecture to </w:t>
                      </w:r>
                      <w:proofErr w:type="spellStart"/>
                      <w:r w:rsidRPr="0060334E">
                        <w:rPr>
                          <w:rFonts w:ascii="Verdana" w:hAnsi="Verdana"/>
                          <w:lang w:val="fr-FR"/>
                        </w:rPr>
                        <w:t>build</w:t>
                      </w:r>
                      <w:proofErr w:type="spellEnd"/>
                      <w:r w:rsidRPr="0060334E">
                        <w:rPr>
                          <w:rFonts w:ascii="Verdana" w:hAnsi="Verdana"/>
                          <w:lang w:val="fr-FR"/>
                        </w:rPr>
                        <w:t xml:space="preserve"> SDK/ADT items for and </w:t>
                      </w:r>
                      <w:proofErr w:type="spellStart"/>
                      <w:r w:rsidRPr="0060334E">
                        <w:rPr>
                          <w:rFonts w:ascii="Verdana" w:hAnsi="Verdana"/>
                          <w:lang w:val="fr-FR"/>
                        </w:rPr>
                        <w:t>means</w:t>
                      </w:r>
                      <w:proofErr w:type="spellEnd"/>
                    </w:p>
                    <w:p w:rsidR="00317015" w:rsidRPr="0060334E" w:rsidRDefault="00317015" w:rsidP="00162ADB">
                      <w:pPr>
                        <w:spacing w:after="0" w:line="260" w:lineRule="exact"/>
                        <w:ind w:left="100" w:hangingChars="50" w:hanging="100"/>
                        <w:rPr>
                          <w:rFonts w:ascii="Verdana" w:hAnsi="Verdana"/>
                          <w:lang w:val="fr-FR"/>
                        </w:rPr>
                      </w:pPr>
                      <w:r w:rsidRPr="0060334E">
                        <w:rPr>
                          <w:rFonts w:ascii="Verdana" w:hAnsi="Verdana"/>
                          <w:lang w:val="fr-FR"/>
                        </w:rPr>
                        <w:t xml:space="preserve"># </w:t>
                      </w:r>
                      <w:proofErr w:type="spellStart"/>
                      <w:proofErr w:type="gramStart"/>
                      <w:r w:rsidRPr="0060334E">
                        <w:rPr>
                          <w:rFonts w:ascii="Verdana" w:hAnsi="Verdana"/>
                          <w:lang w:val="fr-FR"/>
                        </w:rPr>
                        <w:t>you</w:t>
                      </w:r>
                      <w:proofErr w:type="spellEnd"/>
                      <w:proofErr w:type="gramEnd"/>
                      <w:r w:rsidRPr="0060334E">
                        <w:rPr>
                          <w:rFonts w:ascii="Verdana" w:hAnsi="Verdana"/>
                          <w:lang w:val="fr-FR"/>
                        </w:rPr>
                        <w:t xml:space="preserve"> </w:t>
                      </w:r>
                      <w:proofErr w:type="spellStart"/>
                      <w:r w:rsidRPr="0060334E">
                        <w:rPr>
                          <w:rFonts w:ascii="Verdana" w:hAnsi="Verdana"/>
                          <w:lang w:val="fr-FR"/>
                        </w:rPr>
                        <w:t>can</w:t>
                      </w:r>
                      <w:proofErr w:type="spellEnd"/>
                      <w:r w:rsidRPr="0060334E">
                        <w:rPr>
                          <w:rFonts w:ascii="Verdana" w:hAnsi="Verdana"/>
                          <w:lang w:val="fr-FR"/>
                        </w:rPr>
                        <w:t xml:space="preserve"> </w:t>
                      </w:r>
                      <w:proofErr w:type="spellStart"/>
                      <w:r w:rsidRPr="0060334E">
                        <w:rPr>
                          <w:rFonts w:ascii="Verdana" w:hAnsi="Verdana"/>
                          <w:lang w:val="fr-FR"/>
                        </w:rPr>
                        <w:t>build</w:t>
                      </w:r>
                      <w:proofErr w:type="spellEnd"/>
                      <w:r w:rsidRPr="0060334E">
                        <w:rPr>
                          <w:rFonts w:ascii="Verdana" w:hAnsi="Verdana"/>
                          <w:lang w:val="fr-FR"/>
                        </w:rPr>
                        <w:t xml:space="preserve"> the SDK packages for architectures </w:t>
                      </w:r>
                      <w:proofErr w:type="spellStart"/>
                      <w:r w:rsidRPr="0060334E">
                        <w:rPr>
                          <w:rFonts w:ascii="Verdana" w:hAnsi="Verdana"/>
                          <w:lang w:val="fr-FR"/>
                        </w:rPr>
                        <w:t>other</w:t>
                      </w:r>
                      <w:proofErr w:type="spellEnd"/>
                      <w:r w:rsidRPr="0060334E">
                        <w:rPr>
                          <w:rFonts w:ascii="Verdana" w:hAnsi="Verdana"/>
                          <w:lang w:val="fr-FR"/>
                        </w:rPr>
                        <w:t xml:space="preserve"> </w:t>
                      </w:r>
                      <w:proofErr w:type="spellStart"/>
                      <w:r w:rsidRPr="0060334E">
                        <w:rPr>
                          <w:rFonts w:ascii="Verdana" w:hAnsi="Verdana"/>
                          <w:lang w:val="fr-FR"/>
                        </w:rPr>
                        <w:t>than</w:t>
                      </w:r>
                      <w:proofErr w:type="spellEnd"/>
                      <w:r w:rsidRPr="0060334E">
                        <w:rPr>
                          <w:rFonts w:ascii="Verdana" w:hAnsi="Verdana"/>
                          <w:lang w:val="fr-FR"/>
                        </w:rPr>
                        <w:t xml:space="preserve"> the machine </w:t>
                      </w:r>
                      <w:proofErr w:type="spellStart"/>
                      <w:r w:rsidRPr="0060334E">
                        <w:rPr>
                          <w:rFonts w:ascii="Verdana" w:hAnsi="Verdana"/>
                          <w:lang w:val="fr-FR"/>
                        </w:rPr>
                        <w:t>you</w:t>
                      </w:r>
                      <w:proofErr w:type="spellEnd"/>
                      <w:r w:rsidRPr="0060334E">
                        <w:rPr>
                          <w:rFonts w:ascii="Verdana" w:hAnsi="Verdana"/>
                          <w:lang w:val="fr-FR"/>
                        </w:rPr>
                        <w:t xml:space="preserve"> are</w:t>
                      </w:r>
                    </w:p>
                    <w:p w:rsidR="00317015" w:rsidRPr="0060334E" w:rsidRDefault="00317015" w:rsidP="00162ADB">
                      <w:pPr>
                        <w:spacing w:after="0" w:line="260" w:lineRule="exact"/>
                        <w:ind w:left="100" w:hangingChars="50" w:hanging="100"/>
                        <w:rPr>
                          <w:rFonts w:ascii="Verdana" w:hAnsi="Verdana"/>
                          <w:lang w:val="fr-FR"/>
                        </w:rPr>
                      </w:pPr>
                      <w:r w:rsidRPr="0060334E">
                        <w:rPr>
                          <w:rFonts w:ascii="Verdana" w:hAnsi="Verdana"/>
                          <w:lang w:val="fr-FR"/>
                        </w:rPr>
                        <w:t xml:space="preserve"># </w:t>
                      </w:r>
                      <w:proofErr w:type="gramStart"/>
                      <w:r w:rsidRPr="0060334E">
                        <w:rPr>
                          <w:rFonts w:ascii="Verdana" w:hAnsi="Verdana"/>
                          <w:lang w:val="fr-FR"/>
                        </w:rPr>
                        <w:t>running</w:t>
                      </w:r>
                      <w:proofErr w:type="gramEnd"/>
                      <w:r w:rsidRPr="0060334E">
                        <w:rPr>
                          <w:rFonts w:ascii="Verdana" w:hAnsi="Verdana"/>
                          <w:lang w:val="fr-FR"/>
                        </w:rPr>
                        <w:t xml:space="preserve"> the </w:t>
                      </w:r>
                      <w:proofErr w:type="spellStart"/>
                      <w:r w:rsidRPr="0060334E">
                        <w:rPr>
                          <w:rFonts w:ascii="Verdana" w:hAnsi="Verdana"/>
                          <w:lang w:val="fr-FR"/>
                        </w:rPr>
                        <w:t>build</w:t>
                      </w:r>
                      <w:proofErr w:type="spellEnd"/>
                      <w:r w:rsidRPr="0060334E">
                        <w:rPr>
                          <w:rFonts w:ascii="Verdana" w:hAnsi="Verdana"/>
                          <w:lang w:val="fr-FR"/>
                        </w:rPr>
                        <w:t xml:space="preserve"> </w:t>
                      </w:r>
                      <w:proofErr w:type="spellStart"/>
                      <w:r w:rsidRPr="0060334E">
                        <w:rPr>
                          <w:rFonts w:ascii="Verdana" w:hAnsi="Verdana"/>
                          <w:lang w:val="fr-FR"/>
                        </w:rPr>
                        <w:t>on</w:t>
                      </w:r>
                      <w:proofErr w:type="spellEnd"/>
                      <w:r w:rsidRPr="0060334E">
                        <w:rPr>
                          <w:rFonts w:ascii="Verdana" w:hAnsi="Verdana"/>
                          <w:lang w:val="fr-FR"/>
                        </w:rPr>
                        <w:t xml:space="preserve"> (i.e. building i686 packages on an x86_64 host.</w:t>
                      </w:r>
                    </w:p>
                    <w:p w:rsidR="00317015" w:rsidRPr="0060334E" w:rsidRDefault="00317015" w:rsidP="00162ADB">
                      <w:pPr>
                        <w:spacing w:after="0" w:line="260" w:lineRule="exact"/>
                        <w:ind w:left="100" w:hangingChars="50" w:hanging="100"/>
                        <w:rPr>
                          <w:rFonts w:ascii="Verdana" w:hAnsi="Verdana"/>
                          <w:lang w:val="fr-FR"/>
                        </w:rPr>
                      </w:pPr>
                      <w:r w:rsidRPr="0060334E">
                        <w:rPr>
                          <w:rFonts w:ascii="Verdana" w:hAnsi="Verdana"/>
                          <w:lang w:val="fr-FR"/>
                        </w:rPr>
                        <w:t xml:space="preserve"># </w:t>
                      </w:r>
                      <w:proofErr w:type="spellStart"/>
                      <w:r w:rsidRPr="0060334E">
                        <w:rPr>
                          <w:rFonts w:ascii="Verdana" w:hAnsi="Verdana"/>
                          <w:lang w:val="fr-FR"/>
                        </w:rPr>
                        <w:t>Supported</w:t>
                      </w:r>
                      <w:proofErr w:type="spellEnd"/>
                      <w:r w:rsidRPr="0060334E">
                        <w:rPr>
                          <w:rFonts w:ascii="Verdana" w:hAnsi="Verdana"/>
                          <w:lang w:val="fr-FR"/>
                        </w:rPr>
                        <w:t xml:space="preserve"> values are i686 and x86_64</w:t>
                      </w:r>
                    </w:p>
                    <w:p w:rsidR="00317015" w:rsidRPr="0060334E" w:rsidRDefault="00317015" w:rsidP="00162ADB">
                      <w:pPr>
                        <w:spacing w:after="0" w:line="260" w:lineRule="exact"/>
                        <w:ind w:left="100" w:hangingChars="50" w:hanging="100"/>
                        <w:rPr>
                          <w:rFonts w:ascii="Verdana" w:hAnsi="Verdana"/>
                          <w:lang w:val="fr-FR" w:eastAsia="ja-JP"/>
                        </w:rPr>
                      </w:pPr>
                      <w:r w:rsidRPr="0060334E">
                        <w:rPr>
                          <w:rFonts w:ascii="Verdana" w:hAnsi="Verdana"/>
                          <w:lang w:val="fr-FR"/>
                        </w:rPr>
                        <w:t>#SDKMACHINE ?= "i686"</w:t>
                      </w:r>
                    </w:p>
                    <w:p w:rsidR="00317015" w:rsidRPr="00AC55FC" w:rsidRDefault="00317015" w:rsidP="00162ADB">
                      <w:pPr>
                        <w:spacing w:after="0" w:line="260" w:lineRule="exact"/>
                        <w:ind w:left="100" w:hangingChars="50" w:hanging="100"/>
                        <w:rPr>
                          <w:rFonts w:ascii="Verdana" w:hAnsi="Verdana"/>
                          <w:b/>
                          <w:color w:val="3366FF"/>
                          <w:lang w:val="fr-FR" w:eastAsia="ja-JP"/>
                        </w:rPr>
                      </w:pPr>
                      <w:r w:rsidRPr="00AC55FC">
                        <w:rPr>
                          <w:rFonts w:ascii="Verdana" w:hAnsi="Verdana"/>
                          <w:b/>
                          <w:color w:val="3366FF"/>
                          <w:lang w:val="fr-FR" w:eastAsia="ja-JP"/>
                        </w:rPr>
                        <w:t>SDKMACHINE</w:t>
                      </w:r>
                      <w:r>
                        <w:rPr>
                          <w:rFonts w:ascii="Verdana" w:hAnsi="Verdana"/>
                          <w:b/>
                          <w:color w:val="3366FF"/>
                          <w:lang w:val="fr-FR" w:eastAsia="ja-JP"/>
                        </w:rPr>
                        <w:t xml:space="preserve"> </w:t>
                      </w:r>
                      <w:r w:rsidRPr="00AC55FC">
                        <w:rPr>
                          <w:rFonts w:ascii="Verdana" w:hAnsi="Verdana"/>
                          <w:b/>
                          <w:color w:val="3366FF"/>
                          <w:lang w:val="fr-FR" w:eastAsia="ja-JP"/>
                        </w:rPr>
                        <w:t xml:space="preserve">?= </w:t>
                      </w:r>
                      <w:r w:rsidRPr="00AC55FC">
                        <w:rPr>
                          <w:rFonts w:ascii="Verdana" w:hAnsi="Verdana"/>
                          <w:b/>
                          <w:color w:val="3366FF"/>
                          <w:lang w:val="fr-FR"/>
                        </w:rPr>
                        <w:t>"</w:t>
                      </w:r>
                      <w:r>
                        <w:rPr>
                          <w:rFonts w:ascii="Verdana" w:hAnsi="Verdana"/>
                          <w:b/>
                          <w:color w:val="3366FF"/>
                          <w:lang w:val="fr-FR" w:eastAsia="ja-JP"/>
                        </w:rPr>
                        <w:t>x86_64</w:t>
                      </w:r>
                      <w:r w:rsidRPr="00AC55FC">
                        <w:rPr>
                          <w:rFonts w:ascii="Verdana" w:hAnsi="Verdana"/>
                          <w:b/>
                          <w:color w:val="3366FF"/>
                          <w:lang w:val="fr-FR"/>
                        </w:rPr>
                        <w:t>"</w:t>
                      </w:r>
                    </w:p>
                  </w:txbxContent>
                </v:textbox>
              </v:shape>
            </w:pict>
          </mc:Fallback>
        </mc:AlternateContent>
      </w:r>
      <w:r w:rsidR="001640DD">
        <w:rPr>
          <w:lang w:eastAsia="ja-JP"/>
        </w:rPr>
        <w:t>P</w:t>
      </w:r>
      <w:r w:rsidR="00162ADB">
        <w:rPr>
          <w:rFonts w:hint="eastAsia"/>
          <w:lang w:eastAsia="ja-JP"/>
        </w:rPr>
        <w:t>lease modify SDKMACHINE description on $</w:t>
      </w:r>
      <w:r w:rsidR="00B871A7">
        <w:rPr>
          <w:lang w:eastAsia="ja-JP"/>
        </w:rPr>
        <w:t>{</w:t>
      </w:r>
      <w:r w:rsidR="00162ADB">
        <w:rPr>
          <w:rFonts w:hint="eastAsia"/>
          <w:lang w:eastAsia="ja-JP"/>
        </w:rPr>
        <w:t>WORK</w:t>
      </w:r>
      <w:r w:rsidR="00B871A7">
        <w:rPr>
          <w:lang w:eastAsia="ja-JP"/>
        </w:rPr>
        <w:t>}</w:t>
      </w:r>
      <w:r w:rsidR="00162ADB">
        <w:rPr>
          <w:rFonts w:hint="eastAsia"/>
          <w:lang w:eastAsia="ja-JP"/>
        </w:rPr>
        <w:t>/build/conf/local.conf</w:t>
      </w:r>
      <w:r w:rsidR="00110DD9">
        <w:rPr>
          <w:lang w:eastAsia="ja-JP"/>
        </w:rPr>
        <w:t>.</w:t>
      </w:r>
    </w:p>
    <w:p w:rsidR="00162ADB" w:rsidRPr="001640DD" w:rsidRDefault="00162ADB" w:rsidP="00162ADB">
      <w:pPr>
        <w:rPr>
          <w:lang w:eastAsia="ja-JP"/>
        </w:rPr>
      </w:pPr>
    </w:p>
    <w:p w:rsidR="00162ADB" w:rsidRDefault="00162ADB" w:rsidP="00162ADB">
      <w:pPr>
        <w:rPr>
          <w:lang w:eastAsia="ja-JP"/>
        </w:rPr>
      </w:pPr>
    </w:p>
    <w:p w:rsidR="00162ADB" w:rsidRDefault="00162ADB" w:rsidP="00162ADB">
      <w:pPr>
        <w:rPr>
          <w:lang w:eastAsia="ja-JP"/>
        </w:rPr>
      </w:pPr>
    </w:p>
    <w:p w:rsidR="00162ADB" w:rsidRDefault="00162ADB" w:rsidP="00162ADB">
      <w:pPr>
        <w:rPr>
          <w:lang w:eastAsia="ja-JP"/>
        </w:rPr>
      </w:pPr>
    </w:p>
    <w:p w:rsidR="00162ADB" w:rsidRDefault="00162ADB" w:rsidP="00162ADB">
      <w:pPr>
        <w:rPr>
          <w:lang w:eastAsia="ja-JP"/>
        </w:rPr>
      </w:pPr>
    </w:p>
    <w:p w:rsidR="00162ADB" w:rsidRDefault="00162ADB" w:rsidP="00162ADB">
      <w:pPr>
        <w:rPr>
          <w:lang w:eastAsia="ja-JP"/>
        </w:rPr>
      </w:pPr>
    </w:p>
    <w:p w:rsidR="00F33DB4" w:rsidRDefault="00F33DB4" w:rsidP="00162ADB">
      <w:pPr>
        <w:rPr>
          <w:lang w:eastAsia="ja-JP"/>
        </w:rPr>
      </w:pPr>
    </w:p>
    <w:p w:rsidR="009F1E3D" w:rsidRDefault="009F1E3D" w:rsidP="00162ADB">
      <w:pPr>
        <w:rPr>
          <w:lang w:eastAsia="ja-JP"/>
        </w:rPr>
      </w:pPr>
      <w:r>
        <w:rPr>
          <w:rFonts w:hint="eastAsia"/>
          <w:lang w:eastAsia="ja-JP"/>
        </w:rPr>
        <w:t>Note) 32bit Ubuntu 14.04 is not supported.</w:t>
      </w:r>
    </w:p>
    <w:p w:rsidR="00162ADB" w:rsidRPr="00DB2778" w:rsidRDefault="00162ADB" w:rsidP="00EB0935">
      <w:pPr>
        <w:pageBreakBefore/>
        <w:spacing w:line="260" w:lineRule="exact"/>
        <w:outlineLvl w:val="1"/>
        <w:rPr>
          <w:rFonts w:ascii="Arial" w:hAnsi="Arial" w:cs="Arial"/>
          <w:b/>
          <w:bCs/>
          <w:lang w:eastAsia="ja-JP"/>
        </w:rPr>
      </w:pPr>
      <w:r>
        <w:rPr>
          <w:rFonts w:ascii="Arial" w:hAnsi="Arial" w:cs="Arial"/>
          <w:b/>
          <w:bCs/>
        </w:rPr>
        <w:lastRenderedPageBreak/>
        <w:t xml:space="preserve">Step </w:t>
      </w:r>
      <w:r>
        <w:rPr>
          <w:rFonts w:ascii="Arial" w:hAnsi="Arial" w:cs="Arial" w:hint="eastAsia"/>
          <w:b/>
          <w:bCs/>
          <w:lang w:eastAsia="ja-JP"/>
        </w:rPr>
        <w:t>2 building toolchain package with bitbake</w:t>
      </w:r>
    </w:p>
    <w:p w:rsidR="00317FA4" w:rsidRPr="00CD0DDD" w:rsidRDefault="009E6F83" w:rsidP="00BF3C35">
      <w:pPr>
        <w:rPr>
          <w:rFonts w:ascii="Arial" w:hAnsi="Arial" w:cs="Arial"/>
          <w:lang w:eastAsia="ja-JP"/>
        </w:rPr>
      </w:pPr>
      <w:r>
        <w:rPr>
          <w:noProof/>
          <w:lang w:eastAsia="ja-JP"/>
        </w:rPr>
        <mc:AlternateContent>
          <mc:Choice Requires="wps">
            <w:drawing>
              <wp:anchor distT="0" distB="0" distL="114300" distR="114300" simplePos="0" relativeHeight="251649024" behindDoc="0" locked="0" layoutInCell="1" allowOverlap="1">
                <wp:simplePos x="0" y="0"/>
                <wp:positionH relativeFrom="margin">
                  <wp:align>left</wp:align>
                </wp:positionH>
                <wp:positionV relativeFrom="paragraph">
                  <wp:posOffset>45085</wp:posOffset>
                </wp:positionV>
                <wp:extent cx="5926455" cy="1066800"/>
                <wp:effectExtent l="0" t="0" r="17145" b="19050"/>
                <wp:wrapTopAndBottom/>
                <wp:docPr id="906" name="フローチャート : 代替処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1066800"/>
                        </a:xfrm>
                        <a:prstGeom prst="flowChartAlternateProcess">
                          <a:avLst/>
                        </a:prstGeom>
                        <a:solidFill>
                          <a:srgbClr val="FFFF99"/>
                        </a:solidFill>
                        <a:ln w="9525">
                          <a:solidFill>
                            <a:srgbClr val="000000"/>
                          </a:solidFill>
                          <a:miter lim="800000"/>
                          <a:headEnd/>
                          <a:tailEnd/>
                        </a:ln>
                      </wps:spPr>
                      <wps:txbx>
                        <w:txbxContent>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rPr>
                              <w:t xml:space="preserve">$ </w:t>
                            </w:r>
                            <w:r w:rsidRPr="00AC55FC">
                              <w:rPr>
                                <w:rFonts w:ascii="Verdana" w:hAnsi="Verdana" w:cs="MS PGothic"/>
                                <w:b/>
                                <w:color w:val="3366FF"/>
                              </w:rPr>
                              <w:t xml:space="preserve">cd </w:t>
                            </w:r>
                            <w:r w:rsidRPr="00AC55FC">
                              <w:rPr>
                                <w:rFonts w:ascii="Verdana" w:hAnsi="Verdana" w:cs="MS PGothic" w:hint="eastAsia"/>
                                <w:b/>
                                <w:color w:val="3366FF"/>
                              </w:rPr>
                              <w:t>$</w:t>
                            </w:r>
                            <w:r>
                              <w:rPr>
                                <w:rFonts w:ascii="Verdana" w:hAnsi="Verdana" w:cs="MS PGothic"/>
                                <w:b/>
                                <w:color w:val="3366FF"/>
                              </w:rPr>
                              <w:t>{</w:t>
                            </w:r>
                            <w:r w:rsidRPr="00AC55FC">
                              <w:rPr>
                                <w:rFonts w:ascii="Verdana" w:hAnsi="Verdana" w:cs="MS PGothic" w:hint="eastAsia"/>
                                <w:b/>
                                <w:color w:val="3366FF"/>
                              </w:rPr>
                              <w:t>WORK</w:t>
                            </w:r>
                            <w:r>
                              <w:rPr>
                                <w:rFonts w:ascii="Verdana" w:hAnsi="Verdana" w:cs="MS PGothic"/>
                                <w:b/>
                                <w:color w:val="3366FF"/>
                              </w:rPr>
                              <w:t>}</w:t>
                            </w:r>
                            <w:r w:rsidRPr="00AC55FC">
                              <w:rPr>
                                <w:rFonts w:ascii="Verdana" w:hAnsi="Verdana" w:cs="MS PGothic" w:hint="eastAsia"/>
                                <w:b/>
                                <w:color w:val="3366FF"/>
                              </w:rPr>
                              <w:t>/</w:t>
                            </w:r>
                            <w:r w:rsidRPr="00AC55FC">
                              <w:rPr>
                                <w:rFonts w:ascii="Verdana" w:hAnsi="Verdana" w:cs="MS PGothic" w:hint="eastAsia"/>
                                <w:b/>
                                <w:color w:val="3366FF"/>
                                <w:lang w:eastAsia="ja-JP"/>
                              </w:rPr>
                              <w:t>build</w:t>
                            </w:r>
                          </w:p>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rPr>
                              <w:t xml:space="preserve">$ bitbake </w:t>
                            </w:r>
                            <w:r>
                              <w:rPr>
                                <w:rFonts w:ascii="Verdana" w:hAnsi="Verdana" w:cs="MS PGothic" w:hint="eastAsia"/>
                                <w:b/>
                                <w:color w:val="3366FF"/>
                                <w:lang w:eastAsia="ja-JP"/>
                              </w:rPr>
                              <w:t>core-image-</w:t>
                            </w:r>
                            <w:r>
                              <w:rPr>
                                <w:rFonts w:ascii="Verdana" w:hAnsi="Verdana" w:cs="MS PGothic"/>
                                <w:b/>
                                <w:color w:val="3366FF"/>
                                <w:lang w:eastAsia="ja-JP"/>
                              </w:rPr>
                              <w:t>weston(qt)</w:t>
                            </w:r>
                            <w:r>
                              <w:rPr>
                                <w:rFonts w:ascii="Verdana" w:hAnsi="Verdana" w:cs="MS PGothic" w:hint="eastAsia"/>
                                <w:b/>
                                <w:color w:val="3366FF"/>
                                <w:lang w:eastAsia="ja-JP"/>
                              </w:rPr>
                              <w:t>-sdk -</w:t>
                            </w:r>
                            <w:r w:rsidRPr="00AC55FC">
                              <w:rPr>
                                <w:rFonts w:ascii="Verdana" w:hAnsi="Verdana" w:cs="MS PGothic"/>
                                <w:b/>
                                <w:color w:val="3366FF"/>
                                <w:lang w:eastAsia="ja-JP"/>
                              </w:rPr>
                              <w:t>c</w:t>
                            </w:r>
                            <w:r w:rsidRPr="00AC55FC">
                              <w:rPr>
                                <w:rFonts w:ascii="Verdana" w:hAnsi="Verdana" w:cs="MS PGothic" w:hint="eastAsia"/>
                                <w:b/>
                                <w:color w:val="3366FF"/>
                                <w:lang w:eastAsia="ja-JP"/>
                              </w:rPr>
                              <w:t xml:space="preserve"> populate_sdk</w:t>
                            </w:r>
                          </w:p>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lang w:eastAsia="ja-JP"/>
                              </w:rPr>
                              <w:t xml:space="preserve">$ cp </w:t>
                            </w:r>
                            <w:r w:rsidRPr="00E8238B">
                              <w:rPr>
                                <w:rFonts w:ascii="Verdana" w:hAnsi="Verdana" w:cs="MS PGothic"/>
                                <w:b/>
                                <w:color w:val="3366FF"/>
                                <w:lang w:eastAsia="ja-JP"/>
                              </w:rPr>
                              <w:t>tmp/deploy/sdk/poky-glibc-x86_64-</w:t>
                            </w:r>
                            <w:r>
                              <w:rPr>
                                <w:rFonts w:ascii="Verdana" w:hAnsi="Verdana" w:cs="MS PGothic" w:hint="eastAsia"/>
                                <w:b/>
                                <w:color w:val="3366FF"/>
                                <w:lang w:eastAsia="ja-JP"/>
                              </w:rPr>
                              <w:t>core</w:t>
                            </w:r>
                            <w:r w:rsidRPr="00E8238B">
                              <w:rPr>
                                <w:rFonts w:ascii="Verdana" w:hAnsi="Verdana" w:cs="MS PGothic"/>
                                <w:b/>
                                <w:color w:val="3366FF"/>
                                <w:lang w:eastAsia="ja-JP"/>
                              </w:rPr>
                              <w:t>-image</w:t>
                            </w:r>
                            <w:r>
                              <w:rPr>
                                <w:rFonts w:ascii="Verdana" w:hAnsi="Verdana" w:cs="MS PGothic" w:hint="eastAsia"/>
                                <w:b/>
                                <w:color w:val="3366FF"/>
                                <w:lang w:eastAsia="ja-JP"/>
                              </w:rPr>
                              <w:t>-</w:t>
                            </w:r>
                            <w:r>
                              <w:rPr>
                                <w:rFonts w:ascii="Verdana" w:hAnsi="Verdana" w:cs="MS PGothic"/>
                                <w:b/>
                                <w:color w:val="3366FF"/>
                                <w:lang w:eastAsia="ja-JP"/>
                              </w:rPr>
                              <w:t>weston(qt)</w:t>
                            </w:r>
                            <w:r w:rsidRPr="00E8238B">
                              <w:rPr>
                                <w:rFonts w:ascii="Verdana" w:hAnsi="Verdana" w:cs="MS PGothic"/>
                                <w:b/>
                                <w:color w:val="3366FF"/>
                                <w:lang w:eastAsia="ja-JP"/>
                              </w:rPr>
                              <w:t>-sdk-</w:t>
                            </w:r>
                            <w:r w:rsidRPr="00975B4D">
                              <w:t xml:space="preserve"> </w:t>
                            </w:r>
                            <w:r w:rsidRPr="00975B4D">
                              <w:rPr>
                                <w:rFonts w:ascii="Verdana" w:hAnsi="Verdana" w:cs="MS PGothic"/>
                                <w:b/>
                                <w:color w:val="3366FF"/>
                                <w:lang w:eastAsia="ja-JP"/>
                              </w:rPr>
                              <w:t>aarch64-</w:t>
                            </w:r>
                            <w:r w:rsidRPr="00236A35">
                              <w:rPr>
                                <w:rFonts w:ascii="Verdana" w:hAnsi="Verdana" w:cs="MS PGothic"/>
                                <w:b/>
                                <w:color w:val="3366FF"/>
                                <w:lang w:eastAsia="ja-JP"/>
                              </w:rPr>
                              <w:t>toolchain</w:t>
                            </w:r>
                            <w:r w:rsidRPr="00F5780D">
                              <w:rPr>
                                <w:rFonts w:ascii="Verdana" w:hAnsi="Verdana" w:cs="MS PGothic"/>
                                <w:b/>
                                <w:color w:val="3366FF"/>
                                <w:lang w:eastAsia="ja-JP"/>
                              </w:rPr>
                              <w:t>-</w:t>
                            </w:r>
                            <w:r w:rsidRPr="00E50848">
                              <w:rPr>
                                <w:rFonts w:ascii="Verdana" w:hAnsi="Verdana" w:cs="MS PGothic"/>
                                <w:b/>
                                <w:color w:val="3366FF"/>
                                <w:lang w:eastAsia="ja-JP"/>
                              </w:rPr>
                              <w:t>2.4.3</w:t>
                            </w:r>
                            <w:r w:rsidRPr="00F5780D">
                              <w:rPr>
                                <w:rFonts w:ascii="Verdana" w:hAnsi="Verdana" w:cs="MS PGothic"/>
                                <w:b/>
                                <w:color w:val="3366FF"/>
                                <w:lang w:eastAsia="ja-JP"/>
                              </w:rPr>
                              <w:t xml:space="preserve">.sh </w:t>
                            </w:r>
                            <w:r w:rsidRPr="00947458">
                              <w:rPr>
                                <w:rFonts w:ascii="Verdana" w:hAnsi="Verdana" w:cs="MS PGothic"/>
                                <w:b/>
                                <w:lang w:eastAsia="ja-JP"/>
                              </w:rPr>
                              <w:t>(shared dir. where able to access from each Host PCs)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16" o:spid="_x0000_s1057" type="#_x0000_t176" style="position:absolute;margin-left:0;margin-top:3.55pt;width:466.65pt;height:84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" fillcolor="#ff9">
                <v:textbox>
                  <w:txbxContent>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rPr>
                        <w:t xml:space="preserve">$ </w:t>
                      </w:r>
                      <w:proofErr w:type="gramStart"/>
                      <w:r w:rsidRPr="00AC55FC">
                        <w:rPr>
                          <w:rFonts w:ascii="Verdana" w:hAnsi="Verdana" w:cs="MS PGothic"/>
                          <w:b/>
                          <w:color w:val="3366FF"/>
                        </w:rPr>
                        <w:t>cd</w:t>
                      </w:r>
                      <w:proofErr w:type="gramEnd"/>
                      <w:r w:rsidRPr="00AC55FC">
                        <w:rPr>
                          <w:rFonts w:ascii="Verdana" w:hAnsi="Verdana" w:cs="MS PGothic"/>
                          <w:b/>
                          <w:color w:val="3366FF"/>
                        </w:rPr>
                        <w:t xml:space="preserve"> </w:t>
                      </w:r>
                      <w:r w:rsidRPr="00AC55FC">
                        <w:rPr>
                          <w:rFonts w:ascii="Verdana" w:hAnsi="Verdana" w:cs="MS PGothic" w:hint="eastAsia"/>
                          <w:b/>
                          <w:color w:val="3366FF"/>
                        </w:rPr>
                        <w:t>$</w:t>
                      </w:r>
                      <w:r>
                        <w:rPr>
                          <w:rFonts w:ascii="Verdana" w:hAnsi="Verdana" w:cs="MS PGothic"/>
                          <w:b/>
                          <w:color w:val="3366FF"/>
                        </w:rPr>
                        <w:t>{</w:t>
                      </w:r>
                      <w:r w:rsidRPr="00AC55FC">
                        <w:rPr>
                          <w:rFonts w:ascii="Verdana" w:hAnsi="Verdana" w:cs="MS PGothic" w:hint="eastAsia"/>
                          <w:b/>
                          <w:color w:val="3366FF"/>
                        </w:rPr>
                        <w:t>WORK</w:t>
                      </w:r>
                      <w:r>
                        <w:rPr>
                          <w:rFonts w:ascii="Verdana" w:hAnsi="Verdana" w:cs="MS PGothic"/>
                          <w:b/>
                          <w:color w:val="3366FF"/>
                        </w:rPr>
                        <w:t>}</w:t>
                      </w:r>
                      <w:r w:rsidRPr="00AC55FC">
                        <w:rPr>
                          <w:rFonts w:ascii="Verdana" w:hAnsi="Verdana" w:cs="MS PGothic" w:hint="eastAsia"/>
                          <w:b/>
                          <w:color w:val="3366FF"/>
                        </w:rPr>
                        <w:t>/</w:t>
                      </w:r>
                      <w:r w:rsidRPr="00AC55FC">
                        <w:rPr>
                          <w:rFonts w:ascii="Verdana" w:hAnsi="Verdana" w:cs="MS PGothic" w:hint="eastAsia"/>
                          <w:b/>
                          <w:color w:val="3366FF"/>
                          <w:lang w:eastAsia="ja-JP"/>
                        </w:rPr>
                        <w:t>build</w:t>
                      </w:r>
                    </w:p>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rPr>
                        <w:t xml:space="preserve">$ </w:t>
                      </w:r>
                      <w:proofErr w:type="gramStart"/>
                      <w:r w:rsidRPr="00AC55FC">
                        <w:rPr>
                          <w:rFonts w:ascii="Verdana" w:hAnsi="Verdana" w:cs="MS PGothic" w:hint="eastAsia"/>
                          <w:b/>
                          <w:color w:val="3366FF"/>
                        </w:rPr>
                        <w:t>bitbake</w:t>
                      </w:r>
                      <w:proofErr w:type="gramEnd"/>
                      <w:r w:rsidRPr="00AC55FC">
                        <w:rPr>
                          <w:rFonts w:ascii="Verdana" w:hAnsi="Verdana" w:cs="MS PGothic" w:hint="eastAsia"/>
                          <w:b/>
                          <w:color w:val="3366FF"/>
                        </w:rPr>
                        <w:t xml:space="preserve"> </w:t>
                      </w:r>
                      <w:r>
                        <w:rPr>
                          <w:rFonts w:ascii="Verdana" w:hAnsi="Verdana" w:cs="MS PGothic" w:hint="eastAsia"/>
                          <w:b/>
                          <w:color w:val="3366FF"/>
                          <w:lang w:eastAsia="ja-JP"/>
                        </w:rPr>
                        <w:t>core-image-</w:t>
                      </w:r>
                      <w:r>
                        <w:rPr>
                          <w:rFonts w:ascii="Verdana" w:hAnsi="Verdana" w:cs="MS PGothic"/>
                          <w:b/>
                          <w:color w:val="3366FF"/>
                          <w:lang w:eastAsia="ja-JP"/>
                        </w:rPr>
                        <w:t>weston(qt)</w:t>
                      </w:r>
                      <w:r>
                        <w:rPr>
                          <w:rFonts w:ascii="Verdana" w:hAnsi="Verdana" w:cs="MS PGothic" w:hint="eastAsia"/>
                          <w:b/>
                          <w:color w:val="3366FF"/>
                          <w:lang w:eastAsia="ja-JP"/>
                        </w:rPr>
                        <w:t>-</w:t>
                      </w:r>
                      <w:proofErr w:type="spellStart"/>
                      <w:r>
                        <w:rPr>
                          <w:rFonts w:ascii="Verdana" w:hAnsi="Verdana" w:cs="MS PGothic" w:hint="eastAsia"/>
                          <w:b/>
                          <w:color w:val="3366FF"/>
                          <w:lang w:eastAsia="ja-JP"/>
                        </w:rPr>
                        <w:t>sdk</w:t>
                      </w:r>
                      <w:proofErr w:type="spellEnd"/>
                      <w:r>
                        <w:rPr>
                          <w:rFonts w:ascii="Verdana" w:hAnsi="Verdana" w:cs="MS PGothic" w:hint="eastAsia"/>
                          <w:b/>
                          <w:color w:val="3366FF"/>
                          <w:lang w:eastAsia="ja-JP"/>
                        </w:rPr>
                        <w:t xml:space="preserve"> -</w:t>
                      </w:r>
                      <w:r w:rsidRPr="00AC55FC">
                        <w:rPr>
                          <w:rFonts w:ascii="Verdana" w:hAnsi="Verdana" w:cs="MS PGothic"/>
                          <w:b/>
                          <w:color w:val="3366FF"/>
                          <w:lang w:eastAsia="ja-JP"/>
                        </w:rPr>
                        <w:t>c</w:t>
                      </w:r>
                      <w:r w:rsidRPr="00AC55FC">
                        <w:rPr>
                          <w:rFonts w:ascii="Verdana" w:hAnsi="Verdana" w:cs="MS PGothic" w:hint="eastAsia"/>
                          <w:b/>
                          <w:color w:val="3366FF"/>
                          <w:lang w:eastAsia="ja-JP"/>
                        </w:rPr>
                        <w:t xml:space="preserve"> </w:t>
                      </w:r>
                      <w:proofErr w:type="spellStart"/>
                      <w:r w:rsidRPr="00AC55FC">
                        <w:rPr>
                          <w:rFonts w:ascii="Verdana" w:hAnsi="Verdana" w:cs="MS PGothic" w:hint="eastAsia"/>
                          <w:b/>
                          <w:color w:val="3366FF"/>
                          <w:lang w:eastAsia="ja-JP"/>
                        </w:rPr>
                        <w:t>populate_sdk</w:t>
                      </w:r>
                      <w:proofErr w:type="spellEnd"/>
                    </w:p>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lang w:eastAsia="ja-JP"/>
                        </w:rPr>
                        <w:t xml:space="preserve">$ </w:t>
                      </w:r>
                      <w:proofErr w:type="gramStart"/>
                      <w:r w:rsidRPr="00AC55FC">
                        <w:rPr>
                          <w:rFonts w:ascii="Verdana" w:hAnsi="Verdana" w:cs="MS PGothic" w:hint="eastAsia"/>
                          <w:b/>
                          <w:color w:val="3366FF"/>
                          <w:lang w:eastAsia="ja-JP"/>
                        </w:rPr>
                        <w:t>cp</w:t>
                      </w:r>
                      <w:proofErr w:type="gramEnd"/>
                      <w:r w:rsidRPr="00AC55FC">
                        <w:rPr>
                          <w:rFonts w:ascii="Verdana" w:hAnsi="Verdana" w:cs="MS PGothic" w:hint="eastAsia"/>
                          <w:b/>
                          <w:color w:val="3366FF"/>
                          <w:lang w:eastAsia="ja-JP"/>
                        </w:rPr>
                        <w:t xml:space="preserve"> </w:t>
                      </w:r>
                      <w:r w:rsidRPr="00E8238B">
                        <w:rPr>
                          <w:rFonts w:ascii="Verdana" w:hAnsi="Verdana" w:cs="MS PGothic"/>
                          <w:b/>
                          <w:color w:val="3366FF"/>
                          <w:lang w:eastAsia="ja-JP"/>
                        </w:rPr>
                        <w:t>tmp/deploy/</w:t>
                      </w:r>
                      <w:proofErr w:type="spellStart"/>
                      <w:r w:rsidRPr="00E8238B">
                        <w:rPr>
                          <w:rFonts w:ascii="Verdana" w:hAnsi="Verdana" w:cs="MS PGothic"/>
                          <w:b/>
                          <w:color w:val="3366FF"/>
                          <w:lang w:eastAsia="ja-JP"/>
                        </w:rPr>
                        <w:t>sdk</w:t>
                      </w:r>
                      <w:proofErr w:type="spellEnd"/>
                      <w:r w:rsidRPr="00E8238B">
                        <w:rPr>
                          <w:rFonts w:ascii="Verdana" w:hAnsi="Verdana" w:cs="MS PGothic"/>
                          <w:b/>
                          <w:color w:val="3366FF"/>
                          <w:lang w:eastAsia="ja-JP"/>
                        </w:rPr>
                        <w:t>/poky-glibc-x86_64-</w:t>
                      </w:r>
                      <w:r>
                        <w:rPr>
                          <w:rFonts w:ascii="Verdana" w:hAnsi="Verdana" w:cs="MS PGothic" w:hint="eastAsia"/>
                          <w:b/>
                          <w:color w:val="3366FF"/>
                          <w:lang w:eastAsia="ja-JP"/>
                        </w:rPr>
                        <w:t>core</w:t>
                      </w:r>
                      <w:r w:rsidRPr="00E8238B">
                        <w:rPr>
                          <w:rFonts w:ascii="Verdana" w:hAnsi="Verdana" w:cs="MS PGothic"/>
                          <w:b/>
                          <w:color w:val="3366FF"/>
                          <w:lang w:eastAsia="ja-JP"/>
                        </w:rPr>
                        <w:t>-image</w:t>
                      </w:r>
                      <w:r>
                        <w:rPr>
                          <w:rFonts w:ascii="Verdana" w:hAnsi="Verdana" w:cs="MS PGothic" w:hint="eastAsia"/>
                          <w:b/>
                          <w:color w:val="3366FF"/>
                          <w:lang w:eastAsia="ja-JP"/>
                        </w:rPr>
                        <w:t>-</w:t>
                      </w:r>
                      <w:r>
                        <w:rPr>
                          <w:rFonts w:ascii="Verdana" w:hAnsi="Verdana" w:cs="MS PGothic"/>
                          <w:b/>
                          <w:color w:val="3366FF"/>
                          <w:lang w:eastAsia="ja-JP"/>
                        </w:rPr>
                        <w:t>weston(qt)</w:t>
                      </w:r>
                      <w:r w:rsidRPr="00E8238B">
                        <w:rPr>
                          <w:rFonts w:ascii="Verdana" w:hAnsi="Verdana" w:cs="MS PGothic"/>
                          <w:b/>
                          <w:color w:val="3366FF"/>
                          <w:lang w:eastAsia="ja-JP"/>
                        </w:rPr>
                        <w:t>-</w:t>
                      </w:r>
                      <w:proofErr w:type="spellStart"/>
                      <w:r w:rsidRPr="00E8238B">
                        <w:rPr>
                          <w:rFonts w:ascii="Verdana" w:hAnsi="Verdana" w:cs="MS PGothic"/>
                          <w:b/>
                          <w:color w:val="3366FF"/>
                          <w:lang w:eastAsia="ja-JP"/>
                        </w:rPr>
                        <w:t>sdk</w:t>
                      </w:r>
                      <w:proofErr w:type="spellEnd"/>
                      <w:r w:rsidRPr="00E8238B">
                        <w:rPr>
                          <w:rFonts w:ascii="Verdana" w:hAnsi="Verdana" w:cs="MS PGothic"/>
                          <w:b/>
                          <w:color w:val="3366FF"/>
                          <w:lang w:eastAsia="ja-JP"/>
                        </w:rPr>
                        <w:t>-</w:t>
                      </w:r>
                      <w:r w:rsidRPr="00975B4D">
                        <w:t xml:space="preserve"> </w:t>
                      </w:r>
                      <w:r w:rsidRPr="00975B4D">
                        <w:rPr>
                          <w:rFonts w:ascii="Verdana" w:hAnsi="Verdana" w:cs="MS PGothic"/>
                          <w:b/>
                          <w:color w:val="3366FF"/>
                          <w:lang w:eastAsia="ja-JP"/>
                        </w:rPr>
                        <w:t>aarch64-</w:t>
                      </w:r>
                      <w:r w:rsidRPr="00236A35">
                        <w:rPr>
                          <w:rFonts w:ascii="Verdana" w:hAnsi="Verdana" w:cs="MS PGothic"/>
                          <w:b/>
                          <w:color w:val="3366FF"/>
                          <w:lang w:eastAsia="ja-JP"/>
                        </w:rPr>
                        <w:t>toolchain</w:t>
                      </w:r>
                      <w:r w:rsidRPr="00F5780D">
                        <w:rPr>
                          <w:rFonts w:ascii="Verdana" w:hAnsi="Verdana" w:cs="MS PGothic"/>
                          <w:b/>
                          <w:color w:val="3366FF"/>
                          <w:lang w:eastAsia="ja-JP"/>
                        </w:rPr>
                        <w:t>-</w:t>
                      </w:r>
                      <w:r w:rsidRPr="00E50848">
                        <w:rPr>
                          <w:rFonts w:ascii="Verdana" w:hAnsi="Verdana" w:cs="MS PGothic"/>
                          <w:b/>
                          <w:color w:val="3366FF"/>
                          <w:lang w:eastAsia="ja-JP"/>
                        </w:rPr>
                        <w:t>2.4.3</w:t>
                      </w:r>
                      <w:r w:rsidRPr="00F5780D">
                        <w:rPr>
                          <w:rFonts w:ascii="Verdana" w:hAnsi="Verdana" w:cs="MS PGothic"/>
                          <w:b/>
                          <w:color w:val="3366FF"/>
                          <w:lang w:eastAsia="ja-JP"/>
                        </w:rPr>
                        <w:t xml:space="preserve">.sh </w:t>
                      </w:r>
                      <w:r w:rsidRPr="00947458">
                        <w:rPr>
                          <w:rFonts w:ascii="Verdana" w:hAnsi="Verdana" w:cs="MS PGothic"/>
                          <w:b/>
                          <w:lang w:eastAsia="ja-JP"/>
                        </w:rPr>
                        <w:t>(shared dir. where able to access from each Host PCs)</w:t>
                      </w:r>
                    </w:p>
                  </w:txbxContent>
                </v:textbox>
                <w10:wrap type="topAndBottom" anchorx="margin"/>
              </v:shape>
            </w:pict>
          </mc:Fallback>
        </mc:AlternateContent>
      </w:r>
      <w:r w:rsidR="00C329F6">
        <w:rPr>
          <w:lang w:eastAsia="ja-JP"/>
        </w:rPr>
        <w:t xml:space="preserve">Note) </w:t>
      </w:r>
      <w:r w:rsidR="00C329F6" w:rsidRPr="00C329F6">
        <w:rPr>
          <w:lang w:eastAsia="ja-JP"/>
        </w:rPr>
        <w:t xml:space="preserve">Please perform </w:t>
      </w:r>
      <w:r w:rsidR="00C329F6">
        <w:rPr>
          <w:lang w:eastAsia="ja-JP"/>
        </w:rPr>
        <w:t>“bitbake core-image-minimal -c populate_sdk”</w:t>
      </w:r>
      <w:r w:rsidR="00C329F6" w:rsidRPr="00C329F6">
        <w:rPr>
          <w:lang w:eastAsia="ja-JP"/>
        </w:rPr>
        <w:t xml:space="preserve"> in </w:t>
      </w:r>
      <w:r w:rsidR="00C329F6">
        <w:rPr>
          <w:lang w:eastAsia="ja-JP"/>
        </w:rPr>
        <w:t>BSP</w:t>
      </w:r>
      <w:r w:rsidR="005E68CF">
        <w:rPr>
          <w:lang w:eastAsia="ja-JP"/>
        </w:rPr>
        <w:t xml:space="preserve"> O</w:t>
      </w:r>
      <w:r w:rsidR="00C329F6">
        <w:rPr>
          <w:lang w:eastAsia="ja-JP"/>
        </w:rPr>
        <w:t>nly</w:t>
      </w:r>
      <w:r w:rsidR="00C329F6" w:rsidRPr="00C329F6">
        <w:rPr>
          <w:lang w:eastAsia="ja-JP"/>
        </w:rPr>
        <w:t>.</w:t>
      </w:r>
    </w:p>
    <w:p w:rsidR="00162ADB" w:rsidRPr="00DB2778" w:rsidRDefault="00162ADB" w:rsidP="007639D9">
      <w:pPr>
        <w:spacing w:line="260" w:lineRule="exact"/>
        <w:outlineLvl w:val="1"/>
        <w:rPr>
          <w:rFonts w:ascii="Arial" w:hAnsi="Arial" w:cs="Arial"/>
          <w:b/>
          <w:bCs/>
          <w:lang w:eastAsia="ja-JP"/>
        </w:rPr>
      </w:pPr>
      <w:r>
        <w:rPr>
          <w:rFonts w:ascii="Arial" w:hAnsi="Arial" w:cs="Arial"/>
          <w:b/>
          <w:bCs/>
        </w:rPr>
        <w:t xml:space="preserve">Step </w:t>
      </w:r>
      <w:r>
        <w:rPr>
          <w:rFonts w:ascii="Arial" w:hAnsi="Arial" w:cs="Arial" w:hint="eastAsia"/>
          <w:b/>
          <w:bCs/>
          <w:lang w:eastAsia="ja-JP"/>
        </w:rPr>
        <w:t>3 Install toolchain on each Host PCs</w:t>
      </w:r>
    </w:p>
    <w:p w:rsidR="00162ADB" w:rsidRDefault="001E5530">
      <w:pPr>
        <w:rPr>
          <w:lang w:eastAsia="ja-JP"/>
        </w:rPr>
      </w:pPr>
      <w:r>
        <w:rPr>
          <w:noProof/>
          <w:lang w:eastAsia="ja-JP"/>
        </w:rPr>
        <mc:AlternateContent>
          <mc:Choice Requires="wps">
            <w:drawing>
              <wp:anchor distT="0" distB="0" distL="114300" distR="114300" simplePos="0" relativeHeight="251650048" behindDoc="0" locked="0" layoutInCell="1" allowOverlap="1">
                <wp:simplePos x="0" y="0"/>
                <wp:positionH relativeFrom="margin">
                  <wp:align>left</wp:align>
                </wp:positionH>
                <wp:positionV relativeFrom="paragraph">
                  <wp:posOffset>3735</wp:posOffset>
                </wp:positionV>
                <wp:extent cx="5926455" cy="1404518"/>
                <wp:effectExtent l="0" t="0" r="17145" b="24765"/>
                <wp:wrapTopAndBottom/>
                <wp:docPr id="905" name="フローチャート : 代替処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1404518"/>
                        </a:xfrm>
                        <a:prstGeom prst="flowChartAlternateProcess">
                          <a:avLst/>
                        </a:prstGeom>
                        <a:solidFill>
                          <a:srgbClr val="FFFF99"/>
                        </a:solidFill>
                        <a:ln w="9525">
                          <a:solidFill>
                            <a:srgbClr val="000000"/>
                          </a:solidFill>
                          <a:miter lim="800000"/>
                          <a:headEnd/>
                          <a:tailEnd/>
                        </a:ln>
                      </wps:spPr>
                      <wps:txbx>
                        <w:txbxContent>
                          <w:p w:rsidR="00317015" w:rsidRDefault="00317015" w:rsidP="00FE0AA5">
                            <w:pPr>
                              <w:spacing w:after="0" w:line="260" w:lineRule="exact"/>
                              <w:rPr>
                                <w:rFonts w:ascii="Verdana" w:hAnsi="Verdana" w:cs="MS PGothic"/>
                                <w:b/>
                                <w:color w:val="3366FF"/>
                                <w:lang w:eastAsia="ja-JP"/>
                              </w:rPr>
                            </w:pPr>
                            <w:r w:rsidRPr="00AC55FC">
                              <w:rPr>
                                <w:rFonts w:ascii="Verdana" w:hAnsi="Verdana" w:cs="MS PGothic" w:hint="eastAsia"/>
                                <w:b/>
                                <w:color w:val="3366FF"/>
                              </w:rPr>
                              <w:t xml:space="preserve">$ </w:t>
                            </w:r>
                            <w:r w:rsidRPr="00AC55FC">
                              <w:rPr>
                                <w:rFonts w:ascii="Verdana" w:hAnsi="Verdana" w:cs="MS PGothic" w:hint="eastAsia"/>
                                <w:b/>
                                <w:color w:val="3366FF"/>
                                <w:lang w:eastAsia="ja-JP"/>
                              </w:rPr>
                              <w:t xml:space="preserve">sudo (shared dir. </w:t>
                            </w:r>
                            <w:r w:rsidRPr="00AC55FC">
                              <w:rPr>
                                <w:rFonts w:ascii="Verdana" w:hAnsi="Verdana" w:cs="MS PGothic"/>
                                <w:b/>
                                <w:color w:val="3366FF"/>
                                <w:lang w:eastAsia="ja-JP"/>
                              </w:rPr>
                              <w:t>where</w:t>
                            </w:r>
                            <w:r w:rsidRPr="00AC55FC">
                              <w:rPr>
                                <w:rFonts w:ascii="Verdana" w:hAnsi="Verdana" w:cs="MS PGothic" w:hint="eastAsia"/>
                                <w:b/>
                                <w:color w:val="3366FF"/>
                                <w:lang w:eastAsia="ja-JP"/>
                              </w:rPr>
                              <w:t xml:space="preserve"> able to access from each Host PCs)/</w:t>
                            </w:r>
                            <w:r w:rsidRPr="00E8238B">
                              <w:rPr>
                                <w:rFonts w:ascii="Verdana" w:hAnsi="Verdana" w:cs="MS PGothic"/>
                                <w:b/>
                                <w:color w:val="3366FF"/>
                                <w:lang w:eastAsia="ja-JP"/>
                              </w:rPr>
                              <w:t>poky-glibc-x86_64-</w:t>
                            </w:r>
                            <w:r>
                              <w:rPr>
                                <w:rFonts w:ascii="Verdana" w:hAnsi="Verdana" w:cs="MS PGothic" w:hint="eastAsia"/>
                                <w:b/>
                                <w:color w:val="3366FF"/>
                                <w:lang w:eastAsia="ja-JP"/>
                              </w:rPr>
                              <w:t>core</w:t>
                            </w:r>
                            <w:r w:rsidRPr="00E8238B">
                              <w:rPr>
                                <w:rFonts w:ascii="Verdana" w:hAnsi="Verdana" w:cs="MS PGothic"/>
                                <w:b/>
                                <w:color w:val="3366FF"/>
                                <w:lang w:eastAsia="ja-JP"/>
                              </w:rPr>
                              <w:t>-image</w:t>
                            </w:r>
                            <w:r>
                              <w:rPr>
                                <w:rFonts w:ascii="Verdana" w:hAnsi="Verdana" w:cs="MS PGothic" w:hint="eastAsia"/>
                                <w:b/>
                                <w:color w:val="3366FF"/>
                                <w:lang w:eastAsia="ja-JP"/>
                              </w:rPr>
                              <w:t>-w</w:t>
                            </w:r>
                            <w:r>
                              <w:rPr>
                                <w:rFonts w:ascii="Verdana" w:hAnsi="Verdana" w:cs="MS PGothic"/>
                                <w:b/>
                                <w:color w:val="3366FF"/>
                                <w:lang w:eastAsia="ja-JP"/>
                              </w:rPr>
                              <w:t>eston(qt)</w:t>
                            </w:r>
                            <w:r w:rsidRPr="00E8238B">
                              <w:rPr>
                                <w:rFonts w:ascii="Verdana" w:hAnsi="Verdana" w:cs="MS PGothic"/>
                                <w:b/>
                                <w:color w:val="3366FF"/>
                                <w:lang w:eastAsia="ja-JP"/>
                              </w:rPr>
                              <w:t>-</w:t>
                            </w:r>
                            <w:r>
                              <w:rPr>
                                <w:rFonts w:ascii="Verdana" w:hAnsi="Verdana" w:cs="MS PGothic"/>
                                <w:b/>
                                <w:color w:val="3366FF"/>
                                <w:lang w:eastAsia="ja-JP"/>
                              </w:rPr>
                              <w:t>sdk-</w:t>
                            </w:r>
                            <w:r w:rsidRPr="00975B4D">
                              <w:rPr>
                                <w:rFonts w:ascii="Verdana" w:hAnsi="Verdana" w:cs="MS PGothic"/>
                                <w:b/>
                                <w:color w:val="3366FF"/>
                                <w:lang w:eastAsia="ja-JP"/>
                              </w:rPr>
                              <w:t>aarch64-</w:t>
                            </w:r>
                            <w:r w:rsidRPr="00236A35">
                              <w:rPr>
                                <w:rFonts w:ascii="Verdana" w:hAnsi="Verdana" w:cs="MS PGothic"/>
                                <w:b/>
                                <w:color w:val="3366FF"/>
                                <w:lang w:eastAsia="ja-JP"/>
                              </w:rPr>
                              <w:t>toolchain</w:t>
                            </w:r>
                            <w:r w:rsidRPr="00F5780D">
                              <w:rPr>
                                <w:rFonts w:ascii="Verdana" w:hAnsi="Verdana" w:cs="MS PGothic"/>
                                <w:b/>
                                <w:color w:val="3366FF"/>
                                <w:lang w:eastAsia="ja-JP"/>
                              </w:rPr>
                              <w:t>-</w:t>
                            </w:r>
                            <w:r w:rsidRPr="00E50848">
                              <w:rPr>
                                <w:rFonts w:ascii="Verdana" w:hAnsi="Verdana" w:cs="MS PGothic"/>
                                <w:b/>
                                <w:color w:val="3366FF"/>
                                <w:lang w:eastAsia="ja-JP"/>
                              </w:rPr>
                              <w:t>2.4.3</w:t>
                            </w:r>
                            <w:r w:rsidRPr="00F5780D">
                              <w:rPr>
                                <w:rFonts w:ascii="Verdana" w:hAnsi="Verdana" w:cs="MS PGothic"/>
                                <w:b/>
                                <w:color w:val="3366FF"/>
                                <w:lang w:eastAsia="ja-JP"/>
                              </w:rPr>
                              <w:t>.sh</w:t>
                            </w:r>
                          </w:p>
                          <w:p w:rsidR="00317015" w:rsidRDefault="00317015" w:rsidP="00B5138F">
                            <w:pPr>
                              <w:spacing w:after="0" w:line="260" w:lineRule="exact"/>
                              <w:rPr>
                                <w:rFonts w:ascii="Verdana" w:hAnsi="Verdana" w:cs="MS PGothic"/>
                                <w:b/>
                                <w:color w:val="3366FF"/>
                                <w:lang w:eastAsia="ja-JP"/>
                              </w:rPr>
                            </w:pPr>
                          </w:p>
                          <w:p w:rsidR="00317015" w:rsidRPr="00EC2C56" w:rsidRDefault="00317015" w:rsidP="00FE0AA5">
                            <w:pPr>
                              <w:spacing w:after="0" w:line="260" w:lineRule="exact"/>
                              <w:rPr>
                                <w:rFonts w:ascii="Verdana" w:hAnsi="Verdana" w:cs="MS PGothic"/>
                                <w:b/>
                                <w:color w:val="0070C0"/>
                                <w:lang w:eastAsia="ja-JP"/>
                              </w:rPr>
                            </w:pPr>
                            <w:r w:rsidRPr="00AC55FC" w:rsidDel="001C3055">
                              <w:rPr>
                                <w:rFonts w:ascii="Verdana" w:hAnsi="Verdana" w:cs="MS PGothic" w:hint="eastAsia"/>
                                <w:b/>
                                <w:color w:val="3366FF"/>
                              </w:rPr>
                              <w:t xml:space="preserve"> </w:t>
                            </w:r>
                            <w:r w:rsidRPr="00EC2C56">
                              <w:rPr>
                                <w:rFonts w:ascii="Verdana" w:hAnsi="Verdana" w:cs="MS PGothic"/>
                                <w:lang w:eastAsia="ja-JP"/>
                              </w:rPr>
                              <w:t>[sudo] password for (INSTALL person):</w:t>
                            </w:r>
                            <w:r w:rsidRPr="00EC2C56">
                              <w:rPr>
                                <w:rFonts w:ascii="Verdana" w:hAnsi="Verdana" w:cs="MS PGothic"/>
                                <w:b/>
                                <w:color w:val="3366FF"/>
                                <w:lang w:eastAsia="ja-JP"/>
                              </w:rPr>
                              <w:t xml:space="preserve"> </w:t>
                            </w:r>
                            <w:r w:rsidRPr="00AC55FC">
                              <w:rPr>
                                <w:rFonts w:ascii="Verdana" w:hAnsi="Verdana" w:cs="MS PGothic"/>
                                <w:b/>
                                <w:color w:val="3366FF"/>
                                <w:lang w:eastAsia="ja-JP"/>
                              </w:rPr>
                              <w:t>(password of your account)</w:t>
                            </w:r>
                          </w:p>
                          <w:p w:rsidR="00317015" w:rsidRPr="00AC55FC" w:rsidRDefault="00317015" w:rsidP="00FE0AA5">
                            <w:pPr>
                              <w:spacing w:after="0" w:line="260" w:lineRule="exact"/>
                              <w:rPr>
                                <w:rFonts w:ascii="Verdana" w:hAnsi="Verdana" w:cs="MS PGothic"/>
                                <w:lang w:eastAsia="ja-JP"/>
                              </w:rPr>
                            </w:pPr>
                            <w:r w:rsidRPr="00EC2C56">
                              <w:rPr>
                                <w:rFonts w:ascii="Verdana" w:hAnsi="Verdana" w:cs="MS PGothic"/>
                                <w:lang w:eastAsia="ja-JP"/>
                              </w:rPr>
                              <w:t>Enter target directory for SDK (default: /opt/poky</w:t>
                            </w:r>
                            <w:r w:rsidRPr="00F5780D">
                              <w:rPr>
                                <w:rFonts w:ascii="Verdana" w:hAnsi="Verdana" w:cs="MS PGothic"/>
                                <w:lang w:eastAsia="ja-JP"/>
                              </w:rPr>
                              <w:t>/</w:t>
                            </w:r>
                            <w:r w:rsidRPr="00E50848">
                              <w:rPr>
                                <w:rFonts w:ascii="Verdana" w:hAnsi="Verdana" w:cs="MS PGothic"/>
                                <w:lang w:eastAsia="ja-JP"/>
                              </w:rPr>
                              <w:t>2.4.3</w:t>
                            </w:r>
                            <w:r w:rsidRPr="00F5780D">
                              <w:rPr>
                                <w:rFonts w:ascii="Verdana" w:hAnsi="Verdana" w:cs="MS PGothic"/>
                                <w:lang w:eastAsia="ja-JP"/>
                              </w:rPr>
                              <w:t>):</w:t>
                            </w:r>
                            <w:r w:rsidRPr="00E50848">
                              <w:rPr>
                                <w:rFonts w:ascii="Verdana" w:hAnsi="Verdana" w:cs="MS PGothic"/>
                                <w:lang w:eastAsia="ja-JP"/>
                              </w:rPr>
                              <w:t xml:space="preserve"> </w:t>
                            </w:r>
                            <w:r w:rsidRPr="00AC55FC">
                              <w:rPr>
                                <w:rFonts w:ascii="Verdana" w:hAnsi="Verdana" w:cs="MS PGothic"/>
                                <w:b/>
                                <w:color w:val="3366FF"/>
                                <w:lang w:eastAsia="ja-JP"/>
                              </w:rPr>
                              <w:t>(just a return)</w:t>
                            </w:r>
                          </w:p>
                          <w:p w:rsidR="00317015" w:rsidRPr="00EC2C56" w:rsidRDefault="00317015" w:rsidP="00FE0AA5">
                            <w:pPr>
                              <w:spacing w:after="0" w:line="260" w:lineRule="exact"/>
                              <w:rPr>
                                <w:rFonts w:ascii="Verdana" w:hAnsi="Verdana"/>
                                <w:lang w:val="fr-FR" w:eastAsia="ja-JP"/>
                              </w:rPr>
                            </w:pPr>
                            <w:r w:rsidRPr="00EC2C56">
                              <w:rPr>
                                <w:rFonts w:ascii="Verdana" w:hAnsi="Verdana"/>
                                <w:lang w:val="fr-FR" w:eastAsia="ja-JP"/>
                              </w:rPr>
                              <w:t>Extracting SDK...done</w:t>
                            </w:r>
                          </w:p>
                          <w:p w:rsidR="00317015" w:rsidRDefault="00317015">
                            <w:r w:rsidRPr="00EC2C56">
                              <w:rPr>
                                <w:rFonts w:ascii="Verdana" w:hAnsi="Verdana"/>
                                <w:lang w:val="fr-FR" w:eastAsia="ja-JP"/>
                              </w:rPr>
                              <w:t>Setting it up...done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17" o:spid="_x0000_s1058" type="#_x0000_t176" style="position:absolute;margin-left:0;margin-top:.3pt;width:466.65pt;height:110.6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" fillcolor="#ff9">
                <v:textbox>
                  <w:txbxContent>
                    <w:p w:rsidR="00317015" w:rsidRDefault="00317015" w:rsidP="00FE0AA5">
                      <w:pPr>
                        <w:spacing w:after="0" w:line="260" w:lineRule="exact"/>
                        <w:rPr>
                          <w:rFonts w:ascii="Verdana" w:hAnsi="Verdana" w:cs="MS PGothic"/>
                          <w:b/>
                          <w:color w:val="3366FF"/>
                          <w:lang w:eastAsia="ja-JP"/>
                        </w:rPr>
                      </w:pPr>
                      <w:r w:rsidRPr="00AC55FC">
                        <w:rPr>
                          <w:rFonts w:ascii="Verdana" w:hAnsi="Verdana" w:cs="MS PGothic" w:hint="eastAsia"/>
                          <w:b/>
                          <w:color w:val="3366FF"/>
                        </w:rPr>
                        <w:t xml:space="preserve">$ </w:t>
                      </w:r>
                      <w:proofErr w:type="spellStart"/>
                      <w:proofErr w:type="gramStart"/>
                      <w:r w:rsidRPr="00AC55FC">
                        <w:rPr>
                          <w:rFonts w:ascii="Verdana" w:hAnsi="Verdana" w:cs="MS PGothic" w:hint="eastAsia"/>
                          <w:b/>
                          <w:color w:val="3366FF"/>
                          <w:lang w:eastAsia="ja-JP"/>
                        </w:rPr>
                        <w:t>sudo</w:t>
                      </w:r>
                      <w:proofErr w:type="spellEnd"/>
                      <w:proofErr w:type="gramEnd"/>
                      <w:r w:rsidRPr="00AC55FC">
                        <w:rPr>
                          <w:rFonts w:ascii="Verdana" w:hAnsi="Verdana" w:cs="MS PGothic" w:hint="eastAsia"/>
                          <w:b/>
                          <w:color w:val="3366FF"/>
                          <w:lang w:eastAsia="ja-JP"/>
                        </w:rPr>
                        <w:t xml:space="preserve"> (shared dir. </w:t>
                      </w:r>
                      <w:r w:rsidRPr="00AC55FC">
                        <w:rPr>
                          <w:rFonts w:ascii="Verdana" w:hAnsi="Verdana" w:cs="MS PGothic"/>
                          <w:b/>
                          <w:color w:val="3366FF"/>
                          <w:lang w:eastAsia="ja-JP"/>
                        </w:rPr>
                        <w:t>where</w:t>
                      </w:r>
                      <w:r w:rsidRPr="00AC55FC">
                        <w:rPr>
                          <w:rFonts w:ascii="Verdana" w:hAnsi="Verdana" w:cs="MS PGothic" w:hint="eastAsia"/>
                          <w:b/>
                          <w:color w:val="3366FF"/>
                          <w:lang w:eastAsia="ja-JP"/>
                        </w:rPr>
                        <w:t xml:space="preserve"> able to access from each Host PCs)/</w:t>
                      </w:r>
                      <w:r w:rsidRPr="00E8238B">
                        <w:rPr>
                          <w:rFonts w:ascii="Verdana" w:hAnsi="Verdana" w:cs="MS PGothic"/>
                          <w:b/>
                          <w:color w:val="3366FF"/>
                          <w:lang w:eastAsia="ja-JP"/>
                        </w:rPr>
                        <w:t>poky-glibc-x86_64-</w:t>
                      </w:r>
                      <w:r>
                        <w:rPr>
                          <w:rFonts w:ascii="Verdana" w:hAnsi="Verdana" w:cs="MS PGothic" w:hint="eastAsia"/>
                          <w:b/>
                          <w:color w:val="3366FF"/>
                          <w:lang w:eastAsia="ja-JP"/>
                        </w:rPr>
                        <w:t>core</w:t>
                      </w:r>
                      <w:r w:rsidRPr="00E8238B">
                        <w:rPr>
                          <w:rFonts w:ascii="Verdana" w:hAnsi="Verdana" w:cs="MS PGothic"/>
                          <w:b/>
                          <w:color w:val="3366FF"/>
                          <w:lang w:eastAsia="ja-JP"/>
                        </w:rPr>
                        <w:t>-image</w:t>
                      </w:r>
                      <w:r>
                        <w:rPr>
                          <w:rFonts w:ascii="Verdana" w:hAnsi="Verdana" w:cs="MS PGothic" w:hint="eastAsia"/>
                          <w:b/>
                          <w:color w:val="3366FF"/>
                          <w:lang w:eastAsia="ja-JP"/>
                        </w:rPr>
                        <w:t>-w</w:t>
                      </w:r>
                      <w:r>
                        <w:rPr>
                          <w:rFonts w:ascii="Verdana" w:hAnsi="Verdana" w:cs="MS PGothic"/>
                          <w:b/>
                          <w:color w:val="3366FF"/>
                          <w:lang w:eastAsia="ja-JP"/>
                        </w:rPr>
                        <w:t>eston(qt)</w:t>
                      </w:r>
                      <w:r w:rsidRPr="00E8238B">
                        <w:rPr>
                          <w:rFonts w:ascii="Verdana" w:hAnsi="Verdana" w:cs="MS PGothic"/>
                          <w:b/>
                          <w:color w:val="3366FF"/>
                          <w:lang w:eastAsia="ja-JP"/>
                        </w:rPr>
                        <w:t>-</w:t>
                      </w:r>
                      <w:r>
                        <w:rPr>
                          <w:rFonts w:ascii="Verdana" w:hAnsi="Verdana" w:cs="MS PGothic"/>
                          <w:b/>
                          <w:color w:val="3366FF"/>
                          <w:lang w:eastAsia="ja-JP"/>
                        </w:rPr>
                        <w:t>sdk-</w:t>
                      </w:r>
                      <w:r w:rsidRPr="00975B4D">
                        <w:rPr>
                          <w:rFonts w:ascii="Verdana" w:hAnsi="Verdana" w:cs="MS PGothic"/>
                          <w:b/>
                          <w:color w:val="3366FF"/>
                          <w:lang w:eastAsia="ja-JP"/>
                        </w:rPr>
                        <w:t>aarch64-</w:t>
                      </w:r>
                      <w:r w:rsidRPr="00236A35">
                        <w:rPr>
                          <w:rFonts w:ascii="Verdana" w:hAnsi="Verdana" w:cs="MS PGothic"/>
                          <w:b/>
                          <w:color w:val="3366FF"/>
                          <w:lang w:eastAsia="ja-JP"/>
                        </w:rPr>
                        <w:t>toolchain</w:t>
                      </w:r>
                      <w:r w:rsidRPr="00F5780D">
                        <w:rPr>
                          <w:rFonts w:ascii="Verdana" w:hAnsi="Verdana" w:cs="MS PGothic"/>
                          <w:b/>
                          <w:color w:val="3366FF"/>
                          <w:lang w:eastAsia="ja-JP"/>
                        </w:rPr>
                        <w:t>-</w:t>
                      </w:r>
                      <w:r w:rsidRPr="00E50848">
                        <w:rPr>
                          <w:rFonts w:ascii="Verdana" w:hAnsi="Verdana" w:cs="MS PGothic"/>
                          <w:b/>
                          <w:color w:val="3366FF"/>
                          <w:lang w:eastAsia="ja-JP"/>
                        </w:rPr>
                        <w:t>2.4.3</w:t>
                      </w:r>
                      <w:r w:rsidRPr="00F5780D">
                        <w:rPr>
                          <w:rFonts w:ascii="Verdana" w:hAnsi="Verdana" w:cs="MS PGothic"/>
                          <w:b/>
                          <w:color w:val="3366FF"/>
                          <w:lang w:eastAsia="ja-JP"/>
                        </w:rPr>
                        <w:t>.sh</w:t>
                      </w:r>
                    </w:p>
                    <w:p w:rsidR="00317015" w:rsidRDefault="00317015" w:rsidP="00B5138F">
                      <w:pPr>
                        <w:spacing w:after="0" w:line="260" w:lineRule="exact"/>
                        <w:rPr>
                          <w:rFonts w:ascii="Verdana" w:hAnsi="Verdana" w:cs="MS PGothic"/>
                          <w:b/>
                          <w:color w:val="3366FF"/>
                          <w:lang w:eastAsia="ja-JP"/>
                        </w:rPr>
                      </w:pPr>
                    </w:p>
                    <w:p w:rsidR="00317015" w:rsidRPr="00EC2C56" w:rsidRDefault="00317015" w:rsidP="00FE0AA5">
                      <w:pPr>
                        <w:spacing w:after="0" w:line="260" w:lineRule="exact"/>
                        <w:rPr>
                          <w:rFonts w:ascii="Verdana" w:hAnsi="Verdana" w:cs="MS PGothic"/>
                          <w:b/>
                          <w:color w:val="0070C0"/>
                          <w:lang w:eastAsia="ja-JP"/>
                        </w:rPr>
                      </w:pPr>
                      <w:r w:rsidRPr="00AC55FC" w:rsidDel="001C3055">
                        <w:rPr>
                          <w:rFonts w:ascii="Verdana" w:hAnsi="Verdana" w:cs="MS PGothic" w:hint="eastAsia"/>
                          <w:b/>
                          <w:color w:val="3366FF"/>
                        </w:rPr>
                        <w:t xml:space="preserve"> </w:t>
                      </w:r>
                      <w:r w:rsidRPr="00EC2C56">
                        <w:rPr>
                          <w:rFonts w:ascii="Verdana" w:hAnsi="Verdana" w:cs="MS PGothic"/>
                          <w:lang w:eastAsia="ja-JP"/>
                        </w:rPr>
                        <w:t>[</w:t>
                      </w:r>
                      <w:proofErr w:type="spellStart"/>
                      <w:proofErr w:type="gramStart"/>
                      <w:r w:rsidRPr="00EC2C56">
                        <w:rPr>
                          <w:rFonts w:ascii="Verdana" w:hAnsi="Verdana" w:cs="MS PGothic"/>
                          <w:lang w:eastAsia="ja-JP"/>
                        </w:rPr>
                        <w:t>sudo</w:t>
                      </w:r>
                      <w:proofErr w:type="spellEnd"/>
                      <w:proofErr w:type="gramEnd"/>
                      <w:r w:rsidRPr="00EC2C56">
                        <w:rPr>
                          <w:rFonts w:ascii="Verdana" w:hAnsi="Verdana" w:cs="MS PGothic"/>
                          <w:lang w:eastAsia="ja-JP"/>
                        </w:rPr>
                        <w:t>] password for (INSTALL person):</w:t>
                      </w:r>
                      <w:r w:rsidRPr="00EC2C56">
                        <w:rPr>
                          <w:rFonts w:ascii="Verdana" w:hAnsi="Verdana" w:cs="MS PGothic"/>
                          <w:b/>
                          <w:color w:val="3366FF"/>
                          <w:lang w:eastAsia="ja-JP"/>
                        </w:rPr>
                        <w:t xml:space="preserve"> </w:t>
                      </w:r>
                      <w:r w:rsidRPr="00AC55FC">
                        <w:rPr>
                          <w:rFonts w:ascii="Verdana" w:hAnsi="Verdana" w:cs="MS PGothic"/>
                          <w:b/>
                          <w:color w:val="3366FF"/>
                          <w:lang w:eastAsia="ja-JP"/>
                        </w:rPr>
                        <w:t>(password of your account)</w:t>
                      </w:r>
                    </w:p>
                    <w:p w:rsidR="00317015" w:rsidRPr="00AC55FC" w:rsidRDefault="00317015" w:rsidP="00FE0AA5">
                      <w:pPr>
                        <w:spacing w:after="0" w:line="260" w:lineRule="exact"/>
                        <w:rPr>
                          <w:rFonts w:ascii="Verdana" w:hAnsi="Verdana" w:cs="MS PGothic"/>
                          <w:lang w:eastAsia="ja-JP"/>
                        </w:rPr>
                      </w:pPr>
                      <w:r w:rsidRPr="00EC2C56">
                        <w:rPr>
                          <w:rFonts w:ascii="Verdana" w:hAnsi="Verdana" w:cs="MS PGothic"/>
                          <w:lang w:eastAsia="ja-JP"/>
                        </w:rPr>
                        <w:t>Enter target directory for SDK (default: /opt/poky</w:t>
                      </w:r>
                      <w:r w:rsidRPr="00F5780D">
                        <w:rPr>
                          <w:rFonts w:ascii="Verdana" w:hAnsi="Verdana" w:cs="MS PGothic"/>
                          <w:lang w:eastAsia="ja-JP"/>
                        </w:rPr>
                        <w:t>/</w:t>
                      </w:r>
                      <w:r w:rsidRPr="00E50848">
                        <w:rPr>
                          <w:rFonts w:ascii="Verdana" w:hAnsi="Verdana" w:cs="MS PGothic"/>
                          <w:lang w:eastAsia="ja-JP"/>
                        </w:rPr>
                        <w:t>2.4.3</w:t>
                      </w:r>
                      <w:r w:rsidRPr="00F5780D">
                        <w:rPr>
                          <w:rFonts w:ascii="Verdana" w:hAnsi="Verdana" w:cs="MS PGothic"/>
                          <w:lang w:eastAsia="ja-JP"/>
                        </w:rPr>
                        <w:t>):</w:t>
                      </w:r>
                      <w:r w:rsidRPr="00E50848">
                        <w:rPr>
                          <w:rFonts w:ascii="Verdana" w:hAnsi="Verdana" w:cs="MS PGothic"/>
                          <w:lang w:eastAsia="ja-JP"/>
                        </w:rPr>
                        <w:t xml:space="preserve"> </w:t>
                      </w:r>
                      <w:r w:rsidRPr="00AC55FC">
                        <w:rPr>
                          <w:rFonts w:ascii="Verdana" w:hAnsi="Verdana" w:cs="MS PGothic"/>
                          <w:b/>
                          <w:color w:val="3366FF"/>
                          <w:lang w:eastAsia="ja-JP"/>
                        </w:rPr>
                        <w:t>(just a return)</w:t>
                      </w:r>
                    </w:p>
                    <w:p w:rsidR="00317015" w:rsidRPr="00EC2C56" w:rsidRDefault="00317015" w:rsidP="00FE0AA5">
                      <w:pPr>
                        <w:spacing w:after="0" w:line="260" w:lineRule="exact"/>
                        <w:rPr>
                          <w:rFonts w:ascii="Verdana" w:hAnsi="Verdana"/>
                          <w:lang w:val="fr-FR" w:eastAsia="ja-JP"/>
                        </w:rPr>
                      </w:pPr>
                      <w:proofErr w:type="spellStart"/>
                      <w:r w:rsidRPr="00EC2C56">
                        <w:rPr>
                          <w:rFonts w:ascii="Verdana" w:hAnsi="Verdana"/>
                          <w:lang w:val="fr-FR" w:eastAsia="ja-JP"/>
                        </w:rPr>
                        <w:t>Extracting</w:t>
                      </w:r>
                      <w:proofErr w:type="spellEnd"/>
                      <w:r w:rsidRPr="00EC2C56">
                        <w:rPr>
                          <w:rFonts w:ascii="Verdana" w:hAnsi="Verdana"/>
                          <w:lang w:val="fr-FR" w:eastAsia="ja-JP"/>
                        </w:rPr>
                        <w:t xml:space="preserve"> SDK...</w:t>
                      </w:r>
                      <w:proofErr w:type="spellStart"/>
                      <w:r w:rsidRPr="00EC2C56">
                        <w:rPr>
                          <w:rFonts w:ascii="Verdana" w:hAnsi="Verdana"/>
                          <w:lang w:val="fr-FR" w:eastAsia="ja-JP"/>
                        </w:rPr>
                        <w:t>done</w:t>
                      </w:r>
                      <w:proofErr w:type="spellEnd"/>
                    </w:p>
                    <w:p w:rsidR="00317015" w:rsidRDefault="00317015">
                      <w:r w:rsidRPr="00EC2C56">
                        <w:rPr>
                          <w:rFonts w:ascii="Verdana" w:hAnsi="Verdana"/>
                          <w:lang w:val="fr-FR" w:eastAsia="ja-JP"/>
                        </w:rPr>
                        <w:t xml:space="preserve">Setting </w:t>
                      </w:r>
                      <w:proofErr w:type="spellStart"/>
                      <w:r w:rsidRPr="00EC2C56">
                        <w:rPr>
                          <w:rFonts w:ascii="Verdana" w:hAnsi="Verdana"/>
                          <w:lang w:val="fr-FR" w:eastAsia="ja-JP"/>
                        </w:rPr>
                        <w:t>it</w:t>
                      </w:r>
                      <w:proofErr w:type="spellEnd"/>
                      <w:r w:rsidRPr="00EC2C56">
                        <w:rPr>
                          <w:rFonts w:ascii="Verdana" w:hAnsi="Verdana"/>
                          <w:lang w:val="fr-FR" w:eastAsia="ja-JP"/>
                        </w:rPr>
                        <w:t xml:space="preserve"> up...</w:t>
                      </w:r>
                      <w:proofErr w:type="spellStart"/>
                      <w:r w:rsidRPr="00EC2C56">
                        <w:rPr>
                          <w:rFonts w:ascii="Verdana" w:hAnsi="Verdana"/>
                          <w:lang w:val="fr-FR" w:eastAsia="ja-JP"/>
                        </w:rPr>
                        <w:t>done</w:t>
                      </w:r>
                      <w:proofErr w:type="spellEnd"/>
                    </w:p>
                  </w:txbxContent>
                </v:textbox>
                <w10:wrap type="topAndBottom" anchorx="margin"/>
              </v:shape>
            </w:pict>
          </mc:Fallback>
        </mc:AlternateContent>
      </w:r>
    </w:p>
    <w:p w:rsidR="00343B6E" w:rsidRDefault="001E5530" w:rsidP="00162ADB">
      <w:pPr>
        <w:rPr>
          <w:lang w:eastAsia="ja-JP"/>
        </w:rPr>
      </w:pPr>
      <w:r>
        <w:rPr>
          <w:noProof/>
          <w:lang w:eastAsia="ja-JP"/>
        </w:rPr>
        <mc:AlternateContent>
          <mc:Choice Requires="wps">
            <w:drawing>
              <wp:anchor distT="0" distB="0" distL="114300" distR="114300" simplePos="0" relativeHeight="251695104" behindDoc="0" locked="0" layoutInCell="1" allowOverlap="1" wp14:anchorId="389DE5D5" wp14:editId="1C86F71F">
                <wp:simplePos x="0" y="0"/>
                <wp:positionH relativeFrom="margin">
                  <wp:align>left</wp:align>
                </wp:positionH>
                <wp:positionV relativeFrom="paragraph">
                  <wp:posOffset>291568</wp:posOffset>
                </wp:positionV>
                <wp:extent cx="5926455" cy="2260121"/>
                <wp:effectExtent l="0" t="0" r="17145" b="26035"/>
                <wp:wrapTopAndBottom/>
                <wp:docPr id="1377" name="フローチャート : 代替処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2260121"/>
                        </a:xfrm>
                        <a:prstGeom prst="flowChartAlternateProcess">
                          <a:avLst/>
                        </a:prstGeom>
                        <a:solidFill>
                          <a:srgbClr val="FFFF99"/>
                        </a:solidFill>
                        <a:ln w="9525">
                          <a:solidFill>
                            <a:srgbClr val="000000"/>
                          </a:solidFill>
                          <a:miter lim="800000"/>
                          <a:headEnd/>
                          <a:tailEnd/>
                        </a:ln>
                      </wps:spPr>
                      <wps:txbx>
                        <w:txbxContent>
                          <w:p w:rsidR="00317015" w:rsidRPr="00BF3C35" w:rsidRDefault="00317015" w:rsidP="001E5530">
                            <w:pPr>
                              <w:spacing w:after="0" w:line="260" w:lineRule="exact"/>
                              <w:rPr>
                                <w:rFonts w:ascii="Verdana" w:hAnsi="Verdana" w:cs="MS PGothic"/>
                                <w:lang w:eastAsia="ja-JP"/>
                              </w:rPr>
                            </w:pPr>
                            <w:r w:rsidRPr="00BF3C35">
                              <w:rPr>
                                <w:rFonts w:ascii="Verdana" w:hAnsi="Verdana" w:cs="MS PGothic"/>
                                <w:lang w:eastAsia="ja-JP"/>
                              </w:rPr>
                              <w:t>Compile also drivers which will not load (COMPILE_TEST) [N/y/?] &lt;Enter&gt;</w:t>
                            </w:r>
                          </w:p>
                          <w:p w:rsidR="00317015" w:rsidRPr="00BF3C35" w:rsidRDefault="00317015" w:rsidP="001E5530">
                            <w:pPr>
                              <w:spacing w:after="0" w:line="260" w:lineRule="exact"/>
                              <w:rPr>
                                <w:rFonts w:ascii="Verdana" w:hAnsi="Verdana" w:cs="MS PGothic"/>
                                <w:lang w:eastAsia="ja-JP"/>
                              </w:rPr>
                            </w:pPr>
                            <w:r w:rsidRPr="00BF3C35">
                              <w:rPr>
                                <w:rFonts w:ascii="Verdana" w:hAnsi="Verdana" w:cs="MS PGothic"/>
                                <w:lang w:eastAsia="ja-JP"/>
                              </w:rPr>
                              <w:t>Local version - append to kernel release (LOCALVERSION) [-yocto-standard] -yocto-standard</w:t>
                            </w:r>
                          </w:p>
                          <w:p w:rsidR="00317015" w:rsidRPr="00BF3C35" w:rsidRDefault="00317015" w:rsidP="001E5530">
                            <w:pPr>
                              <w:spacing w:after="0" w:line="260" w:lineRule="exact"/>
                              <w:rPr>
                                <w:rFonts w:ascii="Verdana" w:hAnsi="Verdana" w:cs="MS PGothic"/>
                                <w:lang w:eastAsia="ja-JP"/>
                              </w:rPr>
                            </w:pPr>
                            <w:r w:rsidRPr="00BF3C35">
                              <w:rPr>
                                <w:rFonts w:ascii="Verdana" w:hAnsi="Verdana" w:cs="MS PGothic"/>
                                <w:lang w:eastAsia="ja-JP"/>
                              </w:rPr>
                              <w:t>Automatically append version information to the version string (LOCALVERSION_AUTO) [Y/n/?] &lt;Enter&gt;</w:t>
                            </w:r>
                          </w:p>
                          <w:p w:rsidR="00317015" w:rsidRDefault="00317015" w:rsidP="001E5530">
                            <w:pPr>
                              <w:spacing w:after="0" w:line="260" w:lineRule="exact"/>
                              <w:rPr>
                                <w:rFonts w:ascii="Verdana" w:hAnsi="Verdana" w:cs="MS PGothic"/>
                                <w:lang w:eastAsia="ja-JP"/>
                              </w:rPr>
                            </w:pPr>
                            <w:r w:rsidRPr="00BF3C35">
                              <w:rPr>
                                <w:rFonts w:ascii="Verdana" w:hAnsi="Verdana" w:cs="MS PGothic"/>
                                <w:lang w:eastAsia="ja-JP"/>
                              </w:rPr>
                              <w:t>…</w:t>
                            </w:r>
                          </w:p>
                          <w:p w:rsidR="00317015" w:rsidRPr="005E14DA" w:rsidRDefault="00317015" w:rsidP="005E14DA">
                            <w:pPr>
                              <w:spacing w:after="0" w:line="260" w:lineRule="exact"/>
                              <w:rPr>
                                <w:rFonts w:ascii="Verdana" w:hAnsi="Verdana" w:cs="MS PGothic"/>
                                <w:lang w:eastAsia="ja-JP"/>
                              </w:rPr>
                            </w:pPr>
                            <w:r w:rsidRPr="005E14DA">
                              <w:rPr>
                                <w:rFonts w:ascii="Verdana" w:hAnsi="Verdana" w:cs="MS PGothic"/>
                                <w:lang w:eastAsia="ja-JP"/>
                              </w:rPr>
                              <w:t>SDK has been successfully set up and is ready to be used.</w:t>
                            </w:r>
                          </w:p>
                          <w:p w:rsidR="00317015" w:rsidRPr="005E14DA" w:rsidRDefault="00317015" w:rsidP="005E14DA">
                            <w:pPr>
                              <w:spacing w:after="0" w:line="260" w:lineRule="exact"/>
                              <w:rPr>
                                <w:rFonts w:ascii="Verdana" w:hAnsi="Verdana" w:cs="MS PGothic"/>
                                <w:lang w:eastAsia="ja-JP"/>
                              </w:rPr>
                            </w:pPr>
                            <w:r w:rsidRPr="005E14DA">
                              <w:rPr>
                                <w:rFonts w:ascii="Verdana" w:hAnsi="Verdana" w:cs="MS PGothic"/>
                                <w:lang w:eastAsia="ja-JP"/>
                              </w:rPr>
                              <w:t>Each time you wish to use the SDK in a new shell session, you need to source the environment setup script e.g.</w:t>
                            </w:r>
                          </w:p>
                          <w:p w:rsidR="00317015" w:rsidRPr="005E14DA" w:rsidRDefault="00317015" w:rsidP="005E14DA">
                            <w:pPr>
                              <w:spacing w:after="0" w:line="260" w:lineRule="exact"/>
                              <w:rPr>
                                <w:rFonts w:ascii="Verdana" w:hAnsi="Verdana" w:cs="MS PGothic"/>
                                <w:lang w:eastAsia="ja-JP"/>
                              </w:rPr>
                            </w:pPr>
                            <w:r w:rsidRPr="005E14DA">
                              <w:rPr>
                                <w:rFonts w:ascii="Verdana" w:hAnsi="Verdana" w:cs="MS PGothic"/>
                                <w:lang w:eastAsia="ja-JP"/>
                              </w:rPr>
                              <w:t xml:space="preserve"> $ . /opt/</w:t>
                            </w:r>
                            <w:r>
                              <w:rPr>
                                <w:rFonts w:ascii="Verdana" w:hAnsi="Verdana" w:cs="MS PGothic"/>
                                <w:lang w:eastAsia="ja-JP"/>
                              </w:rPr>
                              <w:t>poky</w:t>
                            </w:r>
                            <w:r w:rsidRPr="005E14DA">
                              <w:rPr>
                                <w:rFonts w:ascii="Verdana" w:hAnsi="Verdana" w:cs="MS PGothic"/>
                                <w:lang w:eastAsia="ja-JP"/>
                              </w:rPr>
                              <w:t>/2.4.3/environment-setup-aarch64-poky-linux</w:t>
                            </w:r>
                          </w:p>
                          <w:p w:rsidR="00317015" w:rsidRPr="00BF3C35" w:rsidRDefault="00317015" w:rsidP="005E14DA">
                            <w:pPr>
                              <w:spacing w:after="0" w:line="260" w:lineRule="exact"/>
                              <w:rPr>
                                <w:rFonts w:ascii="Verdana" w:hAnsi="Verdana" w:cs="MS PGothic"/>
                                <w:lang w:eastAsia="ja-JP"/>
                              </w:rPr>
                            </w:pPr>
                            <w:r w:rsidRPr="005E14DA">
                              <w:rPr>
                                <w:rFonts w:ascii="Verdana" w:hAnsi="Verdana" w:cs="MS PGothic"/>
                                <w:lang w:eastAsia="ja-JP"/>
                              </w:rPr>
                              <w:t xml:space="preserve"> $ . /opt/</w:t>
                            </w:r>
                            <w:r>
                              <w:rPr>
                                <w:rFonts w:ascii="Verdana" w:hAnsi="Verdana" w:cs="MS PGothic"/>
                                <w:lang w:eastAsia="ja-JP"/>
                              </w:rPr>
                              <w:t>poky</w:t>
                            </w:r>
                            <w:r w:rsidRPr="005E14DA">
                              <w:rPr>
                                <w:rFonts w:ascii="Verdana" w:hAnsi="Verdana" w:cs="MS PGothic"/>
                                <w:lang w:eastAsia="ja-JP"/>
                              </w:rPr>
                              <w:t>/2.4.3/environment-setup-armv7vehf-neon-pokymllib32-linux-gnueabi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DE5D5" id="_x0000_s1059" type="#_x0000_t176" style="position:absolute;margin-left:0;margin-top:22.95pt;width:466.65pt;height:177.9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" fillcolor="#ff9">
                <v:textbox>
                  <w:txbxContent>
                    <w:p w:rsidR="00317015" w:rsidRPr="00BF3C35" w:rsidRDefault="00317015" w:rsidP="001E5530">
                      <w:pPr>
                        <w:spacing w:after="0" w:line="260" w:lineRule="exact"/>
                        <w:rPr>
                          <w:rFonts w:ascii="Verdana" w:hAnsi="Verdana" w:cs="MS PGothic"/>
                          <w:lang w:eastAsia="ja-JP"/>
                        </w:rPr>
                      </w:pPr>
                      <w:r w:rsidRPr="00BF3C35">
                        <w:rPr>
                          <w:rFonts w:ascii="Verdana" w:hAnsi="Verdana" w:cs="MS PGothic"/>
                          <w:lang w:eastAsia="ja-JP"/>
                        </w:rPr>
                        <w:t>Compile also drivers which will not load (COMPILE_TEST) [N/y/?] &lt;Enter&gt;</w:t>
                      </w:r>
                    </w:p>
                    <w:p w:rsidR="00317015" w:rsidRPr="00BF3C35" w:rsidRDefault="00317015" w:rsidP="001E5530">
                      <w:pPr>
                        <w:spacing w:after="0" w:line="260" w:lineRule="exact"/>
                        <w:rPr>
                          <w:rFonts w:ascii="Verdana" w:hAnsi="Verdana" w:cs="MS PGothic"/>
                          <w:lang w:eastAsia="ja-JP"/>
                        </w:rPr>
                      </w:pPr>
                      <w:r w:rsidRPr="00BF3C35">
                        <w:rPr>
                          <w:rFonts w:ascii="Verdana" w:hAnsi="Verdana" w:cs="MS PGothic"/>
                          <w:lang w:eastAsia="ja-JP"/>
                        </w:rPr>
                        <w:t>Local version - append to kernel release (LOCALVERSION) [-yocto-standard] -yocto-standard</w:t>
                      </w:r>
                    </w:p>
                    <w:p w:rsidR="00317015" w:rsidRPr="00BF3C35" w:rsidRDefault="00317015" w:rsidP="001E5530">
                      <w:pPr>
                        <w:spacing w:after="0" w:line="260" w:lineRule="exact"/>
                        <w:rPr>
                          <w:rFonts w:ascii="Verdana" w:hAnsi="Verdana" w:cs="MS PGothic"/>
                          <w:lang w:eastAsia="ja-JP"/>
                        </w:rPr>
                      </w:pPr>
                      <w:r w:rsidRPr="00BF3C35">
                        <w:rPr>
                          <w:rFonts w:ascii="Verdana" w:hAnsi="Verdana" w:cs="MS PGothic"/>
                          <w:lang w:eastAsia="ja-JP"/>
                        </w:rPr>
                        <w:t>Automatically append version information to the version string (LOCALVERSION_AUTO) [Y/n/?] &lt;Enter&gt;</w:t>
                      </w:r>
                    </w:p>
                    <w:p w:rsidR="00317015" w:rsidRDefault="00317015" w:rsidP="001E5530">
                      <w:pPr>
                        <w:spacing w:after="0" w:line="260" w:lineRule="exact"/>
                        <w:rPr>
                          <w:rFonts w:ascii="Verdana" w:hAnsi="Verdana" w:cs="MS PGothic"/>
                          <w:lang w:eastAsia="ja-JP"/>
                        </w:rPr>
                      </w:pPr>
                      <w:r w:rsidRPr="00BF3C35">
                        <w:rPr>
                          <w:rFonts w:ascii="Verdana" w:hAnsi="Verdana" w:cs="MS PGothic"/>
                          <w:lang w:eastAsia="ja-JP"/>
                        </w:rPr>
                        <w:t>…</w:t>
                      </w:r>
                    </w:p>
                    <w:p w:rsidR="00317015" w:rsidRPr="005E14DA" w:rsidRDefault="00317015" w:rsidP="005E14DA">
                      <w:pPr>
                        <w:spacing w:after="0" w:line="260" w:lineRule="exact"/>
                        <w:rPr>
                          <w:rFonts w:ascii="Verdana" w:hAnsi="Verdana" w:cs="MS PGothic"/>
                          <w:lang w:eastAsia="ja-JP"/>
                        </w:rPr>
                      </w:pPr>
                      <w:r w:rsidRPr="005E14DA">
                        <w:rPr>
                          <w:rFonts w:ascii="Verdana" w:hAnsi="Verdana" w:cs="MS PGothic"/>
                          <w:lang w:eastAsia="ja-JP"/>
                        </w:rPr>
                        <w:t>SDK has been successfully set up and is ready to be used.</w:t>
                      </w:r>
                    </w:p>
                    <w:p w:rsidR="00317015" w:rsidRPr="005E14DA" w:rsidRDefault="00317015" w:rsidP="005E14DA">
                      <w:pPr>
                        <w:spacing w:after="0" w:line="260" w:lineRule="exact"/>
                        <w:rPr>
                          <w:rFonts w:ascii="Verdana" w:hAnsi="Verdana" w:cs="MS PGothic"/>
                          <w:lang w:eastAsia="ja-JP"/>
                        </w:rPr>
                      </w:pPr>
                      <w:r w:rsidRPr="005E14DA">
                        <w:rPr>
                          <w:rFonts w:ascii="Verdana" w:hAnsi="Verdana" w:cs="MS PGothic"/>
                          <w:lang w:eastAsia="ja-JP"/>
                        </w:rPr>
                        <w:t>Each time you wish to use the SDK in a new shell session, you need to source the environment setup script e.g.</w:t>
                      </w:r>
                    </w:p>
                    <w:p w:rsidR="00317015" w:rsidRPr="005E14DA" w:rsidRDefault="00317015" w:rsidP="005E14DA">
                      <w:pPr>
                        <w:spacing w:after="0" w:line="260" w:lineRule="exact"/>
                        <w:rPr>
                          <w:rFonts w:ascii="Verdana" w:hAnsi="Verdana" w:cs="MS PGothic"/>
                          <w:lang w:eastAsia="ja-JP"/>
                        </w:rPr>
                      </w:pPr>
                      <w:r w:rsidRPr="005E14DA">
                        <w:rPr>
                          <w:rFonts w:ascii="Verdana" w:hAnsi="Verdana" w:cs="MS PGothic"/>
                          <w:lang w:eastAsia="ja-JP"/>
                        </w:rPr>
                        <w:t xml:space="preserve"> $ . /opt/</w:t>
                      </w:r>
                      <w:r>
                        <w:rPr>
                          <w:rFonts w:ascii="Verdana" w:hAnsi="Verdana" w:cs="MS PGothic"/>
                          <w:lang w:eastAsia="ja-JP"/>
                        </w:rPr>
                        <w:t>poky</w:t>
                      </w:r>
                      <w:r w:rsidRPr="005E14DA">
                        <w:rPr>
                          <w:rFonts w:ascii="Verdana" w:hAnsi="Verdana" w:cs="MS PGothic"/>
                          <w:lang w:eastAsia="ja-JP"/>
                        </w:rPr>
                        <w:t>/2.4.3/environment-setup-aarch64-poky-linux</w:t>
                      </w:r>
                    </w:p>
                    <w:p w:rsidR="00317015" w:rsidRPr="00BF3C35" w:rsidRDefault="00317015" w:rsidP="005E14DA">
                      <w:pPr>
                        <w:spacing w:after="0" w:line="260" w:lineRule="exact"/>
                        <w:rPr>
                          <w:rFonts w:ascii="Verdana" w:hAnsi="Verdana" w:cs="MS PGothic"/>
                          <w:lang w:eastAsia="ja-JP"/>
                        </w:rPr>
                      </w:pPr>
                      <w:r w:rsidRPr="005E14DA">
                        <w:rPr>
                          <w:rFonts w:ascii="Verdana" w:hAnsi="Verdana" w:cs="MS PGothic"/>
                          <w:lang w:eastAsia="ja-JP"/>
                        </w:rPr>
                        <w:t xml:space="preserve"> $ . /opt/</w:t>
                      </w:r>
                      <w:r>
                        <w:rPr>
                          <w:rFonts w:ascii="Verdana" w:hAnsi="Verdana" w:cs="MS PGothic"/>
                          <w:lang w:eastAsia="ja-JP"/>
                        </w:rPr>
                        <w:t>poky</w:t>
                      </w:r>
                      <w:r w:rsidRPr="005E14DA">
                        <w:rPr>
                          <w:rFonts w:ascii="Verdana" w:hAnsi="Verdana" w:cs="MS PGothic"/>
                          <w:lang w:eastAsia="ja-JP"/>
                        </w:rPr>
                        <w:t>/2.4.3/environment-setup-armv7vehf-neon-pokymllib32-linux-gnueabi</w:t>
                      </w:r>
                    </w:p>
                  </w:txbxContent>
                </v:textbox>
                <w10:wrap type="topAndBottom" anchorx="margin"/>
              </v:shape>
            </w:pict>
          </mc:Fallback>
        </mc:AlternateContent>
      </w:r>
      <w:r>
        <w:rPr>
          <w:lang w:eastAsia="ja-JP"/>
        </w:rPr>
        <w:t>When it request to re configure please just enter to keep default value</w:t>
      </w:r>
    </w:p>
    <w:p w:rsidR="005E14DA" w:rsidRDefault="005E14DA" w:rsidP="00BF3C35">
      <w:pPr>
        <w:rPr>
          <w:lang w:eastAsia="ja-JP"/>
        </w:rPr>
      </w:pPr>
    </w:p>
    <w:p w:rsidR="00162ADB" w:rsidRPr="00DB2778" w:rsidRDefault="00162ADB" w:rsidP="00162ADB">
      <w:pPr>
        <w:spacing w:line="260" w:lineRule="exact"/>
        <w:outlineLvl w:val="1"/>
        <w:rPr>
          <w:rFonts w:ascii="Arial" w:hAnsi="Arial" w:cs="Arial"/>
          <w:b/>
          <w:bCs/>
          <w:lang w:eastAsia="ja-JP"/>
        </w:rPr>
      </w:pPr>
      <w:r>
        <w:rPr>
          <w:rFonts w:ascii="Arial" w:hAnsi="Arial" w:cs="Arial"/>
          <w:b/>
          <w:bCs/>
        </w:rPr>
        <w:t xml:space="preserve">Step </w:t>
      </w:r>
      <w:r>
        <w:rPr>
          <w:rFonts w:ascii="Arial" w:hAnsi="Arial" w:cs="Arial" w:hint="eastAsia"/>
          <w:b/>
          <w:bCs/>
          <w:lang w:eastAsia="ja-JP"/>
        </w:rPr>
        <w:t>4 setup environment variables for each compilation on each Host PCs</w:t>
      </w:r>
    </w:p>
    <w:p w:rsidR="00162ADB" w:rsidRDefault="00162ADB" w:rsidP="00162ADB">
      <w:pPr>
        <w:rPr>
          <w:lang w:eastAsia="ja-JP"/>
        </w:rPr>
      </w:pPr>
      <w:r>
        <w:rPr>
          <w:rFonts w:hint="eastAsia"/>
          <w:lang w:eastAsia="ja-JP"/>
        </w:rPr>
        <w:t xml:space="preserve">Please setup </w:t>
      </w:r>
      <w:r>
        <w:rPr>
          <w:lang w:eastAsia="ja-JP"/>
        </w:rPr>
        <w:t>environment</w:t>
      </w:r>
      <w:r>
        <w:rPr>
          <w:rFonts w:hint="eastAsia"/>
          <w:lang w:eastAsia="ja-JP"/>
        </w:rPr>
        <w:t xml:space="preserve"> variables as follows or integrate set-up sequence into your build </w:t>
      </w:r>
      <w:r>
        <w:rPr>
          <w:lang w:eastAsia="ja-JP"/>
        </w:rPr>
        <w:t>script</w:t>
      </w:r>
      <w:r>
        <w:rPr>
          <w:rFonts w:hint="eastAsia"/>
          <w:lang w:eastAsia="ja-JP"/>
        </w:rPr>
        <w:t xml:space="preserve"> or Makefile.</w:t>
      </w:r>
    </w:p>
    <w:p w:rsidR="00162ADB" w:rsidRDefault="00EA6567" w:rsidP="00162ADB">
      <w:pPr>
        <w:rPr>
          <w:lang w:eastAsia="ja-JP"/>
        </w:rPr>
      </w:pPr>
      <w:r>
        <w:rPr>
          <w:noProof/>
          <w:lang w:eastAsia="ja-JP"/>
        </w:rPr>
        <mc:AlternateContent>
          <mc:Choice Requires="wps">
            <w:drawing>
              <wp:anchor distT="0" distB="0" distL="114300" distR="114300" simplePos="0" relativeHeight="251652096" behindDoc="0" locked="0" layoutInCell="1" allowOverlap="1">
                <wp:simplePos x="0" y="0"/>
                <wp:positionH relativeFrom="margin">
                  <wp:align>left</wp:align>
                </wp:positionH>
                <wp:positionV relativeFrom="paragraph">
                  <wp:posOffset>35560</wp:posOffset>
                </wp:positionV>
                <wp:extent cx="5926455" cy="1000125"/>
                <wp:effectExtent l="0" t="0" r="17145" b="28575"/>
                <wp:wrapTopAndBottom/>
                <wp:docPr id="904" name="フローチャート : 代替処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6455" cy="1000125"/>
                        </a:xfrm>
                        <a:prstGeom prst="flowChartAlternateProcess">
                          <a:avLst/>
                        </a:prstGeom>
                        <a:solidFill>
                          <a:srgbClr val="FFFF99"/>
                        </a:solidFill>
                        <a:ln w="9525">
                          <a:solidFill>
                            <a:srgbClr val="000000"/>
                          </a:solidFill>
                          <a:miter lim="800000"/>
                          <a:headEnd/>
                          <a:tailEnd/>
                        </a:ln>
                      </wps:spPr>
                      <wps:txbx>
                        <w:txbxContent>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rPr>
                              <w:t xml:space="preserve">$ </w:t>
                            </w:r>
                            <w:r w:rsidRPr="00AC55FC">
                              <w:rPr>
                                <w:rFonts w:ascii="Verdana" w:hAnsi="Verdana" w:cs="MS PGothic" w:hint="eastAsia"/>
                                <w:b/>
                                <w:color w:val="3366FF"/>
                                <w:lang w:eastAsia="ja-JP"/>
                              </w:rPr>
                              <w:t>cd (Your working directory)</w:t>
                            </w:r>
                          </w:p>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b/>
                                <w:color w:val="3366FF"/>
                                <w:lang w:eastAsia="ja-JP"/>
                              </w:rPr>
                              <w:t>$ source /opt/</w:t>
                            </w:r>
                            <w:r w:rsidRPr="00F5780D">
                              <w:rPr>
                                <w:rFonts w:ascii="Verdana" w:hAnsi="Verdana" w:cs="MS PGothic"/>
                                <w:b/>
                                <w:color w:val="3366FF"/>
                                <w:lang w:eastAsia="ja-JP"/>
                              </w:rPr>
                              <w:t>poky/</w:t>
                            </w:r>
                            <w:r w:rsidRPr="00E50848">
                              <w:rPr>
                                <w:rFonts w:ascii="Verdana" w:hAnsi="Verdana" w:cs="MS PGothic"/>
                                <w:b/>
                                <w:color w:val="3366FF"/>
                                <w:lang w:eastAsia="ja-JP"/>
                              </w:rPr>
                              <w:t>2.4.3</w:t>
                            </w:r>
                            <w:r w:rsidRPr="00F5780D">
                              <w:rPr>
                                <w:rFonts w:ascii="Verdana" w:hAnsi="Verdana" w:cs="MS PGothic"/>
                                <w:b/>
                                <w:color w:val="3366FF"/>
                                <w:lang w:eastAsia="ja-JP"/>
                              </w:rPr>
                              <w:t>/environment</w:t>
                            </w:r>
                            <w:r w:rsidRPr="00AC55FC">
                              <w:rPr>
                                <w:rFonts w:ascii="Verdana" w:hAnsi="Verdana" w:cs="MS PGothic"/>
                                <w:b/>
                                <w:color w:val="3366FF"/>
                                <w:lang w:eastAsia="ja-JP"/>
                              </w:rPr>
                              <w:t>-setup-</w:t>
                            </w:r>
                            <w:r>
                              <w:rPr>
                                <w:rFonts w:ascii="Verdana" w:hAnsi="Verdana" w:cs="MS PGothic"/>
                                <w:b/>
                                <w:color w:val="3366FF"/>
                                <w:lang w:eastAsia="ja-JP"/>
                              </w:rPr>
                              <w:t>aarch64-poky-linux</w:t>
                            </w:r>
                          </w:p>
                          <w:p w:rsidR="00317015" w:rsidRPr="00E00387" w:rsidRDefault="00317015" w:rsidP="00162ADB">
                            <w:pPr>
                              <w:spacing w:after="0" w:line="260" w:lineRule="exact"/>
                              <w:rPr>
                                <w:rFonts w:ascii="Verdana" w:hAnsi="Verdana" w:cs="MS PGothic"/>
                                <w:b/>
                                <w:color w:val="3366FF"/>
                                <w:lang w:eastAsia="ja-JP"/>
                              </w:rPr>
                            </w:pPr>
                            <w:r>
                              <w:rPr>
                                <w:rFonts w:ascii="Verdana" w:hAnsi="Verdana" w:cs="MS PGothic" w:hint="eastAsia"/>
                                <w:b/>
                                <w:color w:val="3366FF"/>
                                <w:lang w:eastAsia="ja-JP"/>
                              </w:rPr>
                              <w:t>$</w:t>
                            </w:r>
                            <w:r>
                              <w:rPr>
                                <w:rFonts w:ascii="Verdana" w:hAnsi="Verdana" w:cs="MS PGothic"/>
                                <w:b/>
                                <w:color w:val="3366FF"/>
                                <w:lang w:eastAsia="ja-JP"/>
                              </w:rPr>
                              <w:t xml:space="preserve"> export LDFLAGS=””</w:t>
                            </w:r>
                          </w:p>
                          <w:p w:rsidR="00317015" w:rsidRPr="00AC55FC"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lang w:eastAsia="ja-JP"/>
                              </w:rPr>
                              <w:t>$ $</w:t>
                            </w:r>
                            <w:r>
                              <w:rPr>
                                <w:rFonts w:ascii="Verdana" w:hAnsi="Verdana" w:cs="MS PGothic"/>
                                <w:b/>
                                <w:color w:val="3366FF"/>
                                <w:lang w:eastAsia="ja-JP"/>
                              </w:rPr>
                              <w:t>{</w:t>
                            </w:r>
                            <w:r w:rsidRPr="00AC55FC">
                              <w:rPr>
                                <w:rFonts w:ascii="Verdana" w:hAnsi="Verdana" w:cs="MS PGothic" w:hint="eastAsia"/>
                                <w:b/>
                                <w:color w:val="3366FF"/>
                                <w:lang w:eastAsia="ja-JP"/>
                              </w:rPr>
                              <w:t>CC</w:t>
                            </w:r>
                            <w:r>
                              <w:rPr>
                                <w:rFonts w:ascii="Verdana" w:hAnsi="Verdana" w:cs="MS PGothic"/>
                                <w:b/>
                                <w:color w:val="3366FF"/>
                                <w:lang w:eastAsia="ja-JP"/>
                              </w:rPr>
                              <w:t>}</w:t>
                            </w:r>
                            <w:r w:rsidRPr="00AC55FC">
                              <w:rPr>
                                <w:rFonts w:ascii="Verdana" w:hAnsi="Verdana" w:cs="MS PGothic" w:hint="eastAsia"/>
                                <w:b/>
                                <w:color w:val="3366FF"/>
                                <w:lang w:eastAsia="ja-JP"/>
                              </w:rPr>
                              <w:t xml:space="preserve">  (Your source code).c </w:t>
                            </w:r>
                            <w:r w:rsidRPr="00AC55FC">
                              <w:rPr>
                                <w:rFonts w:ascii="Verdana" w:hAnsi="Verdana" w:cs="MS PGothic"/>
                                <w:b/>
                                <w:color w:val="3366FF"/>
                                <w:lang w:eastAsia="ja-JP"/>
                              </w:rPr>
                              <w:t>…</w:t>
                            </w:r>
                            <w:r w:rsidRPr="00AC55FC">
                              <w:rPr>
                                <w:rFonts w:ascii="Verdana" w:hAnsi="Verdana" w:cs="MS PGothic" w:hint="eastAsia"/>
                                <w:b/>
                                <w:color w:val="3366FF"/>
                                <w:lang w:eastAsia="ja-JP"/>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フローチャート : 代替処理 18" o:spid="_x0000_s1060" type="#_x0000_t176" style="position:absolute;margin-left:0;margin-top:2.8pt;width:466.65pt;height:78.7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" fillcolor="#ff9">
                <v:textbox>
                  <w:txbxContent>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rPr>
                        <w:t xml:space="preserve">$ </w:t>
                      </w:r>
                      <w:proofErr w:type="gramStart"/>
                      <w:r w:rsidRPr="00AC55FC">
                        <w:rPr>
                          <w:rFonts w:ascii="Verdana" w:hAnsi="Verdana" w:cs="MS PGothic" w:hint="eastAsia"/>
                          <w:b/>
                          <w:color w:val="3366FF"/>
                          <w:lang w:eastAsia="ja-JP"/>
                        </w:rPr>
                        <w:t>cd</w:t>
                      </w:r>
                      <w:proofErr w:type="gramEnd"/>
                      <w:r w:rsidRPr="00AC55FC">
                        <w:rPr>
                          <w:rFonts w:ascii="Verdana" w:hAnsi="Verdana" w:cs="MS PGothic" w:hint="eastAsia"/>
                          <w:b/>
                          <w:color w:val="3366FF"/>
                          <w:lang w:eastAsia="ja-JP"/>
                        </w:rPr>
                        <w:t xml:space="preserve"> (Your working directory)</w:t>
                      </w:r>
                    </w:p>
                    <w:p w:rsidR="00317015" w:rsidRDefault="00317015" w:rsidP="00162ADB">
                      <w:pPr>
                        <w:spacing w:after="0" w:line="260" w:lineRule="exact"/>
                        <w:rPr>
                          <w:rFonts w:ascii="Verdana" w:hAnsi="Verdana" w:cs="MS PGothic"/>
                          <w:b/>
                          <w:color w:val="3366FF"/>
                          <w:lang w:eastAsia="ja-JP"/>
                        </w:rPr>
                      </w:pPr>
                      <w:r w:rsidRPr="00AC55FC">
                        <w:rPr>
                          <w:rFonts w:ascii="Verdana" w:hAnsi="Verdana" w:cs="MS PGothic"/>
                          <w:b/>
                          <w:color w:val="3366FF"/>
                          <w:lang w:eastAsia="ja-JP"/>
                        </w:rPr>
                        <w:t xml:space="preserve">$ </w:t>
                      </w:r>
                      <w:proofErr w:type="gramStart"/>
                      <w:r w:rsidRPr="00AC55FC">
                        <w:rPr>
                          <w:rFonts w:ascii="Verdana" w:hAnsi="Verdana" w:cs="MS PGothic"/>
                          <w:b/>
                          <w:color w:val="3366FF"/>
                          <w:lang w:eastAsia="ja-JP"/>
                        </w:rPr>
                        <w:t>source</w:t>
                      </w:r>
                      <w:proofErr w:type="gramEnd"/>
                      <w:r w:rsidRPr="00AC55FC">
                        <w:rPr>
                          <w:rFonts w:ascii="Verdana" w:hAnsi="Verdana" w:cs="MS PGothic"/>
                          <w:b/>
                          <w:color w:val="3366FF"/>
                          <w:lang w:eastAsia="ja-JP"/>
                        </w:rPr>
                        <w:t xml:space="preserve"> /opt/</w:t>
                      </w:r>
                      <w:r w:rsidRPr="00F5780D">
                        <w:rPr>
                          <w:rFonts w:ascii="Verdana" w:hAnsi="Verdana" w:cs="MS PGothic"/>
                          <w:b/>
                          <w:color w:val="3366FF"/>
                          <w:lang w:eastAsia="ja-JP"/>
                        </w:rPr>
                        <w:t>poky/</w:t>
                      </w:r>
                      <w:r w:rsidRPr="00E50848">
                        <w:rPr>
                          <w:rFonts w:ascii="Verdana" w:hAnsi="Verdana" w:cs="MS PGothic"/>
                          <w:b/>
                          <w:color w:val="3366FF"/>
                          <w:lang w:eastAsia="ja-JP"/>
                        </w:rPr>
                        <w:t>2.4.3</w:t>
                      </w:r>
                      <w:r w:rsidRPr="00F5780D">
                        <w:rPr>
                          <w:rFonts w:ascii="Verdana" w:hAnsi="Verdana" w:cs="MS PGothic"/>
                          <w:b/>
                          <w:color w:val="3366FF"/>
                          <w:lang w:eastAsia="ja-JP"/>
                        </w:rPr>
                        <w:t>/environment</w:t>
                      </w:r>
                      <w:r w:rsidRPr="00AC55FC">
                        <w:rPr>
                          <w:rFonts w:ascii="Verdana" w:hAnsi="Verdana" w:cs="MS PGothic"/>
                          <w:b/>
                          <w:color w:val="3366FF"/>
                          <w:lang w:eastAsia="ja-JP"/>
                        </w:rPr>
                        <w:t>-setup-</w:t>
                      </w:r>
                      <w:r>
                        <w:rPr>
                          <w:rFonts w:ascii="Verdana" w:hAnsi="Verdana" w:cs="MS PGothic"/>
                          <w:b/>
                          <w:color w:val="3366FF"/>
                          <w:lang w:eastAsia="ja-JP"/>
                        </w:rPr>
                        <w:t>aarch64-poky-linux</w:t>
                      </w:r>
                    </w:p>
                    <w:p w:rsidR="00317015" w:rsidRPr="00E00387" w:rsidRDefault="00317015" w:rsidP="00162ADB">
                      <w:pPr>
                        <w:spacing w:after="0" w:line="260" w:lineRule="exact"/>
                        <w:rPr>
                          <w:rFonts w:ascii="Verdana" w:hAnsi="Verdana" w:cs="MS PGothic"/>
                          <w:b/>
                          <w:color w:val="3366FF"/>
                          <w:lang w:eastAsia="ja-JP"/>
                        </w:rPr>
                      </w:pPr>
                      <w:r>
                        <w:rPr>
                          <w:rFonts w:ascii="Verdana" w:hAnsi="Verdana" w:cs="MS PGothic" w:hint="eastAsia"/>
                          <w:b/>
                          <w:color w:val="3366FF"/>
                          <w:lang w:eastAsia="ja-JP"/>
                        </w:rPr>
                        <w:t>$</w:t>
                      </w:r>
                      <w:r>
                        <w:rPr>
                          <w:rFonts w:ascii="Verdana" w:hAnsi="Verdana" w:cs="MS PGothic"/>
                          <w:b/>
                          <w:color w:val="3366FF"/>
                          <w:lang w:eastAsia="ja-JP"/>
                        </w:rPr>
                        <w:t xml:space="preserve"> export LDFLAGS=””</w:t>
                      </w:r>
                    </w:p>
                    <w:p w:rsidR="00317015" w:rsidRPr="00AC55FC" w:rsidRDefault="00317015" w:rsidP="00162ADB">
                      <w:pPr>
                        <w:spacing w:after="0" w:line="260" w:lineRule="exact"/>
                        <w:rPr>
                          <w:rFonts w:ascii="Verdana" w:hAnsi="Verdana" w:cs="MS PGothic"/>
                          <w:b/>
                          <w:color w:val="3366FF"/>
                          <w:lang w:eastAsia="ja-JP"/>
                        </w:rPr>
                      </w:pPr>
                      <w:r w:rsidRPr="00AC55FC">
                        <w:rPr>
                          <w:rFonts w:ascii="Verdana" w:hAnsi="Verdana" w:cs="MS PGothic" w:hint="eastAsia"/>
                          <w:b/>
                          <w:color w:val="3366FF"/>
                          <w:lang w:eastAsia="ja-JP"/>
                        </w:rPr>
                        <w:t>$ $</w:t>
                      </w:r>
                      <w:r>
                        <w:rPr>
                          <w:rFonts w:ascii="Verdana" w:hAnsi="Verdana" w:cs="MS PGothic"/>
                          <w:b/>
                          <w:color w:val="3366FF"/>
                          <w:lang w:eastAsia="ja-JP"/>
                        </w:rPr>
                        <w:t>{</w:t>
                      </w:r>
                      <w:r w:rsidRPr="00AC55FC">
                        <w:rPr>
                          <w:rFonts w:ascii="Verdana" w:hAnsi="Verdana" w:cs="MS PGothic" w:hint="eastAsia"/>
                          <w:b/>
                          <w:color w:val="3366FF"/>
                          <w:lang w:eastAsia="ja-JP"/>
                        </w:rPr>
                        <w:t>CC</w:t>
                      </w:r>
                      <w:proofErr w:type="gramStart"/>
                      <w:r>
                        <w:rPr>
                          <w:rFonts w:ascii="Verdana" w:hAnsi="Verdana" w:cs="MS PGothic"/>
                          <w:b/>
                          <w:color w:val="3366FF"/>
                          <w:lang w:eastAsia="ja-JP"/>
                        </w:rPr>
                        <w:t>}</w:t>
                      </w:r>
                      <w:r w:rsidRPr="00AC55FC">
                        <w:rPr>
                          <w:rFonts w:ascii="Verdana" w:hAnsi="Verdana" w:cs="MS PGothic" w:hint="eastAsia"/>
                          <w:b/>
                          <w:color w:val="3366FF"/>
                          <w:lang w:eastAsia="ja-JP"/>
                        </w:rPr>
                        <w:t xml:space="preserve">  (</w:t>
                      </w:r>
                      <w:proofErr w:type="gramEnd"/>
                      <w:r w:rsidRPr="00AC55FC">
                        <w:rPr>
                          <w:rFonts w:ascii="Verdana" w:hAnsi="Verdana" w:cs="MS PGothic" w:hint="eastAsia"/>
                          <w:b/>
                          <w:color w:val="3366FF"/>
                          <w:lang w:eastAsia="ja-JP"/>
                        </w:rPr>
                        <w:t xml:space="preserve">Your source code).c </w:t>
                      </w:r>
                      <w:r w:rsidRPr="00AC55FC">
                        <w:rPr>
                          <w:rFonts w:ascii="Verdana" w:hAnsi="Verdana" w:cs="MS PGothic"/>
                          <w:b/>
                          <w:color w:val="3366FF"/>
                          <w:lang w:eastAsia="ja-JP"/>
                        </w:rPr>
                        <w:t>…</w:t>
                      </w:r>
                      <w:r w:rsidRPr="00AC55FC">
                        <w:rPr>
                          <w:rFonts w:ascii="Verdana" w:hAnsi="Verdana" w:cs="MS PGothic" w:hint="eastAsia"/>
                          <w:b/>
                          <w:color w:val="3366FF"/>
                          <w:lang w:eastAsia="ja-JP"/>
                        </w:rPr>
                        <w:t>..</w:t>
                      </w:r>
                    </w:p>
                  </w:txbxContent>
                </v:textbox>
                <w10:wrap type="topAndBottom" anchorx="margin"/>
              </v:shape>
            </w:pict>
          </mc:Fallback>
        </mc:AlternateContent>
      </w:r>
    </w:p>
    <w:p w:rsidR="00533762" w:rsidRPr="00533762" w:rsidRDefault="00533762" w:rsidP="001141A1">
      <w:pPr>
        <w:pStyle w:val="Heading1"/>
      </w:pPr>
      <w:r>
        <w:rPr>
          <w:rFonts w:hint="eastAsia"/>
          <w:lang w:eastAsia="ja-JP"/>
        </w:rPr>
        <w:lastRenderedPageBreak/>
        <w:t xml:space="preserve">   </w:t>
      </w:r>
      <w:r w:rsidRPr="00533762">
        <w:t>Memory map</w:t>
      </w:r>
      <w:bookmarkEnd w:id="50"/>
      <w:bookmarkEnd w:id="51"/>
      <w:bookmarkEnd w:id="52"/>
    </w:p>
    <w:p w:rsidR="00785101" w:rsidRDefault="00C367CF" w:rsidP="00785101">
      <w:r w:rsidRPr="00C367CF">
        <w:t xml:space="preserve"> Following from Figure 2 to Figure 6 show memory map of this RZ/G2E|G2M|G2N|G2H Linux BSP package.</w:t>
      </w:r>
    </w:p>
    <w:p w:rsidR="00785101" w:rsidRPr="00DB38B7" w:rsidRDefault="00785101" w:rsidP="00785101">
      <w:pPr>
        <w:overflowPunct/>
        <w:autoSpaceDE/>
        <w:autoSpaceDN/>
        <w:adjustRightInd/>
        <w:spacing w:after="0" w:line="240" w:lineRule="auto"/>
        <w:textAlignment w:val="auto"/>
        <w:rPr>
          <w:lang w:eastAsia="ja-JP"/>
        </w:rPr>
      </w:pPr>
    </w:p>
    <w:p w:rsidR="00785101" w:rsidRDefault="00785101" w:rsidP="00785101">
      <w:pPr>
        <w:rPr>
          <w:lang w:eastAsia="ja-JP"/>
        </w:rPr>
      </w:pPr>
      <w:r>
        <w:rPr>
          <w:rFonts w:hint="eastAsia"/>
          <w:lang w:eastAsia="ja-JP"/>
        </w:rPr>
        <w:t>Note)</w:t>
      </w:r>
    </w:p>
    <w:p w:rsidR="00785101" w:rsidRDefault="00785101" w:rsidP="00785101">
      <w:pPr>
        <w:pStyle w:val="ListParagraph"/>
        <w:numPr>
          <w:ilvl w:val="0"/>
          <w:numId w:val="28"/>
        </w:numPr>
        <w:spacing w:line="-259" w:lineRule="auto"/>
        <w:ind w:leftChars="0"/>
        <w:textAlignment w:val="auto"/>
        <w:rPr>
          <w:lang w:eastAsia="ja-JP"/>
        </w:rPr>
      </w:pPr>
      <w:r>
        <w:rPr>
          <w:lang w:eastAsia="ja-JP"/>
        </w:rPr>
        <w:t>The volume of SDRAM is total</w:t>
      </w:r>
      <w:r w:rsidRPr="00A850BA">
        <w:rPr>
          <w:color w:val="FF0000"/>
          <w:lang w:eastAsia="ja-JP"/>
        </w:rPr>
        <w:t xml:space="preserve"> </w:t>
      </w:r>
      <w:r w:rsidR="00D672CA" w:rsidRPr="00BF3C35">
        <w:rPr>
          <w:lang w:eastAsia="ja-JP"/>
        </w:rPr>
        <w:t xml:space="preserve">2GB </w:t>
      </w:r>
      <w:r w:rsidR="009F05D8">
        <w:rPr>
          <w:lang w:eastAsia="ja-JP"/>
        </w:rPr>
        <w:t>(</w:t>
      </w:r>
      <w:r w:rsidR="001969B2">
        <w:rPr>
          <w:lang w:eastAsia="ja-JP"/>
        </w:rPr>
        <w:t>RZ/G2E</w:t>
      </w:r>
      <w:r w:rsidR="00E962CD" w:rsidRPr="00E50848">
        <w:rPr>
          <w:lang w:eastAsia="ja-JP"/>
        </w:rPr>
        <w:t xml:space="preserve"> System Evaluation Board </w:t>
      </w:r>
      <w:r w:rsidR="001969B2">
        <w:rPr>
          <w:lang w:eastAsia="ja-JP"/>
        </w:rPr>
        <w:t>EK874</w:t>
      </w:r>
      <w:r w:rsidR="009F05D8">
        <w:rPr>
          <w:lang w:eastAsia="ja-JP"/>
        </w:rPr>
        <w:t>)</w:t>
      </w:r>
      <w:r w:rsidR="00D672CA">
        <w:rPr>
          <w:lang w:eastAsia="ja-JP"/>
        </w:rPr>
        <w:t>, 4GB (</w:t>
      </w:r>
      <w:r w:rsidR="00C27223">
        <w:rPr>
          <w:lang w:eastAsia="ja-JP"/>
        </w:rPr>
        <w:t>RZ/G2M</w:t>
      </w:r>
      <w:r w:rsidR="00C27223" w:rsidRPr="00E50848">
        <w:rPr>
          <w:lang w:eastAsia="ja-JP"/>
        </w:rPr>
        <w:t xml:space="preserve"> System Evaluation Board</w:t>
      </w:r>
      <w:r w:rsidR="00C27223">
        <w:rPr>
          <w:lang w:eastAsia="ja-JP"/>
        </w:rPr>
        <w:t xml:space="preserve"> </w:t>
      </w:r>
      <w:r w:rsidR="00D672CA">
        <w:rPr>
          <w:lang w:eastAsia="ja-JP"/>
        </w:rPr>
        <w:t>Hi</w:t>
      </w:r>
      <w:r w:rsidR="005A3438">
        <w:rPr>
          <w:lang w:eastAsia="ja-JP"/>
        </w:rPr>
        <w:t>H</w:t>
      </w:r>
      <w:r w:rsidR="00D672CA">
        <w:rPr>
          <w:lang w:eastAsia="ja-JP"/>
        </w:rPr>
        <w:t>ope-RZG2M)</w:t>
      </w:r>
      <w:r w:rsidR="005A3438">
        <w:rPr>
          <w:lang w:eastAsia="ja-JP"/>
        </w:rPr>
        <w:t>,</w:t>
      </w:r>
      <w:r w:rsidR="005A3438" w:rsidRPr="005A3438">
        <w:rPr>
          <w:lang w:eastAsia="ja-JP"/>
        </w:rPr>
        <w:t xml:space="preserve"> </w:t>
      </w:r>
      <w:r w:rsidR="005A3438">
        <w:rPr>
          <w:lang w:eastAsia="ja-JP"/>
        </w:rPr>
        <w:t>4GB (RZ/G2N</w:t>
      </w:r>
      <w:r w:rsidR="005A3438" w:rsidRPr="00E50848">
        <w:rPr>
          <w:lang w:eastAsia="ja-JP"/>
        </w:rPr>
        <w:t xml:space="preserve"> System Evaluation Board</w:t>
      </w:r>
      <w:r w:rsidR="005A3438">
        <w:rPr>
          <w:lang w:eastAsia="ja-JP"/>
        </w:rPr>
        <w:t xml:space="preserve"> HiHope-RZG2N)</w:t>
      </w:r>
      <w:r w:rsidR="00555709">
        <w:rPr>
          <w:lang w:eastAsia="ja-JP"/>
        </w:rPr>
        <w:t>,</w:t>
      </w:r>
      <w:r w:rsidR="001C4ED1">
        <w:rPr>
          <w:lang w:eastAsia="ja-JP"/>
        </w:rPr>
        <w:t xml:space="preserve"> </w:t>
      </w:r>
      <w:r w:rsidR="00555709">
        <w:rPr>
          <w:lang w:eastAsia="ja-JP"/>
        </w:rPr>
        <w:t xml:space="preserve">4GB (RZ/G2H </w:t>
      </w:r>
      <w:r w:rsidR="00555709" w:rsidRPr="00E50848">
        <w:rPr>
          <w:lang w:eastAsia="ja-JP"/>
        </w:rPr>
        <w:t>System Evaluation Board</w:t>
      </w:r>
      <w:r w:rsidR="00555709">
        <w:rPr>
          <w:lang w:eastAsia="ja-JP"/>
        </w:rPr>
        <w:t xml:space="preserve"> HiHope-RZG2H).</w:t>
      </w:r>
    </w:p>
    <w:p w:rsidR="00785101" w:rsidRDefault="00785101" w:rsidP="00785101">
      <w:pPr>
        <w:pStyle w:val="ListParagraph"/>
        <w:numPr>
          <w:ilvl w:val="0"/>
          <w:numId w:val="28"/>
        </w:numPr>
        <w:spacing w:line="-259" w:lineRule="auto"/>
        <w:ind w:leftChars="0"/>
        <w:textAlignment w:val="auto"/>
        <w:rPr>
          <w:lang w:eastAsia="ja-JP"/>
        </w:rPr>
      </w:pPr>
      <w:r>
        <w:rPr>
          <w:lang w:eastAsia="ja-JP"/>
        </w:rPr>
        <w:t>2GB from 0x00_4000_0000 to 0x00_BFFF_FFFF is a shadow area from 0x04_0000_0000 to 0x04_7FFF_FFFF.</w:t>
      </w:r>
    </w:p>
    <w:p w:rsidR="00785101" w:rsidRDefault="00785101" w:rsidP="00785101">
      <w:pPr>
        <w:pStyle w:val="ListParagraph"/>
        <w:numPr>
          <w:ilvl w:val="0"/>
          <w:numId w:val="28"/>
        </w:numPr>
        <w:spacing w:line="-259" w:lineRule="auto"/>
        <w:ind w:leftChars="0"/>
        <w:textAlignment w:val="auto"/>
        <w:rPr>
          <w:lang w:eastAsia="ja-JP"/>
        </w:rPr>
      </w:pPr>
      <w:r>
        <w:rPr>
          <w:rFonts w:hint="eastAsia"/>
          <w:lang w:eastAsia="ja-JP"/>
        </w:rPr>
        <w:t>The following</w:t>
      </w:r>
      <w:r>
        <w:rPr>
          <w:lang w:eastAsia="ja-JP"/>
        </w:rPr>
        <w:t xml:space="preserve"> regions are used as a secure region. It doesn’t allow U-Boot and kernel to access those regions.</w:t>
      </w:r>
    </w:p>
    <w:p w:rsidR="00785101" w:rsidRDefault="00785101" w:rsidP="00785101">
      <w:pPr>
        <w:pStyle w:val="ListParagraph"/>
        <w:numPr>
          <w:ilvl w:val="1"/>
          <w:numId w:val="28"/>
        </w:numPr>
        <w:spacing w:line="-259" w:lineRule="auto"/>
        <w:ind w:leftChars="0"/>
        <w:textAlignment w:val="auto"/>
        <w:rPr>
          <w:lang w:eastAsia="ja-JP"/>
        </w:rPr>
      </w:pPr>
      <w:r>
        <w:rPr>
          <w:lang w:eastAsia="ja-JP"/>
        </w:rPr>
        <w:t>63MB from 0x00_43F0_0000 to 0x00_47DF_FFFF in SDRAM</w:t>
      </w:r>
    </w:p>
    <w:p w:rsidR="00785101" w:rsidRDefault="000F3DD9" w:rsidP="00785101">
      <w:pPr>
        <w:pStyle w:val="ListParagraph"/>
        <w:numPr>
          <w:ilvl w:val="1"/>
          <w:numId w:val="28"/>
        </w:numPr>
        <w:spacing w:line="-259" w:lineRule="auto"/>
        <w:ind w:leftChars="0"/>
        <w:textAlignment w:val="auto"/>
        <w:rPr>
          <w:lang w:eastAsia="ja-JP"/>
        </w:rPr>
      </w:pPr>
      <w:r>
        <w:rPr>
          <w:lang w:eastAsia="ja-JP"/>
        </w:rPr>
        <w:t xml:space="preserve">16KB </w:t>
      </w:r>
      <w:r w:rsidR="00785101">
        <w:rPr>
          <w:lang w:eastAsia="ja-JP"/>
        </w:rPr>
        <w:t>from 0x00_E630_0000 to 0x00_E630_</w:t>
      </w:r>
      <w:r w:rsidR="00983B99">
        <w:rPr>
          <w:lang w:eastAsia="ja-JP"/>
        </w:rPr>
        <w:t xml:space="preserve">3FFF </w:t>
      </w:r>
      <w:r w:rsidR="00785101">
        <w:rPr>
          <w:lang w:eastAsia="ja-JP"/>
        </w:rPr>
        <w:t>in System RAM</w:t>
      </w:r>
    </w:p>
    <w:p w:rsidR="00513A44" w:rsidRPr="00B0282E" w:rsidRDefault="00513A44" w:rsidP="00513A44">
      <w:pPr>
        <w:pStyle w:val="ListParagraph"/>
        <w:numPr>
          <w:ilvl w:val="0"/>
          <w:numId w:val="28"/>
        </w:numPr>
        <w:spacing w:line="-259" w:lineRule="auto"/>
        <w:ind w:leftChars="0"/>
        <w:textAlignment w:val="auto"/>
        <w:rPr>
          <w:b/>
          <w:lang w:eastAsia="ja-JP"/>
        </w:rPr>
      </w:pPr>
      <w:r w:rsidRPr="00B0282E">
        <w:rPr>
          <w:b/>
          <w:lang w:eastAsia="ja-JP"/>
        </w:rPr>
        <w:t>In case the configuration of BSP + 3D Graphics + Multimedia package, it doesn't allow to store any data in "CMA for Lossy comp" (default: 0x00_5400_0000 - 0x00_56FF_FFFF) region which is for media playback before kernel boots up. Any data stored in this region are read through the decompression module in AXI-Bus, so a normal data (not a decoded frame) will be corrupted.</w:t>
      </w:r>
    </w:p>
    <w:p w:rsidR="00785101" w:rsidRPr="000E31C0" w:rsidRDefault="00785101" w:rsidP="00785101">
      <w:pPr>
        <w:pStyle w:val="HTMLPreformatted"/>
        <w:ind w:left="360"/>
        <w:rPr>
          <w:rFonts w:ascii="Times New Roman" w:eastAsia="MS Mincho" w:hAnsi="Times New Roman" w:cs="Times New Roman"/>
          <w:sz w:val="20"/>
          <w:szCs w:val="20"/>
        </w:rPr>
      </w:pPr>
    </w:p>
    <w:p w:rsidR="001F2503" w:rsidRDefault="00DB331D" w:rsidP="00D908FD">
      <w:pPr>
        <w:pStyle w:val="box"/>
      </w:pPr>
      <w:r>
        <w:br w:type="page"/>
      </w:r>
      <w:r w:rsidR="001F2503">
        <w:rPr>
          <w:lang w:eastAsia="ja-JP"/>
        </w:rPr>
        <w:lastRenderedPageBreak/>
        <mc:AlternateContent>
          <mc:Choice Requires="wpc">
            <w:drawing>
              <wp:inline distT="0" distB="0" distL="0" distR="0" wp14:anchorId="02D60670" wp14:editId="67C1A9B6">
                <wp:extent cx="6169025" cy="7743190"/>
                <wp:effectExtent l="0" t="0" r="3175" b="0"/>
                <wp:docPr id="3049" name="キャンバス 21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48" name="Text Box 190"/>
                        <wps:cNvSpPr txBox="1">
                          <a:spLocks noChangeArrowheads="1"/>
                        </wps:cNvSpPr>
                        <wps:spPr bwMode="auto">
                          <a:xfrm>
                            <a:off x="3536714" y="1192614"/>
                            <a:ext cx="1207805" cy="1502878"/>
                          </a:xfrm>
                          <a:prstGeom prst="rect">
                            <a:avLst/>
                          </a:prstGeom>
                          <a:solidFill>
                            <a:srgbClr val="FFFFFF"/>
                          </a:solidFill>
                          <a:ln w="9525">
                            <a:solidFill>
                              <a:srgbClr val="000000"/>
                            </a:solidFill>
                            <a:miter lim="800000"/>
                            <a:headEnd/>
                            <a:tailEnd/>
                          </a:ln>
                        </wps:spPr>
                        <wps:txbx>
                          <w:txbxContent>
                            <w:p w:rsidR="00317015" w:rsidRPr="00483CCE" w:rsidRDefault="00317015" w:rsidP="00D908FD">
                              <w:pPr>
                                <w:pStyle w:val="NormalWeb"/>
                                <w:spacing w:line="200" w:lineRule="exact"/>
                                <w:rPr>
                                  <w:color w:val="FF0000"/>
                                  <w:sz w:val="18"/>
                                </w:rPr>
                              </w:pPr>
                            </w:p>
                          </w:txbxContent>
                        </wps:txbx>
                        <wps:bodyPr rot="0" vert="horz" wrap="square" lIns="74295" tIns="8890" rIns="74295" bIns="8890" anchor="t" anchorCtr="0" upright="1">
                          <a:noAutofit/>
                        </wps:bodyPr>
                      </wps:wsp>
                      <wps:wsp>
                        <wps:cNvPr id="2949" name="Text Box 190"/>
                        <wps:cNvSpPr txBox="1">
                          <a:spLocks noChangeArrowheads="1"/>
                        </wps:cNvSpPr>
                        <wps:spPr bwMode="auto">
                          <a:xfrm>
                            <a:off x="912004" y="562607"/>
                            <a:ext cx="1150205" cy="300003"/>
                          </a:xfrm>
                          <a:prstGeom prst="rect">
                            <a:avLst/>
                          </a:prstGeom>
                          <a:solidFill>
                            <a:srgbClr val="FFFFFF"/>
                          </a:solidFill>
                          <a:ln w="9525">
                            <a:solidFill>
                              <a:srgbClr val="000000"/>
                            </a:solidFill>
                            <a:miter lim="800000"/>
                            <a:headEnd/>
                            <a:tailEnd/>
                          </a:ln>
                        </wps:spPr>
                        <wps:txbx>
                          <w:txbxContent>
                            <w:p w:rsidR="00317015" w:rsidRPr="006F6EFF" w:rsidRDefault="00317015" w:rsidP="00D908FD">
                              <w:pPr>
                                <w:spacing w:after="0" w:line="200" w:lineRule="exact"/>
                                <w:jc w:val="center"/>
                                <w:rPr>
                                  <w:sz w:val="16"/>
                                  <w:szCs w:val="16"/>
                                </w:rPr>
                              </w:pPr>
                              <w:r w:rsidRPr="006F6EFF">
                                <w:rPr>
                                  <w:sz w:val="16"/>
                                  <w:szCs w:val="16"/>
                                </w:rPr>
                                <w:t>BSC</w:t>
                              </w:r>
                            </w:p>
                          </w:txbxContent>
                        </wps:txbx>
                        <wps:bodyPr rot="0" vert="horz" wrap="square" lIns="74295" tIns="8890" rIns="74295" bIns="8890" anchor="t" anchorCtr="0" upright="1">
                          <a:noAutofit/>
                        </wps:bodyPr>
                      </wps:wsp>
                      <wps:wsp>
                        <wps:cNvPr id="2950" name="Text Box 209"/>
                        <wps:cNvSpPr txBox="1">
                          <a:spLocks noChangeArrowheads="1"/>
                        </wps:cNvSpPr>
                        <wps:spPr bwMode="auto">
                          <a:xfrm>
                            <a:off x="580002" y="404105"/>
                            <a:ext cx="412702"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D908FD">
                              <w:pPr>
                                <w:pStyle w:val="NormalWeb"/>
                                <w:spacing w:after="200"/>
                                <w:rPr>
                                  <w:color w:val="FF0000"/>
                                  <w:sz w:val="21"/>
                                </w:rPr>
                              </w:pPr>
                              <w:r w:rsidRPr="006F6EFF">
                                <w:rPr>
                                  <w:rFonts w:ascii="MS Gothic" w:hAnsi="MS Gothic"/>
                                  <w:sz w:val="16"/>
                                  <w:szCs w:val="20"/>
                                </w:rPr>
                                <w:t>0x0</w:t>
                              </w:r>
                            </w:p>
                          </w:txbxContent>
                        </wps:txbx>
                        <wps:bodyPr rot="0" vert="horz" wrap="square" lIns="74295" tIns="8890" rIns="74295" bIns="8890" anchor="t" anchorCtr="0" upright="1">
                          <a:noAutofit/>
                        </wps:bodyPr>
                      </wps:wsp>
                      <wps:wsp>
                        <wps:cNvPr id="2951" name="Text Box 223"/>
                        <wps:cNvSpPr txBox="1">
                          <a:spLocks noChangeArrowheads="1"/>
                        </wps:cNvSpPr>
                        <wps:spPr bwMode="auto">
                          <a:xfrm>
                            <a:off x="1996208" y="272503"/>
                            <a:ext cx="1481706"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spacing w:after="0" w:line="260" w:lineRule="exact"/>
                                <w:jc w:val="center"/>
                                <w:rPr>
                                  <w:szCs w:val="16"/>
                                </w:rPr>
                              </w:pPr>
                              <w:r w:rsidRPr="006F6EFF">
                                <w:rPr>
                                  <w:szCs w:val="16"/>
                                </w:rPr>
                                <w:t>Physical Address</w:t>
                              </w:r>
                            </w:p>
                          </w:txbxContent>
                        </wps:txbx>
                        <wps:bodyPr rot="0" vert="horz" wrap="square" lIns="74295" tIns="8890" rIns="74295" bIns="8890" anchor="t" anchorCtr="0" upright="1">
                          <a:noAutofit/>
                        </wps:bodyPr>
                      </wps:wsp>
                      <wps:wsp>
                        <wps:cNvPr id="2952" name="Text Box 190"/>
                        <wps:cNvSpPr txBox="1">
                          <a:spLocks noChangeArrowheads="1"/>
                        </wps:cNvSpPr>
                        <wps:spPr bwMode="auto">
                          <a:xfrm>
                            <a:off x="911804" y="861410"/>
                            <a:ext cx="1150005" cy="173702"/>
                          </a:xfrm>
                          <a:prstGeom prst="rect">
                            <a:avLst/>
                          </a:prstGeom>
                          <a:solidFill>
                            <a:srgbClr val="FFFFFF"/>
                          </a:solidFill>
                          <a:ln w="9525">
                            <a:solidFill>
                              <a:srgbClr val="000000"/>
                            </a:solidFill>
                            <a:miter lim="800000"/>
                            <a:headEnd/>
                            <a:tailEnd/>
                          </a:ln>
                        </wps:spPr>
                        <wps:txbx>
                          <w:txbxContent>
                            <w:p w:rsidR="00317015" w:rsidRPr="006F6EFF" w:rsidRDefault="00317015" w:rsidP="00D908FD">
                              <w:pPr>
                                <w:spacing w:after="0" w:line="200" w:lineRule="exact"/>
                                <w:jc w:val="center"/>
                                <w:rPr>
                                  <w:sz w:val="16"/>
                                  <w:szCs w:val="16"/>
                                </w:rPr>
                              </w:pPr>
                              <w:r w:rsidRPr="006F6EFF">
                                <w:rPr>
                                  <w:sz w:val="16"/>
                                  <w:szCs w:val="16"/>
                                </w:rPr>
                                <w:t>Reserved</w:t>
                              </w:r>
                            </w:p>
                          </w:txbxContent>
                        </wps:txbx>
                        <wps:bodyPr rot="0" vert="horz" wrap="square" lIns="74295" tIns="8890" rIns="74295" bIns="8890" anchor="t" anchorCtr="0" upright="1">
                          <a:noAutofit/>
                        </wps:bodyPr>
                      </wps:wsp>
                      <wps:wsp>
                        <wps:cNvPr id="2953" name="Text Box 190"/>
                        <wps:cNvSpPr txBox="1">
                          <a:spLocks noChangeArrowheads="1"/>
                        </wps:cNvSpPr>
                        <wps:spPr bwMode="auto">
                          <a:xfrm>
                            <a:off x="911904" y="1035112"/>
                            <a:ext cx="1149805" cy="173402"/>
                          </a:xfrm>
                          <a:prstGeom prst="rect">
                            <a:avLst/>
                          </a:prstGeom>
                          <a:solidFill>
                            <a:srgbClr val="FFFFFF"/>
                          </a:solid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PCI-exp</w:t>
                              </w:r>
                            </w:p>
                          </w:txbxContent>
                        </wps:txbx>
                        <wps:bodyPr rot="0" vert="horz" wrap="square" lIns="74295" tIns="8890" rIns="74295" bIns="8890" anchor="t" anchorCtr="0" upright="1">
                          <a:noAutofit/>
                        </wps:bodyPr>
                      </wps:wsp>
                      <wps:wsp>
                        <wps:cNvPr id="2954" name="Text Box 209"/>
                        <wps:cNvSpPr txBox="1">
                          <a:spLocks noChangeArrowheads="1"/>
                        </wps:cNvSpPr>
                        <wps:spPr bwMode="auto">
                          <a:xfrm>
                            <a:off x="51700" y="741209"/>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0x00_2000_0000</w:t>
                              </w:r>
                            </w:p>
                          </w:txbxContent>
                        </wps:txbx>
                        <wps:bodyPr rot="0" vert="horz" wrap="square" lIns="74295" tIns="8890" rIns="74295" bIns="8890" anchor="t" anchorCtr="0" upright="1">
                          <a:noAutofit/>
                        </wps:bodyPr>
                      </wps:wsp>
                      <wps:wsp>
                        <wps:cNvPr id="2955" name="Text Box 209"/>
                        <wps:cNvSpPr txBox="1">
                          <a:spLocks noChangeArrowheads="1"/>
                        </wps:cNvSpPr>
                        <wps:spPr bwMode="auto">
                          <a:xfrm>
                            <a:off x="61800" y="906311"/>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0x00_3000_0000</w:t>
                              </w:r>
                            </w:p>
                          </w:txbxContent>
                        </wps:txbx>
                        <wps:bodyPr rot="0" vert="horz" wrap="square" lIns="74295" tIns="8890" rIns="74295" bIns="8890" anchor="t" anchorCtr="0" upright="1">
                          <a:noAutofit/>
                        </wps:bodyPr>
                      </wps:wsp>
                      <wps:wsp>
                        <wps:cNvPr id="2956" name="Text Box 190"/>
                        <wps:cNvSpPr txBox="1">
                          <a:spLocks noChangeArrowheads="1"/>
                        </wps:cNvSpPr>
                        <wps:spPr bwMode="auto">
                          <a:xfrm>
                            <a:off x="911904" y="1208514"/>
                            <a:ext cx="1150305" cy="620307"/>
                          </a:xfrm>
                          <a:prstGeom prst="rect">
                            <a:avLst/>
                          </a:prstGeom>
                          <a:solidFill>
                            <a:srgbClr val="FFFFFF"/>
                          </a:solidFill>
                          <a:ln w="9525">
                            <a:solidFill>
                              <a:srgbClr val="000000"/>
                            </a:solidFill>
                            <a:miter lim="800000"/>
                            <a:headEnd/>
                            <a:tailEnd/>
                          </a:ln>
                        </wps:spPr>
                        <wps:txbx>
                          <w:txbxContent>
                            <w:p w:rsidR="00317015" w:rsidRPr="006F6EFF" w:rsidRDefault="00317015" w:rsidP="00D908FD">
                              <w:pPr>
                                <w:jc w:val="center"/>
                                <w:rPr>
                                  <w:sz w:val="16"/>
                                  <w:szCs w:val="16"/>
                                </w:rPr>
                              </w:pPr>
                              <w:r w:rsidRPr="006F6EFF">
                                <w:rPr>
                                  <w:sz w:val="16"/>
                                  <w:szCs w:val="16"/>
                                </w:rPr>
                                <w:t xml:space="preserve">SDRAM </w:t>
                              </w:r>
                              <w:r w:rsidRPr="00E50848">
                                <w:rPr>
                                  <w:sz w:val="16"/>
                                  <w:szCs w:val="16"/>
                                </w:rPr>
                                <w:t>2</w:t>
                              </w:r>
                              <w:r w:rsidRPr="006F6EFF">
                                <w:rPr>
                                  <w:sz w:val="16"/>
                                  <w:szCs w:val="16"/>
                                </w:rPr>
                                <w:t>GB</w:t>
                              </w:r>
                            </w:p>
                          </w:txbxContent>
                        </wps:txbx>
                        <wps:bodyPr rot="0" vert="horz" wrap="square" lIns="74295" tIns="8890" rIns="74295" bIns="8890" anchor="t" anchorCtr="0" upright="1">
                          <a:noAutofit/>
                        </wps:bodyPr>
                      </wps:wsp>
                      <wps:wsp>
                        <wps:cNvPr id="2957" name="Text Box 190"/>
                        <wps:cNvSpPr txBox="1">
                          <a:spLocks noChangeArrowheads="1"/>
                        </wps:cNvSpPr>
                        <wps:spPr bwMode="auto">
                          <a:xfrm>
                            <a:off x="911404" y="1842421"/>
                            <a:ext cx="1150205" cy="163702"/>
                          </a:xfrm>
                          <a:prstGeom prst="rect">
                            <a:avLst/>
                          </a:prstGeom>
                          <a:solidFill>
                            <a:srgbClr val="FFFFFF"/>
                          </a:solidFill>
                          <a:ln w="9525">
                            <a:solidFill>
                              <a:srgbClr val="000000"/>
                            </a:solidFill>
                            <a:miter lim="800000"/>
                            <a:headEnd/>
                            <a:tailEnd/>
                          </a:ln>
                        </wps:spPr>
                        <wps:txbx>
                          <w:txbxContent>
                            <w:p w:rsidR="00317015" w:rsidRPr="006F6EFF" w:rsidRDefault="00317015" w:rsidP="00D908FD">
                              <w:pPr>
                                <w:spacing w:after="0" w:line="200" w:lineRule="exact"/>
                                <w:jc w:val="center"/>
                                <w:rPr>
                                  <w:sz w:val="16"/>
                                  <w:szCs w:val="16"/>
                                </w:rPr>
                              </w:pPr>
                              <w:r w:rsidRPr="006F6EFF">
                                <w:rPr>
                                  <w:sz w:val="16"/>
                                  <w:szCs w:val="16"/>
                                </w:rPr>
                                <w:t>Reserved</w:t>
                              </w:r>
                            </w:p>
                          </w:txbxContent>
                        </wps:txbx>
                        <wps:bodyPr rot="0" vert="horz" wrap="square" lIns="74295" tIns="8890" rIns="74295" bIns="8890" anchor="t" anchorCtr="0" upright="1">
                          <a:noAutofit/>
                        </wps:bodyPr>
                      </wps:wsp>
                      <wps:wsp>
                        <wps:cNvPr id="2958" name="Text Box 209"/>
                        <wps:cNvSpPr txBox="1">
                          <a:spLocks noChangeArrowheads="1"/>
                        </wps:cNvSpPr>
                        <wps:spPr bwMode="auto">
                          <a:xfrm>
                            <a:off x="56500" y="1091913"/>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0x00_4000_0000</w:t>
                              </w:r>
                            </w:p>
                          </w:txbxContent>
                        </wps:txbx>
                        <wps:bodyPr rot="0" vert="horz" wrap="square" lIns="74295" tIns="8890" rIns="74295" bIns="8890" anchor="t" anchorCtr="0" upright="1">
                          <a:noAutofit/>
                        </wps:bodyPr>
                      </wps:wsp>
                      <wps:wsp>
                        <wps:cNvPr id="2959" name="Text Box 209"/>
                        <wps:cNvSpPr txBox="1">
                          <a:spLocks noChangeArrowheads="1"/>
                        </wps:cNvSpPr>
                        <wps:spPr bwMode="auto">
                          <a:xfrm>
                            <a:off x="51700" y="1711420"/>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0x00_C000_0000</w:t>
                              </w:r>
                            </w:p>
                          </w:txbxContent>
                        </wps:txbx>
                        <wps:bodyPr rot="0" vert="horz" wrap="square" lIns="74295" tIns="8890" rIns="74295" bIns="8890" anchor="t" anchorCtr="0" upright="1">
                          <a:noAutofit/>
                        </wps:bodyPr>
                      </wps:wsp>
                      <wps:wsp>
                        <wps:cNvPr id="2960" name="Text Box 190"/>
                        <wps:cNvSpPr txBox="1">
                          <a:spLocks noChangeArrowheads="1"/>
                        </wps:cNvSpPr>
                        <wps:spPr bwMode="auto">
                          <a:xfrm>
                            <a:off x="911404" y="2006123"/>
                            <a:ext cx="1150205" cy="218303"/>
                          </a:xfrm>
                          <a:prstGeom prst="rect">
                            <a:avLst/>
                          </a:prstGeom>
                          <a:solidFill>
                            <a:srgbClr val="FFFFFF"/>
                          </a:solidFill>
                          <a:ln w="9525">
                            <a:solidFill>
                              <a:srgbClr val="000000"/>
                            </a:solidFill>
                            <a:miter lim="800000"/>
                            <a:headEnd/>
                            <a:tailEnd/>
                          </a:ln>
                        </wps:spPr>
                        <wps:txbx>
                          <w:txbxContent>
                            <w:p w:rsidR="00317015" w:rsidRPr="006F6EFF" w:rsidRDefault="00317015" w:rsidP="00D908FD">
                              <w:pPr>
                                <w:spacing w:after="0" w:line="200" w:lineRule="exact"/>
                                <w:jc w:val="center"/>
                                <w:rPr>
                                  <w:sz w:val="16"/>
                                  <w:szCs w:val="16"/>
                                </w:rPr>
                              </w:pPr>
                              <w:r w:rsidRPr="006F6EFF">
                                <w:rPr>
                                  <w:sz w:val="16"/>
                                  <w:szCs w:val="16"/>
                                </w:rPr>
                                <w:t>IO area</w:t>
                              </w:r>
                            </w:p>
                          </w:txbxContent>
                        </wps:txbx>
                        <wps:bodyPr rot="0" vert="horz" wrap="square" lIns="74295" tIns="8890" rIns="74295" bIns="8890" anchor="t" anchorCtr="0" upright="1">
                          <a:noAutofit/>
                        </wps:bodyPr>
                      </wps:wsp>
                      <wps:wsp>
                        <wps:cNvPr id="2961" name="Text Box 209"/>
                        <wps:cNvSpPr txBox="1">
                          <a:spLocks noChangeArrowheads="1"/>
                        </wps:cNvSpPr>
                        <wps:spPr bwMode="auto">
                          <a:xfrm>
                            <a:off x="51700" y="1883422"/>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0x00_E000_0000</w:t>
                              </w:r>
                            </w:p>
                          </w:txbxContent>
                        </wps:txbx>
                        <wps:bodyPr rot="0" vert="horz" wrap="square" lIns="74295" tIns="8890" rIns="74295" bIns="8890" anchor="t" anchorCtr="0" upright="1">
                          <a:noAutofit/>
                        </wps:bodyPr>
                      </wps:wsp>
                      <wps:wsp>
                        <wps:cNvPr id="2962" name="Text Box 209"/>
                        <wps:cNvSpPr txBox="1">
                          <a:spLocks noChangeArrowheads="1"/>
                        </wps:cNvSpPr>
                        <wps:spPr bwMode="auto">
                          <a:xfrm>
                            <a:off x="51700" y="2100424"/>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0x01_0000_0000</w:t>
                              </w:r>
                            </w:p>
                          </w:txbxContent>
                        </wps:txbx>
                        <wps:bodyPr rot="0" vert="horz" wrap="square" lIns="74295" tIns="8890" rIns="74295" bIns="8890" anchor="t" anchorCtr="0" upright="1">
                          <a:noAutofit/>
                        </wps:bodyPr>
                      </wps:wsp>
                      <wps:wsp>
                        <wps:cNvPr id="2963" name="Text Box 190"/>
                        <wps:cNvSpPr txBox="1">
                          <a:spLocks noChangeArrowheads="1"/>
                        </wps:cNvSpPr>
                        <wps:spPr bwMode="auto">
                          <a:xfrm>
                            <a:off x="911404" y="2224426"/>
                            <a:ext cx="1150205" cy="39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Pr="00483CCE" w:rsidRDefault="00317015" w:rsidP="00D908FD">
                              <w:pPr>
                                <w:pStyle w:val="NormalWeb"/>
                                <w:spacing w:line="200" w:lineRule="exact"/>
                                <w:jc w:val="center"/>
                                <w:rPr>
                                  <w:color w:val="FF0000"/>
                                </w:rPr>
                              </w:pPr>
                            </w:p>
                          </w:txbxContent>
                        </wps:txbx>
                        <wps:bodyPr rot="0" vert="horz" wrap="square" lIns="74295" tIns="8890" rIns="74295" bIns="8890" anchor="t" anchorCtr="0" upright="1">
                          <a:noAutofit/>
                        </wps:bodyPr>
                      </wps:wsp>
                      <wpg:wgp>
                        <wpg:cNvPr id="2964" name="Group 239"/>
                        <wpg:cNvGrpSpPr>
                          <a:grpSpLocks/>
                        </wpg:cNvGrpSpPr>
                        <wpg:grpSpPr bwMode="auto">
                          <a:xfrm>
                            <a:off x="768103" y="2295327"/>
                            <a:ext cx="223401" cy="254003"/>
                            <a:chOff x="5628" y="6171"/>
                            <a:chExt cx="428" cy="400"/>
                          </a:xfrm>
                        </wpg:grpSpPr>
                        <wps:wsp>
                          <wps:cNvPr id="2965" name="Text Box 24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908FD">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2966" name="Text Box 24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908FD">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g:wgp>
                        <wpg:cNvPr id="2967" name="Group 229"/>
                        <wpg:cNvGrpSpPr>
                          <a:grpSpLocks/>
                        </wpg:cNvGrpSpPr>
                        <wpg:grpSpPr bwMode="auto">
                          <a:xfrm>
                            <a:off x="1916408" y="2308527"/>
                            <a:ext cx="271801" cy="254003"/>
                            <a:chOff x="5628" y="6171"/>
                            <a:chExt cx="428" cy="400"/>
                          </a:xfrm>
                        </wpg:grpSpPr>
                        <wps:wsp>
                          <wps:cNvPr id="2968" name="Text Box 23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908FD">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2969" name="Text Box 23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908FD">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s:wsp>
                        <wps:cNvPr id="2970" name="Text Box 209"/>
                        <wps:cNvSpPr txBox="1">
                          <a:spLocks noChangeArrowheads="1"/>
                        </wps:cNvSpPr>
                        <wps:spPr bwMode="auto">
                          <a:xfrm>
                            <a:off x="51700" y="2496129"/>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0x04_0000_0000</w:t>
                              </w:r>
                            </w:p>
                          </w:txbxContent>
                        </wps:txbx>
                        <wps:bodyPr rot="0" vert="horz" wrap="square" lIns="74295" tIns="8890" rIns="74295" bIns="8890" anchor="t" anchorCtr="0" upright="1">
                          <a:noAutofit/>
                        </wps:bodyPr>
                      </wps:wsp>
                      <wps:wsp>
                        <wps:cNvPr id="2971" name="Text Box 190"/>
                        <wps:cNvSpPr txBox="1">
                          <a:spLocks noChangeArrowheads="1"/>
                        </wps:cNvSpPr>
                        <wps:spPr bwMode="auto">
                          <a:xfrm>
                            <a:off x="911404" y="2620329"/>
                            <a:ext cx="1150205" cy="652009"/>
                          </a:xfrm>
                          <a:prstGeom prst="rect">
                            <a:avLst/>
                          </a:prstGeom>
                          <a:solidFill>
                            <a:srgbClr val="FFFFFF"/>
                          </a:solidFill>
                          <a:ln w="9525">
                            <a:solidFill>
                              <a:srgbClr val="000000"/>
                            </a:solidFill>
                            <a:miter lim="800000"/>
                            <a:headEnd/>
                            <a:tailEnd/>
                          </a:ln>
                        </wps:spPr>
                        <wps:txbx>
                          <w:txbxContent>
                            <w:p w:rsidR="00317015" w:rsidRPr="006F6EFF" w:rsidRDefault="00317015" w:rsidP="00D908FD">
                              <w:pPr>
                                <w:jc w:val="center"/>
                                <w:rPr>
                                  <w:sz w:val="24"/>
                                  <w:szCs w:val="24"/>
                                </w:rPr>
                              </w:pPr>
                              <w:r w:rsidRPr="006F6EFF">
                                <w:rPr>
                                  <w:sz w:val="16"/>
                                  <w:szCs w:val="16"/>
                                </w:rPr>
                                <w:t xml:space="preserve">SDRAM </w:t>
                              </w:r>
                              <w:r w:rsidRPr="00E50848">
                                <w:rPr>
                                  <w:sz w:val="16"/>
                                  <w:szCs w:val="16"/>
                                </w:rPr>
                                <w:t>2</w:t>
                              </w:r>
                              <w:r w:rsidRPr="006F6EFF">
                                <w:rPr>
                                  <w:sz w:val="16"/>
                                  <w:szCs w:val="16"/>
                                </w:rPr>
                                <w:t>GB</w:t>
                              </w:r>
                            </w:p>
                          </w:txbxContent>
                        </wps:txbx>
                        <wps:bodyPr rot="0" vert="horz" wrap="square" lIns="74295" tIns="8890" rIns="74295" bIns="8890" anchor="t" anchorCtr="0" upright="1">
                          <a:noAutofit/>
                        </wps:bodyPr>
                      </wps:wsp>
                      <wps:wsp>
                        <wps:cNvPr id="2972" name="Text Box 209"/>
                        <wps:cNvSpPr txBox="1">
                          <a:spLocks noChangeArrowheads="1"/>
                        </wps:cNvSpPr>
                        <wps:spPr bwMode="auto">
                          <a:xfrm>
                            <a:off x="51700" y="3741443"/>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0x05_0000_0000</w:t>
                              </w:r>
                            </w:p>
                          </w:txbxContent>
                        </wps:txbx>
                        <wps:bodyPr rot="0" vert="horz" wrap="square" lIns="74295" tIns="8890" rIns="74295" bIns="8890" anchor="t" anchorCtr="0" upright="1">
                          <a:noAutofit/>
                        </wps:bodyPr>
                      </wps:wsp>
                      <wps:wsp>
                        <wps:cNvPr id="2973" name="Text Box 190"/>
                        <wps:cNvSpPr txBox="1">
                          <a:spLocks noChangeArrowheads="1"/>
                        </wps:cNvSpPr>
                        <wps:spPr bwMode="auto">
                          <a:xfrm>
                            <a:off x="4830220" y="5826568"/>
                            <a:ext cx="1021204" cy="1642319"/>
                          </a:xfrm>
                          <a:prstGeom prst="rect">
                            <a:avLst/>
                          </a:prstGeom>
                          <a:solidFill>
                            <a:srgbClr val="FFFFFF"/>
                          </a:solidFill>
                          <a:ln w="9525">
                            <a:solidFill>
                              <a:srgbClr val="000000"/>
                            </a:solidFill>
                            <a:miter lim="800000"/>
                            <a:headEnd/>
                            <a:tailEnd/>
                          </a:ln>
                        </wps:spPr>
                        <wps:txbx>
                          <w:txbxContent>
                            <w:p w:rsidR="00317015" w:rsidRPr="006F6EFF" w:rsidRDefault="00317015" w:rsidP="00D908FD">
                              <w:pPr>
                                <w:pStyle w:val="NormalWeb"/>
                                <w:spacing w:line="200" w:lineRule="exact"/>
                                <w:jc w:val="center"/>
                              </w:pPr>
                            </w:p>
                          </w:txbxContent>
                        </wps:txbx>
                        <wps:bodyPr rot="0" vert="horz" wrap="square" lIns="74295" tIns="8890" rIns="74295" bIns="8890" anchor="t" anchorCtr="0" upright="1">
                          <a:noAutofit/>
                        </wps:bodyPr>
                      </wps:wsp>
                      <wps:wsp>
                        <wps:cNvPr id="2974" name="Text Box 190"/>
                        <wps:cNvSpPr txBox="1">
                          <a:spLocks noChangeArrowheads="1"/>
                        </wps:cNvSpPr>
                        <wps:spPr bwMode="auto">
                          <a:xfrm>
                            <a:off x="911404" y="3897945"/>
                            <a:ext cx="1150205" cy="1238514"/>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D908FD">
                              <w:pPr>
                                <w:pStyle w:val="NormalWeb"/>
                                <w:spacing w:line="200" w:lineRule="exact"/>
                                <w:jc w:val="center"/>
                                <w:rPr>
                                  <w:sz w:val="16"/>
                                  <w:szCs w:val="16"/>
                                  <w:lang w:eastAsia="en-US"/>
                                </w:rPr>
                              </w:pPr>
                              <w:r w:rsidRPr="006F6EFF">
                                <w:rPr>
                                  <w:sz w:val="16"/>
                                  <w:szCs w:val="16"/>
                                  <w:lang w:eastAsia="en-US"/>
                                </w:rPr>
                                <w:t>N/A</w:t>
                              </w:r>
                            </w:p>
                          </w:txbxContent>
                        </wps:txbx>
                        <wps:bodyPr rot="0" vert="horz" wrap="square" lIns="74295" tIns="8890" rIns="74295" bIns="8890" anchor="ctr" anchorCtr="0" upright="1">
                          <a:noAutofit/>
                        </wps:bodyPr>
                      </wps:wsp>
                      <wps:wsp>
                        <wps:cNvPr id="2975" name="Text Box 209"/>
                        <wps:cNvSpPr txBox="1">
                          <a:spLocks noChangeArrowheads="1"/>
                        </wps:cNvSpPr>
                        <wps:spPr bwMode="auto">
                          <a:xfrm>
                            <a:off x="51700" y="500715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0x06_0000_0000</w:t>
                              </w:r>
                            </w:p>
                          </w:txbxContent>
                        </wps:txbx>
                        <wps:bodyPr rot="0" vert="horz" wrap="square" lIns="74295" tIns="8890" rIns="74295" bIns="8890" anchor="t" anchorCtr="0" upright="1">
                          <a:noAutofit/>
                        </wps:bodyPr>
                      </wps:wsp>
                      <wps:wsp>
                        <wps:cNvPr id="2976" name="Text Box 209"/>
                        <wps:cNvSpPr txBox="1">
                          <a:spLocks noChangeArrowheads="1"/>
                        </wps:cNvSpPr>
                        <wps:spPr bwMode="auto">
                          <a:xfrm>
                            <a:off x="51700" y="6295473"/>
                            <a:ext cx="1010004"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0x07_0000_0000</w:t>
                              </w:r>
                            </w:p>
                          </w:txbxContent>
                        </wps:txbx>
                        <wps:bodyPr rot="0" vert="horz" wrap="square" lIns="74295" tIns="8890" rIns="74295" bIns="8890" anchor="t" anchorCtr="0" upright="1">
                          <a:noAutofit/>
                        </wps:bodyPr>
                      </wps:wsp>
                      <wps:wsp>
                        <wps:cNvPr id="2977" name="Text Box 190"/>
                        <wps:cNvSpPr txBox="1">
                          <a:spLocks noChangeArrowheads="1"/>
                        </wps:cNvSpPr>
                        <wps:spPr bwMode="auto">
                          <a:xfrm>
                            <a:off x="910404" y="6412675"/>
                            <a:ext cx="1150205" cy="1260615"/>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D908FD">
                              <w:pPr>
                                <w:pStyle w:val="NormalWeb"/>
                                <w:spacing w:line="200" w:lineRule="exact"/>
                                <w:jc w:val="center"/>
                                <w:rPr>
                                  <w:sz w:val="16"/>
                                  <w:szCs w:val="16"/>
                                </w:rPr>
                              </w:pPr>
                              <w:r w:rsidRPr="006F6EFF">
                                <w:rPr>
                                  <w:sz w:val="16"/>
                                  <w:szCs w:val="16"/>
                                </w:rPr>
                                <w:t>N/A</w:t>
                              </w:r>
                            </w:p>
                          </w:txbxContent>
                        </wps:txbx>
                        <wps:bodyPr rot="0" vert="horz" wrap="square" lIns="74295" tIns="8890" rIns="74295" bIns="8890" anchor="ctr" anchorCtr="0" upright="1">
                          <a:noAutofit/>
                        </wps:bodyPr>
                      </wps:wsp>
                      <wps:wsp>
                        <wps:cNvPr id="2978" name="Text Box 223"/>
                        <wps:cNvSpPr txBox="1">
                          <a:spLocks noChangeArrowheads="1"/>
                        </wps:cNvSpPr>
                        <wps:spPr bwMode="auto">
                          <a:xfrm>
                            <a:off x="4890620" y="5524164"/>
                            <a:ext cx="914204" cy="23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spacing w:after="0" w:line="260" w:lineRule="exact"/>
                                <w:jc w:val="center"/>
                                <w:rPr>
                                  <w:szCs w:val="16"/>
                                </w:rPr>
                              </w:pPr>
                              <w:r>
                                <w:rPr>
                                  <w:szCs w:val="16"/>
                                </w:rPr>
                                <w:t>SPI</w:t>
                              </w:r>
                              <w:r w:rsidRPr="006F6EFF">
                                <w:rPr>
                                  <w:szCs w:val="16"/>
                                </w:rPr>
                                <w:t xml:space="preserve"> Flash</w:t>
                              </w:r>
                            </w:p>
                          </w:txbxContent>
                        </wps:txbx>
                        <wps:bodyPr rot="0" vert="horz" wrap="square" lIns="74295" tIns="8890" rIns="74295" bIns="8890" anchor="t" anchorCtr="0" upright="1">
                          <a:noAutofit/>
                        </wps:bodyPr>
                      </wps:wsp>
                      <wps:wsp>
                        <wps:cNvPr id="2979" name="Text Box 190"/>
                        <wps:cNvSpPr txBox="1">
                          <a:spLocks noChangeArrowheads="1"/>
                        </wps:cNvSpPr>
                        <wps:spPr bwMode="auto">
                          <a:xfrm>
                            <a:off x="3537514" y="553106"/>
                            <a:ext cx="1207905" cy="887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Pr="00483CCE" w:rsidRDefault="00317015" w:rsidP="00D908FD">
                              <w:pPr>
                                <w:pStyle w:val="NormalWeb"/>
                                <w:spacing w:line="200" w:lineRule="exact"/>
                                <w:jc w:val="center"/>
                                <w:rPr>
                                  <w:color w:val="FF0000"/>
                                </w:rPr>
                              </w:pPr>
                            </w:p>
                          </w:txbxContent>
                        </wps:txbx>
                        <wps:bodyPr rot="0" vert="horz" wrap="square" lIns="74295" tIns="8890" rIns="74295" bIns="8890" anchor="t" anchorCtr="0" upright="1">
                          <a:noAutofit/>
                        </wps:bodyPr>
                      </wps:wsp>
                      <wps:wsp>
                        <wps:cNvPr id="2980" name="Text Box 209"/>
                        <wps:cNvSpPr txBox="1">
                          <a:spLocks noChangeArrowheads="1"/>
                        </wps:cNvSpPr>
                        <wps:spPr bwMode="auto">
                          <a:xfrm>
                            <a:off x="4701619" y="379804"/>
                            <a:ext cx="9218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0x00_4000_0000</w:t>
                              </w:r>
                            </w:p>
                          </w:txbxContent>
                        </wps:txbx>
                        <wps:bodyPr rot="0" vert="horz" wrap="square" lIns="74295" tIns="8890" rIns="74295" bIns="8890" anchor="t" anchorCtr="0" upright="1">
                          <a:noAutofit/>
                        </wps:bodyPr>
                      </wps:wsp>
                      <wps:wsp>
                        <wps:cNvPr id="2981" name="Text Box 209"/>
                        <wps:cNvSpPr txBox="1">
                          <a:spLocks noChangeArrowheads="1"/>
                        </wps:cNvSpPr>
                        <wps:spPr bwMode="auto">
                          <a:xfrm>
                            <a:off x="4726519" y="2617327"/>
                            <a:ext cx="9391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w:t>
                              </w:r>
                              <w:r>
                                <w:rPr>
                                  <w:rFonts w:ascii="MS Gothic" w:hAnsi="MS Gothic"/>
                                  <w:sz w:val="16"/>
                                  <w:szCs w:val="20"/>
                                </w:rPr>
                                <w:t>C</w:t>
                              </w:r>
                              <w:r w:rsidRPr="006F6EFF">
                                <w:rPr>
                                  <w:rFonts w:ascii="MS Gothic" w:hAnsi="MS Gothic"/>
                                  <w:sz w:val="16"/>
                                  <w:szCs w:val="20"/>
                                </w:rPr>
                                <w:t>000_0000</w:t>
                              </w:r>
                            </w:p>
                          </w:txbxContent>
                        </wps:txbx>
                        <wps:bodyPr rot="0" vert="horz" wrap="square" lIns="74295" tIns="8890" rIns="74295" bIns="8890" anchor="t" anchorCtr="0" upright="1">
                          <a:noAutofit/>
                        </wps:bodyPr>
                      </wps:wsp>
                      <wps:wsp>
                        <wps:cNvPr id="2982" name="Line 136"/>
                        <wps:cNvCnPr>
                          <a:cxnSpLocks noChangeShapeType="1"/>
                        </wps:cNvCnPr>
                        <wps:spPr bwMode="auto">
                          <a:xfrm flipV="1">
                            <a:off x="2080808" y="553106"/>
                            <a:ext cx="1469206" cy="65540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83" name="Line 136"/>
                        <wps:cNvCnPr>
                          <a:cxnSpLocks noChangeShapeType="1"/>
                        </wps:cNvCnPr>
                        <wps:spPr bwMode="auto">
                          <a:xfrm flipH="1" flipV="1">
                            <a:off x="2072018" y="1518600"/>
                            <a:ext cx="1490692" cy="119009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84" name="Text Box 209"/>
                        <wps:cNvSpPr txBox="1">
                          <a:spLocks noChangeArrowheads="1"/>
                        </wps:cNvSpPr>
                        <wps:spPr bwMode="auto">
                          <a:xfrm>
                            <a:off x="61800" y="5693966"/>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0x06_8000_0000</w:t>
                              </w:r>
                            </w:p>
                          </w:txbxContent>
                        </wps:txbx>
                        <wps:bodyPr rot="0" vert="horz" wrap="square" lIns="74295" tIns="8890" rIns="74295" bIns="8890" anchor="t" anchorCtr="0" upright="1">
                          <a:noAutofit/>
                        </wps:bodyPr>
                      </wps:wsp>
                      <wps:wsp>
                        <wps:cNvPr id="2985" name="上下矢印 964"/>
                        <wps:cNvSpPr>
                          <a:spLocks noChangeArrowheads="1"/>
                        </wps:cNvSpPr>
                        <wps:spPr bwMode="auto">
                          <a:xfrm>
                            <a:off x="1902008" y="1217214"/>
                            <a:ext cx="93900" cy="611607"/>
                          </a:xfrm>
                          <a:prstGeom prst="upDownArrow">
                            <a:avLst>
                              <a:gd name="adj1" fmla="val 50000"/>
                              <a:gd name="adj2" fmla="val 4999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986" name="上下矢印 965"/>
                        <wps:cNvSpPr>
                          <a:spLocks noChangeArrowheads="1"/>
                        </wps:cNvSpPr>
                        <wps:spPr bwMode="auto">
                          <a:xfrm>
                            <a:off x="1874008" y="2624831"/>
                            <a:ext cx="93300" cy="647508"/>
                          </a:xfrm>
                          <a:prstGeom prst="upDownArrow">
                            <a:avLst>
                              <a:gd name="adj1" fmla="val 50000"/>
                              <a:gd name="adj2" fmla="val 5002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987" name="Text Box 209"/>
                        <wps:cNvSpPr txBox="1">
                          <a:spLocks noChangeArrowheads="1"/>
                        </wps:cNvSpPr>
                        <wps:spPr bwMode="auto">
                          <a:xfrm>
                            <a:off x="4715019" y="1330815"/>
                            <a:ext cx="9216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0x00_4800_0000</w:t>
                              </w:r>
                            </w:p>
                          </w:txbxContent>
                        </wps:txbx>
                        <wps:bodyPr rot="0" vert="horz" wrap="square" lIns="74295" tIns="8890" rIns="74295" bIns="8890" anchor="t" anchorCtr="0" upright="1">
                          <a:noAutofit/>
                        </wps:bodyPr>
                      </wps:wsp>
                      <wps:wsp>
                        <wps:cNvPr id="2988" name="Text Box 209"/>
                        <wps:cNvSpPr txBox="1">
                          <a:spLocks noChangeArrowheads="1"/>
                        </wps:cNvSpPr>
                        <wps:spPr bwMode="auto">
                          <a:xfrm>
                            <a:off x="4726519" y="1533617"/>
                            <a:ext cx="9218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0x00_5000_0000</w:t>
                              </w:r>
                            </w:p>
                          </w:txbxContent>
                        </wps:txbx>
                        <wps:bodyPr rot="0" vert="horz" wrap="square" lIns="74295" tIns="8890" rIns="74295" bIns="8890" anchor="t" anchorCtr="0" upright="1">
                          <a:noAutofit/>
                        </wps:bodyPr>
                      </wps:wsp>
                      <wps:wsp>
                        <wps:cNvPr id="2989" name="Text Box 190"/>
                        <wps:cNvSpPr txBox="1">
                          <a:spLocks noChangeArrowheads="1"/>
                        </wps:cNvSpPr>
                        <wps:spPr bwMode="auto">
                          <a:xfrm>
                            <a:off x="4830920" y="6513776"/>
                            <a:ext cx="1021204" cy="2573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spacing w:after="0" w:line="200" w:lineRule="exact"/>
                                <w:jc w:val="center"/>
                                <w:rPr>
                                  <w:sz w:val="16"/>
                                  <w:szCs w:val="16"/>
                                </w:rPr>
                              </w:pPr>
                              <w:r w:rsidRPr="006F6EFF">
                                <w:rPr>
                                  <w:sz w:val="16"/>
                                  <w:szCs w:val="16"/>
                                </w:rPr>
                                <w:t>ARM Trusted Firmware</w:t>
                              </w:r>
                            </w:p>
                          </w:txbxContent>
                        </wps:txbx>
                        <wps:bodyPr rot="0" vert="horz" wrap="square" lIns="74295" tIns="8890" rIns="74295" bIns="8890" anchor="t" anchorCtr="0" upright="1">
                          <a:noAutofit/>
                        </wps:bodyPr>
                      </wps:wsp>
                      <wps:wsp>
                        <wps:cNvPr id="2991" name="Text Box 190"/>
                        <wps:cNvSpPr txBox="1">
                          <a:spLocks noChangeArrowheads="1"/>
                        </wps:cNvSpPr>
                        <wps:spPr bwMode="auto">
                          <a:xfrm>
                            <a:off x="4830920" y="7070682"/>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U-Boot</w:t>
                              </w:r>
                            </w:p>
                          </w:txbxContent>
                        </wps:txbx>
                        <wps:bodyPr rot="0" vert="horz" wrap="square" lIns="74295" tIns="8890" rIns="74295" bIns="8890" anchor="t" anchorCtr="0" upright="1">
                          <a:noAutofit/>
                        </wps:bodyPr>
                      </wps:wsp>
                      <wps:wsp>
                        <wps:cNvPr id="2992" name="Text Box 190"/>
                        <wps:cNvSpPr txBox="1">
                          <a:spLocks noChangeArrowheads="1"/>
                        </wps:cNvSpPr>
                        <wps:spPr bwMode="auto">
                          <a:xfrm>
                            <a:off x="3537914" y="1039612"/>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ARM Trusted Firmware</w:t>
                              </w:r>
                            </w:p>
                          </w:txbxContent>
                        </wps:txbx>
                        <wps:bodyPr rot="0" vert="horz" wrap="square" lIns="74295" tIns="8890" rIns="74295" bIns="8890" anchor="ctr" anchorCtr="0" upright="1">
                          <a:noAutofit/>
                        </wps:bodyPr>
                      </wps:wsp>
                      <wps:wsp>
                        <wps:cNvPr id="2993" name="Text Box 190"/>
                        <wps:cNvSpPr txBox="1">
                          <a:spLocks noChangeArrowheads="1"/>
                        </wps:cNvSpPr>
                        <wps:spPr bwMode="auto">
                          <a:xfrm>
                            <a:off x="3538014" y="1174814"/>
                            <a:ext cx="1207905" cy="2658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pStyle w:val="NormalWeb"/>
                                <w:spacing w:line="200" w:lineRule="exact"/>
                                <w:jc w:val="center"/>
                              </w:pPr>
                            </w:p>
                          </w:txbxContent>
                        </wps:txbx>
                        <wps:bodyPr rot="0" vert="horz" wrap="square" lIns="74295" tIns="8890" rIns="74295" bIns="8890" anchor="ctr" anchorCtr="0" upright="1">
                          <a:noAutofit/>
                        </wps:bodyPr>
                      </wps:wsp>
                      <wps:wsp>
                        <wps:cNvPr id="2994" name="カギ線コネクタ 976"/>
                        <wps:cNvCnPr>
                          <a:cxnSpLocks noChangeShapeType="1"/>
                        </wps:cNvCnPr>
                        <wps:spPr bwMode="auto">
                          <a:xfrm flipH="1" flipV="1">
                            <a:off x="4745819" y="1111913"/>
                            <a:ext cx="1106304" cy="5530564"/>
                          </a:xfrm>
                          <a:prstGeom prst="bentConnector3">
                            <a:avLst>
                              <a:gd name="adj1" fmla="val -2066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2995" name="カギ線コネクタ 977"/>
                        <wps:cNvCnPr>
                          <a:cxnSpLocks noChangeShapeType="1"/>
                        </wps:cNvCnPr>
                        <wps:spPr bwMode="auto">
                          <a:xfrm flipH="1" flipV="1">
                            <a:off x="4745819" y="966611"/>
                            <a:ext cx="1106304" cy="5458263"/>
                          </a:xfrm>
                          <a:prstGeom prst="bentConnector3">
                            <a:avLst>
                              <a:gd name="adj1" fmla="val -2066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2997" name="Text Box 190"/>
                        <wps:cNvSpPr txBox="1">
                          <a:spLocks noChangeArrowheads="1"/>
                        </wps:cNvSpPr>
                        <wps:spPr bwMode="auto">
                          <a:xfrm>
                            <a:off x="2612111" y="2143225"/>
                            <a:ext cx="697703" cy="315904"/>
                          </a:xfrm>
                          <a:prstGeom prst="rect">
                            <a:avLst/>
                          </a:prstGeom>
                          <a:solidFill>
                            <a:schemeClr val="tx1"/>
                          </a:solidFill>
                          <a:ln w="9525">
                            <a:solidFill>
                              <a:srgbClr val="000000"/>
                            </a:solidFill>
                            <a:miter lim="800000"/>
                            <a:headEnd/>
                            <a:tailEnd/>
                          </a:ln>
                        </wps:spPr>
                        <wps:txbx>
                          <w:txbxContent>
                            <w:p w:rsidR="00317015" w:rsidRPr="00A850BA" w:rsidRDefault="00317015" w:rsidP="00D908FD">
                              <w:pPr>
                                <w:jc w:val="center"/>
                                <w:rPr>
                                  <w:color w:val="FFFFFF" w:themeColor="background1"/>
                                  <w:sz w:val="14"/>
                                  <w:szCs w:val="16"/>
                                </w:rPr>
                              </w:pPr>
                              <w:r w:rsidRPr="00A850BA">
                                <w:rPr>
                                  <w:color w:val="FFFFFF" w:themeColor="background1"/>
                                  <w:sz w:val="14"/>
                                  <w:szCs w:val="16"/>
                                </w:rPr>
                                <w:t>Shadow area</w:t>
                              </w:r>
                            </w:p>
                          </w:txbxContent>
                        </wps:txbx>
                        <wps:bodyPr rot="0" vert="horz" wrap="square" lIns="74295" tIns="8890" rIns="74295" bIns="8890" anchor="ctr" anchorCtr="0" upright="1">
                          <a:noAutofit/>
                        </wps:bodyPr>
                      </wps:wsp>
                      <wps:wsp>
                        <wps:cNvPr id="2998" name="直線矢印コネクタ 980"/>
                        <wps:cNvCnPr>
                          <a:cxnSpLocks noChangeShapeType="1"/>
                        </wps:cNvCnPr>
                        <wps:spPr bwMode="auto">
                          <a:xfrm flipH="1" flipV="1">
                            <a:off x="1972308" y="1649519"/>
                            <a:ext cx="988604" cy="4937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00" name="Text Box 190"/>
                        <wps:cNvSpPr txBox="1">
                          <a:spLocks noChangeArrowheads="1"/>
                        </wps:cNvSpPr>
                        <wps:spPr bwMode="auto">
                          <a:xfrm>
                            <a:off x="4830920" y="6335974"/>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Certification</w:t>
                              </w:r>
                            </w:p>
                          </w:txbxContent>
                        </wps:txbx>
                        <wps:bodyPr rot="0" vert="horz" wrap="square" lIns="74295" tIns="8890" rIns="74295" bIns="8890" anchor="t" anchorCtr="0" upright="1">
                          <a:noAutofit/>
                        </wps:bodyPr>
                      </wps:wsp>
                      <wps:wsp>
                        <wps:cNvPr id="3001" name="Text Box 190"/>
                        <wps:cNvSpPr txBox="1">
                          <a:spLocks noChangeArrowheads="1"/>
                        </wps:cNvSpPr>
                        <wps:spPr bwMode="auto">
                          <a:xfrm>
                            <a:off x="4830520" y="6004670"/>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IPL</w:t>
                              </w:r>
                            </w:p>
                          </w:txbxContent>
                        </wps:txbx>
                        <wps:bodyPr rot="0" vert="horz" wrap="square" lIns="74295" tIns="8890" rIns="74295" bIns="8890" anchor="t" anchorCtr="0" upright="1">
                          <a:noAutofit/>
                        </wps:bodyPr>
                      </wps:wsp>
                      <wps:wsp>
                        <wps:cNvPr id="3002" name="Text Box 190"/>
                        <wps:cNvSpPr txBox="1">
                          <a:spLocks noChangeArrowheads="1"/>
                        </wps:cNvSpPr>
                        <wps:spPr bwMode="auto">
                          <a:xfrm>
                            <a:off x="4830920" y="5826568"/>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Boot parameter</w:t>
                              </w:r>
                            </w:p>
                          </w:txbxContent>
                        </wps:txbx>
                        <wps:bodyPr rot="0" vert="horz" wrap="square" lIns="74295" tIns="8890" rIns="74295" bIns="8890" anchor="ctr" anchorCtr="0" upright="1">
                          <a:noAutofit/>
                        </wps:bodyPr>
                      </wps:wsp>
                      <wps:wsp>
                        <wps:cNvPr id="3003" name="Text Box 223"/>
                        <wps:cNvSpPr txBox="1">
                          <a:spLocks noChangeArrowheads="1"/>
                        </wps:cNvSpPr>
                        <wps:spPr bwMode="auto">
                          <a:xfrm>
                            <a:off x="2627511" y="5514664"/>
                            <a:ext cx="914204" cy="23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spacing w:after="0" w:line="260" w:lineRule="exact"/>
                                <w:jc w:val="center"/>
                                <w:rPr>
                                  <w:szCs w:val="16"/>
                                </w:rPr>
                              </w:pPr>
                              <w:r w:rsidRPr="006F6EFF">
                                <w:rPr>
                                  <w:szCs w:val="16"/>
                                </w:rPr>
                                <w:t>System RAM</w:t>
                              </w:r>
                            </w:p>
                          </w:txbxContent>
                        </wps:txbx>
                        <wps:bodyPr rot="0" vert="horz" wrap="square" lIns="74295" tIns="8890" rIns="74295" bIns="8890" anchor="t" anchorCtr="0" upright="1">
                          <a:noAutofit/>
                        </wps:bodyPr>
                      </wps:wsp>
                      <wps:wsp>
                        <wps:cNvPr id="3004" name="Text Box 190"/>
                        <wps:cNvSpPr txBox="1">
                          <a:spLocks noChangeArrowheads="1"/>
                        </wps:cNvSpPr>
                        <wps:spPr bwMode="auto">
                          <a:xfrm>
                            <a:off x="2558510" y="5814068"/>
                            <a:ext cx="1020604" cy="823010"/>
                          </a:xfrm>
                          <a:prstGeom prst="rect">
                            <a:avLst/>
                          </a:prstGeom>
                          <a:solidFill>
                            <a:srgbClr val="FFFFFF"/>
                          </a:solidFill>
                          <a:ln w="9525">
                            <a:solidFill>
                              <a:srgbClr val="000000"/>
                            </a:solidFill>
                            <a:miter lim="800000"/>
                            <a:headEnd/>
                            <a:tailEnd/>
                          </a:ln>
                        </wps:spPr>
                        <wps:txbx>
                          <w:txbxContent>
                            <w:p w:rsidR="00317015" w:rsidRPr="00483CCE" w:rsidRDefault="00317015" w:rsidP="00D908FD">
                              <w:pPr>
                                <w:pStyle w:val="NormalWeb"/>
                                <w:spacing w:line="200" w:lineRule="exact"/>
                                <w:jc w:val="center"/>
                                <w:rPr>
                                  <w:color w:val="FF0000"/>
                                </w:rPr>
                              </w:pPr>
                            </w:p>
                          </w:txbxContent>
                        </wps:txbx>
                        <wps:bodyPr rot="0" vert="horz" wrap="square" lIns="74295" tIns="8890" rIns="74295" bIns="8890" anchor="t" anchorCtr="0" upright="1">
                          <a:noAutofit/>
                        </wps:bodyPr>
                      </wps:wsp>
                      <wps:wsp>
                        <wps:cNvPr id="3005" name="Text Box 190"/>
                        <wps:cNvSpPr txBox="1">
                          <a:spLocks noChangeArrowheads="1"/>
                        </wps:cNvSpPr>
                        <wps:spPr bwMode="auto">
                          <a:xfrm>
                            <a:off x="2558310" y="5930069"/>
                            <a:ext cx="10206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Boot parameter</w:t>
                              </w:r>
                            </w:p>
                          </w:txbxContent>
                        </wps:txbx>
                        <wps:bodyPr rot="0" vert="horz" wrap="square" lIns="74295" tIns="8890" rIns="74295" bIns="8890" anchor="ctr" anchorCtr="0" upright="1">
                          <a:noAutofit/>
                        </wps:bodyPr>
                      </wps:wsp>
                      <wps:wsp>
                        <wps:cNvPr id="3006" name="Text Box 190"/>
                        <wps:cNvSpPr txBox="1">
                          <a:spLocks noChangeArrowheads="1"/>
                        </wps:cNvSpPr>
                        <wps:spPr bwMode="auto">
                          <a:xfrm>
                            <a:off x="2558010" y="6107871"/>
                            <a:ext cx="10199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IPL</w:t>
                              </w:r>
                            </w:p>
                          </w:txbxContent>
                        </wps:txbx>
                        <wps:bodyPr rot="0" vert="horz" wrap="square" lIns="74295" tIns="8890" rIns="74295" bIns="8890" anchor="ctr" anchorCtr="0" upright="1">
                          <a:noAutofit/>
                        </wps:bodyPr>
                      </wps:wsp>
                      <wpg:wgp>
                        <wpg:cNvPr id="3007" name="グループ化 989"/>
                        <wpg:cNvGrpSpPr>
                          <a:grpSpLocks/>
                        </wpg:cNvGrpSpPr>
                        <wpg:grpSpPr bwMode="auto">
                          <a:xfrm>
                            <a:off x="3732615" y="5515564"/>
                            <a:ext cx="814603" cy="478906"/>
                            <a:chOff x="51046" y="54353"/>
                            <a:chExt cx="8145" cy="4789"/>
                          </a:xfrm>
                        </wpg:grpSpPr>
                        <wps:wsp>
                          <wps:cNvPr id="3008" name="Text Box 223"/>
                          <wps:cNvSpPr txBox="1">
                            <a:spLocks noChangeArrowheads="1"/>
                          </wps:cNvSpPr>
                          <wps:spPr bwMode="auto">
                            <a:xfrm rot="5400000">
                              <a:off x="52725" y="52675"/>
                              <a:ext cx="4790" cy="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spacing w:after="0" w:line="260" w:lineRule="exact"/>
                                  <w:jc w:val="center"/>
                                  <w:rPr>
                                    <w:sz w:val="16"/>
                                    <w:szCs w:val="16"/>
                                  </w:rPr>
                                </w:pPr>
                                <w:r w:rsidRPr="006F6EFF">
                                  <w:rPr>
                                    <w:sz w:val="16"/>
                                    <w:szCs w:val="16"/>
                                  </w:rPr>
                                  <w:t>Load by Boot</w:t>
                                </w:r>
                              </w:p>
                            </w:txbxContent>
                          </wps:txbx>
                          <wps:bodyPr rot="0" vert="horz" wrap="square" lIns="74295" tIns="8890" rIns="74295" bIns="8890" anchor="t" anchorCtr="0" upright="1">
                            <a:noAutofit/>
                          </wps:bodyPr>
                        </wps:wsp>
                        <wps:wsp>
                          <wps:cNvPr id="3009" name="Text Box 223"/>
                          <wps:cNvSpPr txBox="1">
                            <a:spLocks noChangeArrowheads="1"/>
                          </wps:cNvSpPr>
                          <wps:spPr bwMode="auto">
                            <a:xfrm rot="5400000">
                              <a:off x="53634" y="52964"/>
                              <a:ext cx="2970" cy="8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B62933" w:rsidRDefault="00317015" w:rsidP="00D908FD">
                                <w:pPr>
                                  <w:spacing w:after="0" w:line="260" w:lineRule="exact"/>
                                  <w:jc w:val="center"/>
                                  <w:rPr>
                                    <w:sz w:val="16"/>
                                    <w:szCs w:val="16"/>
                                  </w:rPr>
                                </w:pPr>
                                <w:r w:rsidRPr="006F6EFF">
                                  <w:rPr>
                                    <w:sz w:val="16"/>
                                    <w:szCs w:val="16"/>
                                  </w:rPr>
                                  <w:t>ROM program</w:t>
                                </w:r>
                              </w:p>
                            </w:txbxContent>
                          </wps:txbx>
                          <wps:bodyPr rot="0" vert="horz" wrap="square" lIns="74295" tIns="8890" rIns="74295" bIns="8890" anchor="t" anchorCtr="0" upright="1">
                            <a:noAutofit/>
                          </wps:bodyPr>
                        </wps:wsp>
                      </wpg:wgp>
                      <wps:wsp>
                        <wps:cNvPr id="3010" name="直線矢印コネクタ 1024"/>
                        <wps:cNvCnPr>
                          <a:cxnSpLocks noChangeShapeType="1"/>
                        </wps:cNvCnPr>
                        <wps:spPr bwMode="auto">
                          <a:xfrm>
                            <a:off x="3379514" y="893810"/>
                            <a:ext cx="0" cy="419905"/>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11" name="直線矢印コネクタ 1025"/>
                        <wps:cNvCnPr>
                          <a:cxnSpLocks noChangeShapeType="1"/>
                        </wps:cNvCnPr>
                        <wps:spPr bwMode="auto">
                          <a:xfrm flipH="1">
                            <a:off x="3304013" y="1316215"/>
                            <a:ext cx="1449106"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12" name="直線矢印コネクタ 1026"/>
                        <wps:cNvCnPr>
                          <a:cxnSpLocks noChangeShapeType="1"/>
                        </wps:cNvCnPr>
                        <wps:spPr bwMode="auto">
                          <a:xfrm flipH="1">
                            <a:off x="3291613" y="893810"/>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13" name="Text Box 190"/>
                        <wps:cNvSpPr txBox="1">
                          <a:spLocks noChangeArrowheads="1"/>
                        </wps:cNvSpPr>
                        <wps:spPr bwMode="auto">
                          <a:xfrm>
                            <a:off x="911304" y="5783567"/>
                            <a:ext cx="1149505" cy="629107"/>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D908FD">
                              <w:pPr>
                                <w:pStyle w:val="NormalWeb"/>
                                <w:spacing w:line="200" w:lineRule="exact"/>
                                <w:jc w:val="center"/>
                              </w:pPr>
                              <w:r w:rsidRPr="006F6EFF">
                                <w:rPr>
                                  <w:sz w:val="16"/>
                                  <w:szCs w:val="16"/>
                                </w:rPr>
                                <w:t>N/A</w:t>
                              </w:r>
                            </w:p>
                          </w:txbxContent>
                        </wps:txbx>
                        <wps:bodyPr rot="0" vert="horz" wrap="square" lIns="74295" tIns="8890" rIns="74295" bIns="8890" anchor="ctr" anchorCtr="0" upright="1">
                          <a:noAutofit/>
                        </wps:bodyPr>
                      </wps:wsp>
                      <wps:wsp>
                        <wps:cNvPr id="3015" name="直線矢印コネクタ 1029"/>
                        <wps:cNvCnPr>
                          <a:cxnSpLocks noChangeShapeType="1"/>
                        </wps:cNvCnPr>
                        <wps:spPr bwMode="auto">
                          <a:xfrm flipH="1">
                            <a:off x="3577914" y="6093571"/>
                            <a:ext cx="1252605" cy="103201"/>
                          </a:xfrm>
                          <a:prstGeom prst="straightConnector1">
                            <a:avLst/>
                          </a:prstGeom>
                          <a:noFill/>
                          <a:ln w="3175">
                            <a:solidFill>
                              <a:schemeClr val="tx1">
                                <a:lumMod val="100000"/>
                                <a:lumOff val="0"/>
                              </a:schemeClr>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3016" name="直線矢印コネクタ 1030"/>
                        <wps:cNvCnPr>
                          <a:cxnSpLocks noChangeShapeType="1"/>
                        </wps:cNvCnPr>
                        <wps:spPr bwMode="auto">
                          <a:xfrm flipH="1">
                            <a:off x="3578915" y="5915469"/>
                            <a:ext cx="1252005" cy="103501"/>
                          </a:xfrm>
                          <a:prstGeom prst="straightConnector1">
                            <a:avLst/>
                          </a:prstGeom>
                          <a:noFill/>
                          <a:ln w="3175">
                            <a:solidFill>
                              <a:schemeClr val="tx1">
                                <a:lumMod val="100000"/>
                                <a:lumOff val="0"/>
                              </a:schemeClr>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3017" name="Text Box 209"/>
                        <wps:cNvSpPr txBox="1">
                          <a:spLocks noChangeArrowheads="1"/>
                        </wps:cNvSpPr>
                        <wps:spPr bwMode="auto">
                          <a:xfrm>
                            <a:off x="62200" y="7511487"/>
                            <a:ext cx="10098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908FD">
                              <w:pPr>
                                <w:pStyle w:val="NormalWeb"/>
                                <w:spacing w:after="200"/>
                              </w:pPr>
                              <w:r>
                                <w:rPr>
                                  <w:rFonts w:ascii="MS Gothic" w:hAnsi="MS Gothic" w:hint="eastAsia"/>
                                  <w:sz w:val="16"/>
                                  <w:szCs w:val="16"/>
                                </w:rPr>
                                <w:t>0x08_0000_0000</w:t>
                              </w:r>
                            </w:p>
                          </w:txbxContent>
                        </wps:txbx>
                        <wps:bodyPr rot="0" vert="horz" wrap="square" lIns="74295" tIns="8890" rIns="74295" bIns="8890" anchor="t" anchorCtr="0" upright="1">
                          <a:noAutofit/>
                        </wps:bodyPr>
                      </wps:wsp>
                      <wps:wsp>
                        <wps:cNvPr id="3018" name="Text Box 209"/>
                        <wps:cNvSpPr txBox="1">
                          <a:spLocks noChangeArrowheads="1"/>
                        </wps:cNvSpPr>
                        <wps:spPr bwMode="auto">
                          <a:xfrm>
                            <a:off x="2227609" y="5620765"/>
                            <a:ext cx="89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0x00_E630_0000</w:t>
                              </w:r>
                            </w:p>
                          </w:txbxContent>
                        </wps:txbx>
                        <wps:bodyPr rot="0" vert="horz" wrap="square" lIns="74295" tIns="8890" rIns="74295" bIns="8890" anchor="t" anchorCtr="0" upright="1">
                          <a:noAutofit/>
                        </wps:bodyPr>
                      </wps:wsp>
                      <wps:wsp>
                        <wps:cNvPr id="3019" name="直線矢印コネクタ 1033"/>
                        <wps:cNvCnPr>
                          <a:cxnSpLocks noChangeShapeType="1"/>
                        </wps:cNvCnPr>
                        <wps:spPr bwMode="auto">
                          <a:xfrm>
                            <a:off x="2190609" y="562407"/>
                            <a:ext cx="0" cy="1654519"/>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20" name="直線矢印コネクタ 1034"/>
                        <wps:cNvCnPr>
                          <a:cxnSpLocks noChangeShapeType="1"/>
                        </wps:cNvCnPr>
                        <wps:spPr bwMode="auto">
                          <a:xfrm flipH="1">
                            <a:off x="2063808" y="2222726"/>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21" name="直線矢印コネクタ 1035"/>
                        <wps:cNvCnPr>
                          <a:cxnSpLocks noChangeShapeType="1"/>
                        </wps:cNvCnPr>
                        <wps:spPr bwMode="auto">
                          <a:xfrm flipH="1">
                            <a:off x="2064608" y="562407"/>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022" name="グループ化 1036"/>
                        <wpg:cNvGrpSpPr>
                          <a:grpSpLocks/>
                        </wpg:cNvGrpSpPr>
                        <wpg:grpSpPr bwMode="auto">
                          <a:xfrm>
                            <a:off x="2901112" y="888210"/>
                            <a:ext cx="408702" cy="421005"/>
                            <a:chOff x="0" y="9"/>
                            <a:chExt cx="409660" cy="421048"/>
                          </a:xfrm>
                        </wpg:grpSpPr>
                        <wps:wsp>
                          <wps:cNvPr id="3023" name="Text Box 223"/>
                          <wps:cNvSpPr txBox="1">
                            <a:spLocks noChangeArrowheads="1"/>
                          </wps:cNvSpPr>
                          <wps:spPr bwMode="auto">
                            <a:xfrm rot="5400000">
                              <a:off x="19314" y="-18125"/>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D908FD">
                                <w:pPr>
                                  <w:pStyle w:val="NormalWeb"/>
                                  <w:spacing w:line="260" w:lineRule="exact"/>
                                  <w:jc w:val="center"/>
                                  <w:rPr>
                                    <w:color w:val="FF0000"/>
                                  </w:rPr>
                                </w:pPr>
                                <w:r w:rsidRPr="006F6EFF">
                                  <w:rPr>
                                    <w:sz w:val="16"/>
                                    <w:szCs w:val="16"/>
                                  </w:rPr>
                                  <w:t>Secure</w:t>
                                </w:r>
                              </w:p>
                            </w:txbxContent>
                          </wps:txbx>
                          <wps:bodyPr rot="0" vert="horz" wrap="square" lIns="74295" tIns="8890" rIns="74295" bIns="8890" anchor="t" anchorCtr="0" upright="1">
                            <a:noAutofit/>
                          </wps:bodyPr>
                        </wps:wsp>
                        <wps:wsp>
                          <wps:cNvPr id="3024" name="Text Box 223"/>
                          <wps:cNvSpPr txBox="1">
                            <a:spLocks noChangeArrowheads="1"/>
                          </wps:cNvSpPr>
                          <wps:spPr bwMode="auto">
                            <a:xfrm rot="5400000">
                              <a:off x="49177" y="61755"/>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D908FD">
                                <w:pPr>
                                  <w:pStyle w:val="NormalWeb"/>
                                  <w:spacing w:line="260" w:lineRule="exact"/>
                                  <w:jc w:val="center"/>
                                  <w:rPr>
                                    <w:color w:val="FF0000"/>
                                  </w:rPr>
                                </w:pPr>
                                <w:r w:rsidRPr="006F6EFF">
                                  <w:rPr>
                                    <w:sz w:val="16"/>
                                    <w:szCs w:val="16"/>
                                  </w:rPr>
                                  <w:t>Region</w:t>
                                </w:r>
                              </w:p>
                            </w:txbxContent>
                          </wps:txbx>
                          <wps:bodyPr rot="0" vert="horz" wrap="square" lIns="74295" tIns="8890" rIns="74295" bIns="8890" anchor="t" anchorCtr="0" upright="1">
                            <a:noAutofit/>
                          </wps:bodyPr>
                        </wps:wsp>
                      </wpg:wgp>
                      <wps:wsp>
                        <wps:cNvPr id="3025" name="Text Box 223"/>
                        <wps:cNvSpPr txBox="1">
                          <a:spLocks noChangeArrowheads="1"/>
                        </wps:cNvSpPr>
                        <wps:spPr bwMode="auto">
                          <a:xfrm>
                            <a:off x="2095008" y="1351716"/>
                            <a:ext cx="628403"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spacing w:after="0" w:line="260" w:lineRule="exact"/>
                                <w:jc w:val="center"/>
                                <w:rPr>
                                  <w:sz w:val="16"/>
                                  <w:szCs w:val="16"/>
                                </w:rPr>
                              </w:pPr>
                              <w:r w:rsidRPr="006F6EFF">
                                <w:rPr>
                                  <w:sz w:val="16"/>
                                  <w:szCs w:val="16"/>
                                </w:rPr>
                                <w:t>Legacy</w:t>
                              </w:r>
                            </w:p>
                          </w:txbxContent>
                        </wps:txbx>
                        <wps:bodyPr rot="0" vert="horz" wrap="square" lIns="74295" tIns="8890" rIns="74295" bIns="8890" anchor="t" anchorCtr="0" upright="1">
                          <a:noAutofit/>
                        </wps:bodyPr>
                      </wps:wsp>
                      <wps:wsp>
                        <wps:cNvPr id="3026" name="直線矢印コネクタ 1043"/>
                        <wps:cNvCnPr>
                          <a:cxnSpLocks noChangeShapeType="1"/>
                        </wps:cNvCnPr>
                        <wps:spPr bwMode="auto">
                          <a:xfrm flipV="1">
                            <a:off x="1944008" y="2459129"/>
                            <a:ext cx="1016904" cy="4894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27" name="Text Box 209"/>
                        <wps:cNvSpPr txBox="1">
                          <a:spLocks noChangeArrowheads="1"/>
                        </wps:cNvSpPr>
                        <wps:spPr bwMode="auto">
                          <a:xfrm>
                            <a:off x="61700" y="3176437"/>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0x04_8000_0000</w:t>
                              </w:r>
                            </w:p>
                          </w:txbxContent>
                        </wps:txbx>
                        <wps:bodyPr rot="0" vert="horz" wrap="square" lIns="74295" tIns="8890" rIns="74295" bIns="8890" anchor="t" anchorCtr="0" upright="1">
                          <a:noAutofit/>
                        </wps:bodyPr>
                      </wps:wsp>
                      <wps:wsp>
                        <wps:cNvPr id="3028" name="Text Box 209"/>
                        <wps:cNvSpPr txBox="1">
                          <a:spLocks noChangeArrowheads="1"/>
                        </wps:cNvSpPr>
                        <wps:spPr bwMode="auto">
                          <a:xfrm>
                            <a:off x="4312517" y="6198672"/>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0x180000</w:t>
                              </w:r>
                            </w:p>
                          </w:txbxContent>
                        </wps:txbx>
                        <wps:bodyPr rot="0" vert="horz" wrap="square" lIns="74295" tIns="8890" rIns="74295" bIns="8890" anchor="t" anchorCtr="0" upright="1">
                          <a:noAutofit/>
                        </wps:bodyPr>
                      </wps:wsp>
                      <wps:wsp>
                        <wps:cNvPr id="3029" name="Text Box 209"/>
                        <wps:cNvSpPr txBox="1">
                          <a:spLocks noChangeArrowheads="1"/>
                        </wps:cNvSpPr>
                        <wps:spPr bwMode="auto">
                          <a:xfrm>
                            <a:off x="4306817" y="5884168"/>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0x040000</w:t>
                              </w:r>
                            </w:p>
                          </w:txbxContent>
                        </wps:txbx>
                        <wps:bodyPr rot="0" vert="horz" wrap="square" lIns="74295" tIns="8890" rIns="74295" bIns="8890" anchor="t" anchorCtr="0" upright="1">
                          <a:noAutofit/>
                        </wps:bodyPr>
                      </wps:wsp>
                      <wps:wsp>
                        <wps:cNvPr id="3030" name="Text Box 209"/>
                        <wps:cNvSpPr txBox="1">
                          <a:spLocks noChangeArrowheads="1"/>
                        </wps:cNvSpPr>
                        <wps:spPr bwMode="auto">
                          <a:xfrm>
                            <a:off x="4557818" y="5693966"/>
                            <a:ext cx="3967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D908FD">
                              <w:pPr>
                                <w:pStyle w:val="NormalWeb"/>
                                <w:spacing w:after="200"/>
                                <w:rPr>
                                  <w:color w:val="FF0000"/>
                                  <w:sz w:val="22"/>
                                </w:rPr>
                              </w:pPr>
                              <w:r w:rsidRPr="006F6EFF">
                                <w:rPr>
                                  <w:rFonts w:ascii="MS Gothic" w:hAnsi="MS Gothic"/>
                                  <w:sz w:val="16"/>
                                  <w:szCs w:val="18"/>
                                </w:rPr>
                                <w:t>0x0</w:t>
                              </w:r>
                            </w:p>
                          </w:txbxContent>
                        </wps:txbx>
                        <wps:bodyPr rot="0" vert="horz" wrap="square" lIns="74295" tIns="8890" rIns="74295" bIns="8890" anchor="t" anchorCtr="0" upright="1">
                          <a:noAutofit/>
                        </wps:bodyPr>
                      </wps:wsp>
                      <wps:wsp>
                        <wps:cNvPr id="3031" name="Text Box 209"/>
                        <wps:cNvSpPr txBox="1">
                          <a:spLocks noChangeArrowheads="1"/>
                        </wps:cNvSpPr>
                        <wps:spPr bwMode="auto">
                          <a:xfrm>
                            <a:off x="4312517" y="6396274"/>
                            <a:ext cx="603802"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0x1C0000</w:t>
                              </w:r>
                            </w:p>
                          </w:txbxContent>
                        </wps:txbx>
                        <wps:bodyPr rot="0" vert="horz" wrap="square" lIns="74295" tIns="8890" rIns="74295" bIns="8890" anchor="t" anchorCtr="0" upright="1">
                          <a:noAutofit/>
                        </wps:bodyPr>
                      </wps:wsp>
                      <wps:wsp>
                        <wps:cNvPr id="3033" name="Text Box 209"/>
                        <wps:cNvSpPr txBox="1">
                          <a:spLocks noChangeArrowheads="1"/>
                        </wps:cNvSpPr>
                        <wps:spPr bwMode="auto">
                          <a:xfrm>
                            <a:off x="4319818" y="6944881"/>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2"/>
                                </w:rPr>
                              </w:pPr>
                              <w:r w:rsidRPr="006F6EFF">
                                <w:rPr>
                                  <w:rFonts w:ascii="MS Gothic" w:hAnsi="MS Gothic"/>
                                  <w:sz w:val="16"/>
                                  <w:szCs w:val="18"/>
                                </w:rPr>
                                <w:t>0x</w:t>
                              </w:r>
                              <w:r>
                                <w:rPr>
                                  <w:rFonts w:ascii="MS Gothic" w:hAnsi="MS Gothic"/>
                                  <w:sz w:val="16"/>
                                  <w:szCs w:val="18"/>
                                </w:rPr>
                                <w:t>30</w:t>
                              </w:r>
                              <w:r w:rsidRPr="006F6EFF">
                                <w:rPr>
                                  <w:rFonts w:ascii="MS Gothic" w:hAnsi="MS Gothic"/>
                                  <w:sz w:val="16"/>
                                  <w:szCs w:val="18"/>
                                </w:rPr>
                                <w:t>0000</w:t>
                              </w:r>
                            </w:p>
                          </w:txbxContent>
                        </wps:txbx>
                        <wps:bodyPr rot="0" vert="horz" wrap="square" lIns="74295" tIns="8890" rIns="74295" bIns="8890" anchor="t" anchorCtr="0" upright="1">
                          <a:noAutofit/>
                        </wps:bodyPr>
                      </wps:wsp>
                      <wps:wsp>
                        <wps:cNvPr id="3034" name="Text Box 190"/>
                        <wps:cNvSpPr txBox="1">
                          <a:spLocks noChangeArrowheads="1"/>
                        </wps:cNvSpPr>
                        <wps:spPr bwMode="auto">
                          <a:xfrm>
                            <a:off x="3537914" y="894310"/>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483CCE" w:rsidRDefault="00317015" w:rsidP="00D908FD">
                              <w:pPr>
                                <w:pStyle w:val="NormalWeb"/>
                                <w:spacing w:line="200" w:lineRule="exact"/>
                                <w:jc w:val="center"/>
                                <w:rPr>
                                  <w:color w:val="FF0000"/>
                                </w:rPr>
                              </w:pPr>
                              <w:r w:rsidRPr="006F6EFF">
                                <w:rPr>
                                  <w:sz w:val="16"/>
                                  <w:szCs w:val="16"/>
                                </w:rPr>
                                <w:t>Certification</w:t>
                              </w:r>
                            </w:p>
                          </w:txbxContent>
                        </wps:txbx>
                        <wps:bodyPr rot="0" vert="horz" wrap="square" lIns="74295" tIns="8890" rIns="74295" bIns="8890" anchor="ctr" anchorCtr="0" upright="1">
                          <a:noAutofit/>
                        </wps:bodyPr>
                      </wps:wsp>
                      <wps:wsp>
                        <wps:cNvPr id="3035" name="Text Box 209"/>
                        <wps:cNvSpPr txBox="1">
                          <a:spLocks noChangeArrowheads="1"/>
                        </wps:cNvSpPr>
                        <wps:spPr bwMode="auto">
                          <a:xfrm>
                            <a:off x="4706919" y="753109"/>
                            <a:ext cx="9217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0x00_43F0_0000</w:t>
                              </w:r>
                            </w:p>
                          </w:txbxContent>
                        </wps:txbx>
                        <wps:bodyPr rot="0" vert="horz" wrap="square" lIns="74295" tIns="8890" rIns="74295" bIns="8890" anchor="t" anchorCtr="0" upright="1">
                          <a:noAutofit/>
                        </wps:bodyPr>
                      </wps:wsp>
                      <wps:wsp>
                        <wps:cNvPr id="3036" name="カギ線コネクタ 1111"/>
                        <wps:cNvCnPr>
                          <a:cxnSpLocks noChangeShapeType="1"/>
                          <a:stCxn id="2991" idx="3"/>
                        </wps:cNvCnPr>
                        <wps:spPr bwMode="auto">
                          <a:xfrm flipH="1" flipV="1">
                            <a:off x="4763068" y="1740090"/>
                            <a:ext cx="1089056" cy="5419493"/>
                          </a:xfrm>
                          <a:prstGeom prst="bentConnector4">
                            <a:avLst>
                              <a:gd name="adj1" fmla="val -20991"/>
                              <a:gd name="adj2" fmla="val 10005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037" name="Text Box 209"/>
                        <wps:cNvSpPr txBox="1">
                          <a:spLocks noChangeArrowheads="1"/>
                        </wps:cNvSpPr>
                        <wps:spPr bwMode="auto">
                          <a:xfrm>
                            <a:off x="4708919" y="1203714"/>
                            <a:ext cx="9217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rPr>
                                  <w:sz w:val="21"/>
                                </w:rPr>
                              </w:pPr>
                              <w:r w:rsidRPr="006F6EFF">
                                <w:rPr>
                                  <w:rFonts w:ascii="MS Gothic" w:hAnsi="MS Gothic"/>
                                  <w:sz w:val="16"/>
                                  <w:szCs w:val="20"/>
                                </w:rPr>
                                <w:t>0x00_47E0_0000</w:t>
                              </w:r>
                            </w:p>
                          </w:txbxContent>
                        </wps:txbx>
                        <wps:bodyPr rot="0" vert="horz" wrap="square" lIns="74295" tIns="8890" rIns="74295" bIns="8890" anchor="t" anchorCtr="0" upright="1">
                          <a:noAutofit/>
                        </wps:bodyPr>
                      </wps:wsp>
                      <wps:wsp>
                        <wps:cNvPr id="3038" name="Text Box 190"/>
                        <wps:cNvSpPr txBox="1">
                          <a:spLocks noChangeArrowheads="1"/>
                        </wps:cNvSpPr>
                        <wps:spPr bwMode="auto">
                          <a:xfrm>
                            <a:off x="911404" y="5136460"/>
                            <a:ext cx="1150205" cy="647108"/>
                          </a:xfrm>
                          <a:prstGeom prst="rect">
                            <a:avLst/>
                          </a:prstGeom>
                          <a:solidFill>
                            <a:schemeClr val="bg1">
                              <a:lumMod val="85000"/>
                            </a:schemeClr>
                          </a:solidFill>
                          <a:ln w="9525">
                            <a:solidFill>
                              <a:srgbClr val="000000"/>
                            </a:solidFill>
                            <a:miter lim="800000"/>
                            <a:headEnd/>
                            <a:tailEnd/>
                          </a:ln>
                        </wps:spPr>
                        <wps:txbx>
                          <w:txbxContent>
                            <w:p w:rsidR="00317015" w:rsidRPr="006F6EFF" w:rsidRDefault="00317015" w:rsidP="00D908FD">
                              <w:pPr>
                                <w:jc w:val="center"/>
                                <w:rPr>
                                  <w:sz w:val="16"/>
                                  <w:szCs w:val="16"/>
                                </w:rPr>
                              </w:pPr>
                              <w:r w:rsidRPr="006F6EFF">
                                <w:rPr>
                                  <w:sz w:val="16"/>
                                  <w:szCs w:val="16"/>
                                </w:rPr>
                                <w:t>N/A</w:t>
                              </w:r>
                            </w:p>
                          </w:txbxContent>
                        </wps:txbx>
                        <wps:bodyPr rot="0" vert="horz" wrap="square" lIns="74295" tIns="8890" rIns="74295" bIns="8890" anchor="ctr" anchorCtr="0" upright="1">
                          <a:noAutofit/>
                        </wps:bodyPr>
                      </wps:wsp>
                      <wps:wsp>
                        <wps:cNvPr id="3039" name="Text Box 190"/>
                        <wps:cNvSpPr txBox="1">
                          <a:spLocks noChangeArrowheads="1"/>
                        </wps:cNvSpPr>
                        <wps:spPr bwMode="auto">
                          <a:xfrm>
                            <a:off x="910404" y="3279438"/>
                            <a:ext cx="1150205" cy="618507"/>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D908FD">
                              <w:pPr>
                                <w:pStyle w:val="NormalWeb"/>
                                <w:spacing w:line="200" w:lineRule="exact"/>
                                <w:jc w:val="center"/>
                                <w:rPr>
                                  <w:sz w:val="16"/>
                                  <w:szCs w:val="16"/>
                                  <w:lang w:eastAsia="en-US"/>
                                </w:rPr>
                              </w:pPr>
                              <w:r w:rsidRPr="006F6EFF">
                                <w:rPr>
                                  <w:sz w:val="16"/>
                                  <w:szCs w:val="16"/>
                                  <w:lang w:eastAsia="en-US"/>
                                </w:rPr>
                                <w:t>N/A</w:t>
                              </w:r>
                            </w:p>
                          </w:txbxContent>
                        </wps:txbx>
                        <wps:bodyPr rot="0" vert="horz" wrap="square" lIns="74295" tIns="8890" rIns="74295" bIns="8890" anchor="ctr" anchorCtr="0" upright="1">
                          <a:noAutofit/>
                        </wps:bodyPr>
                      </wps:wsp>
                      <wps:wsp>
                        <wps:cNvPr id="3040" name="Text Box 190"/>
                        <wps:cNvSpPr txBox="1">
                          <a:spLocks noChangeArrowheads="1"/>
                        </wps:cNvSpPr>
                        <wps:spPr bwMode="auto">
                          <a:xfrm>
                            <a:off x="3535614" y="634507"/>
                            <a:ext cx="1207705" cy="138402"/>
                          </a:xfrm>
                          <a:prstGeom prst="rect">
                            <a:avLst/>
                          </a:prstGeom>
                          <a:pattFill prst="pct50">
                            <a:fgClr>
                              <a:schemeClr val="tx1">
                                <a:lumMod val="100000"/>
                                <a:lumOff val="0"/>
                              </a:schemeClr>
                            </a:fgClr>
                            <a:bgClr>
                              <a:schemeClr val="bg1">
                                <a:lumMod val="100000"/>
                                <a:lumOff val="0"/>
                              </a:schemeClr>
                            </a:bgClr>
                          </a:pattFill>
                          <a:ln w="9525">
                            <a:solidFill>
                              <a:srgbClr val="000000"/>
                            </a:solidFill>
                            <a:miter lim="800000"/>
                            <a:headEnd/>
                            <a:tailEnd/>
                          </a:ln>
                        </wps:spPr>
                        <wps:txbx>
                          <w:txbxContent>
                            <w:p w:rsidR="00317015" w:rsidRPr="00483CCE" w:rsidRDefault="00317015" w:rsidP="00D908FD">
                              <w:pPr>
                                <w:pStyle w:val="NormalWeb"/>
                                <w:spacing w:line="200" w:lineRule="exact"/>
                                <w:jc w:val="center"/>
                                <w:rPr>
                                  <w:color w:val="FF0000"/>
                                  <w:sz w:val="16"/>
                                  <w:szCs w:val="16"/>
                                </w:rPr>
                              </w:pPr>
                              <w:r w:rsidRPr="006F6EFF">
                                <w:rPr>
                                  <w:sz w:val="16"/>
                                  <w:szCs w:val="16"/>
                                </w:rPr>
                                <w:t>Option</w:t>
                              </w:r>
                            </w:p>
                          </w:txbxContent>
                        </wps:txbx>
                        <wps:bodyPr rot="0" vert="horz" wrap="square" lIns="74295" tIns="0" rIns="74295" bIns="0" anchor="ctr" anchorCtr="0" upright="1">
                          <a:noAutofit/>
                        </wps:bodyPr>
                      </wps:wsp>
                      <wps:wsp>
                        <wps:cNvPr id="3041" name="直線矢印コネクタ 2162"/>
                        <wps:cNvCnPr>
                          <a:cxnSpLocks noChangeShapeType="1"/>
                        </wps:cNvCnPr>
                        <wps:spPr bwMode="auto">
                          <a:xfrm>
                            <a:off x="2432810" y="5821468"/>
                            <a:ext cx="0" cy="287703"/>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42" name="直線矢印コネクタ 2163"/>
                        <wps:cNvCnPr>
                          <a:cxnSpLocks noChangeShapeType="1"/>
                        </wps:cNvCnPr>
                        <wps:spPr bwMode="auto">
                          <a:xfrm flipH="1">
                            <a:off x="2319409" y="6109171"/>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43" name="直線矢印コネクタ 2164"/>
                        <wps:cNvCnPr>
                          <a:cxnSpLocks noChangeShapeType="1"/>
                        </wps:cNvCnPr>
                        <wps:spPr bwMode="auto">
                          <a:xfrm flipH="1">
                            <a:off x="2309209" y="5815168"/>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044" name="グループ化 2165"/>
                        <wpg:cNvGrpSpPr>
                          <a:grpSpLocks/>
                        </wpg:cNvGrpSpPr>
                        <wpg:grpSpPr bwMode="auto">
                          <a:xfrm>
                            <a:off x="2031508" y="5735167"/>
                            <a:ext cx="408302" cy="421005"/>
                            <a:chOff x="0" y="0"/>
                            <a:chExt cx="409660" cy="421048"/>
                          </a:xfrm>
                        </wpg:grpSpPr>
                        <wps:wsp>
                          <wps:cNvPr id="3045" name="Text Box 223"/>
                          <wps:cNvSpPr txBox="1">
                            <a:spLocks noChangeArrowheads="1"/>
                          </wps:cNvSpPr>
                          <wps:spPr bwMode="auto">
                            <a:xfrm rot="5400000">
                              <a:off x="19314" y="-18134"/>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line="260" w:lineRule="exact"/>
                                  <w:jc w:val="center"/>
                                </w:pPr>
                                <w:r w:rsidRPr="006F6EFF">
                                  <w:rPr>
                                    <w:sz w:val="16"/>
                                    <w:szCs w:val="16"/>
                                  </w:rPr>
                                  <w:t>Secure</w:t>
                                </w:r>
                              </w:p>
                            </w:txbxContent>
                          </wps:txbx>
                          <wps:bodyPr rot="0" vert="horz" wrap="square" lIns="74295" tIns="8890" rIns="74295" bIns="8890" anchor="t" anchorCtr="0" upright="1">
                            <a:noAutofit/>
                          </wps:bodyPr>
                        </wps:wsp>
                        <wps:wsp>
                          <wps:cNvPr id="3046" name="Text Box 223"/>
                          <wps:cNvSpPr txBox="1">
                            <a:spLocks noChangeArrowheads="1"/>
                          </wps:cNvSpPr>
                          <wps:spPr bwMode="auto">
                            <a:xfrm rot="5400000">
                              <a:off x="49177" y="61746"/>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line="260" w:lineRule="exact"/>
                                  <w:jc w:val="center"/>
                                </w:pPr>
                                <w:r w:rsidRPr="006F6EFF">
                                  <w:rPr>
                                    <w:sz w:val="16"/>
                                    <w:szCs w:val="16"/>
                                  </w:rPr>
                                  <w:t>Region</w:t>
                                </w:r>
                              </w:p>
                            </w:txbxContent>
                          </wps:txbx>
                          <wps:bodyPr rot="0" vert="horz" wrap="square" lIns="74295" tIns="8890" rIns="74295" bIns="8890" anchor="t" anchorCtr="0" upright="1">
                            <a:noAutofit/>
                          </wps:bodyPr>
                        </wps:wsp>
                      </wpg:wgp>
                      <wps:wsp>
                        <wps:cNvPr id="3047" name="Text Box 209"/>
                        <wps:cNvSpPr txBox="1">
                          <a:spLocks noChangeArrowheads="1"/>
                        </wps:cNvSpPr>
                        <wps:spPr bwMode="auto">
                          <a:xfrm>
                            <a:off x="51700" y="1375387"/>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pPr>
                              <w:r w:rsidRPr="006F6EFF">
                                <w:rPr>
                                  <w:rFonts w:ascii="MS Gothic" w:hAnsi="MS Gothic"/>
                                  <w:sz w:val="16"/>
                                  <w:szCs w:val="16"/>
                                </w:rPr>
                                <w:t>0x00_8000_0000</w:t>
                              </w:r>
                            </w:p>
                          </w:txbxContent>
                        </wps:txbx>
                        <wps:bodyPr rot="0" vert="horz" wrap="square" lIns="74295" tIns="8890" rIns="74295" bIns="8890" anchor="t" anchorCtr="0" upright="1">
                          <a:noAutofit/>
                        </wps:bodyPr>
                      </wps:wsp>
                      <wps:wsp>
                        <wps:cNvPr id="3048" name="Text Box 209"/>
                        <wps:cNvSpPr txBox="1">
                          <a:spLocks noChangeArrowheads="1"/>
                        </wps:cNvSpPr>
                        <wps:spPr bwMode="auto">
                          <a:xfrm>
                            <a:off x="51700" y="2799375"/>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908FD">
                              <w:pPr>
                                <w:pStyle w:val="NormalWeb"/>
                                <w:spacing w:after="200"/>
                              </w:pPr>
                              <w:r w:rsidRPr="006F6EFF">
                                <w:rPr>
                                  <w:rFonts w:ascii="MS Gothic" w:hAnsi="MS Gothic"/>
                                  <w:sz w:val="16"/>
                                  <w:szCs w:val="16"/>
                                </w:rPr>
                                <w:t>0x04_4000_0000</w:t>
                              </w:r>
                            </w:p>
                          </w:txbxContent>
                        </wps:txbx>
                        <wps:bodyPr rot="0" vert="horz" wrap="square" lIns="74295" tIns="8890" rIns="74295" bIns="8890" anchor="t" anchorCtr="0" upright="1">
                          <a:noAutofit/>
                        </wps:bodyPr>
                      </wps:wsp>
                      <wps:wsp>
                        <wps:cNvPr id="1362" name="Text Box 190"/>
                        <wps:cNvSpPr txBox="1">
                          <a:spLocks noChangeArrowheads="1"/>
                        </wps:cNvSpPr>
                        <wps:spPr bwMode="auto">
                          <a:xfrm>
                            <a:off x="3537649" y="1452844"/>
                            <a:ext cx="1207770" cy="1242648"/>
                          </a:xfrm>
                          <a:prstGeom prst="rect">
                            <a:avLst/>
                          </a:prstGeom>
                          <a:solidFill>
                            <a:schemeClr val="accent1">
                              <a:lumMod val="40000"/>
                              <a:lumOff val="60000"/>
                            </a:schemeClr>
                          </a:solidFill>
                          <a:ln w="9525">
                            <a:solidFill>
                              <a:srgbClr val="000000"/>
                            </a:solidFill>
                            <a:miter lim="800000"/>
                            <a:headEnd/>
                            <a:tailEnd/>
                          </a:ln>
                        </wps:spPr>
                        <wps:txbx>
                          <w:txbxContent>
                            <w:p w:rsidR="00317015" w:rsidRDefault="00317015" w:rsidP="001562E0">
                              <w:pPr>
                                <w:pStyle w:val="NormalWeb"/>
                                <w:spacing w:line="200" w:lineRule="exact"/>
                                <w:jc w:val="center"/>
                                <w:rPr>
                                  <w:sz w:val="16"/>
                                  <w:szCs w:val="16"/>
                                </w:rPr>
                              </w:pPr>
                            </w:p>
                            <w:p w:rsidR="00317015" w:rsidRDefault="00317015" w:rsidP="001562E0">
                              <w:pPr>
                                <w:pStyle w:val="NormalWeb"/>
                                <w:spacing w:line="200" w:lineRule="exact"/>
                                <w:jc w:val="center"/>
                                <w:rPr>
                                  <w:sz w:val="16"/>
                                  <w:szCs w:val="16"/>
                                </w:rPr>
                              </w:pPr>
                            </w:p>
                            <w:p w:rsidR="00317015" w:rsidRDefault="00317015" w:rsidP="001562E0">
                              <w:pPr>
                                <w:pStyle w:val="NormalWeb"/>
                                <w:spacing w:line="200" w:lineRule="exact"/>
                                <w:jc w:val="center"/>
                              </w:pPr>
                            </w:p>
                          </w:txbxContent>
                        </wps:txbx>
                        <wps:bodyPr rot="0" vert="horz" wrap="square" lIns="74295" tIns="8890" rIns="74295" bIns="8890" anchor="ctr" anchorCtr="0" upright="1">
                          <a:noAutofit/>
                        </wps:bodyPr>
                      </wps:wsp>
                      <wps:wsp>
                        <wps:cNvPr id="3014" name="Text Box 190"/>
                        <wps:cNvSpPr txBox="1">
                          <a:spLocks noChangeArrowheads="1"/>
                        </wps:cNvSpPr>
                        <wps:spPr bwMode="auto">
                          <a:xfrm>
                            <a:off x="3541537" y="1711420"/>
                            <a:ext cx="1207905" cy="1581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908FD">
                              <w:pPr>
                                <w:spacing w:after="0" w:line="200" w:lineRule="exact"/>
                                <w:jc w:val="center"/>
                                <w:rPr>
                                  <w:sz w:val="16"/>
                                  <w:szCs w:val="16"/>
                                  <w:lang w:eastAsia="ja-JP"/>
                                </w:rPr>
                              </w:pPr>
                              <w:r w:rsidRPr="006F6EFF">
                                <w:rPr>
                                  <w:sz w:val="16"/>
                                  <w:szCs w:val="16"/>
                                  <w:lang w:eastAsia="ja-JP"/>
                                </w:rPr>
                                <w:t>U-Boot</w:t>
                              </w:r>
                            </w:p>
                          </w:txbxContent>
                        </wps:txbx>
                        <wps:bodyPr rot="0" vert="horz" wrap="square" lIns="74295" tIns="8890" rIns="74295" bIns="8890" anchor="ctr" anchorCtr="0" upright="1">
                          <a:noAutofit/>
                        </wps:bodyPr>
                      </wps:wsp>
                    </wpc:wpc>
                  </a:graphicData>
                </a:graphic>
              </wp:inline>
            </w:drawing>
          </mc:Choice>
          <mc:Fallback>
            <w:pict>
              <v:group w14:anchorId="02D60670" id="キャンバス 2168" o:spid="_x0000_s1061" editas="canvas" style="width:485.75pt;height:609.7pt;mso-position-horizontal-relative:char;mso-position-vertical-relative:line" coordsize="61690,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">
                <v:shape id="_x0000_s1062" type="#_x0000_t75" style="position:absolute;width:61690;height:77431;visibility:visible;mso-wrap-style:square">
                  <v:fill o:detectmouseclick="t"/>
                  <v:path o:connecttype="none"/>
                </v:shape>
                <v:shape id="Text Box 190" o:spid="_x0000_s1063" type="#_x0000_t202" style="position:absolute;left:35367;top:11926;width:12078;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53osMA&#10;AADdAAAADwAAAGRycy9kb3ducmV2LnhtbERPTYvCMBC9C/sfwizsRdZUEdFqFBFc9CTWZWFvQzO2&#10;xWZSklSrv94cBI+P971YdaYWV3K+sqxgOEhAEOdWV1wo+D1tv6cgfEDWWFsmBXfysFp+9BaYanvj&#10;I12zUIgYwj5FBWUITSqlz0sy6Ae2IY7c2TqDIUJXSO3wFsNNLUdJMpEGK44NJTa0KSm/ZK1RcNm3&#10;uWn//t3u0J5+9o+Jlv1kptTXZ7eegwjUhbf45d5pBaPZOM6Nb+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53osMAAADdAAAADwAAAAAAAAAAAAAAAACYAgAAZHJzL2Rv&#10;d25yZXYueG1sUEsFBgAAAAAEAAQA9QAAAIgDAAAAAA==&#10;">
                  <v:textbox inset="5.85pt,.7pt,5.85pt,.7pt">
                    <w:txbxContent>
                      <w:p w:rsidR="00317015" w:rsidRPr="00483CCE" w:rsidRDefault="00317015" w:rsidP="00D908FD">
                        <w:pPr>
                          <w:pStyle w:val="NormalWeb"/>
                          <w:spacing w:line="200" w:lineRule="exact"/>
                          <w:rPr>
                            <w:color w:val="FF0000"/>
                            <w:sz w:val="18"/>
                          </w:rPr>
                        </w:pPr>
                      </w:p>
                    </w:txbxContent>
                  </v:textbox>
                </v:shape>
                <v:shape id="Text Box 190" o:spid="_x0000_s1064" type="#_x0000_t202" style="position:absolute;left:9120;top:5626;width:11502;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SOcYA&#10;AADdAAAADwAAAGRycy9kb3ducmV2LnhtbESPQWvCQBSE70L/w/IKXkQ3FZEmdRURKnqSqgjeHtnX&#10;JJh9G3Y3Gv31rlDocZiZb5jZojO1uJLzlWUFH6MEBHFudcWFguPhe/gJwgdkjbVlUnAnD4v5W2+G&#10;mbY3/qHrPhQiQthnqKAMocmk9HlJBv3INsTR+7XOYIjSFVI7vEW4qeU4SabSYMVxocSGViXll31r&#10;FFy2bW7a09ltdu1hvX1MtRwkqVL99275BSJQF/7Df+2NVjBOJym83s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LSOcYAAADdAAAADwAAAAAAAAAAAAAAAACYAgAAZHJz&#10;L2Rvd25yZXYueG1sUEsFBgAAAAAEAAQA9QAAAIsDAAAAAA==&#10;">
                  <v:textbox inset="5.85pt,.7pt,5.85pt,.7pt">
                    <w:txbxContent>
                      <w:p w:rsidR="00317015" w:rsidRPr="006F6EFF" w:rsidRDefault="00317015" w:rsidP="00D908FD">
                        <w:pPr>
                          <w:spacing w:after="0" w:line="200" w:lineRule="exact"/>
                          <w:jc w:val="center"/>
                          <w:rPr>
                            <w:sz w:val="16"/>
                            <w:szCs w:val="16"/>
                          </w:rPr>
                        </w:pPr>
                        <w:r w:rsidRPr="006F6EFF">
                          <w:rPr>
                            <w:sz w:val="16"/>
                            <w:szCs w:val="16"/>
                          </w:rPr>
                          <w:t>BSC</w:t>
                        </w:r>
                      </w:p>
                    </w:txbxContent>
                  </v:textbox>
                </v:shape>
                <v:shape id="Text Box 209" o:spid="_x0000_s1065" type="#_x0000_t202" style="position:absolute;left:5800;top:4041;width:412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9A8MA&#10;AADdAAAADwAAAGRycy9kb3ducmV2LnhtbERPy2rCQBTdC/7DcAV3daJgqNFRoqAt3dQX4vKauSbB&#10;zJ2QmWrar+8sBJeH854tWlOJOzWutKxgOIhAEGdWl5wrOB7Wb+8gnEfWWFkmBb/kYDHvdmaYaPvg&#10;Hd33PhchhF2CCgrv60RKlxVk0A1sTRy4q20M+gCbXOoGHyHcVHIURbE0WHJoKLCmVUHZbf9jFPyV&#10;Lv3Yfi/9ZTk+b6LtV+xOaaxUv9emUxCeWv8SP92fWsFoMg77w5vw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Z9A8MAAADdAAAADwAAAAAAAAAAAAAAAACYAgAAZHJzL2Rv&#10;d25yZXYueG1sUEsFBgAAAAAEAAQA9QAAAIgDAAAAAA==&#10;" filled="f" stroked="f">
                  <v:textbox inset="5.85pt,.7pt,5.85pt,.7pt">
                    <w:txbxContent>
                      <w:p w:rsidR="00317015" w:rsidRPr="00483CCE" w:rsidRDefault="00317015" w:rsidP="00D908FD">
                        <w:pPr>
                          <w:pStyle w:val="NormalWeb"/>
                          <w:spacing w:after="200"/>
                          <w:rPr>
                            <w:color w:val="FF0000"/>
                            <w:sz w:val="21"/>
                          </w:rPr>
                        </w:pPr>
                        <w:r w:rsidRPr="006F6EFF">
                          <w:rPr>
                            <w:rFonts w:ascii="MS Gothic" w:hAnsi="MS Gothic"/>
                            <w:sz w:val="16"/>
                            <w:szCs w:val="20"/>
                          </w:rPr>
                          <w:t>0x0</w:t>
                        </w:r>
                      </w:p>
                    </w:txbxContent>
                  </v:textbox>
                </v:shape>
                <v:shape id="Text Box 223" o:spid="_x0000_s1066" type="#_x0000_t202" style="position:absolute;left:19962;top:2725;width:14817;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YmMcA&#10;AADdAAAADwAAAGRycy9kb3ducmV2LnhtbESPT4vCMBTE74LfITzBm6YKlrUapQr7By/r6rJ4fNu8&#10;bYvNS2miVj+9WRA8DjPzG2a+bE0lztS40rKC0TACQZxZXXKu4Hv/OngB4TyyxsoyKbiSg+Wi25lj&#10;ou2Fv+i887kIEHYJKii8rxMpXVaQQTe0NXHw/mxj0AfZ5FI3eAlwU8lxFMXSYMlhocCa1gVlx93J&#10;KLiVLn3ffq7872pyeIu2m9j9pLFS/V6bzkB4av0z/Gh/aAXj6WQE/2/CE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K2JjHAAAA3QAAAA8AAAAAAAAAAAAAAAAAmAIAAGRy&#10;cy9kb3ducmV2LnhtbFBLBQYAAAAABAAEAPUAAACMAwAAAAA=&#10;" filled="f" stroked="f">
                  <v:textbox inset="5.85pt,.7pt,5.85pt,.7pt">
                    <w:txbxContent>
                      <w:p w:rsidR="00317015" w:rsidRPr="006F6EFF" w:rsidRDefault="00317015" w:rsidP="00D908FD">
                        <w:pPr>
                          <w:spacing w:after="0" w:line="260" w:lineRule="exact"/>
                          <w:jc w:val="center"/>
                          <w:rPr>
                            <w:szCs w:val="16"/>
                          </w:rPr>
                        </w:pPr>
                        <w:r w:rsidRPr="006F6EFF">
                          <w:rPr>
                            <w:szCs w:val="16"/>
                          </w:rPr>
                          <w:t>Physical Address</w:t>
                        </w:r>
                      </w:p>
                    </w:txbxContent>
                  </v:textbox>
                </v:shape>
                <v:shape id="Text Box 190" o:spid="_x0000_s1067" type="#_x0000_t202" style="position:absolute;left:9118;top:8614;width:1150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WlccA&#10;AADdAAAADwAAAGRycy9kb3ducmV2LnhtbESPQWvCQBSE74L/YXlCL1I3DVRqmlVKoUVPRSNCb4/s&#10;axKSfRt2Nxr99d2C0OMwM98w+WY0nTiT841lBU+LBARxaXXDlYJj8fH4AsIHZI2dZVJwJQ+b9XSS&#10;Y6bthfd0PoRKRAj7DBXUIfSZlL6syaBf2J44ej/WGQxRukpqh5cIN51Mk2QpDTYcF2rs6b2msj0M&#10;RkG7G0oznL7d9msoPne3pZbzZKXUw2x8ewURaAz/4Xt7qxWkq+cU/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f1pXHAAAA3QAAAA8AAAAAAAAAAAAAAAAAmAIAAGRy&#10;cy9kb3ducmV2LnhtbFBLBQYAAAAABAAEAPUAAACMAwAAAAA=&#10;">
                  <v:textbox inset="5.85pt,.7pt,5.85pt,.7pt">
                    <w:txbxContent>
                      <w:p w:rsidR="00317015" w:rsidRPr="006F6EFF" w:rsidRDefault="00317015" w:rsidP="00D908FD">
                        <w:pPr>
                          <w:spacing w:after="0" w:line="200" w:lineRule="exact"/>
                          <w:jc w:val="center"/>
                          <w:rPr>
                            <w:sz w:val="16"/>
                            <w:szCs w:val="16"/>
                          </w:rPr>
                        </w:pPr>
                        <w:r w:rsidRPr="006F6EFF">
                          <w:rPr>
                            <w:sz w:val="16"/>
                            <w:szCs w:val="16"/>
                          </w:rPr>
                          <w:t>Reserved</w:t>
                        </w:r>
                      </w:p>
                    </w:txbxContent>
                  </v:textbox>
                </v:shape>
                <v:shape id="Text Box 190" o:spid="_x0000_s1068" type="#_x0000_t202" style="position:absolute;left:9119;top:10351;width:1149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zDscA&#10;AADdAAAADwAAAGRycy9kb3ducmV2LnhtbESPQWvCQBSE74X+h+UVeim60VLR6CaIYNFTqRbB2yP7&#10;TILZt2F3o6m/3i0UPA4z8w2zyHvTiAs5X1tWMBomIIgLq2suFfzs14MpCB+QNTaWScEveciz56cF&#10;ptpe+Zsuu1CKCGGfooIqhDaV0hcVGfRD2xJH72SdwRClK6V2eI1w08hxkkykwZrjQoUtrSoqzrvO&#10;KDhvu8J0h6PbfHX7z+1touVbMlPq9aVfzkEE6sMj/N/eaAXj2cc7/L2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Tcw7HAAAA3QAAAA8AAAAAAAAAAAAAAAAAmAIAAGRy&#10;cy9kb3ducmV2LnhtbFBLBQYAAAAABAAEAPUAAACMAwAAAAA=&#10;">
                  <v:textbox inset="5.85pt,.7pt,5.85pt,.7pt">
                    <w:txbxContent>
                      <w:p w:rsidR="00317015" w:rsidRPr="006F6EFF" w:rsidRDefault="00317015" w:rsidP="00D908FD">
                        <w:pPr>
                          <w:pStyle w:val="NormalWeb"/>
                          <w:spacing w:line="200" w:lineRule="exact"/>
                          <w:jc w:val="center"/>
                        </w:pPr>
                        <w:r w:rsidRPr="006F6EFF">
                          <w:rPr>
                            <w:sz w:val="16"/>
                            <w:szCs w:val="16"/>
                          </w:rPr>
                          <w:t>PCI-</w:t>
                        </w:r>
                        <w:proofErr w:type="spellStart"/>
                        <w:r w:rsidRPr="006F6EFF">
                          <w:rPr>
                            <w:sz w:val="16"/>
                            <w:szCs w:val="16"/>
                          </w:rPr>
                          <w:t>exp</w:t>
                        </w:r>
                        <w:proofErr w:type="spellEnd"/>
                      </w:p>
                    </w:txbxContent>
                  </v:textbox>
                </v:shape>
                <v:shape id="Text Box 209" o:spid="_x0000_s1069" type="#_x0000_t202" style="position:absolute;left:517;top:7412;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17AMcA&#10;AADdAAAADwAAAGRycy9kb3ducmV2LnhtbESPT2vCQBTE70K/w/IKvemmoqGmrhIFq3ip/xCPr9nX&#10;JJh9G7Krpn56t1DocZiZ3zDjaWsqcaXGlZYVvPYiEMSZ1SXnCg77RfcNhPPIGivLpOCHHEwnT50x&#10;JtreeEvXnc9FgLBLUEHhfZ1I6bKCDLqerYmD920bgz7IJpe6wVuAm0r2oyiWBksOCwXWNC8oO+8u&#10;RsG9dOly8znzX7Ph6SParGN3TGOlXp7b9B2Ep9b/h//aK62gPxoO4PdNeAJy8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9ewD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0x00_2000_0000</w:t>
                        </w:r>
                      </w:p>
                    </w:txbxContent>
                  </v:textbox>
                </v:shape>
                <v:shape id="Text Box 209" o:spid="_x0000_s1070" type="#_x0000_t202" style="position:absolute;left:618;top:9063;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em8cA&#10;AADdAAAADwAAAGRycy9kb3ducmV2LnhtbESPT2vCQBTE74LfYXlCb7pRSNDUVWKhf+hFTUvx+Mw+&#10;k9Ds25DdatpP3xUEj8PM/IZZrnvTiDN1rrasYDqJQBAXVtdcKvj8eB7PQTiPrLGxTAp+ycF6NRws&#10;MdX2wns6574UAcIuRQWV920qpSsqMugmtiUO3sl2Bn2QXSl1h5cAN42cRVEiDdYcFips6ami4jv/&#10;MQr+ape97rYbf9zEh5do9564ryxR6mHUZ48gPPX+Hr6137SC2SKO4fomPAG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0x3pv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0x00_3000_0000</w:t>
                        </w:r>
                      </w:p>
                    </w:txbxContent>
                  </v:textbox>
                </v:shape>
                <v:shape id="Text Box 190" o:spid="_x0000_s1071" type="#_x0000_t202" style="position:absolute;left:9119;top:12085;width:11503;height:6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QlsYA&#10;AADdAAAADwAAAGRycy9kb3ducmV2LnhtbESPQWvCQBSE70L/w/IKvYhuKjRomlVKoUVPopaCt0f2&#10;NQnJvg27G43++q4geBxm5hsmXw2mFSdyvras4HWagCAurK65VPBz+JrMQfiArLG1TAou5GG1fBrl&#10;mGl75h2d9qEUEcI+QwVVCF0mpS8qMuintiOO3p91BkOUrpTa4TnCTStnSZJKgzXHhQo7+qyoaPa9&#10;UdBs+sL0v0e33vaH78011XKcLJR6eR4+3kEEGsIjfG+vtYLZ4i2F25v4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TQlsYAAADdAAAADwAAAAAAAAAAAAAAAACYAgAAZHJz&#10;L2Rvd25yZXYueG1sUEsFBgAAAAAEAAQA9QAAAIsDAAAAAA==&#10;">
                  <v:textbox inset="5.85pt,.7pt,5.85pt,.7pt">
                    <w:txbxContent>
                      <w:p w:rsidR="00317015" w:rsidRPr="006F6EFF" w:rsidRDefault="00317015" w:rsidP="00D908FD">
                        <w:pPr>
                          <w:jc w:val="center"/>
                          <w:rPr>
                            <w:sz w:val="16"/>
                            <w:szCs w:val="16"/>
                          </w:rPr>
                        </w:pPr>
                        <w:r w:rsidRPr="006F6EFF">
                          <w:rPr>
                            <w:sz w:val="16"/>
                            <w:szCs w:val="16"/>
                          </w:rPr>
                          <w:t xml:space="preserve">SDRAM </w:t>
                        </w:r>
                        <w:r w:rsidRPr="00E50848">
                          <w:rPr>
                            <w:sz w:val="16"/>
                            <w:szCs w:val="16"/>
                          </w:rPr>
                          <w:t>2</w:t>
                        </w:r>
                        <w:r w:rsidRPr="006F6EFF">
                          <w:rPr>
                            <w:sz w:val="16"/>
                            <w:szCs w:val="16"/>
                          </w:rPr>
                          <w:t>GB</w:t>
                        </w:r>
                      </w:p>
                    </w:txbxContent>
                  </v:textbox>
                </v:shape>
                <v:shape id="Text Box 190" o:spid="_x0000_s1072" type="#_x0000_t202" style="position:absolute;left:9114;top:18424;width:1150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1DccA&#10;AADdAAAADwAAAGRycy9kb3ducmV2LnhtbESPQWvCQBSE74X+h+UVeim6UajV6CaIYNFTUYvg7ZF9&#10;JsHs27C70dRf7xYKPQ4z8w2zyHvTiCs5X1tWMBomIIgLq2suFXwf1oMpCB+QNTaWScEPeciz56cF&#10;ptreeEfXfShFhLBPUUEVQptK6YuKDPqhbYmjd7bOYIjSlVI7vEW4aeQ4SSbSYM1xocKWVhUVl31n&#10;FFy2XWG648ltvrrD5/Y+0fItmSn1+tIv5yAC9eE//NfeaAXj2fsH/L6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odQ3HAAAA3QAAAA8AAAAAAAAAAAAAAAAAmAIAAGRy&#10;cy9kb3ducmV2LnhtbFBLBQYAAAAABAAEAPUAAACMAwAAAAA=&#10;">
                  <v:textbox inset="5.85pt,.7pt,5.85pt,.7pt">
                    <w:txbxContent>
                      <w:p w:rsidR="00317015" w:rsidRPr="006F6EFF" w:rsidRDefault="00317015" w:rsidP="00D908FD">
                        <w:pPr>
                          <w:spacing w:after="0" w:line="200" w:lineRule="exact"/>
                          <w:jc w:val="center"/>
                          <w:rPr>
                            <w:sz w:val="16"/>
                            <w:szCs w:val="16"/>
                          </w:rPr>
                        </w:pPr>
                        <w:r w:rsidRPr="006F6EFF">
                          <w:rPr>
                            <w:sz w:val="16"/>
                            <w:szCs w:val="16"/>
                          </w:rPr>
                          <w:t>Reserved</w:t>
                        </w:r>
                      </w:p>
                    </w:txbxContent>
                  </v:textbox>
                </v:shape>
                <v:shape id="Text Box 209" o:spid="_x0000_s1073" type="#_x0000_t202" style="position:absolute;left:565;top:10919;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xBcMA&#10;AADdAAAADwAAAGRycy9kb3ducmV2LnhtbERPy2rCQBTdC/7DcAV3daJgqNFRoqAt3dQX4vKauSbB&#10;zJ2QmWrar+8sBJeH854tWlOJOzWutKxgOIhAEGdWl5wrOB7Wb+8gnEfWWFkmBb/kYDHvdmaYaPvg&#10;Hd33PhchhF2CCgrv60RKlxVk0A1sTRy4q20M+gCbXOoGHyHcVHIURbE0WHJoKLCmVUHZbf9jFPyV&#10;Lv3Yfi/9ZTk+b6LtV+xOaaxUv9emUxCeWv8SP92fWsFoMg5zw5vw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BxBcMAAADdAAAADwAAAAAAAAAAAAAAAACYAgAAZHJzL2Rv&#10;d25yZXYueG1sUEsFBgAAAAAEAAQA9QAAAIgDA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0x00_4000_0000</w:t>
                        </w:r>
                      </w:p>
                    </w:txbxContent>
                  </v:textbox>
                </v:shape>
                <v:shape id="Text Box 209" o:spid="_x0000_s1074" type="#_x0000_t202" style="position:absolute;left:517;top:1711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UnsYA&#10;AADdAAAADwAAAGRycy9kb3ducmV2LnhtbESPQWvCQBSE74X+h+UVequbCoYaXSUKVvGitSIen9ln&#10;Epp9G7KrRn+9KxQ8DjPzDTMct6YSZ2pcaVnBZycCQZxZXXKuYPs7+/gC4TyyxsoyKbiSg/Ho9WWI&#10;ibYX/qHzxuciQNglqKDwvk6kdFlBBl3H1sTBO9rGoA+yyaVu8BLgppLdKIqlwZLDQoE1TQvK/jYn&#10;o+BWunS+Xk38YdLbf0frZex2aazU+1ubDkB4av0z/N9eaAXdfq8PjzfhCcjR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zUnsYAAADdAAAADwAAAAAAAAAAAAAAAACYAgAAZHJz&#10;L2Rvd25yZXYueG1sUEsFBgAAAAAEAAQA9QAAAIsDA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0x00_C000_0000</w:t>
                        </w:r>
                      </w:p>
                    </w:txbxContent>
                  </v:textbox>
                </v:shape>
                <v:shape id="Text Box 190" o:spid="_x0000_s1075" type="#_x0000_t202" style="position:absolute;left:9114;top:20061;width:1150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0nxMIA&#10;AADdAAAADwAAAGRycy9kb3ducmV2LnhtbERPTYvCMBC9L/gfwgheFk31ULQaRQRFT4u6LHgbmrEt&#10;NpOSpFr99ZuD4PHxvherztTiTs5XlhWMRwkI4tzqigsFv+ftcArCB2SNtWVS8CQPq2Xva4GZtg8+&#10;0v0UChFD2GeooAyhyaT0eUkG/cg2xJG7WmcwROgKqR0+Yrip5SRJUmmw4thQYkObkvLbqTUKboc2&#10;N+3fxe1/2vPu8Eq1/E5mSg363XoOIlAXPuK3e68VTGZp3B/fx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SfEwgAAAN0AAAAPAAAAAAAAAAAAAAAAAJgCAABkcnMvZG93&#10;bnJldi54bWxQSwUGAAAAAAQABAD1AAAAhwMAAAAA&#10;">
                  <v:textbox inset="5.85pt,.7pt,5.85pt,.7pt">
                    <w:txbxContent>
                      <w:p w:rsidR="00317015" w:rsidRPr="006F6EFF" w:rsidRDefault="00317015" w:rsidP="00D908FD">
                        <w:pPr>
                          <w:spacing w:after="0" w:line="200" w:lineRule="exact"/>
                          <w:jc w:val="center"/>
                          <w:rPr>
                            <w:sz w:val="16"/>
                            <w:szCs w:val="16"/>
                          </w:rPr>
                        </w:pPr>
                        <w:r w:rsidRPr="006F6EFF">
                          <w:rPr>
                            <w:sz w:val="16"/>
                            <w:szCs w:val="16"/>
                          </w:rPr>
                          <w:t>IO area</w:t>
                        </w:r>
                      </w:p>
                    </w:txbxContent>
                  </v:textbox>
                </v:shape>
                <v:shape id="Text Box 209" o:spid="_x0000_s1076" type="#_x0000_t202" style="position:absolute;left:517;top:18834;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SJcYA&#10;AADdAAAADwAAAGRycy9kb3ducmV2LnhtbESPT2vCQBTE74V+h+UJ3upGoUGjq0TBtnjxL9Lja/aZ&#10;hGbfhuyq0U/vCoUeh5n5DTOZtaYSF2pcaVlBvxeBIM6sLjlXcNgv34YgnEfWWFkmBTdyMJu+vkww&#10;0fbKW7rsfC4ChF2CCgrv60RKlxVk0PVsTRy8k20M+iCbXOoGrwFuKjmIolgaLDksFFjToqDsd3c2&#10;Cu6lSz8367n/mb9/f0SbVeyOaaxUt9OmYxCeWv8f/mt/aQWDUdyH5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YSJcYAAADdAAAADwAAAAAAAAAAAAAAAACYAgAAZHJz&#10;L2Rvd25yZXYueG1sUEsFBgAAAAAEAAQA9QAAAIsDA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0x00_E000_0000</w:t>
                        </w:r>
                      </w:p>
                    </w:txbxContent>
                  </v:textbox>
                </v:shape>
                <v:shape id="Text Box 209" o:spid="_x0000_s1077" type="#_x0000_t202" style="position:absolute;left:517;top:2100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MUscA&#10;AADdAAAADwAAAGRycy9kb3ducmV2LnhtbESPT2vCQBTE7wW/w/IEb3VjoKFGV4mCbfFS/5Ti8TX7&#10;mgSzb0N21eind4VCj8PM/IaZzjtTizO1rrKsYDSMQBDnVldcKPjar55fQTiPrLG2TAqu5GA+6z1N&#10;MdX2wls673whAoRdigpK75tUSpeXZNANbUMcvF/bGvRBtoXULV4C3NQyjqJEGqw4LJTY0LKk/Lg7&#10;GQW3ymXvm8+F/1m8HN6izTpx31mi1KDfZRMQnjr/H/5rf2gF8TiJ4fEmP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0jFL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0x01_0000_0000</w:t>
                        </w:r>
                      </w:p>
                    </w:txbxContent>
                  </v:textbox>
                </v:shape>
                <v:shape id="Text Box 190" o:spid="_x0000_s1078" type="#_x0000_t202" style="position:absolute;left:9114;top:22244;width:11502;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bjscA&#10;AADdAAAADwAAAGRycy9kb3ducmV2LnhtbESPQWsCMRSE7wX/Q3iCt5pV0bZbo4goWumlWoq9PTav&#10;m8XNy7qJ7vrvG6HQ4zAz3zDTeWtLcaXaF44VDPoJCOLM6YJzBZ+H9eMzCB+QNZaOScGNPMxnnYcp&#10;pto1/EHXfchFhLBPUYEJoUql9Jkhi77vKuLo/bjaYoiyzqWusYlwW8phkkykxYLjgsGKloay0/5i&#10;FWzemu/V++7peDgaPZYru9Ph66xUr9suXkEEasN/+K+91QqGL5MR3N/EJ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AW47HAAAA3QAAAA8AAAAAAAAAAAAAAAAAmAIAAGRy&#10;cy9kb3ducmV2LnhtbFBLBQYAAAAABAAEAPUAAACMAwAAAAA=&#10;" filled="f">
                  <v:textbox inset="5.85pt,.7pt,5.85pt,.7pt">
                    <w:txbxContent>
                      <w:p w:rsidR="00317015" w:rsidRPr="00483CCE" w:rsidRDefault="00317015" w:rsidP="00D908FD">
                        <w:pPr>
                          <w:pStyle w:val="NormalWeb"/>
                          <w:spacing w:line="200" w:lineRule="exact"/>
                          <w:jc w:val="center"/>
                          <w:rPr>
                            <w:color w:val="FF0000"/>
                          </w:rPr>
                        </w:pPr>
                      </w:p>
                    </w:txbxContent>
                  </v:textbox>
                </v:shape>
                <v:group id="Group 239" o:spid="_x0000_s1079" style="position:absolute;left:7681;top:22953;width:2234;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uhf8cAAADdAAAADwAAAGRycy9kb3ducmV2LnhtbESPT2vCQBTE7wW/w/KE&#10;3nQT24pGVxHR0oMI/gHx9sg+k2D2bciuSfz23YLQ4zAzv2Hmy86UoqHaFZYVxMMIBHFqdcGZgvNp&#10;O5iAcB5ZY2mZFDzJwXLRe5tjom3LB2qOPhMBwi5BBbn3VSKlS3My6Ia2Ig7ezdYGfZB1JnWNbYCb&#10;Uo6iaCwNFhwWcqxonVN6Pz6Mgu8W29VHvGl299v6eT197S+7mJR673erGQhPnf8Pv9o/WsFoOv6E&#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9Ouhf8cAAADd&#10;AAAADwAAAAAAAAAAAAAAAACqAgAAZHJzL2Rvd25yZXYueG1sUEsFBgAAAAAEAAQA+gAAAJ4DAAAA&#10;AA==&#10;">
                  <v:shape id="Text Box 240" o:spid="_x0000_s1080"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0UJscA&#10;AADdAAAADwAAAGRycy9kb3ducmV2LnhtbESPQWvCQBSE74L/YXmCN91UMLTRNSSFVuml1hbx+My+&#10;JqHZtyG7atpf3xUEj8PMfMMs09404kydqy0reJhGIIgLq2suFXx9vkweQTiPrLGxTAp+yUG6Gg6W&#10;mGh74Q8673wpAoRdggoq79tESldUZNBNbUscvG/bGfRBdqXUHV4C3DRyFkWxNFhzWKiwpeeKip/d&#10;ySj4q1223r7n/pjPD6/R9i12+yxWajzqswUIT72/h2/tjVYwe4rncH0Tno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dFCbHAAAA3QAAAA8AAAAAAAAAAAAAAAAAmAIAAGRy&#10;cy9kb3ducmV2LnhtbFBLBQYAAAAABAAEAPUAAACMAwAAAAA=&#10;" filled="f" stroked="f">
                    <v:textbox inset="5.85pt,.7pt,5.85pt,.7pt">
                      <w:txbxContent>
                        <w:p w:rsidR="00317015" w:rsidRDefault="00317015" w:rsidP="00D908FD">
                          <w:pPr>
                            <w:jc w:val="center"/>
                            <w:rPr>
                              <w:rFonts w:ascii="MS Gothic" w:eastAsia="MS Gothic" w:hAnsi="MS Gothic"/>
                            </w:rPr>
                          </w:pPr>
                          <w:r>
                            <w:rPr>
                              <w:rFonts w:ascii="MS Gothic" w:eastAsia="MS Gothic" w:hAnsi="MS Gothic" w:hint="eastAsia"/>
                            </w:rPr>
                            <w:t>～</w:t>
                          </w:r>
                        </w:p>
                      </w:txbxContent>
                    </v:textbox>
                  </v:shape>
                  <v:shape id="Text Box 241" o:spid="_x0000_s1081"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UccA&#10;AADdAAAADwAAAGRycy9kb3ducmV2LnhtbESPT2vCQBTE70K/w/KE3nSj4GJTV4mCtvTin5bS42v2&#10;NQnNvg3ZraZ+elcQPA4z8xtmtuhsLY7U+sqxhtEwAUGcO1NxoeHjfT2YgvAB2WDtmDT8k4fF/KE3&#10;w9S4E+/peAiFiBD2KWooQ2hSKX1ekkU/dA1x9H5cazFE2RbStHiKcFvLcZIoabHiuFBiQ6uS8t/D&#10;n9Vwrnz2stsuw/dy8rVJdm/Kf2ZK68d+lz2DCNSFe/jWfjUaxk9KwfVNf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PilHHAAAA3QAAAA8AAAAAAAAAAAAAAAAAmAIAAGRy&#10;cy9kb3ducmV2LnhtbFBLBQYAAAAABAAEAPUAAACMAwAAAAA=&#10;" filled="f" stroked="f">
                    <v:textbox inset="5.85pt,.7pt,5.85pt,.7pt">
                      <w:txbxContent>
                        <w:p w:rsidR="00317015" w:rsidRDefault="00317015" w:rsidP="00D908FD">
                          <w:pPr>
                            <w:jc w:val="center"/>
                            <w:rPr>
                              <w:rFonts w:ascii="MS Gothic" w:eastAsia="MS Gothic" w:hAnsi="MS Gothic"/>
                            </w:rPr>
                          </w:pPr>
                          <w:r>
                            <w:rPr>
                              <w:rFonts w:ascii="MS Gothic" w:eastAsia="MS Gothic" w:hAnsi="MS Gothic" w:hint="eastAsia"/>
                            </w:rPr>
                            <w:t>～</w:t>
                          </w:r>
                        </w:p>
                      </w:txbxContent>
                    </v:textbox>
                  </v:shape>
                </v:group>
                <v:group id="Group 229" o:spid="_x0000_s1082" style="position:absolute;left:19164;top:23085;width:2718;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k/CMYAAADdAAAADwAAAGRycy9kb3ducmV2LnhtbESPQWvCQBSE74X+h+UV&#10;vOkmSm2NriKi4kGEakG8PbLPJJh9G7JrEv99VxB6HGbmG2a26EwpGqpdYVlBPIhAEKdWF5wp+D1t&#10;+t8gnEfWWFomBQ9ysJi/v80w0bblH2qOPhMBwi5BBbn3VSKlS3My6Aa2Ig7e1dYGfZB1JnWNbYCb&#10;Ug6jaCwNFhwWcqxolVN6O96Ngm2L7XIUr5v97bp6XE6fh/M+JqV6H91yCsJT5//Dr/ZOKxhOxl/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T8IxgAAAN0A&#10;AAAPAAAAAAAAAAAAAAAAAKoCAABkcnMvZG93bnJldi54bWxQSwUGAAAAAAQABAD6AAAAnQMAAAAA&#10;">
                  <v:shape id="Text Box 230" o:spid="_x0000_s1083"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7uMQA&#10;AADdAAAADwAAAGRycy9kb3ducmV2LnhtbERPy2rCQBTdF/oPwy10pxOFBhsdJRZ80I02iri8Zq5J&#10;aOZOyIwa+/XOQujycN6TWWdqcaXWVZYVDPoRCOLc6ooLBfvdojcC4TyyxtoyKbiTg9n09WWCibY3&#10;/qFr5gsRQtglqKD0vkmkdHlJBl3fNsSBO9vWoA+wLaRu8RbCTS2HURRLgxWHhhIb+iop/80uRsFf&#10;5dLVdjP3p/nHcRltv2N3SGOl3t+6dAzCU+f/xU/3WisYfsZhbngTn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cu7jEAAAA3QAAAA8AAAAAAAAAAAAAAAAAmAIAAGRycy9k&#10;b3ducmV2LnhtbFBLBQYAAAAABAAEAPUAAACJAwAAAAA=&#10;" filled="f" stroked="f">
                    <v:textbox inset="5.85pt,.7pt,5.85pt,.7pt">
                      <w:txbxContent>
                        <w:p w:rsidR="00317015" w:rsidRDefault="00317015" w:rsidP="00D908FD">
                          <w:pPr>
                            <w:jc w:val="center"/>
                            <w:rPr>
                              <w:rFonts w:ascii="MS Gothic" w:eastAsia="MS Gothic" w:hAnsi="MS Gothic"/>
                            </w:rPr>
                          </w:pPr>
                          <w:r>
                            <w:rPr>
                              <w:rFonts w:ascii="MS Gothic" w:eastAsia="MS Gothic" w:hAnsi="MS Gothic" w:hint="eastAsia"/>
                            </w:rPr>
                            <w:t>～</w:t>
                          </w:r>
                        </w:p>
                      </w:txbxContent>
                    </v:textbox>
                  </v:shape>
                  <v:shape id="Text Box 231" o:spid="_x0000_s1084"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AeI8cA&#10;AADdAAAADwAAAGRycy9kb3ducmV2LnhtbESPQWvCQBSE7wX/w/IEb3VTwVCja0gEbemlaot4fGZf&#10;k2D2bchuNe2v7woFj8PMfMMs0t404kKdqy0reBpHIIgLq2suFXx+rB+fQTiPrLGxTAp+yEG6HDws&#10;MNH2yju67H0pAoRdggoq79tESldUZNCNbUscvC/bGfRBdqXUHV4D3DRyEkWxNFhzWKiwpVVFxXn/&#10;bRT81i572b7n/pRPj5to+xa7QxYrNRr22RyEp97fw//tV61gMotncHsTn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QHiPHAAAA3QAAAA8AAAAAAAAAAAAAAAAAmAIAAGRy&#10;cy9kb3ducmV2LnhtbFBLBQYAAAAABAAEAPUAAACMAwAAAAA=&#10;" filled="f" stroked="f">
                    <v:textbox inset="5.85pt,.7pt,5.85pt,.7pt">
                      <w:txbxContent>
                        <w:p w:rsidR="00317015" w:rsidRDefault="00317015" w:rsidP="00D908FD">
                          <w:pPr>
                            <w:jc w:val="center"/>
                            <w:rPr>
                              <w:rFonts w:ascii="MS Gothic" w:eastAsia="MS Gothic" w:hAnsi="MS Gothic"/>
                            </w:rPr>
                          </w:pPr>
                          <w:r>
                            <w:rPr>
                              <w:rFonts w:ascii="MS Gothic" w:eastAsia="MS Gothic" w:hAnsi="MS Gothic" w:hint="eastAsia"/>
                            </w:rPr>
                            <w:t>～</w:t>
                          </w:r>
                        </w:p>
                      </w:txbxContent>
                    </v:textbox>
                  </v:shape>
                </v:group>
                <v:shape id="Text Box 209" o:spid="_x0000_s1085" type="#_x0000_t202" style="position:absolute;left:517;top:24961;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MhY8UA&#10;AADdAAAADwAAAGRycy9kb3ducmV2LnhtbERPy2rCQBTdC/2H4QrudKJg2sZMJAo+6EZrS3F5m7lN&#10;QjN3QmbUtF/fWRRcHs47XfamEVfqXG1ZwXQSgSAurK65VPD+thk/gXAeWWNjmRT8kINl9jBIMdH2&#10;xq90PflShBB2CSqovG8TKV1RkUE3sS1x4L5sZ9AH2JVSd3gL4aaRsyiKpcGaQ0OFLa0rKr5PF6Pg&#10;t3b57nhY+c/V/LyNji+x+8hjpUbDPl+A8NT7u/jfvdcKZs+PYX94E5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8yFjxQAAAN0AAAAPAAAAAAAAAAAAAAAAAJgCAABkcnMv&#10;ZG93bnJldi54bWxQSwUGAAAAAAQABAD1AAAAigM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0x04_0000_0000</w:t>
                        </w:r>
                      </w:p>
                    </w:txbxContent>
                  </v:textbox>
                </v:shape>
                <v:shape id="Text Box 190" o:spid="_x0000_s1086" type="#_x0000_t202" style="position:absolute;left:9114;top:26203;width:11502;height:6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UgsYA&#10;AADdAAAADwAAAGRycy9kb3ducmV2LnhtbESPzYvCMBTE7wv+D+EteFk01YMfXaOIoOhp8QNhb4/m&#10;bVtsXkqSavWv3wiCx2FmfsPMFq2pxJWcLy0rGPQTEMSZ1SXnCk7HdW8CwgdkjZVlUnAnD4t552OG&#10;qbY33tP1EHIRIexTVFCEUKdS+qwgg75va+Lo/VlnMETpcqkd3iLcVHKYJCNpsOS4UGBNq4Kyy6Ex&#10;Ci67JjPN+ddtf5rjZvcYafmVTJXqfrbLbxCB2vAOv9pbrWA4HQ/g+SY+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gUgsYAAADdAAAADwAAAAAAAAAAAAAAAACYAgAAZHJz&#10;L2Rvd25yZXYueG1sUEsFBgAAAAAEAAQA9QAAAIsDAAAAAA==&#10;">
                  <v:textbox inset="5.85pt,.7pt,5.85pt,.7pt">
                    <w:txbxContent>
                      <w:p w:rsidR="00317015" w:rsidRPr="006F6EFF" w:rsidRDefault="00317015" w:rsidP="00D908FD">
                        <w:pPr>
                          <w:jc w:val="center"/>
                          <w:rPr>
                            <w:sz w:val="24"/>
                            <w:szCs w:val="24"/>
                          </w:rPr>
                        </w:pPr>
                        <w:r w:rsidRPr="006F6EFF">
                          <w:rPr>
                            <w:sz w:val="16"/>
                            <w:szCs w:val="16"/>
                          </w:rPr>
                          <w:t xml:space="preserve">SDRAM </w:t>
                        </w:r>
                        <w:r w:rsidRPr="00E50848">
                          <w:rPr>
                            <w:sz w:val="16"/>
                            <w:szCs w:val="16"/>
                          </w:rPr>
                          <w:t>2</w:t>
                        </w:r>
                        <w:r w:rsidRPr="006F6EFF">
                          <w:rPr>
                            <w:sz w:val="16"/>
                            <w:szCs w:val="16"/>
                          </w:rPr>
                          <w:t>GB</w:t>
                        </w:r>
                      </w:p>
                    </w:txbxContent>
                  </v:textbox>
                </v:shape>
                <v:shape id="Text Box 209" o:spid="_x0000_s1087" type="#_x0000_t202" style="position:absolute;left:517;top:37414;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aj8gA&#10;AADdAAAADwAAAGRycy9kb3ducmV2LnhtbESPT2vCQBTE74LfYXmF3nTTQKNNXSUKtuLFPy2lx2f2&#10;mQSzb0N2q7GfvlsQPA4z8xtmMutMLc7UusqygqdhBII4t7riQsHnx3IwBuE8ssbaMim4koPZtN+b&#10;YKrthXd03vtCBAi7FBWU3jeplC4vyaAb2oY4eEfbGvRBtoXULV4C3NQyjqJEGqw4LJTY0KKk/LT/&#10;MQp+K5e9bzdzf5g/f79F23XivrJEqceHLnsF4anz9/CtvdIK4pdRDP9vwhO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bRqPyAAAAN0AAAAPAAAAAAAAAAAAAAAAAJgCAABk&#10;cnMvZG93bnJldi54bWxQSwUGAAAAAAQABAD1AAAAjQM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0x05_0000_0000</w:t>
                        </w:r>
                      </w:p>
                    </w:txbxContent>
                  </v:textbox>
                </v:shape>
                <v:shape id="Text Box 190" o:spid="_x0000_s1088" type="#_x0000_t202" style="position:absolute;left:48302;top:58265;width:10212;height:16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vbscA&#10;AADdAAAADwAAAGRycy9kb3ducmV2LnhtbESPQWvCQBSE74X+h+UVeim60YLV6CaIYNFTUYvg7ZF9&#10;JsHs27C70dRf7xYKPQ4z8w2zyHvTiCs5X1tWMBomIIgLq2suFXwf1oMpCB+QNTaWScEPeciz56cF&#10;ptreeEfXfShFhLBPUUEVQptK6YuKDPqhbYmjd7bOYIjSlVI7vEW4aeQ4SSbSYM1xocKWVhUVl31n&#10;FFy2XWG648ltvrrD5/Y+0fItmSn1+tIv5yAC9eE//NfeaAXj2cc7/L6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mL27HAAAA3QAAAA8AAAAAAAAAAAAAAAAAmAIAAGRy&#10;cy9kb3ducmV2LnhtbFBLBQYAAAAABAAEAPUAAACMAwAAAAA=&#10;">
                  <v:textbox inset="5.85pt,.7pt,5.85pt,.7pt">
                    <w:txbxContent>
                      <w:p w:rsidR="00317015" w:rsidRPr="006F6EFF" w:rsidRDefault="00317015" w:rsidP="00D908FD">
                        <w:pPr>
                          <w:pStyle w:val="NormalWeb"/>
                          <w:spacing w:line="200" w:lineRule="exact"/>
                          <w:jc w:val="center"/>
                        </w:pPr>
                      </w:p>
                    </w:txbxContent>
                  </v:textbox>
                </v:shape>
                <v:shape id="Text Box 190" o:spid="_x0000_s1089" type="#_x0000_t202" style="position:absolute;left:9114;top:38979;width:11502;height:1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6UrsQA&#10;AADdAAAADwAAAGRycy9kb3ducmV2LnhtbESPT2sCMRTE7wW/Q3iCt5pVxOrWKCIUeuih/ru/bp6b&#10;xc3LksQ19tM3hUKPw8z8hlltkm1FTz40jhVMxgUI4srphmsFp+Pb8wJEiMgaW8ek4EEBNuvB0wpL&#10;7e68p/4Qa5EhHEpUYGLsSilDZchiGLuOOHsX5y3GLH0ttcd7httWTotiLi02nBcMdrQzVF0PN6uA&#10;9x/pO95M77v59bN9fMnUnHulRsO0fQURKcX/8F/7XSuYLl9m8PsmPw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lK7EAAAA3QAAAA8AAAAAAAAAAAAAAAAAmAIAAGRycy9k&#10;b3ducmV2LnhtbFBLBQYAAAAABAAEAPUAAACJAwAAAAA=&#10;" fillcolor="#d8d8d8 [2732]">
                  <v:textbox inset="5.85pt,.7pt,5.85pt,.7pt">
                    <w:txbxContent>
                      <w:p w:rsidR="00317015" w:rsidRPr="006F6EFF" w:rsidRDefault="00317015" w:rsidP="00D908FD">
                        <w:pPr>
                          <w:pStyle w:val="NormalWeb"/>
                          <w:spacing w:line="200" w:lineRule="exact"/>
                          <w:jc w:val="center"/>
                          <w:rPr>
                            <w:sz w:val="16"/>
                            <w:szCs w:val="16"/>
                            <w:lang w:eastAsia="en-US"/>
                          </w:rPr>
                        </w:pPr>
                        <w:r w:rsidRPr="006F6EFF">
                          <w:rPr>
                            <w:sz w:val="16"/>
                            <w:szCs w:val="16"/>
                            <w:lang w:eastAsia="en-US"/>
                          </w:rPr>
                          <w:t>N/A</w:t>
                        </w:r>
                      </w:p>
                    </w:txbxContent>
                  </v:textbox>
                </v:shape>
                <v:shape id="Text Box 209" o:spid="_x0000_s1090" type="#_x0000_t202" style="position:absolute;left:517;top:50071;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C+8cA&#10;AADdAAAADwAAAGRycy9kb3ducmV2LnhtbESPT2vCQBTE70K/w/IK3nRTwbSmrhIFrfRS/yEeX7Ov&#10;STD7NmRXjX76rlDocZiZ3zDjaWsqcaHGlZYVvPQjEMSZ1SXnCva7Re8NhPPIGivLpOBGDqaTp84Y&#10;E22vvKHL1uciQNglqKDwvk6kdFlBBl3f1sTB+7GNQR9kk0vd4DXATSUHURRLgyWHhQJrmheUnbZn&#10;o+BeuvRj/TXz37PhcRmtP2N3SGOlus9t+g7CU+v/w3/tlVYwGL0O4fEmPA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Egvv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0x06_0000_0000</w:t>
                        </w:r>
                      </w:p>
                    </w:txbxContent>
                  </v:textbox>
                </v:shape>
                <v:shape id="Text Box 209" o:spid="_x0000_s1091" type="#_x0000_t202" style="position:absolute;left:517;top:62954;width:1010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cjMcA&#10;AADdAAAADwAAAGRycy9kb3ducmV2LnhtbESPQWvCQBSE74L/YXlCb7pRaFqjq8RCtfSi1VI8PrPP&#10;JJh9G7Krpv56Vyj0OMzMN8x03ppKXKhxpWUFw0EEgjizuuRcwffuvf8KwnlkjZVlUvBLDuazbmeK&#10;ibZX/qLL1uciQNglqKDwvk6kdFlBBt3A1sTBO9rGoA+yyaVu8BrgppKjKIqlwZLDQoE1vRWUnbZn&#10;o+BWunS1WS/8YfG8X0abz9j9pLFST702nYDw1Pr/8F/7QysYjV9ieLwJT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HIz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0x07_0000_0000</w:t>
                        </w:r>
                      </w:p>
                    </w:txbxContent>
                  </v:textbox>
                </v:shape>
                <v:shape id="Text Box 190" o:spid="_x0000_s1092" type="#_x0000_t202" style="position:absolute;left:9104;top:64126;width:11502;height:12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wK2cQA&#10;AADdAAAADwAAAGRycy9kb3ducmV2LnhtbESPT2sCMRTE7wW/Q3iF3mq2HtSuRhGh0EMP/uv9uXlu&#10;FjcvSxLX6Kc3QqHHYWZ+w8yXybaiJx8axwo+hgUI4srphmsFh/3X+xREiMgaW8ek4EYBlovByxxL&#10;7a68pX4Xa5EhHEpUYGLsSilDZchiGLqOOHsn5y3GLH0ttcdrhttWjopiLC02nBcMdrQ2VJ13F6uA&#10;tz/pHi+m9934vGlvR5ma316pt9e0moGIlOJ/+K/9rRWMPicTeL7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CtnEAAAA3QAAAA8AAAAAAAAAAAAAAAAAmAIAAGRycy9k&#10;b3ducmV2LnhtbFBLBQYAAAAABAAEAPUAAACJAwAAAAA=&#10;" fillcolor="#d8d8d8 [2732]">
                  <v:textbox inset="5.85pt,.7pt,5.85pt,.7pt">
                    <w:txbxContent>
                      <w:p w:rsidR="00317015" w:rsidRPr="006F6EFF" w:rsidRDefault="00317015" w:rsidP="00D908FD">
                        <w:pPr>
                          <w:pStyle w:val="NormalWeb"/>
                          <w:spacing w:line="200" w:lineRule="exact"/>
                          <w:jc w:val="center"/>
                          <w:rPr>
                            <w:sz w:val="16"/>
                            <w:szCs w:val="16"/>
                          </w:rPr>
                        </w:pPr>
                        <w:r w:rsidRPr="006F6EFF">
                          <w:rPr>
                            <w:sz w:val="16"/>
                            <w:szCs w:val="16"/>
                          </w:rPr>
                          <w:t>N/A</w:t>
                        </w:r>
                      </w:p>
                    </w:txbxContent>
                  </v:textbox>
                </v:shape>
                <v:shape id="Text Box 223" o:spid="_x0000_s1093" type="#_x0000_t202" style="position:absolute;left:48906;top:55241;width:914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tZcUA&#10;AADdAAAADwAAAGRycy9kb3ducmV2LnhtbERPy2rCQBTdC/2H4QrudKJg2sZMJAo+6EZrS3F5m7lN&#10;QjN3QmbUtF/fWRRcHs47XfamEVfqXG1ZwXQSgSAurK65VPD+thk/gXAeWWNjmRT8kINl9jBIMdH2&#10;xq90PflShBB2CSqovG8TKV1RkUE3sS1x4L5sZ9AH2JVSd3gL4aaRsyiKpcGaQ0OFLa0rKr5PF6Pg&#10;t3b57nhY+c/V/LyNji+x+8hjpUbDPl+A8NT7u/jfvdcKZs+PYW54E5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S1lxQAAAN0AAAAPAAAAAAAAAAAAAAAAAJgCAABkcnMv&#10;ZG93bnJldi54bWxQSwUGAAAAAAQABAD1AAAAigMAAAAA&#10;" filled="f" stroked="f">
                  <v:textbox inset="5.85pt,.7pt,5.85pt,.7pt">
                    <w:txbxContent>
                      <w:p w:rsidR="00317015" w:rsidRPr="006F6EFF" w:rsidRDefault="00317015" w:rsidP="00D908FD">
                        <w:pPr>
                          <w:spacing w:after="0" w:line="260" w:lineRule="exact"/>
                          <w:jc w:val="center"/>
                          <w:rPr>
                            <w:szCs w:val="16"/>
                          </w:rPr>
                        </w:pPr>
                        <w:r>
                          <w:rPr>
                            <w:szCs w:val="16"/>
                          </w:rPr>
                          <w:t>SPI</w:t>
                        </w:r>
                        <w:r w:rsidRPr="006F6EFF">
                          <w:rPr>
                            <w:szCs w:val="16"/>
                          </w:rPr>
                          <w:t xml:space="preserve"> Flash</w:t>
                        </w:r>
                      </w:p>
                    </w:txbxContent>
                  </v:textbox>
                </v:shape>
                <v:shape id="Text Box 190" o:spid="_x0000_s1094" type="#_x0000_t202" style="position:absolute;left:35375;top:5531;width:12079;height:8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6uccA&#10;AADdAAAADwAAAGRycy9kb3ducmV2LnhtbESPT2sCMRTE70K/Q3gFb5qtoNatUYoo/qGXain29ti8&#10;bpZuXtZNdNdvbwShx2FmfsNM560txYVqXzhW8NJPQBBnThecK/g6rHqvIHxA1lg6JgVX8jCfPXWm&#10;mGrX8Cdd9iEXEcI+RQUmhCqV0meGLPq+q4ij9+tqiyHKOpe6xibCbSkHSTKSFguOCwYrWhjK/vZn&#10;q2C9bX6WH7vx8XA0eiiXdqfD90mp7nP7/gYiUBv+w4/2RisYTMYTuL+JT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x+rnHAAAA3QAAAA8AAAAAAAAAAAAAAAAAmAIAAGRy&#10;cy9kb3ducmV2LnhtbFBLBQYAAAAABAAEAPUAAACMAwAAAAA=&#10;" filled="f">
                  <v:textbox inset="5.85pt,.7pt,5.85pt,.7pt">
                    <w:txbxContent>
                      <w:p w:rsidR="00317015" w:rsidRPr="00483CCE" w:rsidRDefault="00317015" w:rsidP="00D908FD">
                        <w:pPr>
                          <w:pStyle w:val="NormalWeb"/>
                          <w:spacing w:line="200" w:lineRule="exact"/>
                          <w:jc w:val="center"/>
                          <w:rPr>
                            <w:color w:val="FF0000"/>
                          </w:rPr>
                        </w:pPr>
                      </w:p>
                    </w:txbxContent>
                  </v:textbox>
                </v:shape>
                <v:shape id="Text Box 209" o:spid="_x0000_s1095" type="#_x0000_t202" style="position:absolute;left:47016;top:3798;width:9218;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RRMQA&#10;AADdAAAADwAAAGRycy9kb3ducmV2LnhtbERPTWvCQBC9F/wPywje6kbBoKmbEAtV8VKrpfQ4Zsck&#10;mJ0N2VVjf333UOjx8b6XWW8acaPO1ZYVTMYRCOLC6ppLBZ/Ht+c5COeRNTaWScGDHGTp4GmJibZ3&#10;/qDbwZcihLBLUEHlfZtI6YqKDLqxbYkDd7adQR9gV0rd4T2Em0ZOoyiWBmsODRW29FpRcTlcjYKf&#10;2uWb/fvKn1az73W038XuK4+VGg37/AWEp97/i//cW61gupiH/eFNeAI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mUUTEAAAA3QAAAA8AAAAAAAAAAAAAAAAAmAIAAGRycy9k&#10;b3ducmV2LnhtbFBLBQYAAAAABAAEAPUAAACJ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0x00_4000_0000</w:t>
                        </w:r>
                      </w:p>
                    </w:txbxContent>
                  </v:textbox>
                </v:shape>
                <v:shape id="Text Box 209" o:spid="_x0000_s1096" type="#_x0000_t202" style="position:absolute;left:47265;top:26173;width:9391;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038cA&#10;AADdAAAADwAAAGRycy9kb3ducmV2LnhtbESPQWvCQBSE70L/w/IK3uomgkGja4gFrfSi1VI8vmZf&#10;k9Ds25DdauyvdwsFj8PMfMMsst404kydqy0riEcRCOLC6ppLBe/H9dMUhPPIGhvLpOBKDrLlw2CB&#10;qbYXfqPzwZciQNilqKDyvk2ldEVFBt3ItsTB+7KdQR9kV0rd4SXATSPHUZRIgzWHhQpbeq6o+D78&#10;GAW/tctf9ruV/1xNTpto/5q4jzxRavjY53MQnnp/D/+3t1rBeDaN4e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q9N/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w:t>
                        </w:r>
                        <w:r>
                          <w:rPr>
                            <w:rFonts w:ascii="MS Gothic" w:hAnsi="MS Gothic"/>
                            <w:sz w:val="16"/>
                            <w:szCs w:val="20"/>
                          </w:rPr>
                          <w:t>C</w:t>
                        </w:r>
                        <w:r w:rsidRPr="006F6EFF">
                          <w:rPr>
                            <w:rFonts w:ascii="MS Gothic" w:hAnsi="MS Gothic"/>
                            <w:sz w:val="16"/>
                            <w:szCs w:val="20"/>
                          </w:rPr>
                          <w:t>000_0000</w:t>
                        </w:r>
                      </w:p>
                    </w:txbxContent>
                  </v:textbox>
                </v:shape>
                <v:line id="Line 136" o:spid="_x0000_s1097" style="position:absolute;flip:y;visibility:visible;mso-wrap-style:square" from="20808,5531" to="3550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Bo5MQAAADdAAAADwAAAGRycy9kb3ducmV2LnhtbESPQWvCQBCF70L/wzIFb7ppwKjRVUQI&#10;Sk816n3ITpOQ7GzIrib++26h0OPjzfvevO1+NK14Uu9qywo+5hEI4sLqmksFt2s2W4FwHllja5kU&#10;vMjBfvc22WKq7cAXeua+FAHCLkUFlfddKqUrKjLo5rYjDt637Q36IPtS6h6HADetjKMokQZrDg0V&#10;dnSsqGjyhwlvZJ+37JLfG7Pg5fL01STtekiUmr6Phw0IT6P/P/5Ln7WCeL2K4XdNQI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EGjkxAAAAN0AAAAPAAAAAAAAAAAA&#10;AAAAAKECAABkcnMvZG93bnJldi54bWxQSwUGAAAAAAQABAD5AAAAkgMAAAAA&#10;">
                  <v:stroke dashstyle="1 1" endcap="round"/>
                </v:line>
                <v:line id="Line 136" o:spid="_x0000_s1098" style="position:absolute;flip:x y;visibility:visible;mso-wrap-style:square" from="20720,15186" to="35627,2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yj6ccAAADdAAAADwAAAGRycy9kb3ducmV2LnhtbESPQWvCQBSE74L/YXmCN7OpQrGpqwSL&#10;YA8VtS3Y22P3NQlm36bZrUZ/fbcgeBxm5htmtuhsLU7U+sqxgockBUGsnam4UPDxvhpNQfiAbLB2&#10;TAou5GEx7/dmmBl35h2d9qEQEcI+QwVlCE0mpdclWfSJa4ij9+1aiyHKtpCmxXOE21qO0/RRWqw4&#10;LpTY0LIkfdz/WgWb/O3z5fVw+PpZHq+80bRtKp0rNRx0+TOIQF24h2/ttVEwfppO4P9Nf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XKPpxwAAAN0AAAAPAAAAAAAA&#10;AAAAAAAAAKECAABkcnMvZG93bnJldi54bWxQSwUGAAAAAAQABAD5AAAAlQMAAAAA&#10;">
                  <v:stroke dashstyle="1 1" endcap="round"/>
                </v:line>
                <v:shape id="Text Box 209" o:spid="_x0000_s1099" type="#_x0000_t202" style="position:absolute;left:618;top:56939;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XR8cA&#10;AADdAAAADwAAAGRycy9kb3ducmV2LnhtbESPT2vCQBTE74LfYXlCb7qpaNDUVaJgLb3Uf4jH1+xr&#10;Esy+DdlV0356t1DocZiZ3zCzRWsqcaPGlZYVPA8iEMSZ1SXnCo6HdX8CwnlkjZVlUvBNDhbzbmeG&#10;ibZ33tFt73MRIOwSVFB4XydSuqwgg25ga+LgfdnGoA+yyaVu8B7gppLDKIqlwZLDQoE1rQrKLvur&#10;UfBTunSz/Vj6z+X4/Bpt32N3SmOlnnpt+gLCU+v/w3/tN61gOJ2M4PdNe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dV0f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0x06_8000_0000</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964" o:spid="_x0000_s1100" type="#_x0000_t70" style="position:absolute;left:19020;top:12172;width:93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SlsQA&#10;AADdAAAADwAAAGRycy9kb3ducmV2LnhtbESPQWsCMRSE74X+h/CE3mpWW2VdjVJaCu1RW9DjM3lu&#10;FjcvSxJ1++8bQfA4zMw3zGLVu1acKcTGs4LRsABBrL1puFbw+/P5XIKICdlg65kU/FGE1fLxYYGV&#10;8Rde03mTapEhHCtUYFPqKimjtuQwDn1HnL2DDw5TlqGWJuAlw10rx0UxlQ4bzgsWO3q3pI+bk1Ow&#10;P71uD3ZXftezMH05OqOT/tBKPQ36tzmIRH26h2/tL6NgPCsncH2Tn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kpbEAAAA3QAAAA8AAAAAAAAAAAAAAAAAmAIAAGRycy9k&#10;b3ducmV2LnhtbFBLBQYAAAAABAAEAPUAAACJAwAAAAA=&#10;" adj=",1658" fillcolor="black [3213]" strokecolor="black [3213]" strokeweight="1pt"/>
                <v:shape id="上下矢印 965" o:spid="_x0000_s1101" type="#_x0000_t70" style="position:absolute;left:18740;top:26248;width:933;height:6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zV8UA&#10;AADdAAAADwAAAGRycy9kb3ducmV2LnhtbESPQYvCMBSE74L/IbwFL7ImeqhuNYoIigcvqyvr8dE8&#10;27LNS22i1n+/EQSPw8x8w8wWra3EjRpfOtYwHCgQxJkzJecafg7rzwkIH5ANVo5Jw4M8LObdzgxT&#10;4+78Tbd9yEWEsE9RQxFCnUrps4Is+oGriaN3do3FEGWTS9PgPcJtJUdKJdJiyXGhwJpWBWV/+6vV&#10;cPndbFdJovpjc32sd0N1PJ3xqHXvo11OQQRqwzv8am+NhtHXJIHnm/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XNXxQAAAN0AAAAPAAAAAAAAAAAAAAAAAJgCAABkcnMv&#10;ZG93bnJldi54bWxQSwUGAAAAAAQABAD1AAAAigMAAAAA&#10;" adj=",1557" fillcolor="black [3213]" strokecolor="black [3213]" strokeweight="1pt"/>
                <v:shape id="Text Box 209" o:spid="_x0000_s1102" type="#_x0000_t202" style="position:absolute;left:47150;top:13308;width:921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MMgA&#10;AADdAAAADwAAAGRycy9kb3ducmV2LnhtbESPW2vCQBSE3wv9D8sp+FY3FYyaukoUvOBLvSE+nmZP&#10;k2D2bMhuNfrru4VCH4eZ+YYZT1tTiSs1rrSs4K0bgSDOrC45V3A8LF6HIJxH1lhZJgV3cjCdPD+N&#10;MdH2xju67n0uAoRdggoK7+tESpcVZNB1bU0cvC/bGPRBNrnUDd4C3FSyF0WxNFhyWCiwpnlB2WX/&#10;bRQ8Speuth8z/znrn5fRdhO7Uxor1Xlp03cQnlr/H/5rr7WC3mg4gN834QnIy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z8kwyAAAAN0AAAAPAAAAAAAAAAAAAAAAAJgCAABk&#10;cnMvZG93bnJldi54bWxQSwUGAAAAAAQABAD1AAAAjQM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0x00_4800_0000</w:t>
                        </w:r>
                      </w:p>
                    </w:txbxContent>
                  </v:textbox>
                </v:shape>
                <v:shape id="Text Box 209" o:spid="_x0000_s1103" type="#_x0000_t202" style="position:absolute;left:47265;top:15336;width:9218;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BdQsQA&#10;AADdAAAADwAAAGRycy9kb3ducmV2LnhtbERPTWvCQBC9F/wPywje6kbBoKmbEAtV8VKrpfQ4Zsck&#10;mJ0N2VVjf333UOjx8b6XWW8acaPO1ZYVTMYRCOLC6ppLBZ/Ht+c5COeRNTaWScGDHGTp4GmJibZ3&#10;/qDbwZcihLBLUEHlfZtI6YqKDLqxbYkDd7adQR9gV0rd4T2Em0ZOoyiWBmsODRW29FpRcTlcjYKf&#10;2uWb/fvKn1az73W038XuK4+VGg37/AWEp97/i//cW61gupiHueFNeAI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QXULEAAAA3QAAAA8AAAAAAAAAAAAAAAAAmAIAAGRycy9k&#10;b3ducmV2LnhtbFBLBQYAAAAABAAEAPUAAACJ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0x00_5000_0000</w:t>
                        </w:r>
                      </w:p>
                    </w:txbxContent>
                  </v:textbox>
                </v:shape>
                <v:shape id="Text Box 190" o:spid="_x0000_s1104" type="#_x0000_t202" style="position:absolute;left:48309;top:65137;width:10212;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rZ8UA&#10;AADdAAAADwAAAGRycy9kb3ducmV2LnhtbESPQWvCQBSE70L/w/IKvemmUcRE11AaCqXFQ1Px/Mg+&#10;s7HZtyG71fTfuwXB4zAz3zCbYrSdONPgW8cKnmcJCOLa6ZYbBfvvt+kKhA/IGjvHpOCPPBTbh8kG&#10;c+0u/EXnKjQiQtjnqMCE0OdS+tqQRT9zPXH0jm6wGKIcGqkHvES47WSaJEtpseW4YLCnV0P1T/Vr&#10;FXwe0qz3H4cwPy12upvvSsOyVOrpcXxZgwg0hnv41n7XCtJslcH/m/gE5P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tnxQAAAN0AAAAPAAAAAAAAAAAAAAAAAJgCAABkcnMv&#10;ZG93bnJldi54bWxQSwUGAAAAAAQABAD1AAAAigMAAAAA&#10;" fillcolor="black [3213]">
                  <v:fill r:id="rId26" o:title="" color2="#eeece1 [3214]" type="pattern"/>
                  <v:textbox inset="5.85pt,.7pt,5.85pt,.7pt">
                    <w:txbxContent>
                      <w:p w:rsidR="00317015" w:rsidRPr="006F6EFF" w:rsidRDefault="00317015" w:rsidP="00D908FD">
                        <w:pPr>
                          <w:spacing w:after="0" w:line="200" w:lineRule="exact"/>
                          <w:jc w:val="center"/>
                          <w:rPr>
                            <w:sz w:val="16"/>
                            <w:szCs w:val="16"/>
                          </w:rPr>
                        </w:pPr>
                        <w:r w:rsidRPr="006F6EFF">
                          <w:rPr>
                            <w:sz w:val="16"/>
                            <w:szCs w:val="16"/>
                          </w:rPr>
                          <w:t>ARM Trusted Firmware</w:t>
                        </w:r>
                      </w:p>
                    </w:txbxContent>
                  </v:textbox>
                </v:shape>
                <v:shape id="Text Box 190" o:spid="_x0000_s1105" type="#_x0000_t202" style="position:absolute;left:48309;top:70706;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xvMUA&#10;AADdAAAADwAAAGRycy9kb3ducmV2LnhtbESPQWvCQBSE74L/YXlCb3WTKMWkrkEqhWLxYCyeH9nX&#10;bGr2bchuNf333ULB4zAz3zDrcrSduNLgW8cK0nkCgrh2uuVGwcfp9XEFwgdkjZ1jUvBDHsrNdLLG&#10;QrsbH+lahUZECPsCFZgQ+kJKXxuy6OeuJ47epxsshiiHRuoBbxFuO5klyZO02HJcMNjTi6H6Un1b&#10;Be/nLO/9/hwWX8uD7haHnWG5U+phNm6fQQQawz38337TCrI8T+H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PG8xQAAAN0AAAAPAAAAAAAAAAAAAAAAAJgCAABkcnMv&#10;ZG93bnJldi54bWxQSwUGAAAAAAQABAD1AAAAigMAAAAA&#10;" fillcolor="black [3213]">
                  <v:fill r:id="rId26" o:title="" color2="#eeece1 [3214]" type="pattern"/>
                  <v:textbox inset="5.85pt,.7pt,5.85pt,.7pt">
                    <w:txbxContent>
                      <w:p w:rsidR="00317015" w:rsidRPr="006F6EFF" w:rsidRDefault="00317015" w:rsidP="00D908FD">
                        <w:pPr>
                          <w:pStyle w:val="NormalWeb"/>
                          <w:spacing w:line="200" w:lineRule="exact"/>
                          <w:jc w:val="center"/>
                        </w:pPr>
                        <w:r w:rsidRPr="006F6EFF">
                          <w:rPr>
                            <w:sz w:val="16"/>
                            <w:szCs w:val="16"/>
                          </w:rPr>
                          <w:t>U-Boot</w:t>
                        </w:r>
                      </w:p>
                    </w:txbxContent>
                  </v:textbox>
                </v:shape>
                <v:shape id="Text Box 190" o:spid="_x0000_s1106" type="#_x0000_t202" style="position:absolute;left:35379;top:10396;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PlcQA&#10;AADdAAAADwAAAGRycy9kb3ducmV2LnhtbESPQYvCMBSE78L+h/AWvGlqD4t2jbIICx5cqq0Ie3s0&#10;z7bYvJQm1vrvjSB4HGbmG2a5HkwjeupcbVnBbBqBIC6srrlUcMx/J3MQziNrbCyTgjs5WK8+RktM&#10;tL3xgfrMlyJA2CWooPK+TaR0RUUG3dS2xME7286gD7Irpe7wFuCmkXEUfUmDNYeFClvaVFRcsqtR&#10;UJ9Yb/JtNuzTw19vZ7v039lUqfHn8PMNwtPg3+FXe6sVxItFDM834Qn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4j5XEAAAA3QAAAA8AAAAAAAAAAAAAAAAAmAIAAGRycy9k&#10;b3ducmV2LnhtbFBLBQYAAAAABAAEAPUAAACJAwAAAAA=&#10;" fillcolor="black [3213]">
                  <v:fill r:id="rId26" o:title="" color2="#eeece1 [3214]" type="pattern"/>
                  <v:textbox inset="5.85pt,.7pt,5.85pt,.7pt">
                    <w:txbxContent>
                      <w:p w:rsidR="00317015" w:rsidRPr="006F6EFF" w:rsidRDefault="00317015" w:rsidP="00D908FD">
                        <w:pPr>
                          <w:pStyle w:val="NormalWeb"/>
                          <w:spacing w:line="200" w:lineRule="exact"/>
                          <w:jc w:val="center"/>
                        </w:pPr>
                        <w:r w:rsidRPr="006F6EFF">
                          <w:rPr>
                            <w:sz w:val="16"/>
                            <w:szCs w:val="16"/>
                          </w:rPr>
                          <w:t>ARM Trusted Firmware</w:t>
                        </w:r>
                      </w:p>
                    </w:txbxContent>
                  </v:textbox>
                </v:shape>
                <v:shape id="Text Box 190" o:spid="_x0000_s1107" type="#_x0000_t202" style="position:absolute;left:35380;top:11748;width:12079;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QqDsUA&#10;AADdAAAADwAAAGRycy9kb3ducmV2LnhtbESPQYvCMBSE78L+h/AWvGmqgmg1yiIseFCqrSzs7dE8&#10;27LNS2mytf57Iwgeh5n5hllve1OLjlpXWVYwGUcgiHOrKy4UXLLv0QKE88gaa8uk4E4OtpuPwRpj&#10;bW98pi71hQgQdjEqKL1vYildXpJBN7YNcfCutjXog2wLqVu8Bbip5TSK5tJgxWGhxIZ2JeV/6b9R&#10;UP2w3mX7tD8l52NnJ4fk19lEqeFn/7UC4an37/CrvdcKpsvlDJ5vw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CoOxQAAAN0AAAAPAAAAAAAAAAAAAAAAAJgCAABkcnMv&#10;ZG93bnJldi54bWxQSwUGAAAAAAQABAD1AAAAigMAAAAA&#10;" fillcolor="black [3213]">
                  <v:fill r:id="rId26" o:title="" color2="#eeece1 [3214]" type="pattern"/>
                  <v:textbox inset="5.85pt,.7pt,5.85pt,.7pt">
                    <w:txbxContent>
                      <w:p w:rsidR="00317015" w:rsidRPr="006F6EFF" w:rsidRDefault="00317015" w:rsidP="00D908FD">
                        <w:pPr>
                          <w:pStyle w:val="NormalWeb"/>
                          <w:spacing w:line="200" w:lineRule="exact"/>
                          <w:jc w:val="cente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976" o:spid="_x0000_s1108" type="#_x0000_t34" style="position:absolute;left:47458;top:11119;width:11063;height:5530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1SkscAAADdAAAADwAAAGRycy9kb3ducmV2LnhtbESPQWsCMRSE70L/Q3iFXqRmdymtrkYp&#10;FqG9CNoiHh+bt7uxm5clSXX77xuh4HGYmW+YxWqwnTiTD8axgnySgSCunDbcKPj63DxOQYSIrLFz&#10;TAp+KcBqeTdaYKndhXd03sdGJAiHEhW0MfallKFqyWKYuJ44ebXzFmOSvpHa4yXBbSeLLHuWFg2n&#10;hRZ7WrdUfe9/rII3c/zYTnX9cuoO+aYe5+td4Y1SD/fD6xxEpCHewv/td62gmM2e4PomPQ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3VKSxwAAAN0AAAAPAAAAAAAA&#10;AAAAAAAAAKECAABkcnMvZG93bnJldi54bWxQSwUGAAAAAAQABAD5AAAAlQMAAAAA&#10;" adj="-4463" strokecolor="black [3213]" strokeweight=".25pt">
                  <v:stroke dashstyle="3 1" endarrow="block" endarrowlength="short"/>
                </v:shape>
                <v:shape id="カギ線コネクタ 977" o:spid="_x0000_s1109" type="#_x0000_t34" style="position:absolute;left:47458;top:9666;width:11063;height:5458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H3CccAAADdAAAADwAAAGRycy9kb3ducmV2LnhtbESPQWsCMRSE70L/Q3iFXqRmd6GtrkYp&#10;FqG9CNoiHh+bt7uxm5clSXX77xuh4HGYmW+YxWqwnTiTD8axgnySgSCunDbcKPj63DxOQYSIrLFz&#10;TAp+KcBqeTdaYKndhXd03sdGJAiHEhW0MfallKFqyWKYuJ44ebXzFmOSvpHa4yXBbSeLLHuWFg2n&#10;hRZ7WrdUfe9/rII3c/zYTnX9cuoO+aYe5+td4Y1SD/fD6xxEpCHewv/td62gmM2e4PomPQ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kfcJxwAAAN0AAAAPAAAAAAAA&#10;AAAAAAAAAKECAABkcnMvZG93bnJldi54bWxQSwUGAAAAAAQABAD5AAAAlQMAAAAA&#10;" adj="-4463" strokecolor="black [3213]" strokeweight=".25pt">
                  <v:stroke dashstyle="3 1" endarrow="block" endarrowlength="short"/>
                </v:shape>
                <v:shape id="Text Box 190" o:spid="_x0000_s1110" type="#_x0000_t202" style="position:absolute;left:26121;top:21432;width:6977;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TCBMUA&#10;AADdAAAADwAAAGRycy9kb3ducmV2LnhtbESPS4sCMRCE78L+h9ALXpY1o4KP0SirIAqenFW8tpOe&#10;BzvpDJOo4783woLHoqq+oubL1lTiRo0rLSvo9yIQxKnVJecKjr+b7wkI55E1VpZJwYMcLBcfnTnG&#10;2t75QLfE5yJA2MWooPC+jqV0aUEGXc/WxMHLbGPQB9nkUjd4D3BTyUEUjaTBksNCgTWtC0r/kqtR&#10;0OZkJl/1Sken7HzcpvtseDGZUt3P9mcGwlPr3+H/9k4rGEynY3i9CU9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9MIExQAAAN0AAAAPAAAAAAAAAAAAAAAAAJgCAABkcnMv&#10;ZG93bnJldi54bWxQSwUGAAAAAAQABAD1AAAAigMAAAAA&#10;" fillcolor="black [3213]">
                  <v:textbox inset="5.85pt,.7pt,5.85pt,.7pt">
                    <w:txbxContent>
                      <w:p w:rsidR="00317015" w:rsidRPr="00A850BA" w:rsidRDefault="00317015" w:rsidP="00D908FD">
                        <w:pPr>
                          <w:jc w:val="center"/>
                          <w:rPr>
                            <w:color w:val="FFFFFF" w:themeColor="background1"/>
                            <w:sz w:val="14"/>
                            <w:szCs w:val="16"/>
                          </w:rPr>
                        </w:pPr>
                        <w:r w:rsidRPr="00A850BA">
                          <w:rPr>
                            <w:color w:val="FFFFFF" w:themeColor="background1"/>
                            <w:sz w:val="14"/>
                            <w:szCs w:val="16"/>
                          </w:rPr>
                          <w:t>Shadow area</w:t>
                        </w:r>
                      </w:p>
                    </w:txbxContent>
                  </v:textbox>
                </v:shape>
                <v:shapetype id="_x0000_t32" coordsize="21600,21600" o:spt="32" o:oned="t" path="m,l21600,21600e" filled="f">
                  <v:path arrowok="t" fillok="f" o:connecttype="none"/>
                  <o:lock v:ext="edit" shapetype="t"/>
                </v:shapetype>
                <v:shape id="直線矢印コネクタ 980" o:spid="_x0000_s1111" type="#_x0000_t32" style="position:absolute;left:19723;top:16495;width:9886;height:4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sPMQAAADdAAAADwAAAGRycy9kb3ducmV2LnhtbERPy2oCMRTdC/5DuAV3NVPF19QorSBI&#10;BcEHYneX5DozOLkZJlGnfr1ZFFwezns6b2wpblT7wrGCj24Cglg7U3Cm4LBfvo9B+IBssHRMCv7I&#10;w3zWbk0xNe7OW7rtQiZiCPsUFeQhVKmUXudk0XddRRy5s6sthgjrTJoa7zHclrKXJENpseDYkGNF&#10;i5z0ZXe1CvRpgcvzw14H/d+f78dxtNab01qpzlvz9QkiUBNe4n/3yijoTSZxbnwTn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w8xAAAAN0AAAAPAAAAAAAAAAAA&#10;AAAAAKECAABkcnMvZG93bnJldi54bWxQSwUGAAAAAAQABAD5AAAAkgMAAAAA&#10;" strokecolor="black [3213]">
                  <v:stroke endarrow="block"/>
                </v:shape>
                <v:shape id="Text Box 190" o:spid="_x0000_s1112" type="#_x0000_t202" style="position:absolute;left:48309;top:63359;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st8IA&#10;AADdAAAADwAAAGRycy9kb3ducmV2LnhtbERPz2vCMBS+C/sfwhvspsmsiNamMiaDMfFgNzw/mrem&#10;W/NSmky7/94cBI8f3+9iO7pOnGkIrWcNzzMFgrj2puVGw9fn23QFIkRkg51n0vBPAbblw6TA3PgL&#10;H+lcxUakEA45arAx9rmUobbkMMx8T5y4bz84jAkOjTQDXlK46+RcqaV02HJqsNjTq6X6t/pzGvan&#10;+boPH6eY/SwOpssOO8typ/XT4/iyARFpjHfxzf1uNGRKpf3pTXoCsr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Zmy3wgAAAN0AAAAPAAAAAAAAAAAAAAAAAJgCAABkcnMvZG93&#10;bnJldi54bWxQSwUGAAAAAAQABAD1AAAAhwMAAAAA&#10;" fillcolor="black [3213]">
                  <v:fill r:id="rId26" o:title="" color2="#eeece1 [3214]" type="pattern"/>
                  <v:textbox inset="5.85pt,.7pt,5.85pt,.7pt">
                    <w:txbxContent>
                      <w:p w:rsidR="00317015" w:rsidRPr="006F6EFF" w:rsidRDefault="00317015" w:rsidP="00D908FD">
                        <w:pPr>
                          <w:pStyle w:val="NormalWeb"/>
                          <w:spacing w:line="200" w:lineRule="exact"/>
                          <w:jc w:val="center"/>
                        </w:pPr>
                        <w:r w:rsidRPr="006F6EFF">
                          <w:rPr>
                            <w:sz w:val="16"/>
                            <w:szCs w:val="16"/>
                          </w:rPr>
                          <w:t>Certification</w:t>
                        </w:r>
                      </w:p>
                    </w:txbxContent>
                  </v:textbox>
                </v:shape>
                <v:shape id="Text Box 190" o:spid="_x0000_s1113" type="#_x0000_t202" style="position:absolute;left:48305;top:60046;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JLMUA&#10;AADdAAAADwAAAGRycy9kb3ducmV2LnhtbESPQWsCMRSE74L/ITyhN010Rdqt2UUqhWLxUBXPj83r&#10;ZuvmZdmkuv33TaHgcZiZb5h1ObhWXKkPjWcN85kCQVx503Ct4XR8nT6CCBHZYOuZNPxQgLIYj9aY&#10;G3/jD7oeYi0ShEOOGmyMXS5lqCw5DDPfESfv0/cOY5J9LU2PtwR3rVwotZIOG04LFjt6sVRdDt9O&#10;w/t58dSF3TlmX8u9abP91rLcav0wGTbPICIN8R7+b78ZDZlSc/h7k56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sksxQAAAN0AAAAPAAAAAAAAAAAAAAAAAJgCAABkcnMv&#10;ZG93bnJldi54bWxQSwUGAAAAAAQABAD1AAAAigMAAAAA&#10;" fillcolor="black [3213]">
                  <v:fill r:id="rId26" o:title="" color2="#eeece1 [3214]" type="pattern"/>
                  <v:textbox inset="5.85pt,.7pt,5.85pt,.7pt">
                    <w:txbxContent>
                      <w:p w:rsidR="00317015" w:rsidRPr="006F6EFF" w:rsidRDefault="00317015" w:rsidP="00D908FD">
                        <w:pPr>
                          <w:pStyle w:val="NormalWeb"/>
                          <w:spacing w:line="200" w:lineRule="exact"/>
                          <w:jc w:val="center"/>
                        </w:pPr>
                        <w:r w:rsidRPr="006F6EFF">
                          <w:rPr>
                            <w:sz w:val="16"/>
                            <w:szCs w:val="16"/>
                          </w:rPr>
                          <w:t>IPL</w:t>
                        </w:r>
                      </w:p>
                    </w:txbxContent>
                  </v:textbox>
                </v:shape>
                <v:shape id="Text Box 190" o:spid="_x0000_s1114" type="#_x0000_t202" style="position:absolute;left:48309;top:58265;width:10212;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3BcUA&#10;AADdAAAADwAAAGRycy9kb3ducmV2LnhtbESPwWrDMBBE74X8g9hAb7UUF0pxo4RiCOTQ4sYOgdwW&#10;a2ubWitjKY7z91Gh0OMwM2+Y9Xa2vZho9J1jDatEgSCunem40XCsdk+vIHxANtg7Jg038rDdLB7W&#10;mBl35QNNZWhEhLDPUEMbwpBJ6euWLPrEDcTR+3ajxRDl2Egz4jXCbS9TpV6kxY7jQosD5S3VP+XF&#10;auhObPJqX85fxeFzcquP4uxdofXjcn5/AxFoDv/hv/beaHhWKoXfN/EJ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rcFxQAAAN0AAAAPAAAAAAAAAAAAAAAAAJgCAABkcnMv&#10;ZG93bnJldi54bWxQSwUGAAAAAAQABAD1AAAAigMAAAAA&#10;" fillcolor="black [3213]">
                  <v:fill r:id="rId26" o:title="" color2="#eeece1 [3214]" type="pattern"/>
                  <v:textbox inset="5.85pt,.7pt,5.85pt,.7pt">
                    <w:txbxContent>
                      <w:p w:rsidR="00317015" w:rsidRPr="006F6EFF" w:rsidRDefault="00317015" w:rsidP="00D908FD">
                        <w:pPr>
                          <w:pStyle w:val="NormalWeb"/>
                          <w:spacing w:line="200" w:lineRule="exact"/>
                          <w:jc w:val="center"/>
                        </w:pPr>
                        <w:r w:rsidRPr="006F6EFF">
                          <w:rPr>
                            <w:sz w:val="16"/>
                            <w:szCs w:val="16"/>
                          </w:rPr>
                          <w:t>Boot parameter</w:t>
                        </w:r>
                      </w:p>
                    </w:txbxContent>
                  </v:textbox>
                </v:shape>
                <v:shape id="Text Box 223" o:spid="_x0000_s1115" type="#_x0000_t202" style="position:absolute;left:26275;top:55146;width:914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NhfscA&#10;AADdAAAADwAAAGRycy9kb3ducmV2LnhtbESPT2vCQBTE74V+h+UJ3nRXpaGkrhIF/+Clakvp8TX7&#10;moRm34bsqqmfvisIPQ4z8xtmOu9sLc7U+sqxhtFQgSDOnam40PD+tho8g/AB2WDtmDT8kof57PFh&#10;iqlxFz7Q+RgKESHsU9RQhtCkUvq8JIt+6Bri6H271mKIsi2kafES4baWY6USabHiuFBiQ8uS8p/j&#10;yWq4Vj7b7F8X4Wvx9LlW+13iP7JE636vy15ABOrCf/je3hoNE6UmcHsTn4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DYX7HAAAA3QAAAA8AAAAAAAAAAAAAAAAAmAIAAGRy&#10;cy9kb3ducmV2LnhtbFBLBQYAAAAABAAEAPUAAACMAwAAAAA=&#10;" filled="f" stroked="f">
                  <v:textbox inset="5.85pt,.7pt,5.85pt,.7pt">
                    <w:txbxContent>
                      <w:p w:rsidR="00317015" w:rsidRPr="006F6EFF" w:rsidRDefault="00317015" w:rsidP="00D908FD">
                        <w:pPr>
                          <w:spacing w:after="0" w:line="260" w:lineRule="exact"/>
                          <w:jc w:val="center"/>
                          <w:rPr>
                            <w:szCs w:val="16"/>
                          </w:rPr>
                        </w:pPr>
                        <w:r w:rsidRPr="006F6EFF">
                          <w:rPr>
                            <w:szCs w:val="16"/>
                          </w:rPr>
                          <w:t>System RAM</w:t>
                        </w:r>
                      </w:p>
                    </w:txbxContent>
                  </v:textbox>
                </v:shape>
                <v:shape id="Text Box 190" o:spid="_x0000_s1116" type="#_x0000_t202" style="position:absolute;left:25585;top:58140;width:10206;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pcMYA&#10;AADdAAAADwAAAGRycy9kb3ducmV2LnhtbESPQWsCMRSE74L/ITyhF6mJbZF2axQRWvQkXYvg7bF5&#10;7i5uXpYkq9v++kYoeBxm5htmvuxtIy7kQ+1Yw3SiQBAXztRcavjefzy+gggR2WDjmDT8UIDlYjiY&#10;Y2bclb/oksdSJAiHDDVUMbaZlKGoyGKYuJY4eSfnLcYkfSmNx2uC20Y+KTWTFmtOCxW2tK6oOOed&#10;1XDedoXtDke/2XX7z+3vzMixetP6YdSv3kFE6uM9/N/eGA3PSr3A7U16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1pcMYAAADdAAAADwAAAAAAAAAAAAAAAACYAgAAZHJz&#10;L2Rvd25yZXYueG1sUEsFBgAAAAAEAAQA9QAAAIsDAAAAAA==&#10;">
                  <v:textbox inset="5.85pt,.7pt,5.85pt,.7pt">
                    <w:txbxContent>
                      <w:p w:rsidR="00317015" w:rsidRPr="00483CCE" w:rsidRDefault="00317015" w:rsidP="00D908FD">
                        <w:pPr>
                          <w:pStyle w:val="NormalWeb"/>
                          <w:spacing w:line="200" w:lineRule="exact"/>
                          <w:jc w:val="center"/>
                          <w:rPr>
                            <w:color w:val="FF0000"/>
                          </w:rPr>
                        </w:pPr>
                      </w:p>
                    </w:txbxContent>
                  </v:textbox>
                </v:shape>
                <v:shape id="Text Box 190" o:spid="_x0000_s1117" type="#_x0000_t202" style="position:absolute;left:25583;top:59300;width:10206;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8vccUA&#10;AADdAAAADwAAAGRycy9kb3ducmV2LnhtbESPQWvCQBSE74L/YXlCb7qrUpHUVUQQPFhSExF6e2Rf&#10;k9Ds25BdY/rvu4WCx2FmvmE2u8E2oqfO1441zGcKBHHhTM2lhmt+nK5B+IBssHFMGn7Iw247Hm0w&#10;Me7BF+qzUIoIYZ+ghiqENpHSFxVZ9DPXEkfvy3UWQ5RdKU2Hjwi3jVwotZIWa44LFbZ0qKj4zu5W&#10;Q31jc8hP2fCRXt57Nz+nn96lWr9Mhv0biEBDeIb/2yejYanUK/y9iU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9xxQAAAN0AAAAPAAAAAAAAAAAAAAAAAJgCAABkcnMv&#10;ZG93bnJldi54bWxQSwUGAAAAAAQABAD1AAAAigMAAAAA&#10;" fillcolor="black [3213]">
                  <v:fill r:id="rId26" o:title="" color2="#eeece1 [3214]" type="pattern"/>
                  <v:textbox inset="5.85pt,.7pt,5.85pt,.7pt">
                    <w:txbxContent>
                      <w:p w:rsidR="00317015" w:rsidRPr="006F6EFF" w:rsidRDefault="00317015" w:rsidP="00D908FD">
                        <w:pPr>
                          <w:pStyle w:val="NormalWeb"/>
                          <w:spacing w:line="200" w:lineRule="exact"/>
                          <w:jc w:val="center"/>
                        </w:pPr>
                        <w:r w:rsidRPr="006F6EFF">
                          <w:rPr>
                            <w:sz w:val="16"/>
                            <w:szCs w:val="16"/>
                          </w:rPr>
                          <w:t>Boot parameter</w:t>
                        </w:r>
                      </w:p>
                    </w:txbxContent>
                  </v:textbox>
                </v:shape>
                <v:shape id="Text Box 190" o:spid="_x0000_s1118" type="#_x0000_t202" style="position:absolute;left:25580;top:61078;width:1019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2xBsMA&#10;AADdAAAADwAAAGRycy9kb3ducmV2LnhtbESPQYvCMBSE7wv+h/AEb2vaFZalGosIggelaxXB26N5&#10;tsXmpTTZWv+9EYQ9DjPzDbNIB9OInjpXW1YQTyMQxIXVNZcKTsfN5w8I55E1NpZJwYMcpMvRxwIT&#10;be98oD73pQgQdgkqqLxvEyldUZFBN7UtcfCutjPog+xKqTu8B7hp5FcUfUuDNYeFCltaV1Tc8j+j&#10;oD6zXh+3+fCbHfa9jXfZxdlMqcl4WM1BeBr8f/jd3moFs0CE15vw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2xBsMAAADdAAAADwAAAAAAAAAAAAAAAACYAgAAZHJzL2Rv&#10;d25yZXYueG1sUEsFBgAAAAAEAAQA9QAAAIgDAAAAAA==&#10;" fillcolor="black [3213]">
                  <v:fill r:id="rId26" o:title="" color2="#eeece1 [3214]" type="pattern"/>
                  <v:textbox inset="5.85pt,.7pt,5.85pt,.7pt">
                    <w:txbxContent>
                      <w:p w:rsidR="00317015" w:rsidRPr="006F6EFF" w:rsidRDefault="00317015" w:rsidP="00D908FD">
                        <w:pPr>
                          <w:pStyle w:val="NormalWeb"/>
                          <w:spacing w:line="200" w:lineRule="exact"/>
                          <w:jc w:val="center"/>
                        </w:pPr>
                        <w:r w:rsidRPr="006F6EFF">
                          <w:rPr>
                            <w:sz w:val="16"/>
                            <w:szCs w:val="16"/>
                          </w:rPr>
                          <w:t>IPL</w:t>
                        </w:r>
                      </w:p>
                    </w:txbxContent>
                  </v:textbox>
                </v:shape>
                <v:group id="グループ化 989" o:spid="_x0000_s1119" style="position:absolute;left:37326;top:55155;width:8146;height:4789" coordorigin="51046,54353" coordsize="8145,4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cJ3v8YAAADdAAAADwAAAGRycy9kb3ducmV2LnhtbESPT2vCQBTE74V+h+UV&#10;equ7UVoluoqIlh6k4B8Qb4/sMwlm34bsmsRv7wqFHoeZ+Q0zW/S2Ei01vnSsIRkoEMSZMyXnGo6H&#10;zccEhA/IBivHpOFOHhbz15cZpsZ1vKN2H3IRIexT1FCEUKdS+qwgi37gauLoXVxjMUTZ5NI02EW4&#10;reRQqS9pseS4UGBNq4Ky6/5mNXx32C1HybrdXi+r+/nw+XvaJqT1+1u/nIII1If/8F/7x2gYKTWG&#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wne/xgAAAN0A&#10;AAAPAAAAAAAAAAAAAAAAAKoCAABkcnMvZG93bnJldi54bWxQSwUGAAAAAAQABAD6AAAAnQMAAAAA&#10;">
                  <v:shape id="Text Box 223" o:spid="_x0000_s1120" type="#_x0000_t202" style="position:absolute;left:52725;top:52675;width:4790;height:8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9IcIA&#10;AADdAAAADwAAAGRycy9kb3ducmV2LnhtbERPy2oCMRTdF/yHcAU3pSa1D2U0Sh1a2p2vQreXyXUy&#10;OLkZkqjj3zeLQpeH816seteKC4XYeNbwOFYgiCtvGq41fB8+HmYgYkI22HomDTeKsFoO7hZYGH/l&#10;HV32qRY5hGOBGmxKXSFlrCw5jGPfEWfu6IPDlGGopQl4zeGulROlXqXDhnODxY5KS9Vpf3YapuXn&#10;+8Zsn8/r8DKx7gfLjby/aT0a9m9zEIn69C/+c38ZDU9K5bn5TX4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T0hwgAAAN0AAAAPAAAAAAAAAAAAAAAAAJgCAABkcnMvZG93&#10;bnJldi54bWxQSwUGAAAAAAQABAD1AAAAhwMAAAAA&#10;" filled="f" stroked="f">
                    <v:textbox inset="5.85pt,.7pt,5.85pt,.7pt">
                      <w:txbxContent>
                        <w:p w:rsidR="00317015" w:rsidRPr="006F6EFF" w:rsidRDefault="00317015" w:rsidP="00D908FD">
                          <w:pPr>
                            <w:spacing w:after="0" w:line="260" w:lineRule="exact"/>
                            <w:jc w:val="center"/>
                            <w:rPr>
                              <w:sz w:val="16"/>
                              <w:szCs w:val="16"/>
                            </w:rPr>
                          </w:pPr>
                          <w:r w:rsidRPr="006F6EFF">
                            <w:rPr>
                              <w:sz w:val="16"/>
                              <w:szCs w:val="16"/>
                            </w:rPr>
                            <w:t>Load by Boot</w:t>
                          </w:r>
                        </w:p>
                      </w:txbxContent>
                    </v:textbox>
                  </v:shape>
                  <v:shape id="Text Box 223" o:spid="_x0000_s1121" type="#_x0000_t202" style="position:absolute;left:53634;top:52964;width:2970;height:814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YusYA&#10;AADdAAAADwAAAGRycy9kb3ducmV2LnhtbESPQU8CMRSE7yT+h+aZcCHSiii6UohsNHpD0MTry/a5&#10;3bh93bQFln9vSUg4Tmbmm8x82btW7CnExrOG27ECQVx503Ct4fvr7eYRREzIBlvPpOFIEZaLq8Ec&#10;C+MPvKH9NtUiQzgWqMGm1BVSxsqSwzj2HXH2fn1wmLIMtTQBDxnuWjlR6kE6bDgvWOyotFT9bXdO&#10;w6x8f12bz+luFe4n1v1guZajo9bD6/7lGUSiPl3C5/aH0XCn1BOc3uQn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WYusYAAADdAAAADwAAAAAAAAAAAAAAAACYAgAAZHJz&#10;L2Rvd25yZXYueG1sUEsFBgAAAAAEAAQA9QAAAIsDAAAAAA==&#10;" filled="f" stroked="f">
                    <v:textbox inset="5.85pt,.7pt,5.85pt,.7pt">
                      <w:txbxContent>
                        <w:p w:rsidR="00317015" w:rsidRPr="00B62933" w:rsidRDefault="00317015" w:rsidP="00D908FD">
                          <w:pPr>
                            <w:spacing w:after="0" w:line="260" w:lineRule="exact"/>
                            <w:jc w:val="center"/>
                            <w:rPr>
                              <w:sz w:val="16"/>
                              <w:szCs w:val="16"/>
                            </w:rPr>
                          </w:pPr>
                          <w:r w:rsidRPr="006F6EFF">
                            <w:rPr>
                              <w:sz w:val="16"/>
                              <w:szCs w:val="16"/>
                            </w:rPr>
                            <w:t>ROM program</w:t>
                          </w:r>
                        </w:p>
                      </w:txbxContent>
                    </v:textbox>
                  </v:shape>
                </v:group>
                <v:shape id="直線矢印コネクタ 1024" o:spid="_x0000_s1122" type="#_x0000_t32" style="position:absolute;left:33795;top:8938;width:0;height:4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4OxcQAAADdAAAADwAAAGRycy9kb3ducmV2LnhtbERPy2oCMRTdF/yHcIXuOoktikyNItIW&#10;F0Xw0VZ318l1ZnByMySpTv++WQguD+c9mXW2ERfyoXasYZApEMSFMzWXGnbb96cxiBCRDTaOScMf&#10;BZhNew8TzI278poum1iKFMIhRw1VjG0uZSgqshgy1xIn7uS8xZigL6XxeE3htpHPSo2kxZpTQ4Ut&#10;LSoqzptfq2G/Wn4Oy+Piax/9cfz20f4cvhVr/djv5q8gInXxLr65l0bDixqk/elNegJ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7g7FxAAAAN0AAAAPAAAAAAAAAAAA&#10;AAAAAKECAABkcnMvZG93bnJldi54bWxQSwUGAAAAAAQABAD5AAAAkgMAAAAA&#10;" strokecolor="black [3213]">
                  <v:stroke startarrow="block" endarrow="block"/>
                </v:shape>
                <v:shape id="直線矢印コネクタ 1025" o:spid="_x0000_s1123" type="#_x0000_t32" style="position:absolute;left:33040;top:13162;width:144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cm5sQAAADdAAAADwAAAGRycy9kb3ducmV2LnhtbESPQWsCMRSE70L/Q3iF3jRZhaVsjVIF&#10;0VNB68HjY/O6Wd28bDdR139vBMHjMDPfMNN57xpxoS7UnjVkIwWCuPSm5krD/nc1/AQRIrLBxjNp&#10;uFGA+extMMXC+Ctv6bKLlUgQDgVqsDG2hZShtOQwjHxLnLw/3zmMSXaVNB1eE9w1cqxULh3WnBYs&#10;trS0VJ52Z6fBnPcyr7Y2v/2odbNAvzgc/3utP9777y8Qkfr4Cj/bG6NhorIMHm/SE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ybmxAAAAN0AAAAPAAAAAAAAAAAA&#10;AAAAAKECAABkcnMvZG93bnJldi54bWxQSwUGAAAAAAQABAD5AAAAkgMAAAAA&#10;" strokecolor="black [3213]"/>
                <v:shape id="直線矢印コネクタ 1026" o:spid="_x0000_s1124" type="#_x0000_t32" style="position:absolute;left:32916;top:8938;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4kcMAAADdAAAADwAAAGRycy9kb3ducmV2LnhtbESPQYvCMBSE74L/ITzBmyYqlKVrlFUQ&#10;PQm6Hvb4aN423W1eahO1/nsjCB6HmfmGmS87V4srtaHyrGEyViCIC28qLjWcvjejDxAhIhusPZOG&#10;OwVYLvq9OebG3/hA12MsRYJwyFGDjbHJpQyFJYdh7Bvi5P361mFMsi2lafGW4K6WU6Uy6bDitGCx&#10;obWl4v94cRrM5SSz8mCz+15t6xX61c/fudN6OOi+PkFE6uI7/GrvjIaZmkzh+SY9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luJHDAAAA3QAAAA8AAAAAAAAAAAAA&#10;AAAAoQIAAGRycy9kb3ducmV2LnhtbFBLBQYAAAAABAAEAPkAAACRAwAAAAA=&#10;" strokecolor="black [3213]"/>
                <v:shape id="Text Box 190" o:spid="_x0000_s1125" type="#_x0000_t202" style="position:absolute;left:9113;top:57835;width:11495;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EbcMA&#10;AADdAAAADwAAAGRycy9kb3ducmV2LnhtbESPQWsCMRSE70L/Q3iF3mpWBSmrUUQo9OCh2np/bp6b&#10;xc3LksQ1+uuNIHgcZuYbZr5MthU9+dA4VjAaFiCIK6cbrhX8/31/foEIEVlj65gUXCnAcvE2mGOp&#10;3YW31O9iLTKEQ4kKTIxdKWWoDFkMQ9cRZ+/ovMWYpa+l9njJcNvKcVFMpcWG84LBjtaGqtPubBXw&#10;dpNu8Wx6301Pv+31IFOz75X6eE+rGYhIKb7Cz/aPVjApRhN4vMlP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xEbcMAAADdAAAADwAAAAAAAAAAAAAAAACYAgAAZHJzL2Rv&#10;d25yZXYueG1sUEsFBgAAAAAEAAQA9QAAAIgDAAAAAA==&#10;" fillcolor="#d8d8d8 [2732]">
                  <v:textbox inset="5.85pt,.7pt,5.85pt,.7pt">
                    <w:txbxContent>
                      <w:p w:rsidR="00317015" w:rsidRPr="006F6EFF" w:rsidRDefault="00317015" w:rsidP="00D908FD">
                        <w:pPr>
                          <w:pStyle w:val="NormalWeb"/>
                          <w:spacing w:line="200" w:lineRule="exact"/>
                          <w:jc w:val="center"/>
                        </w:pPr>
                        <w:r w:rsidRPr="006F6EFF">
                          <w:rPr>
                            <w:sz w:val="16"/>
                            <w:szCs w:val="16"/>
                          </w:rPr>
                          <w:t>N/A</w:t>
                        </w:r>
                      </w:p>
                    </w:txbxContent>
                  </v:textbox>
                </v:shape>
                <v:shape id="直線矢印コネクタ 1029" o:spid="_x0000_s1126" type="#_x0000_t32" style="position:absolute;left:35779;top:60935;width:12526;height:1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2w2MMAAADdAAAADwAAAGRycy9kb3ducmV2LnhtbESP3YrCMBSE74V9h3AWvLOpyop0jaIF&#10;QVm82NYHODSnP2xzUppo69ubBcHLYWa+YTa70bTiTr1rLCuYRzEI4sLqhisF1/w4W4NwHllja5kU&#10;PMjBbvsx2WCi7cC/dM98JQKEXYIKau+7REpX1GTQRbYjDl5pe4M+yL6SuschwE0rF3G8kgYbDgs1&#10;dpTWVPxlN6NAHsZ9VeLP2cpLZooyTfN8yJSafo77bxCeRv8Ov9onrWAZz7/g/014An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NsNjDAAAA3QAAAA8AAAAAAAAAAAAA&#10;AAAAoQIAAGRycy9kb3ducmV2LnhtbFBLBQYAAAAABAAEAPkAAACRAwAAAAA=&#10;" strokecolor="black [3213]" strokeweight=".25pt">
                  <v:stroke dashstyle="3 1" endarrow="block"/>
                </v:shape>
                <v:shape id="直線矢印コネクタ 1030" o:spid="_x0000_s1127" type="#_x0000_t32" style="position:absolute;left:35789;top:59154;width:12520;height:10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8ur8MAAADdAAAADwAAAGRycy9kb3ducmV2LnhtbESP3YrCMBSE74V9h3AWvNNUBZFqWtyC&#10;oMhe2PoAh+b0h21OShNtfXuzsLCXw8x8wxzSyXTiSYNrLStYLSMQxKXVLdcK7sVpsQPhPLLGzjIp&#10;eJGDNPmYHTDWduQbPXNfiwBhF6OCxvs+ltKVDRl0S9sTB6+yg0Ef5FBLPeAY4KaT6yjaSoMth4UG&#10;e8oaKn/yh1Egv6ZjXeH1YuV3bsoqy4pizJWaf07HPQhPk/8P/7XPWsEmWm3h9014Aj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fLq/DAAAA3QAAAA8AAAAAAAAAAAAA&#10;AAAAoQIAAGRycy9kb3ducmV2LnhtbFBLBQYAAAAABAAEAPkAAACRAwAAAAA=&#10;" strokecolor="black [3213]" strokeweight=".25pt">
                  <v:stroke dashstyle="3 1" endarrow="block"/>
                </v:shape>
                <v:shape id="Text Box 209" o:spid="_x0000_s1128" type="#_x0000_t202" style="position:absolute;left:622;top:75114;width:1009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xoMcA&#10;AADdAAAADwAAAGRycy9kb3ducmV2LnhtbESPW2vCQBSE3wv9D8sp+FZ3VZpK6iqx0Au+eEX6eMwe&#10;k2D2bMhuNfXXdwsFH4eZ+YaZzDpbizO1vnKsYdBXIIhzZyouNOy2b49jED4gG6wdk4Yf8jCb3t9N&#10;MDXuwms6b0IhIoR9ihrKEJpUSp+XZNH3XUMcvaNrLYYo20KaFi8Rbms5VCqRFiuOCyU29FpSftp8&#10;Ww3Xymcfq+U8HOZPX+9qtUj8Pku07j102QuIQF24hf/bn0bDSA2e4e9Nf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h8aDHAAAA3QAAAA8AAAAAAAAAAAAAAAAAmAIAAGRy&#10;cy9kb3ducmV2LnhtbFBLBQYAAAAABAAEAPUAAACMAwAAAAA=&#10;" filled="f" stroked="f">
                  <v:textbox inset="5.85pt,.7pt,5.85pt,.7pt">
                    <w:txbxContent>
                      <w:p w:rsidR="00317015" w:rsidRDefault="00317015" w:rsidP="00D908FD">
                        <w:pPr>
                          <w:pStyle w:val="NormalWeb"/>
                          <w:spacing w:after="200"/>
                        </w:pPr>
                        <w:r>
                          <w:rPr>
                            <w:rFonts w:ascii="MS Gothic" w:hAnsi="MS Gothic" w:hint="eastAsia"/>
                            <w:sz w:val="16"/>
                            <w:szCs w:val="16"/>
                          </w:rPr>
                          <w:t>0x08_0000_0000</w:t>
                        </w:r>
                      </w:p>
                    </w:txbxContent>
                  </v:textbox>
                </v:shape>
                <v:shape id="Text Box 209" o:spid="_x0000_s1129" type="#_x0000_t202" style="position:absolute;left:22276;top:56207;width:89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5l0sQA&#10;AADdAAAADwAAAGRycy9kb3ducmV2LnhtbERPz2vCMBS+C/4P4Qm7aeKGZXRGqYNtsouuG8Pjs3m2&#10;xealNJl2/vXmIHj8+H7Pl71txIk6XzvWMJ0oEMSFMzWXGn6+38bPIHxANtg4Jg3/5GG5GA7mmBp3&#10;5i865aEUMYR9ihqqENpUSl9UZNFPXEscuYPrLIYIu1KaDs8x3DbyUalEWqw5NlTY0mtFxTH/sxou&#10;tc8+tptV2K9mu3e1/Uz8b5Zo/TDqsxcQgfpwF9/ca6PhSU3j3PgmP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ZdLEAAAA3QAAAA8AAAAAAAAAAAAAAAAAmAIAAGRycy9k&#10;b3ducmV2LnhtbFBLBQYAAAAABAAEAPUAAACJAw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0x00_E630_0000</w:t>
                        </w:r>
                      </w:p>
                    </w:txbxContent>
                  </v:textbox>
                </v:shape>
                <v:shape id="直線矢印コネクタ 1033" o:spid="_x0000_s1130" type="#_x0000_t32" style="position:absolute;left:21906;top:5624;width:0;height:16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SnWMcAAADdAAAADwAAAGRycy9kb3ducmV2LnhtbESPT2sCMRTE7wW/Q3iCt5rY0qKrUURa&#10;8VCEWv/19ty87i5uXpYk1fXbN4VCj8PM/IaZzFpbiwv5UDnWMOgrEMS5MxUXGrYfr/dDECEiG6wd&#10;k4YbBZhNO3cTzIy78jtdNrEQCcIhQw1ljE0mZchLshj6riFO3pfzFmOSvpDG4zXBbS0flHqWFitO&#10;CyU2tCgpP2++rYbjevX2VJwWu2P0p+HLsjl87hVr3eu28zGISG38D/+1V0bDoxqM4PdNeg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1KdYxwAAAN0AAAAPAAAAAAAA&#10;AAAAAAAAAKECAABkcnMvZG93bnJldi54bWxQSwUGAAAAAAQABAD5AAAAlQMAAAAA&#10;" strokecolor="black [3213]">
                  <v:stroke startarrow="block" endarrow="block"/>
                </v:shape>
                <v:shape id="直線矢印コネクタ 1034" o:spid="_x0000_s1131" type="#_x0000_t32" style="position:absolute;left:20638;top:22227;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dJwMAAAADdAAAADwAAAGRycy9kb3ducmV2LnhtbERPTYvCMBC9C/6HMII3TVQoSzWKLix6&#10;EnQ9eByasak2k9pErf/eHBb2+Hjfi1XnavGkNlSeNUzGCgRx4U3FpYbT78/oC0SIyAZrz6ThTQFW&#10;y35vgbnxLz7Q8xhLkUI45KjBxtjkUobCksMw9g1x4i6+dRgTbEtpWnylcFfLqVKZdFhxarDY0Lel&#10;4nZ8OA3mcZJZebDZe6+29Qb95ny9d1oPB916DiJSF//Ff+6d0TBT07Q/vUlP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XScDAAAAA3QAAAA8AAAAAAAAAAAAAAAAA&#10;oQIAAGRycy9kb3ducmV2LnhtbFBLBQYAAAAABAAEAPkAAACOAwAAAAA=&#10;" strokecolor="black [3213]"/>
                <v:shape id="直線矢印コネクタ 1035" o:spid="_x0000_s1132" type="#_x0000_t32" style="position:absolute;left:20646;top:5624;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vsW8MAAADdAAAADwAAAGRycy9kb3ducmV2LnhtbESPQYvCMBSE74L/ITzBmyYqlKVrlFUQ&#10;PQm6Hvb4aN423W1eahO1/nsjCB6HmfmGmS87V4srtaHyrGEyViCIC28qLjWcvjejDxAhIhusPZOG&#10;OwVYLvq9OebG3/hA12MsRYJwyFGDjbHJpQyFJYdh7Bvi5P361mFMsi2lafGW4K6WU6Uy6bDitGCx&#10;obWl4v94cRrM5SSz8mCz+15t6xX61c/fudN6OOi+PkFE6uI7/GrvjIaZmk7g+SY9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b7FvDAAAA3QAAAA8AAAAAAAAAAAAA&#10;AAAAoQIAAGRycy9kb3ducmV2LnhtbFBLBQYAAAAABAAEAPkAAACRAwAAAAA=&#10;" strokecolor="black [3213]"/>
                <v:group id="グループ化 1036" o:spid="_x0000_s1133" style="position:absolute;left:29011;top:8882;width:4087;height:4210" coordorigin=",9"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CIR8UAAADdAAAADwAAAGRycy9kb3ducmV2LnhtbESPQYvCMBSE7wv+h/AE&#10;b2vaiotUo4jo4kGEVUG8PZpnW2xeSpNt6783wsIeh5n5hlmselOJlhpXWlYQjyMQxJnVJecKLufd&#10;5wyE88gaK8uk4EkOVsvBxwJTbTv+ofbkcxEg7FJUUHhfp1K6rCCDbmxr4uDdbWPQB9nkUjfYBbip&#10;ZBJFX9JgyWGhwJo2BWWP069R8N1ht57E2/bwuG+et/P0eD3EpNRo2K/nIDz1/j/8195rBZMoSeD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AiEfFAAAA3QAA&#10;AA8AAAAAAAAAAAAAAAAAqgIAAGRycy9kb3ducmV2LnhtbFBLBQYAAAAABAAEAPoAAACcAwAAAAA=&#10;">
                  <v:shape id="Text Box 223" o:spid="_x0000_s1134" type="#_x0000_t202" style="position:absolute;left:19314;top:-18125;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zMMYA&#10;AADdAAAADwAAAGRycy9kb3ducmV2LnhtbESPT2sCMRTE70K/Q3iFXkSzXauVrVHapaXe/Ffw+ti8&#10;bpZuXpYk6vrtm0LB4zAzv2EWq9624kw+NI4VPI4zEMSV0w3XCr4OH6M5iBCRNbaOScGVAqyWd4MF&#10;FtpdeEfnfaxFgnAoUIGJsSukDJUhi2HsOuLkfTtvMSbpa6k9XhLctjLPspm02HBaMNhRaaj62Z+s&#10;gufy832jt0+nNz/NjT1iuZHDq1IP9/3rC4hIfbyF/9trrWCS5RP4e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jzMMYAAADdAAAADwAAAAAAAAAAAAAAAACYAgAAZHJz&#10;L2Rvd25yZXYueG1sUEsFBgAAAAAEAAQA9QAAAIsDAAAAAA==&#10;" filled="f" stroked="f">
                    <v:textbox inset="5.85pt,.7pt,5.85pt,.7pt">
                      <w:txbxContent>
                        <w:p w:rsidR="00317015" w:rsidRPr="00483CCE" w:rsidRDefault="00317015" w:rsidP="00D908FD">
                          <w:pPr>
                            <w:pStyle w:val="NormalWeb"/>
                            <w:spacing w:line="260" w:lineRule="exact"/>
                            <w:jc w:val="center"/>
                            <w:rPr>
                              <w:color w:val="FF0000"/>
                            </w:rPr>
                          </w:pPr>
                          <w:r w:rsidRPr="006F6EFF">
                            <w:rPr>
                              <w:sz w:val="16"/>
                              <w:szCs w:val="16"/>
                            </w:rPr>
                            <w:t>Secure</w:t>
                          </w:r>
                        </w:p>
                      </w:txbxContent>
                    </v:textbox>
                  </v:shape>
                  <v:shape id="Text Box 223" o:spid="_x0000_s1135" type="#_x0000_t202" style="position:absolute;left:49177;top:61755;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rRMYA&#10;AADdAAAADwAAAGRycy9kb3ducmV2LnhtbESPQUsDMRSE74L/ITyhF7FZ12pl27S0S8XeqmvB62Pz&#10;ulncvCxJ2m7/vRGEHoeZ+YaZLwfbiRP50DpW8DjOQBDXTrfcKNh/vT28gggRWWPnmBRcKMBycXsz&#10;x0K7M3/SqYqNSBAOBSowMfaFlKE2ZDGMXU+cvIPzFmOSvpHa4znBbSfzLHuRFltOCwZ7Kg3VP9XR&#10;KpiW75ud/pgc1/45N/Yby528vyg1uhtWMxCRhngN/7e3WsFTlk/g7016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FrRMYAAADdAAAADwAAAAAAAAAAAAAAAACYAgAAZHJz&#10;L2Rvd25yZXYueG1sUEsFBgAAAAAEAAQA9QAAAIsDAAAAAA==&#10;" filled="f" stroked="f">
                    <v:textbox inset="5.85pt,.7pt,5.85pt,.7pt">
                      <w:txbxContent>
                        <w:p w:rsidR="00317015" w:rsidRPr="00483CCE" w:rsidRDefault="00317015" w:rsidP="00D908FD">
                          <w:pPr>
                            <w:pStyle w:val="NormalWeb"/>
                            <w:spacing w:line="260" w:lineRule="exact"/>
                            <w:jc w:val="center"/>
                            <w:rPr>
                              <w:color w:val="FF0000"/>
                            </w:rPr>
                          </w:pPr>
                          <w:r w:rsidRPr="006F6EFF">
                            <w:rPr>
                              <w:sz w:val="16"/>
                              <w:szCs w:val="16"/>
                            </w:rPr>
                            <w:t>Region</w:t>
                          </w:r>
                        </w:p>
                      </w:txbxContent>
                    </v:textbox>
                  </v:shape>
                </v:group>
                <v:shape id="Text Box 223" o:spid="_x0000_s1136" type="#_x0000_t202" style="position:absolute;left:20950;top:13517;width:6284;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A8ccA&#10;AADdAAAADwAAAGRycy9kb3ducmV2LnhtbESPT2vCQBTE74V+h+UVetPdWgwSXSUKrcWLf1qkx9fs&#10;axLMvg3ZVVM/vSsIPQ4z8xtmMutsLU7U+sqxhpe+AkGcO1NxoeHr8603AuEDssHaMWn4Iw+z6ePD&#10;BFPjzryl0y4UIkLYp6ihDKFJpfR5SRZ93zXE0ft1rcUQZVtI0+I5wm0tB0ol0mLFcaHEhhYl5Yfd&#10;0Wq4VD5bbtbz8DMffr+rzSrx+yzR+vmpy8YgAnXhP3xvfxgNr2owhNub+ATk9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TAPHHAAAA3QAAAA8AAAAAAAAAAAAAAAAAmAIAAGRy&#10;cy9kb3ducmV2LnhtbFBLBQYAAAAABAAEAPUAAACMAwAAAAA=&#10;" filled="f" stroked="f">
                  <v:textbox inset="5.85pt,.7pt,5.85pt,.7pt">
                    <w:txbxContent>
                      <w:p w:rsidR="00317015" w:rsidRPr="006F6EFF" w:rsidRDefault="00317015" w:rsidP="00D908FD">
                        <w:pPr>
                          <w:spacing w:after="0" w:line="260" w:lineRule="exact"/>
                          <w:jc w:val="center"/>
                          <w:rPr>
                            <w:sz w:val="16"/>
                            <w:szCs w:val="16"/>
                          </w:rPr>
                        </w:pPr>
                        <w:r w:rsidRPr="006F6EFF">
                          <w:rPr>
                            <w:sz w:val="16"/>
                            <w:szCs w:val="16"/>
                          </w:rPr>
                          <w:t>Legacy</w:t>
                        </w:r>
                      </w:p>
                    </w:txbxContent>
                  </v:textbox>
                </v:shape>
                <v:shape id="直線矢印コネクタ 1043" o:spid="_x0000_s1137" type="#_x0000_t32" style="position:absolute;left:19440;top:24591;width:10169;height:4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rMUAAADdAAAADwAAAGRycy9kb3ducmV2LnhtbESPQWvCQBSE7wX/w/IK3uquEayNriJC&#10;q/ZmFKq3R/aZhGbfhuyq8d+7hYLHYWa+YWaLztbiSq2vHGsYDhQI4tyZigsNh/3n2wSED8gGa8ek&#10;4U4eFvPeywxT4268o2sWChEh7FPUUIbQpFL6vCSLfuAa4uidXWsxRNkW0rR4i3Bby0SpsbRYcVwo&#10;saFVSflvdrEa3uXPWk3yTTL8GB2Op1Xmtt9fTuv+a7ecggjUhWf4v70xGkYqGcPfm/gE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MkrMUAAADdAAAADwAAAAAAAAAA&#10;AAAAAAChAgAAZHJzL2Rvd25yZXYueG1sUEsFBgAAAAAEAAQA+QAAAJMDAAAAAA==&#10;" strokecolor="black [3213]">
                  <v:stroke endarrow="block"/>
                </v:shape>
                <v:shape id="Text Box 209" o:spid="_x0000_s1138" type="#_x0000_t202" style="position:absolute;left:617;top:31764;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07HccA&#10;AADdAAAADwAAAGRycy9kb3ducmV2LnhtbESPW2vCQBSE3wv+h+UU+lZ3a2mU1FVioRd88Yr08Zg9&#10;JsHs2ZDdauqv7xYEH4eZ+YYZTztbixO1vnKs4amvQBDnzlRcaNhu3h9HIHxANlg7Jg2/5GE66d2N&#10;MTXuzCs6rUMhIoR9ihrKEJpUSp+XZNH3XUMcvYNrLYYo20KaFs8Rbms5UCqRFiuOCyU29FZSflz/&#10;WA2Xymefy8Us7Gcv3x9qOU/8Lku0frjvslcQgbpwC1/bX0bDsxoM4f9NfAJ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NOx3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0x04_8000_0000</w:t>
                        </w:r>
                      </w:p>
                    </w:txbxContent>
                  </v:textbox>
                </v:shape>
                <v:shape id="Text Box 209" o:spid="_x0000_s1139" type="#_x0000_t202" style="position:absolute;left:43125;top:61986;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vb8QA&#10;AADdAAAADwAAAGRycy9kb3ducmV2LnhtbERPz2vCMBS+D/wfwhO8zUTFMjqj1MGmeJnrxvD4bJ5t&#10;WfNSmqh1f/1yEHb8+H4vVr1txIU6XzvWMBkrEMSFMzWXGr4+Xx+fQPiAbLBxTBpu5GG1HDwsMDXu&#10;yh90yUMpYgj7FDVUIbSplL6oyKIfu5Y4cifXWQwRdqU0HV5juG3kVKlEWqw5NlTY0ktFxU9+thp+&#10;a59t9u/rcFzPD29qv0v8d5ZoPRr22TOIQH34F9/dW6NhpqZxbnwTn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Sr2/EAAAA3QAAAA8AAAAAAAAAAAAAAAAAmAIAAGRycy9k&#10;b3ducmV2LnhtbFBLBQYAAAAABAAEAPUAAACJAw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0x180000</w:t>
                        </w:r>
                      </w:p>
                    </w:txbxContent>
                  </v:textbox>
                </v:shape>
                <v:shape id="Text Box 209" o:spid="_x0000_s1140" type="#_x0000_t202" style="position:absolute;left:43068;top:58841;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9McA&#10;AADdAAAADwAAAGRycy9kb3ducmV2LnhtbESPW2vCQBSE3wv+h+UU+lZ3a2nQ1FVioRd88Yr08Zg9&#10;JsHs2ZDdauqv7xYEH4eZ+YYZTztbixO1vnKs4amvQBDnzlRcaNhu3h+HIHxANlg7Jg2/5GE66d2N&#10;MTXuzCs6rUMhIoR9ihrKEJpUSp+XZNH3XUMcvYNrLYYo20KaFs8Rbms5UCqRFiuOCyU29FZSflz/&#10;WA2Xymefy8Us7Gcv3x9qOU/8Lku0frjvslcQgbpwC1/bX0bDsxqM4P9NfAJ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eCvT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0x040000</w:t>
                        </w:r>
                      </w:p>
                    </w:txbxContent>
                  </v:textbox>
                </v:shape>
                <v:shape id="Text Box 209" o:spid="_x0000_s1141" type="#_x0000_t202" style="position:absolute;left:45578;top:56939;width:396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01tMQA&#10;AADdAAAADwAAAGRycy9kb3ducmV2LnhtbERPz2vCMBS+C/sfwhvspskUy+iMUgdO8aLrxtjxrXlr&#10;y5qX0kSt/vXmIHj8+H7PFr1txJE6XzvW8DxSIIgLZ2ouNXx9roYvIHxANtg4Jg1n8rCYPwxmmBp3&#10;4g865qEUMYR9ihqqENpUSl9UZNGPXEscuT/XWQwRdqU0HZ5iuG3kWKlEWqw5NlTY0ltFxX9+sBou&#10;tc/W+90y/C6nP+9qv038d5Zo/fTYZ68gAvXhLr65N0bDRE3i/vgmP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9NbTEAAAA3QAAAA8AAAAAAAAAAAAAAAAAmAIAAGRycy9k&#10;b3ducmV2LnhtbFBLBQYAAAAABAAEAPUAAACJAwAAAAA=&#10;" filled="f" stroked="f">
                  <v:textbox inset="5.85pt,.7pt,5.85pt,.7pt">
                    <w:txbxContent>
                      <w:p w:rsidR="00317015" w:rsidRPr="00483CCE" w:rsidRDefault="00317015" w:rsidP="00D908FD">
                        <w:pPr>
                          <w:pStyle w:val="NormalWeb"/>
                          <w:spacing w:after="200"/>
                          <w:rPr>
                            <w:color w:val="FF0000"/>
                            <w:sz w:val="22"/>
                          </w:rPr>
                        </w:pPr>
                        <w:r w:rsidRPr="006F6EFF">
                          <w:rPr>
                            <w:rFonts w:ascii="MS Gothic" w:hAnsi="MS Gothic"/>
                            <w:sz w:val="16"/>
                            <w:szCs w:val="18"/>
                          </w:rPr>
                          <w:t>0x0</w:t>
                        </w:r>
                      </w:p>
                    </w:txbxContent>
                  </v:textbox>
                </v:shape>
                <v:shape id="Text Box 209" o:spid="_x0000_s1142" type="#_x0000_t202" style="position:absolute;left:43125;top:63962;width:6038;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L8cA&#10;AADdAAAADwAAAGRycy9kb3ducmV2LnhtbESPT2vCQBTE7wW/w/KE3uquSkOJrhKF/sFLrYp4fGaf&#10;STD7NmS3mvrpu0Khx2FmfsNM552txYVaXznWMBwoEMS5MxUXGnbb16cXED4gG6wdk4Yf8jCf9R6m&#10;mBp35S+6bEIhIoR9ihrKEJpUSp+XZNEPXEMcvZNrLYYo20KaFq8Rbms5UiqRFiuOCyU2tCwpP2++&#10;rYZb5bP39eciHBfPhze1XiV+nyVaP/a7bAIiUBf+w3/tD6NhrMZDuL+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xkC/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0x1C0000</w:t>
                        </w:r>
                      </w:p>
                    </w:txbxContent>
                  </v:textbox>
                </v:shape>
                <v:shape id="Text Box 209" o:spid="_x0000_s1143" type="#_x0000_t202" style="position:absolute;left:43198;top:69448;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w8cA&#10;AADdAAAADwAAAGRycy9kb3ducmV2LnhtbESPT2vCQBTE74V+h+UVequ7NRgkukoU+gcvtSri8Zl9&#10;JqHZtyG71ein7xYKPQ4z8xtmOu9tI87U+dqxhueBAkFcOFNzqWG3fXkag/AB2WDjmDRcycN8dn83&#10;xcy4C3/SeRNKESHsM9RQhdBmUvqiIot+4Fri6J1cZzFE2ZXSdHiJcNvIoVKptFhzXKiwpWVFxdfm&#10;22q41T5/W38swnExOryq9Sr1+zzV+vGhzycgAvXhP/zXfjcaEpUk8PsmPg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vq8P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2"/>
                          </w:rPr>
                        </w:pPr>
                        <w:r w:rsidRPr="006F6EFF">
                          <w:rPr>
                            <w:rFonts w:ascii="MS Gothic" w:hAnsi="MS Gothic"/>
                            <w:sz w:val="16"/>
                            <w:szCs w:val="18"/>
                          </w:rPr>
                          <w:t>0x</w:t>
                        </w:r>
                        <w:r>
                          <w:rPr>
                            <w:rFonts w:ascii="MS Gothic" w:hAnsi="MS Gothic"/>
                            <w:sz w:val="16"/>
                            <w:szCs w:val="18"/>
                          </w:rPr>
                          <w:t>30</w:t>
                        </w:r>
                        <w:r w:rsidRPr="006F6EFF">
                          <w:rPr>
                            <w:rFonts w:ascii="MS Gothic" w:hAnsi="MS Gothic"/>
                            <w:sz w:val="16"/>
                            <w:szCs w:val="18"/>
                          </w:rPr>
                          <w:t>0000</w:t>
                        </w:r>
                      </w:p>
                    </w:txbxContent>
                  </v:textbox>
                </v:shape>
                <v:shape id="Text Box 190" o:spid="_x0000_s1144" type="#_x0000_t202" style="position:absolute;left:35379;top:8943;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AV8QA&#10;AADdAAAADwAAAGRycy9kb3ducmV2LnhtbESPT4vCMBTE74LfITzBm6b+QZZqFBEEDyvVugjeHs2z&#10;LTYvpcnW7rffCILHYWZ+w6w2nalES40rLSuYjCMQxJnVJecKfi770RcI55E1VpZJwR852Kz7vRXG&#10;2j75TG3qcxEg7GJUUHhfx1K6rCCDbmxr4uDdbWPQB9nkUjf4DHBTyWkULaTBksNCgTXtCsoe6a9R&#10;UF5Z7y6HtDsl52NrJ9/JzdlEqeGg2y5BeOr8J/xuH7SCWTSbw+t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fQFfEAAAA3QAAAA8AAAAAAAAAAAAAAAAAmAIAAGRycy9k&#10;b3ducmV2LnhtbFBLBQYAAAAABAAEAPUAAACJAwAAAAA=&#10;" fillcolor="black [3213]">
                  <v:fill r:id="rId26" o:title="" color2="#eeece1 [3214]" type="pattern"/>
                  <v:textbox inset="5.85pt,.7pt,5.85pt,.7pt">
                    <w:txbxContent>
                      <w:p w:rsidR="00317015" w:rsidRPr="00483CCE" w:rsidRDefault="00317015" w:rsidP="00D908FD">
                        <w:pPr>
                          <w:pStyle w:val="NormalWeb"/>
                          <w:spacing w:line="200" w:lineRule="exact"/>
                          <w:jc w:val="center"/>
                          <w:rPr>
                            <w:color w:val="FF0000"/>
                          </w:rPr>
                        </w:pPr>
                        <w:r w:rsidRPr="006F6EFF">
                          <w:rPr>
                            <w:sz w:val="16"/>
                            <w:szCs w:val="16"/>
                          </w:rPr>
                          <w:t>Certification</w:t>
                        </w:r>
                      </w:p>
                    </w:txbxContent>
                  </v:textbox>
                </v:shape>
                <v:shape id="Text Box 209" o:spid="_x0000_s1145" type="#_x0000_t202" style="position:absolute;left:47069;top:7531;width:921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LMcA&#10;AADdAAAADwAAAGRycy9kb3ducmV2LnhtbESPT2vCQBTE7wW/w/KE3uquFUOJrhIL/YMXrYp4fGaf&#10;SWj2bchuNfXTu0Khx2FmfsNM552txZlaXznWMBwoEMS5MxUXGnbbt6cXED4gG6wdk4Zf8jCf9R6m&#10;mBp34S86b0IhIoR9ihrKEJpUSp+XZNEPXEMcvZNrLYYo20KaFi8Rbmv5rFQiLVYcF0ps6LWk/Hvz&#10;YzVcK599rFeLcFyMD+9qvUz8Pku0fux32QREoC78h//an0bDSI3GcH8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Kliz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0x00_43F0_0000</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1111" o:spid="_x0000_s1146" type="#_x0000_t35" style="position:absolute;left:47630;top:17400;width:10891;height:5419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JN8YAAADdAAAADwAAAGRycy9kb3ducmV2LnhtbESPQWvCQBSE7wX/w/KE3uomCqFEVwkF&#10;QYUaaov1+Mi+JqHZtyG7xuivdwsFj8PMfMMsVoNpRE+dqy0riCcRCOLC6ppLBV+f65dXEM4ja2ws&#10;k4IrOVgtR08LTLW98Af1B1+KAGGXooLK+zaV0hUVGXQT2xIH78d2Bn2QXSl1h5cAN42cRlEiDdYc&#10;Fips6a2i4vdwNgqSeJ8dT0M+PW3wtvt+7/OtxVyp5/GQzUF4Gvwj/N/eaAWzaJbA35vw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BCTfGAAAA3QAAAA8AAAAAAAAA&#10;AAAAAAAAoQIAAGRycy9kb3ducmV2LnhtbFBLBQYAAAAABAAEAPkAAACUAwAAAAA=&#10;" adj="-4534,21611" strokecolor="black [3213]" strokeweight=".25pt">
                  <v:stroke dashstyle="3 1" endarrow="block" endarrowlength="short"/>
                </v:shape>
                <v:shape id="Text Box 209" o:spid="_x0000_s1147" type="#_x0000_t202" style="position:absolute;left:47089;top:12037;width:9217;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StwMcA&#10;AADdAAAADwAAAGRycy9kb3ducmV2LnhtbESPW2vCQBSE3wv+h+UU+lZ3W2mU1FVioRd88Yr08Zg9&#10;JsHs2ZDdauqv7xYEH4eZ+YYZTztbixO1vnKs4amvQBDnzlRcaNhu3h9HIHxANlg7Jg2/5GE66d2N&#10;MTXuzCs6rUMhIoR9ihrKEJpUSp+XZNH3XUMcvYNrLYYo20KaFs8Rbmv5rFQiLVYcF0ps6K2k/Lj+&#10;sRoulc8+l4tZ2M9evj/Ucp74XZZo/XDfZa8gAnXhFr62v4yGgRoM4f9NfAJ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UrcDHAAAA3QAAAA8AAAAAAAAAAAAAAAAAmAIAAGRy&#10;cy9kb3ducmV2LnhtbFBLBQYAAAAABAAEAPUAAACMAwAAAAA=&#10;" filled="f" stroked="f">
                  <v:textbox inset="5.85pt,.7pt,5.85pt,.7pt">
                    <w:txbxContent>
                      <w:p w:rsidR="00317015" w:rsidRPr="006F6EFF" w:rsidRDefault="00317015" w:rsidP="00D908FD">
                        <w:pPr>
                          <w:pStyle w:val="NormalWeb"/>
                          <w:spacing w:after="200"/>
                          <w:rPr>
                            <w:sz w:val="21"/>
                          </w:rPr>
                        </w:pPr>
                        <w:r w:rsidRPr="006F6EFF">
                          <w:rPr>
                            <w:rFonts w:ascii="MS Gothic" w:hAnsi="MS Gothic"/>
                            <w:sz w:val="16"/>
                            <w:szCs w:val="20"/>
                          </w:rPr>
                          <w:t>0x00_47E0_0000</w:t>
                        </w:r>
                      </w:p>
                    </w:txbxContent>
                  </v:textbox>
                </v:shape>
                <v:shape id="Text Box 190" o:spid="_x0000_s1148" type="#_x0000_t202" style="position:absolute;left:9114;top:51364;width:11502;height: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2KfMAA&#10;AADdAAAADwAAAGRycy9kb3ducmV2LnhtbERPy4rCMBTdC/MP4Qqz01QFkWqUYWDAhQuf+2tzbYrN&#10;TUlijfP1k8WAy8N5rzbJtqInHxrHCibjAgRx5XTDtYLz6We0ABEissbWMSl4UYDN+mOwwlK7Jx+o&#10;P8Za5BAOJSowMXallKEyZDGMXUecuZvzFmOGvpba4zOH21ZOi2IuLTacGwx29G2ouh8fVgEfduk3&#10;Pkzvu/l9376uMjWXXqnPYfpagoiU4lv8795qBbNilufmN/kJ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72KfMAAAADdAAAADwAAAAAAAAAAAAAAAACYAgAAZHJzL2Rvd25y&#10;ZXYueG1sUEsFBgAAAAAEAAQA9QAAAIUDAAAAAA==&#10;" fillcolor="#d8d8d8 [2732]">
                  <v:textbox inset="5.85pt,.7pt,5.85pt,.7pt">
                    <w:txbxContent>
                      <w:p w:rsidR="00317015" w:rsidRPr="006F6EFF" w:rsidRDefault="00317015" w:rsidP="00D908FD">
                        <w:pPr>
                          <w:jc w:val="center"/>
                          <w:rPr>
                            <w:sz w:val="16"/>
                            <w:szCs w:val="16"/>
                          </w:rPr>
                        </w:pPr>
                        <w:r w:rsidRPr="006F6EFF">
                          <w:rPr>
                            <w:sz w:val="16"/>
                            <w:szCs w:val="16"/>
                          </w:rPr>
                          <w:t>N/A</w:t>
                        </w:r>
                      </w:p>
                    </w:txbxContent>
                  </v:textbox>
                </v:shape>
                <v:shape id="Text Box 190" o:spid="_x0000_s1149" type="#_x0000_t202" style="position:absolute;left:9104;top:32794;width:11502;height:6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v58MA&#10;AADdAAAADwAAAGRycy9kb3ducmV2LnhtbESPT2sCMRTE74V+h/AKvdWsCmK3RhFB8NCDf++vm9fN&#10;4uZlSeIa/fRGKPQ4zMxvmNki2Vb05EPjWMFwUIAgrpxuuFZwPKw/piBCRNbYOiYFNwqwmL++zLDU&#10;7so76vexFhnCoUQFJsaulDJUhiyGgeuIs/frvMWYpa+l9njNcNvKUVFMpMWG84LBjlaGqvP+YhXw&#10;7jvd48X0vpuct+3tR6bm1Cv1/paWXyAipfgf/mtvtIJxMf6E55v8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Ev58MAAADdAAAADwAAAAAAAAAAAAAAAACYAgAAZHJzL2Rv&#10;d25yZXYueG1sUEsFBgAAAAAEAAQA9QAAAIgDAAAAAA==&#10;" fillcolor="#d8d8d8 [2732]">
                  <v:textbox inset="5.85pt,.7pt,5.85pt,.7pt">
                    <w:txbxContent>
                      <w:p w:rsidR="00317015" w:rsidRPr="006F6EFF" w:rsidRDefault="00317015" w:rsidP="00D908FD">
                        <w:pPr>
                          <w:pStyle w:val="NormalWeb"/>
                          <w:spacing w:line="200" w:lineRule="exact"/>
                          <w:jc w:val="center"/>
                          <w:rPr>
                            <w:sz w:val="16"/>
                            <w:szCs w:val="16"/>
                            <w:lang w:eastAsia="en-US"/>
                          </w:rPr>
                        </w:pPr>
                        <w:r w:rsidRPr="006F6EFF">
                          <w:rPr>
                            <w:sz w:val="16"/>
                            <w:szCs w:val="16"/>
                            <w:lang w:eastAsia="en-US"/>
                          </w:rPr>
                          <w:t>N/A</w:t>
                        </w:r>
                      </w:p>
                    </w:txbxContent>
                  </v:textbox>
                </v:shape>
                <v:shape id="Text Box 190" o:spid="_x0000_s1150" type="#_x0000_t202" style="position:absolute;left:35356;top:6345;width:12077;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Q48AA&#10;AADdAAAADwAAAGRycy9kb3ducmV2LnhtbERPyW7CMBC9V+IfrKnUW7EhFVQpBiGkVlzZr6N4SELj&#10;cbDdEP6+PiBxfHr7bNHbRnTkQ+1Yw2ioQBAXztRcatjvvt8/QYSIbLBxTBruFGAxH7zMMDfuxhvq&#10;trEUKYRDjhqqGNtcylBUZDEMXUucuLPzFmOCvpTG4y2F20aOlZpIizWnhgpbWlVU/G7/rIZTez34&#10;ZpSdLC+nXbZWxyldfrR+e+2XXyAi9fEpfrjXRkOmPtL+9CY9AT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FQ48AAAADdAAAADwAAAAAAAAAAAAAAAACYAgAAZHJzL2Rvd25y&#10;ZXYueG1sUEsFBgAAAAAEAAQA9QAAAIUDAAAAAA==&#10;" fillcolor="black [3213]">
                  <v:fill r:id="rId27" o:title="" color2="white [3212]" type="pattern"/>
                  <v:textbox inset="5.85pt,0,5.85pt,0">
                    <w:txbxContent>
                      <w:p w:rsidR="00317015" w:rsidRPr="00483CCE" w:rsidRDefault="00317015" w:rsidP="00D908FD">
                        <w:pPr>
                          <w:pStyle w:val="NormalWeb"/>
                          <w:spacing w:line="200" w:lineRule="exact"/>
                          <w:jc w:val="center"/>
                          <w:rPr>
                            <w:color w:val="FF0000"/>
                            <w:sz w:val="16"/>
                            <w:szCs w:val="16"/>
                          </w:rPr>
                        </w:pPr>
                        <w:r w:rsidRPr="006F6EFF">
                          <w:rPr>
                            <w:sz w:val="16"/>
                            <w:szCs w:val="16"/>
                          </w:rPr>
                          <w:t>Option</w:t>
                        </w:r>
                      </w:p>
                    </w:txbxContent>
                  </v:textbox>
                </v:shape>
                <v:shape id="直線矢印コネクタ 2162" o:spid="_x0000_s1151" type="#_x0000_t32" style="position:absolute;left:24328;top:58214;width:0;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GEQ8YAAADdAAAADwAAAGRycy9kb3ducmV2LnhtbESPW2sCMRSE3wv+h3AE32pib8hqFJFW&#10;fCiFeu/bcXO6u7g5WZJU13/fCIU+DjPzDTOetrYWZ/Khcqxh0FcgiHNnKi40bNZv90MQISIbrB2T&#10;hisFmE46d2PMjLvwJ51XsRAJwiFDDWWMTSZlyEuyGPquIU7et/MWY5K+kMbjJcFtLR+UepEWK04L&#10;JTY0Lyk/rX6shsPH8v25OM63h+iPw9dFs//aKda6121nIxCR2vgf/msvjYZH9TSA25v0BOT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RhEPGAAAA3QAAAA8AAAAAAAAA&#10;AAAAAAAAoQIAAGRycy9kb3ducmV2LnhtbFBLBQYAAAAABAAEAPkAAACUAwAAAAA=&#10;" strokecolor="black [3213]">
                  <v:stroke startarrow="block" endarrow="block"/>
                </v:shape>
                <v:shape id="直線矢印コネクタ 2163" o:spid="_x0000_s1152" type="#_x0000_t32" style="position:absolute;left:23194;top:61091;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XjMUAAADdAAAADwAAAGRycy9kb3ducmV2LnhtbESPQWsCMRSE70L/Q3iF3jSplqVszS5a&#10;KPYkaD30+Ng8N6ubl+0m6vrvTUHwOMzMN8y8HFwrztSHxrOG14kCQVx503CtYffzNX4HESKywdYz&#10;abhSgLJ4Gs0xN/7CGzpvYy0ShEOOGmyMXS5lqCw5DBPfESdv73uHMcm+lqbHS4K7Vk6VyqTDhtOC&#10;xY4+LVXH7clpMKedzOqNza5rtWqX6Je/h79B65fnYfEBItIQH+F7+9tomKm3Kfy/SU9AF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XjMUAAADdAAAADwAAAAAAAAAA&#10;AAAAAAChAgAAZHJzL2Rvd25yZXYueG1sUEsFBgAAAAAEAAQA+QAAAJMDAAAAAA==&#10;" strokecolor="black [3213]"/>
                <v:shape id="直線矢印コネクタ 2164" o:spid="_x0000_s1153" type="#_x0000_t32" style="position:absolute;left:23092;top:58151;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yF8QAAADdAAAADwAAAGRycy9kb3ducmV2LnhtbESPT2sCMRTE7wW/Q3hCbzWxyiKrUWpB&#10;7Enwz8HjY/O62Xbzsm6irt/eCILHYWZ+w8wWnavFhdpQedYwHCgQxIU3FZcaDvvVxwREiMgGa8+k&#10;4UYBFvPe2wxz46+8pcsuliJBOOSowcbY5FKGwpLDMPANcfJ+feswJtmW0rR4TXBXy0+lMumw4rRg&#10;saFvS8X/7uw0mPNBZuXWZreNWtdL9Mvj36nT+r3ffU1BROriK/xs/xgNIzUeweNNeg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jIXxAAAAN0AAAAPAAAAAAAAAAAA&#10;AAAAAKECAABkcnMvZG93bnJldi54bWxQSwUGAAAAAAQABAD5AAAAkgMAAAAA&#10;" strokecolor="black [3213]"/>
                <v:group id="グループ化 2165" o:spid="_x0000_s1154" style="position:absolute;left:20315;top:57351;width:4083;height:4210"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3pQCMcAAADdAAAADwAAAGRycy9kb3ducmV2LnhtbESPQWvCQBSE7wX/w/IK&#10;3ppNNC2SZhWRKh5CoSqU3h7ZZxLMvg3ZbRL/fbdQ6HGYmW+YfDOZVgzUu8aygiSKQRCXVjdcKbic&#10;908rEM4ja2wtk4I7OdisZw85ZtqO/EHDyVciQNhlqKD2vsukdGVNBl1kO+LgXW1v0AfZV1L3OAa4&#10;aeUijl+kwYbDQo0d7Woqb6dvo+Aw4rhdJm9Dcbvu7l/n5/fPIiGl5o/T9hWEp8n/h//aR61gGac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3pQCMcAAADd&#10;AAAADwAAAAAAAAAAAAAAAACqAgAAZHJzL2Rvd25yZXYueG1sUEsFBgAAAAAEAAQA+gAAAJ4DAAAA&#10;AA==&#10;">
                  <v:shape id="Text Box 223" o:spid="_x0000_s1155" type="#_x0000_t202" style="position:absolute;left:19314;top:-18134;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rf8YA&#10;AADdAAAADwAAAGRycy9kb3ducmV2LnhtbESPT2sCMRTE7wW/Q3iCl1Kz9U8rW6O0i1JvWlvw+ti8&#10;bpZuXpYk6vrtjVDwOMzMb5j5srONOJEPtWMFz8MMBHHpdM2Vgp/v9dMMRIjIGhvHpOBCAZaL3sMc&#10;c+3O/EWnfaxEgnDIUYGJsc2lDKUhi2HoWuLk/TpvMSbpK6k9nhPcNnKUZS/SYs1pwWBLhaHyb3+0&#10;Cl6Lz9VW7ybHDz8dGXvAYisfL0oN+t37G4hIXbyH/9sbrWCcTaZwe5Oe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rf8YAAADdAAAADwAAAAAAAAAAAAAAAACYAgAAZHJz&#10;L2Rvd25yZXYueG1sUEsFBgAAAAAEAAQA9QAAAIsDAAAAAA==&#10;" filled="f" stroked="f">
                    <v:textbox inset="5.85pt,.7pt,5.85pt,.7pt">
                      <w:txbxContent>
                        <w:p w:rsidR="00317015" w:rsidRPr="006F6EFF" w:rsidRDefault="00317015" w:rsidP="00D908FD">
                          <w:pPr>
                            <w:pStyle w:val="NormalWeb"/>
                            <w:spacing w:line="260" w:lineRule="exact"/>
                            <w:jc w:val="center"/>
                          </w:pPr>
                          <w:r w:rsidRPr="006F6EFF">
                            <w:rPr>
                              <w:sz w:val="16"/>
                              <w:szCs w:val="16"/>
                            </w:rPr>
                            <w:t>Secure</w:t>
                          </w:r>
                        </w:p>
                      </w:txbxContent>
                    </v:textbox>
                  </v:shape>
                  <v:shape id="Text Box 223" o:spid="_x0000_s1156" type="#_x0000_t202" style="position:absolute;left:49177;top:61746;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1CMYA&#10;AADdAAAADwAAAGRycy9kb3ducmV2LnhtbESPT2sCMRTE7wW/Q3iCl1Kz9V9la5R2UerN1ha8Pjav&#10;m6WblyWJun57IxQ8DjPzG2ax6mwjTuRD7VjB8zADQVw6XXOl4Od78zQHESKyxsYxKbhQgNWy97DA&#10;XLszf9FpHyuRIBxyVGBibHMpQ2nIYhi6ljh5v85bjEn6SmqP5wS3jRxl2UxarDktGGypMFT+7Y9W&#10;wUvxsd7pz8nx3U9Hxh6w2MnHi1KDfvf2CiJSF+/h//ZWKxhnkxn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C1CMYAAADdAAAADwAAAAAAAAAAAAAAAACYAgAAZHJz&#10;L2Rvd25yZXYueG1sUEsFBgAAAAAEAAQA9QAAAIsDAAAAAA==&#10;" filled="f" stroked="f">
                    <v:textbox inset="5.85pt,.7pt,5.85pt,.7pt">
                      <w:txbxContent>
                        <w:p w:rsidR="00317015" w:rsidRPr="006F6EFF" w:rsidRDefault="00317015" w:rsidP="00D908FD">
                          <w:pPr>
                            <w:pStyle w:val="NormalWeb"/>
                            <w:spacing w:line="260" w:lineRule="exact"/>
                            <w:jc w:val="center"/>
                          </w:pPr>
                          <w:r w:rsidRPr="006F6EFF">
                            <w:rPr>
                              <w:sz w:val="16"/>
                              <w:szCs w:val="16"/>
                            </w:rPr>
                            <w:t>Region</w:t>
                          </w:r>
                        </w:p>
                      </w:txbxContent>
                    </v:textbox>
                  </v:shape>
                </v:group>
                <v:shape id="Text Box 209" o:spid="_x0000_s1157" type="#_x0000_t202" style="position:absolute;left:517;top:13753;width:1009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LevcgA&#10;AADdAAAADwAAAGRycy9kb3ducmV2LnhtbESPS2vDMBCE74X+B7GF3hqpaesEJ0pwCn2QS56EHDfW&#10;1jaxVsZSE7e/vgoUchxm5htmPO1sLU7U+sqxhseeAkGcO1NxoWG7eXsYgvAB2WDtmDT8kIfp5PZm&#10;jKlxZ17RaR0KESHsU9RQhtCkUvq8JIu+5xri6H251mKIsi2kafEc4baWfaUSabHiuFBiQ68l5cf1&#10;t9XwW/nsY7mYhcPsZf+ulvPE77JE6/u7LhuBCNSFa/i//Wk0PKnnAVzexCcgJ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t69yAAAAN0AAAAPAAAAAAAAAAAAAAAAAJgCAABk&#10;cnMvZG93bnJldi54bWxQSwUGAAAAAAQABAD1AAAAjQMAAAAA&#10;" filled="f" stroked="f">
                  <v:textbox inset="5.85pt,.7pt,5.85pt,.7pt">
                    <w:txbxContent>
                      <w:p w:rsidR="00317015" w:rsidRPr="006F6EFF" w:rsidRDefault="00317015" w:rsidP="00D908FD">
                        <w:pPr>
                          <w:pStyle w:val="NormalWeb"/>
                          <w:spacing w:after="200"/>
                        </w:pPr>
                        <w:r w:rsidRPr="006F6EFF">
                          <w:rPr>
                            <w:rFonts w:ascii="MS Gothic" w:hAnsi="MS Gothic"/>
                            <w:sz w:val="16"/>
                            <w:szCs w:val="16"/>
                          </w:rPr>
                          <w:t>0x00_8000_0000</w:t>
                        </w:r>
                      </w:p>
                    </w:txbxContent>
                  </v:textbox>
                </v:shape>
                <v:shape id="Text Box 209" o:spid="_x0000_s1158" type="#_x0000_t202" style="position:absolute;left:517;top:27993;width:1009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1Kz8UA&#10;AADdAAAADwAAAGRycy9kb3ducmV2LnhtbERPy2rCQBTdC/2H4Rbc6Ux9hJI6ShTU4kZrS+nyNnOb&#10;BDN3QmbUtF/fWQguD+c9W3S2FhdqfeVYw9NQgSDOnam40PDxvh48g/AB2WDtmDT8kofF/KE3w9S4&#10;K7/R5RgKEUPYp6ihDKFJpfR5SRb90DXEkftxrcUQYVtI0+I1httajpRKpMWKY0OJDa1Kyk/Hs9Xw&#10;V/lse9gvw/dy+rVRh13iP7NE6/5jl72ACNSFu/jmfjUaxmoS58Y38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UrPxQAAAN0AAAAPAAAAAAAAAAAAAAAAAJgCAABkcnMv&#10;ZG93bnJldi54bWxQSwUGAAAAAAQABAD1AAAAigMAAAAA&#10;" filled="f" stroked="f">
                  <v:textbox inset="5.85pt,.7pt,5.85pt,.7pt">
                    <w:txbxContent>
                      <w:p w:rsidR="00317015" w:rsidRPr="006F6EFF" w:rsidRDefault="00317015" w:rsidP="00D908FD">
                        <w:pPr>
                          <w:pStyle w:val="NormalWeb"/>
                          <w:spacing w:after="200"/>
                        </w:pPr>
                        <w:r w:rsidRPr="006F6EFF">
                          <w:rPr>
                            <w:rFonts w:ascii="MS Gothic" w:hAnsi="MS Gothic"/>
                            <w:sz w:val="16"/>
                            <w:szCs w:val="16"/>
                          </w:rPr>
                          <w:t>0x04_4000_0000</w:t>
                        </w:r>
                      </w:p>
                    </w:txbxContent>
                  </v:textbox>
                </v:shape>
                <v:shape id="Text Box 190" o:spid="_x0000_s1159" type="#_x0000_t202" style="position:absolute;left:35376;top:14528;width:12078;height:12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qicIA&#10;AADdAAAADwAAAGRycy9kb3ducmV2LnhtbERPTWsCMRC9F/ofwhR6q9kqSLs1SikUPOhBu96nm+km&#10;22SyJKlu/70RBG/zeJ+zWI3eiSPFZAMreJ5UIIjboC13Cpqvz6cXECkja3SBScE/JVgt7+8WWOtw&#10;4h0d97kTJYRTjQpMzkMtZWoNeUyTMBAX7idEj7nA2Ekd8VTCvZPTqppLj5ZLg8GBPgy1v/s/r8Bu&#10;bNMf3KbbjjF/v3LVN8b1Sj0+jO9vIDKN+Sa+ute6zJ/Np3D5ppwgl2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JwgAAAN0AAAAPAAAAAAAAAAAAAAAAAJgCAABkcnMvZG93&#10;bnJldi54bWxQSwUGAAAAAAQABAD1AAAAhwMAAAAA&#10;" fillcolor="#b8cce4 [1300]">
                  <v:textbox inset="5.85pt,.7pt,5.85pt,.7pt">
                    <w:txbxContent>
                      <w:p w:rsidR="00317015" w:rsidRDefault="00317015" w:rsidP="001562E0">
                        <w:pPr>
                          <w:pStyle w:val="NormalWeb"/>
                          <w:spacing w:line="200" w:lineRule="exact"/>
                          <w:jc w:val="center"/>
                          <w:rPr>
                            <w:sz w:val="16"/>
                            <w:szCs w:val="16"/>
                          </w:rPr>
                        </w:pPr>
                      </w:p>
                      <w:p w:rsidR="00317015" w:rsidRDefault="00317015" w:rsidP="001562E0">
                        <w:pPr>
                          <w:pStyle w:val="NormalWeb"/>
                          <w:spacing w:line="200" w:lineRule="exact"/>
                          <w:jc w:val="center"/>
                          <w:rPr>
                            <w:sz w:val="16"/>
                            <w:szCs w:val="16"/>
                          </w:rPr>
                        </w:pPr>
                      </w:p>
                      <w:p w:rsidR="00317015" w:rsidRDefault="00317015" w:rsidP="001562E0">
                        <w:pPr>
                          <w:pStyle w:val="NormalWeb"/>
                          <w:spacing w:line="200" w:lineRule="exact"/>
                          <w:jc w:val="center"/>
                        </w:pPr>
                      </w:p>
                    </w:txbxContent>
                  </v:textbox>
                </v:shape>
                <v:shape id="Text Box 190" o:spid="_x0000_s1160" type="#_x0000_t202" style="position:absolute;left:35415;top:17114;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cN8YA&#10;AADdAAAADwAAAGRycy9kb3ducmV2LnhtbESPQWuDQBSE74X8h+UFcqurTSnBZhNCIOAhwUZLobeH&#10;+6IS9624W7X/vlso9DjMzDfMdj+bTow0uNaygiSKQRBXVrdcK3gvT48bEM4ja+wsk4JvcrDfLR62&#10;mGo78ZXGwtciQNilqKDxvk+ldFVDBl1ke+Lg3exg0Ac51FIPOAW46eRTHL9Igy2HhQZ7OjZU3Ysv&#10;o6D9YH0ss2J+y6+X0Sbn/NPZXKnVcj68gvA0+//wXzvTCtZx8gy/b8IT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ocN8YAAADdAAAADwAAAAAAAAAAAAAAAACYAgAAZHJz&#10;L2Rvd25yZXYueG1sUEsFBgAAAAAEAAQA9QAAAIsDAAAAAA==&#10;" fillcolor="black [3213]">
                  <v:fill r:id="rId26" o:title="" color2="#eeece1 [3214]" type="pattern"/>
                  <v:textbox inset="5.85pt,.7pt,5.85pt,.7pt">
                    <w:txbxContent>
                      <w:p w:rsidR="00317015" w:rsidRPr="006F6EFF" w:rsidRDefault="00317015" w:rsidP="00D908FD">
                        <w:pPr>
                          <w:spacing w:after="0" w:line="200" w:lineRule="exact"/>
                          <w:jc w:val="center"/>
                          <w:rPr>
                            <w:sz w:val="16"/>
                            <w:szCs w:val="16"/>
                            <w:lang w:eastAsia="ja-JP"/>
                          </w:rPr>
                        </w:pPr>
                        <w:r w:rsidRPr="006F6EFF">
                          <w:rPr>
                            <w:sz w:val="16"/>
                            <w:szCs w:val="16"/>
                            <w:lang w:eastAsia="ja-JP"/>
                          </w:rPr>
                          <w:t>U-Boot</w:t>
                        </w:r>
                      </w:p>
                    </w:txbxContent>
                  </v:textbox>
                </v:shape>
                <w10:anchorlock/>
              </v:group>
            </w:pict>
          </mc:Fallback>
        </mc:AlternateContent>
      </w:r>
    </w:p>
    <w:p w:rsidR="00DB331D" w:rsidRDefault="006955FB" w:rsidP="003304DB">
      <w:pPr>
        <w:pStyle w:val="Caption"/>
        <w:jc w:val="center"/>
        <w:rPr>
          <w:bCs w:val="0"/>
        </w:rPr>
      </w:pPr>
      <w:r w:rsidRPr="00E50848">
        <w:t xml:space="preserve">Figure </w:t>
      </w:r>
      <w:r w:rsidR="00FD6F3D">
        <w:rPr>
          <w:noProof/>
        </w:rPr>
        <w:fldChar w:fldCharType="begin"/>
      </w:r>
      <w:r w:rsidR="00FD6F3D">
        <w:rPr>
          <w:noProof/>
        </w:rPr>
        <w:instrText xml:space="preserve"> SEQ Figure \* ARABIC </w:instrText>
      </w:r>
      <w:r w:rsidR="00FD6F3D">
        <w:rPr>
          <w:noProof/>
        </w:rPr>
        <w:fldChar w:fldCharType="separate"/>
      </w:r>
      <w:r w:rsidR="00146482">
        <w:rPr>
          <w:noProof/>
        </w:rPr>
        <w:t>2</w:t>
      </w:r>
      <w:r w:rsidR="00FD6F3D">
        <w:rPr>
          <w:noProof/>
        </w:rPr>
        <w:fldChar w:fldCharType="end"/>
      </w:r>
      <w:r w:rsidRPr="00E50848">
        <w:rPr>
          <w:bCs w:val="0"/>
        </w:rPr>
        <w:t xml:space="preserve">. </w:t>
      </w:r>
      <w:r w:rsidR="007D0B5B">
        <w:rPr>
          <w:bCs w:val="0"/>
        </w:rPr>
        <w:t>RZ/</w:t>
      </w:r>
      <w:r w:rsidR="00190C5D">
        <w:rPr>
          <w:bCs w:val="0"/>
        </w:rPr>
        <w:t>G2</w:t>
      </w:r>
      <w:r w:rsidR="004D51EE" w:rsidRPr="00E50848">
        <w:rPr>
          <w:bCs w:val="0"/>
        </w:rPr>
        <w:t xml:space="preserve">E System Evaluation Board </w:t>
      </w:r>
      <w:r w:rsidR="004A4719">
        <w:rPr>
          <w:bCs w:val="0"/>
        </w:rPr>
        <w:t>EK874</w:t>
      </w:r>
      <w:r w:rsidRPr="00E50848">
        <w:rPr>
          <w:bCs w:val="0"/>
        </w:rPr>
        <w:t xml:space="preserve"> memory map (Boot)</w:t>
      </w:r>
    </w:p>
    <w:p w:rsidR="00DA7825" w:rsidRDefault="00DA7825" w:rsidP="00BF3C35"/>
    <w:p w:rsidR="00DA7825" w:rsidRDefault="00DA7825" w:rsidP="00DA7825">
      <w:pPr>
        <w:pStyle w:val="box"/>
      </w:pPr>
      <w:r w:rsidRPr="00483CCE">
        <w:rPr>
          <w:color w:val="FF0000"/>
          <w:lang w:eastAsia="ja-JP"/>
        </w:rPr>
        <w:lastRenderedPageBreak/>
        <mc:AlternateContent>
          <mc:Choice Requires="wpc">
            <w:drawing>
              <wp:inline distT="0" distB="0" distL="0" distR="0" wp14:anchorId="3E0CCA91" wp14:editId="0BC3EB94">
                <wp:extent cx="6169025" cy="7743190"/>
                <wp:effectExtent l="0" t="0" r="0" b="0"/>
                <wp:docPr id="3352" name="キャンバス 20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274" name="Text Box 190"/>
                        <wps:cNvSpPr txBox="1">
                          <a:spLocks noChangeArrowheads="1"/>
                        </wps:cNvSpPr>
                        <wps:spPr bwMode="auto">
                          <a:xfrm>
                            <a:off x="3536714" y="1192614"/>
                            <a:ext cx="1207805" cy="3784828"/>
                          </a:xfrm>
                          <a:prstGeom prst="rect">
                            <a:avLst/>
                          </a:prstGeom>
                          <a:solidFill>
                            <a:srgbClr val="FFFFFF"/>
                          </a:solidFill>
                          <a:ln w="9525">
                            <a:solidFill>
                              <a:srgbClr val="000000"/>
                            </a:solidFill>
                            <a:miter lim="800000"/>
                            <a:headEnd/>
                            <a:tailEnd/>
                          </a:ln>
                        </wps:spPr>
                        <wps:txbx>
                          <w:txbxContent>
                            <w:p w:rsidR="00317015" w:rsidRPr="00483CCE" w:rsidRDefault="00317015" w:rsidP="00DA7825">
                              <w:pPr>
                                <w:pStyle w:val="NormalWeb"/>
                                <w:spacing w:line="200" w:lineRule="exact"/>
                                <w:rPr>
                                  <w:color w:val="FF0000"/>
                                  <w:sz w:val="18"/>
                                </w:rPr>
                              </w:pPr>
                            </w:p>
                          </w:txbxContent>
                        </wps:txbx>
                        <wps:bodyPr rot="0" vert="horz" wrap="square" lIns="74295" tIns="8890" rIns="74295" bIns="8890" anchor="t" anchorCtr="0" upright="1">
                          <a:noAutofit/>
                        </wps:bodyPr>
                      </wps:wsp>
                      <wps:wsp>
                        <wps:cNvPr id="3275" name="Text Box 190"/>
                        <wps:cNvSpPr txBox="1">
                          <a:spLocks noChangeArrowheads="1"/>
                        </wps:cNvSpPr>
                        <wps:spPr bwMode="auto">
                          <a:xfrm>
                            <a:off x="912004" y="562607"/>
                            <a:ext cx="1150205" cy="300003"/>
                          </a:xfrm>
                          <a:prstGeom prst="rect">
                            <a:avLst/>
                          </a:prstGeom>
                          <a:solidFill>
                            <a:srgbClr val="FFFFFF"/>
                          </a:solidFill>
                          <a:ln w="9525">
                            <a:solidFill>
                              <a:srgbClr val="000000"/>
                            </a:solidFill>
                            <a:miter lim="800000"/>
                            <a:headEnd/>
                            <a:tailEnd/>
                          </a:ln>
                        </wps:spPr>
                        <wps:txbx>
                          <w:txbxContent>
                            <w:p w:rsidR="00317015" w:rsidRPr="00483CCE" w:rsidRDefault="00317015" w:rsidP="00DA7825">
                              <w:pPr>
                                <w:spacing w:after="0" w:line="200" w:lineRule="exact"/>
                                <w:jc w:val="center"/>
                                <w:rPr>
                                  <w:color w:val="FF0000"/>
                                  <w:sz w:val="16"/>
                                  <w:szCs w:val="16"/>
                                </w:rPr>
                              </w:pPr>
                              <w:r w:rsidRPr="006F6EFF">
                                <w:rPr>
                                  <w:sz w:val="16"/>
                                  <w:szCs w:val="16"/>
                                </w:rPr>
                                <w:t>BSC</w:t>
                              </w:r>
                            </w:p>
                          </w:txbxContent>
                        </wps:txbx>
                        <wps:bodyPr rot="0" vert="horz" wrap="square" lIns="74295" tIns="8890" rIns="74295" bIns="8890" anchor="t" anchorCtr="0" upright="1">
                          <a:noAutofit/>
                        </wps:bodyPr>
                      </wps:wsp>
                      <wps:wsp>
                        <wps:cNvPr id="3276" name="Text Box 209"/>
                        <wps:cNvSpPr txBox="1">
                          <a:spLocks noChangeArrowheads="1"/>
                        </wps:cNvSpPr>
                        <wps:spPr bwMode="auto">
                          <a:xfrm>
                            <a:off x="580002" y="404105"/>
                            <a:ext cx="412702"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DA7825">
                              <w:pPr>
                                <w:pStyle w:val="NormalWeb"/>
                                <w:spacing w:after="200"/>
                                <w:rPr>
                                  <w:color w:val="FF0000"/>
                                  <w:sz w:val="21"/>
                                </w:rPr>
                              </w:pPr>
                              <w:r w:rsidRPr="006F6EFF">
                                <w:rPr>
                                  <w:rFonts w:ascii="MS Gothic" w:hAnsi="MS Gothic"/>
                                  <w:sz w:val="16"/>
                                  <w:szCs w:val="20"/>
                                </w:rPr>
                                <w:t>0x0</w:t>
                              </w:r>
                            </w:p>
                          </w:txbxContent>
                        </wps:txbx>
                        <wps:bodyPr rot="0" vert="horz" wrap="square" lIns="74295" tIns="8890" rIns="74295" bIns="8890" anchor="t" anchorCtr="0" upright="1">
                          <a:noAutofit/>
                        </wps:bodyPr>
                      </wps:wsp>
                      <wps:wsp>
                        <wps:cNvPr id="3277" name="Text Box 223"/>
                        <wps:cNvSpPr txBox="1">
                          <a:spLocks noChangeArrowheads="1"/>
                        </wps:cNvSpPr>
                        <wps:spPr bwMode="auto">
                          <a:xfrm>
                            <a:off x="1996208" y="272503"/>
                            <a:ext cx="1481706"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spacing w:after="0" w:line="260" w:lineRule="exact"/>
                                <w:jc w:val="center"/>
                                <w:rPr>
                                  <w:szCs w:val="16"/>
                                </w:rPr>
                              </w:pPr>
                              <w:r w:rsidRPr="006F6EFF">
                                <w:rPr>
                                  <w:szCs w:val="16"/>
                                </w:rPr>
                                <w:t>Physical Address</w:t>
                              </w:r>
                            </w:p>
                          </w:txbxContent>
                        </wps:txbx>
                        <wps:bodyPr rot="0" vert="horz" wrap="square" lIns="74295" tIns="8890" rIns="74295" bIns="8890" anchor="t" anchorCtr="0" upright="1">
                          <a:noAutofit/>
                        </wps:bodyPr>
                      </wps:wsp>
                      <wps:wsp>
                        <wps:cNvPr id="3278" name="Text Box 190"/>
                        <wps:cNvSpPr txBox="1">
                          <a:spLocks noChangeArrowheads="1"/>
                        </wps:cNvSpPr>
                        <wps:spPr bwMode="auto">
                          <a:xfrm>
                            <a:off x="911804" y="861410"/>
                            <a:ext cx="1150005" cy="173702"/>
                          </a:xfrm>
                          <a:prstGeom prst="rect">
                            <a:avLst/>
                          </a:prstGeom>
                          <a:solidFill>
                            <a:srgbClr val="FFFFFF"/>
                          </a:solidFill>
                          <a:ln w="9525">
                            <a:solidFill>
                              <a:srgbClr val="000000"/>
                            </a:solidFill>
                            <a:miter lim="800000"/>
                            <a:headEnd/>
                            <a:tailEnd/>
                          </a:ln>
                        </wps:spPr>
                        <wps:txbx>
                          <w:txbxContent>
                            <w:p w:rsidR="00317015" w:rsidRPr="00483CCE" w:rsidRDefault="00317015" w:rsidP="00DA7825">
                              <w:pPr>
                                <w:spacing w:after="0" w:line="200" w:lineRule="exact"/>
                                <w:jc w:val="center"/>
                                <w:rPr>
                                  <w:color w:val="FF0000"/>
                                  <w:sz w:val="16"/>
                                  <w:szCs w:val="16"/>
                                </w:rPr>
                              </w:pPr>
                              <w:r w:rsidRPr="006F6EFF">
                                <w:rPr>
                                  <w:sz w:val="16"/>
                                  <w:szCs w:val="16"/>
                                </w:rPr>
                                <w:t>Reserved</w:t>
                              </w:r>
                            </w:p>
                          </w:txbxContent>
                        </wps:txbx>
                        <wps:bodyPr rot="0" vert="horz" wrap="square" lIns="74295" tIns="8890" rIns="74295" bIns="8890" anchor="t" anchorCtr="0" upright="1">
                          <a:noAutofit/>
                        </wps:bodyPr>
                      </wps:wsp>
                      <wps:wsp>
                        <wps:cNvPr id="3279" name="Text Box 190"/>
                        <wps:cNvSpPr txBox="1">
                          <a:spLocks noChangeArrowheads="1"/>
                        </wps:cNvSpPr>
                        <wps:spPr bwMode="auto">
                          <a:xfrm>
                            <a:off x="911904" y="1035112"/>
                            <a:ext cx="1149805" cy="173402"/>
                          </a:xfrm>
                          <a:prstGeom prst="rect">
                            <a:avLst/>
                          </a:prstGeom>
                          <a:solidFill>
                            <a:srgbClr val="FFFFFF"/>
                          </a:solidFill>
                          <a:ln w="9525">
                            <a:solidFill>
                              <a:srgbClr val="000000"/>
                            </a:solidFill>
                            <a:miter lim="800000"/>
                            <a:headEnd/>
                            <a:tailEnd/>
                          </a:ln>
                        </wps:spPr>
                        <wps:txbx>
                          <w:txbxContent>
                            <w:p w:rsidR="00317015" w:rsidRPr="006F6EFF" w:rsidRDefault="00317015" w:rsidP="00DA7825">
                              <w:pPr>
                                <w:pStyle w:val="NormalWeb"/>
                                <w:spacing w:line="200" w:lineRule="exact"/>
                                <w:jc w:val="center"/>
                              </w:pPr>
                              <w:r w:rsidRPr="006F6EFF">
                                <w:rPr>
                                  <w:sz w:val="16"/>
                                  <w:szCs w:val="16"/>
                                </w:rPr>
                                <w:t>PCI-exp</w:t>
                              </w:r>
                            </w:p>
                          </w:txbxContent>
                        </wps:txbx>
                        <wps:bodyPr rot="0" vert="horz" wrap="square" lIns="74295" tIns="8890" rIns="74295" bIns="8890" anchor="t" anchorCtr="0" upright="1">
                          <a:noAutofit/>
                        </wps:bodyPr>
                      </wps:wsp>
                      <wps:wsp>
                        <wps:cNvPr id="3280" name="Text Box 209"/>
                        <wps:cNvSpPr txBox="1">
                          <a:spLocks noChangeArrowheads="1"/>
                        </wps:cNvSpPr>
                        <wps:spPr bwMode="auto">
                          <a:xfrm>
                            <a:off x="51700" y="741209"/>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0x00_2000_0000</w:t>
                              </w:r>
                            </w:p>
                          </w:txbxContent>
                        </wps:txbx>
                        <wps:bodyPr rot="0" vert="horz" wrap="square" lIns="74295" tIns="8890" rIns="74295" bIns="8890" anchor="t" anchorCtr="0" upright="1">
                          <a:noAutofit/>
                        </wps:bodyPr>
                      </wps:wsp>
                      <wps:wsp>
                        <wps:cNvPr id="3281" name="Text Box 209"/>
                        <wps:cNvSpPr txBox="1">
                          <a:spLocks noChangeArrowheads="1"/>
                        </wps:cNvSpPr>
                        <wps:spPr bwMode="auto">
                          <a:xfrm>
                            <a:off x="61800" y="906311"/>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0x00_3000_0000</w:t>
                              </w:r>
                            </w:p>
                          </w:txbxContent>
                        </wps:txbx>
                        <wps:bodyPr rot="0" vert="horz" wrap="square" lIns="74295" tIns="8890" rIns="74295" bIns="8890" anchor="t" anchorCtr="0" upright="1">
                          <a:noAutofit/>
                        </wps:bodyPr>
                      </wps:wsp>
                      <wps:wsp>
                        <wps:cNvPr id="3282" name="Text Box 190"/>
                        <wps:cNvSpPr txBox="1">
                          <a:spLocks noChangeArrowheads="1"/>
                        </wps:cNvSpPr>
                        <wps:spPr bwMode="auto">
                          <a:xfrm>
                            <a:off x="911904" y="1208514"/>
                            <a:ext cx="1149305" cy="633907"/>
                          </a:xfrm>
                          <a:prstGeom prst="rect">
                            <a:avLst/>
                          </a:prstGeom>
                          <a:solidFill>
                            <a:srgbClr val="FFFFFF"/>
                          </a:solidFill>
                          <a:ln w="9525">
                            <a:solidFill>
                              <a:srgbClr val="000000"/>
                            </a:solidFill>
                            <a:miter lim="800000"/>
                            <a:headEnd/>
                            <a:tailEnd/>
                          </a:ln>
                        </wps:spPr>
                        <wps:txbx>
                          <w:txbxContent>
                            <w:p w:rsidR="00317015" w:rsidRPr="006F6EFF" w:rsidRDefault="00317015" w:rsidP="00DA7825">
                              <w:pPr>
                                <w:jc w:val="center"/>
                                <w:rPr>
                                  <w:sz w:val="16"/>
                                  <w:szCs w:val="16"/>
                                </w:rPr>
                              </w:pPr>
                              <w:r w:rsidRPr="006F6EFF">
                                <w:rPr>
                                  <w:sz w:val="16"/>
                                  <w:szCs w:val="16"/>
                                </w:rPr>
                                <w:t xml:space="preserve">SDRAM </w:t>
                              </w:r>
                              <w:r w:rsidRPr="00E50848">
                                <w:rPr>
                                  <w:sz w:val="16"/>
                                  <w:szCs w:val="16"/>
                                </w:rPr>
                                <w:t>2</w:t>
                              </w:r>
                              <w:r w:rsidRPr="006F6EFF">
                                <w:rPr>
                                  <w:sz w:val="16"/>
                                  <w:szCs w:val="16"/>
                                </w:rPr>
                                <w:t>GB</w:t>
                              </w:r>
                            </w:p>
                          </w:txbxContent>
                        </wps:txbx>
                        <wps:bodyPr rot="0" vert="horz" wrap="square" lIns="74295" tIns="8890" rIns="74295" bIns="8890" anchor="t" anchorCtr="0" upright="1">
                          <a:noAutofit/>
                        </wps:bodyPr>
                      </wps:wsp>
                      <wps:wsp>
                        <wps:cNvPr id="3283" name="Text Box 190"/>
                        <wps:cNvSpPr txBox="1">
                          <a:spLocks noChangeArrowheads="1"/>
                        </wps:cNvSpPr>
                        <wps:spPr bwMode="auto">
                          <a:xfrm>
                            <a:off x="911404" y="1842421"/>
                            <a:ext cx="1150205" cy="163702"/>
                          </a:xfrm>
                          <a:prstGeom prst="rect">
                            <a:avLst/>
                          </a:prstGeom>
                          <a:solidFill>
                            <a:srgbClr val="FFFFFF"/>
                          </a:solidFill>
                          <a:ln w="9525">
                            <a:solidFill>
                              <a:srgbClr val="000000"/>
                            </a:solidFill>
                            <a:miter lim="800000"/>
                            <a:headEnd/>
                            <a:tailEnd/>
                          </a:ln>
                        </wps:spPr>
                        <wps:txbx>
                          <w:txbxContent>
                            <w:p w:rsidR="00317015" w:rsidRPr="006F6EFF" w:rsidRDefault="00317015" w:rsidP="00DA7825">
                              <w:pPr>
                                <w:spacing w:after="0" w:line="200" w:lineRule="exact"/>
                                <w:jc w:val="center"/>
                                <w:rPr>
                                  <w:sz w:val="16"/>
                                  <w:szCs w:val="16"/>
                                </w:rPr>
                              </w:pPr>
                              <w:r w:rsidRPr="006F6EFF">
                                <w:rPr>
                                  <w:sz w:val="16"/>
                                  <w:szCs w:val="16"/>
                                </w:rPr>
                                <w:t>Reserved</w:t>
                              </w:r>
                            </w:p>
                          </w:txbxContent>
                        </wps:txbx>
                        <wps:bodyPr rot="0" vert="horz" wrap="square" lIns="74295" tIns="8890" rIns="74295" bIns="8890" anchor="t" anchorCtr="0" upright="1">
                          <a:noAutofit/>
                        </wps:bodyPr>
                      </wps:wsp>
                      <wps:wsp>
                        <wps:cNvPr id="3284" name="Text Box 209"/>
                        <wps:cNvSpPr txBox="1">
                          <a:spLocks noChangeArrowheads="1"/>
                        </wps:cNvSpPr>
                        <wps:spPr bwMode="auto">
                          <a:xfrm>
                            <a:off x="56500" y="1091913"/>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0x00_4000_0000</w:t>
                              </w:r>
                            </w:p>
                          </w:txbxContent>
                        </wps:txbx>
                        <wps:bodyPr rot="0" vert="horz" wrap="square" lIns="74295" tIns="8890" rIns="74295" bIns="8890" anchor="t" anchorCtr="0" upright="1">
                          <a:noAutofit/>
                        </wps:bodyPr>
                      </wps:wsp>
                      <wps:wsp>
                        <wps:cNvPr id="3285" name="Text Box 209"/>
                        <wps:cNvSpPr txBox="1">
                          <a:spLocks noChangeArrowheads="1"/>
                        </wps:cNvSpPr>
                        <wps:spPr bwMode="auto">
                          <a:xfrm>
                            <a:off x="51700" y="1711420"/>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0x00_C000_0000</w:t>
                              </w:r>
                            </w:p>
                          </w:txbxContent>
                        </wps:txbx>
                        <wps:bodyPr rot="0" vert="horz" wrap="square" lIns="74295" tIns="8890" rIns="74295" bIns="8890" anchor="t" anchorCtr="0" upright="1">
                          <a:noAutofit/>
                        </wps:bodyPr>
                      </wps:wsp>
                      <wps:wsp>
                        <wps:cNvPr id="3286" name="Text Box 190"/>
                        <wps:cNvSpPr txBox="1">
                          <a:spLocks noChangeArrowheads="1"/>
                        </wps:cNvSpPr>
                        <wps:spPr bwMode="auto">
                          <a:xfrm>
                            <a:off x="911404" y="2006123"/>
                            <a:ext cx="1150205" cy="218303"/>
                          </a:xfrm>
                          <a:prstGeom prst="rect">
                            <a:avLst/>
                          </a:prstGeom>
                          <a:solidFill>
                            <a:srgbClr val="FFFFFF"/>
                          </a:solidFill>
                          <a:ln w="9525">
                            <a:solidFill>
                              <a:srgbClr val="000000"/>
                            </a:solidFill>
                            <a:miter lim="800000"/>
                            <a:headEnd/>
                            <a:tailEnd/>
                          </a:ln>
                        </wps:spPr>
                        <wps:txbx>
                          <w:txbxContent>
                            <w:p w:rsidR="00317015" w:rsidRPr="006F6EFF" w:rsidRDefault="00317015" w:rsidP="00DA7825">
                              <w:pPr>
                                <w:spacing w:after="0" w:line="200" w:lineRule="exact"/>
                                <w:jc w:val="center"/>
                                <w:rPr>
                                  <w:sz w:val="16"/>
                                  <w:szCs w:val="16"/>
                                </w:rPr>
                              </w:pPr>
                              <w:r w:rsidRPr="006F6EFF">
                                <w:rPr>
                                  <w:sz w:val="16"/>
                                  <w:szCs w:val="16"/>
                                </w:rPr>
                                <w:t>IO area</w:t>
                              </w:r>
                            </w:p>
                          </w:txbxContent>
                        </wps:txbx>
                        <wps:bodyPr rot="0" vert="horz" wrap="square" lIns="74295" tIns="8890" rIns="74295" bIns="8890" anchor="t" anchorCtr="0" upright="1">
                          <a:noAutofit/>
                        </wps:bodyPr>
                      </wps:wsp>
                      <wps:wsp>
                        <wps:cNvPr id="3287" name="Text Box 209"/>
                        <wps:cNvSpPr txBox="1">
                          <a:spLocks noChangeArrowheads="1"/>
                        </wps:cNvSpPr>
                        <wps:spPr bwMode="auto">
                          <a:xfrm>
                            <a:off x="51700" y="1883422"/>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0x00_E000_0000</w:t>
                              </w:r>
                            </w:p>
                          </w:txbxContent>
                        </wps:txbx>
                        <wps:bodyPr rot="0" vert="horz" wrap="square" lIns="74295" tIns="8890" rIns="74295" bIns="8890" anchor="t" anchorCtr="0" upright="1">
                          <a:noAutofit/>
                        </wps:bodyPr>
                      </wps:wsp>
                      <wps:wsp>
                        <wps:cNvPr id="3288" name="Text Box 209"/>
                        <wps:cNvSpPr txBox="1">
                          <a:spLocks noChangeArrowheads="1"/>
                        </wps:cNvSpPr>
                        <wps:spPr bwMode="auto">
                          <a:xfrm>
                            <a:off x="51700" y="2100424"/>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0x01_0000_0000</w:t>
                              </w:r>
                            </w:p>
                          </w:txbxContent>
                        </wps:txbx>
                        <wps:bodyPr rot="0" vert="horz" wrap="square" lIns="74295" tIns="8890" rIns="74295" bIns="8890" anchor="t" anchorCtr="0" upright="1">
                          <a:noAutofit/>
                        </wps:bodyPr>
                      </wps:wsp>
                      <wps:wsp>
                        <wps:cNvPr id="3289" name="Text Box 190"/>
                        <wps:cNvSpPr txBox="1">
                          <a:spLocks noChangeArrowheads="1"/>
                        </wps:cNvSpPr>
                        <wps:spPr bwMode="auto">
                          <a:xfrm>
                            <a:off x="911404" y="2224426"/>
                            <a:ext cx="1150205" cy="39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Pr="00483CCE" w:rsidRDefault="00317015" w:rsidP="00DA7825">
                              <w:pPr>
                                <w:pStyle w:val="NormalWeb"/>
                                <w:spacing w:line="200" w:lineRule="exact"/>
                                <w:jc w:val="center"/>
                                <w:rPr>
                                  <w:color w:val="FF0000"/>
                                </w:rPr>
                              </w:pPr>
                            </w:p>
                          </w:txbxContent>
                        </wps:txbx>
                        <wps:bodyPr rot="0" vert="horz" wrap="square" lIns="74295" tIns="8890" rIns="74295" bIns="8890" anchor="t" anchorCtr="0" upright="1">
                          <a:noAutofit/>
                        </wps:bodyPr>
                      </wps:wsp>
                      <wpg:wgp>
                        <wpg:cNvPr id="3290" name="Group 239"/>
                        <wpg:cNvGrpSpPr>
                          <a:grpSpLocks/>
                        </wpg:cNvGrpSpPr>
                        <wpg:grpSpPr bwMode="auto">
                          <a:xfrm>
                            <a:off x="768103" y="2295327"/>
                            <a:ext cx="223401" cy="254003"/>
                            <a:chOff x="5628" y="6171"/>
                            <a:chExt cx="428" cy="400"/>
                          </a:xfrm>
                        </wpg:grpSpPr>
                        <wps:wsp>
                          <wps:cNvPr id="3291" name="Text Box 24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A7825">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292" name="Text Box 24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A7825">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g:wgp>
                        <wpg:cNvPr id="3293" name="Group 229"/>
                        <wpg:cNvGrpSpPr>
                          <a:grpSpLocks/>
                        </wpg:cNvGrpSpPr>
                        <wpg:grpSpPr bwMode="auto">
                          <a:xfrm>
                            <a:off x="1916408" y="2308527"/>
                            <a:ext cx="271801" cy="254003"/>
                            <a:chOff x="5628" y="6171"/>
                            <a:chExt cx="428" cy="400"/>
                          </a:xfrm>
                        </wpg:grpSpPr>
                        <wps:wsp>
                          <wps:cNvPr id="3294" name="Text Box 23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A7825">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295" name="Text Box 23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A7825">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s:wsp>
                        <wps:cNvPr id="3296" name="Text Box 209"/>
                        <wps:cNvSpPr txBox="1">
                          <a:spLocks noChangeArrowheads="1"/>
                        </wps:cNvSpPr>
                        <wps:spPr bwMode="auto">
                          <a:xfrm>
                            <a:off x="51700" y="2496129"/>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0x04_0000_0000</w:t>
                              </w:r>
                            </w:p>
                          </w:txbxContent>
                        </wps:txbx>
                        <wps:bodyPr rot="0" vert="horz" wrap="square" lIns="74295" tIns="8890" rIns="74295" bIns="8890" anchor="t" anchorCtr="0" upright="1">
                          <a:noAutofit/>
                        </wps:bodyPr>
                      </wps:wsp>
                      <wps:wsp>
                        <wps:cNvPr id="3297" name="Text Box 190"/>
                        <wps:cNvSpPr txBox="1">
                          <a:spLocks noChangeArrowheads="1"/>
                        </wps:cNvSpPr>
                        <wps:spPr bwMode="auto">
                          <a:xfrm>
                            <a:off x="911404" y="2620330"/>
                            <a:ext cx="1150205" cy="659108"/>
                          </a:xfrm>
                          <a:prstGeom prst="rect">
                            <a:avLst/>
                          </a:prstGeom>
                          <a:solidFill>
                            <a:srgbClr val="FFFFFF"/>
                          </a:solidFill>
                          <a:ln w="9525">
                            <a:solidFill>
                              <a:srgbClr val="000000"/>
                            </a:solidFill>
                            <a:miter lim="800000"/>
                            <a:headEnd/>
                            <a:tailEnd/>
                          </a:ln>
                        </wps:spPr>
                        <wps:txbx>
                          <w:txbxContent>
                            <w:p w:rsidR="00317015" w:rsidRPr="006F6EFF" w:rsidRDefault="00317015" w:rsidP="00DA7825">
                              <w:pPr>
                                <w:jc w:val="center"/>
                                <w:rPr>
                                  <w:sz w:val="24"/>
                                  <w:szCs w:val="24"/>
                                </w:rPr>
                              </w:pPr>
                              <w:r w:rsidRPr="006F6EFF">
                                <w:rPr>
                                  <w:sz w:val="16"/>
                                  <w:szCs w:val="16"/>
                                </w:rPr>
                                <w:t xml:space="preserve">SDRAM </w:t>
                              </w:r>
                              <w:r w:rsidRPr="00E50848">
                                <w:rPr>
                                  <w:sz w:val="16"/>
                                  <w:szCs w:val="16"/>
                                </w:rPr>
                                <w:t>2</w:t>
                              </w:r>
                              <w:r w:rsidRPr="006F6EFF">
                                <w:rPr>
                                  <w:sz w:val="16"/>
                                  <w:szCs w:val="16"/>
                                </w:rPr>
                                <w:t>GB</w:t>
                              </w:r>
                            </w:p>
                          </w:txbxContent>
                        </wps:txbx>
                        <wps:bodyPr rot="0" vert="horz" wrap="square" lIns="74295" tIns="8890" rIns="74295" bIns="8890" anchor="t" anchorCtr="0" upright="1">
                          <a:noAutofit/>
                        </wps:bodyPr>
                      </wps:wsp>
                      <wps:wsp>
                        <wps:cNvPr id="3298" name="Text Box 209"/>
                        <wps:cNvSpPr txBox="1">
                          <a:spLocks noChangeArrowheads="1"/>
                        </wps:cNvSpPr>
                        <wps:spPr bwMode="auto">
                          <a:xfrm>
                            <a:off x="51700" y="3741443"/>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2"/>
                                </w:rPr>
                              </w:pPr>
                              <w:r w:rsidRPr="006F6EFF">
                                <w:rPr>
                                  <w:rFonts w:ascii="MS Gothic" w:hAnsi="MS Gothic"/>
                                  <w:sz w:val="16"/>
                                  <w:szCs w:val="18"/>
                                </w:rPr>
                                <w:t>0x05_0000_0000</w:t>
                              </w:r>
                            </w:p>
                          </w:txbxContent>
                        </wps:txbx>
                        <wps:bodyPr rot="0" vert="horz" wrap="square" lIns="74295" tIns="8890" rIns="74295" bIns="8890" anchor="t" anchorCtr="0" upright="1">
                          <a:noAutofit/>
                        </wps:bodyPr>
                      </wps:wsp>
                      <wps:wsp>
                        <wps:cNvPr id="3299" name="Text Box 190"/>
                        <wps:cNvSpPr txBox="1">
                          <a:spLocks noChangeArrowheads="1"/>
                        </wps:cNvSpPr>
                        <wps:spPr bwMode="auto">
                          <a:xfrm>
                            <a:off x="911404" y="3897945"/>
                            <a:ext cx="1150205" cy="1238514"/>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DA7825">
                              <w:pPr>
                                <w:pStyle w:val="NormalWeb"/>
                                <w:spacing w:line="200" w:lineRule="exact"/>
                                <w:jc w:val="center"/>
                                <w:rPr>
                                  <w:sz w:val="16"/>
                                  <w:szCs w:val="16"/>
                                  <w:lang w:eastAsia="en-US"/>
                                </w:rPr>
                              </w:pPr>
                              <w:r w:rsidRPr="006F6EFF">
                                <w:rPr>
                                  <w:sz w:val="16"/>
                                  <w:szCs w:val="16"/>
                                  <w:lang w:eastAsia="en-US"/>
                                </w:rPr>
                                <w:t>N/A</w:t>
                              </w:r>
                            </w:p>
                          </w:txbxContent>
                        </wps:txbx>
                        <wps:bodyPr rot="0" vert="horz" wrap="square" lIns="74295" tIns="8890" rIns="74295" bIns="8890" anchor="ctr" anchorCtr="0" upright="1">
                          <a:noAutofit/>
                        </wps:bodyPr>
                      </wps:wsp>
                      <wps:wsp>
                        <wps:cNvPr id="3300" name="Text Box 209"/>
                        <wps:cNvSpPr txBox="1">
                          <a:spLocks noChangeArrowheads="1"/>
                        </wps:cNvSpPr>
                        <wps:spPr bwMode="auto">
                          <a:xfrm>
                            <a:off x="51700" y="500715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2"/>
                                </w:rPr>
                              </w:pPr>
                              <w:r w:rsidRPr="006F6EFF">
                                <w:rPr>
                                  <w:rFonts w:ascii="MS Gothic" w:hAnsi="MS Gothic"/>
                                  <w:sz w:val="16"/>
                                  <w:szCs w:val="18"/>
                                </w:rPr>
                                <w:t>0x06_0000_0000</w:t>
                              </w:r>
                            </w:p>
                          </w:txbxContent>
                        </wps:txbx>
                        <wps:bodyPr rot="0" vert="horz" wrap="square" lIns="74295" tIns="8890" rIns="74295" bIns="8890" anchor="t" anchorCtr="0" upright="1">
                          <a:noAutofit/>
                        </wps:bodyPr>
                      </wps:wsp>
                      <wps:wsp>
                        <wps:cNvPr id="3301" name="Text Box 209"/>
                        <wps:cNvSpPr txBox="1">
                          <a:spLocks noChangeArrowheads="1"/>
                        </wps:cNvSpPr>
                        <wps:spPr bwMode="auto">
                          <a:xfrm>
                            <a:off x="51700" y="6295473"/>
                            <a:ext cx="1010004"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2"/>
                                </w:rPr>
                              </w:pPr>
                              <w:r w:rsidRPr="006F6EFF">
                                <w:rPr>
                                  <w:rFonts w:ascii="MS Gothic" w:hAnsi="MS Gothic"/>
                                  <w:sz w:val="16"/>
                                  <w:szCs w:val="18"/>
                                </w:rPr>
                                <w:t>0x07_0000_0000</w:t>
                              </w:r>
                            </w:p>
                          </w:txbxContent>
                        </wps:txbx>
                        <wps:bodyPr rot="0" vert="horz" wrap="square" lIns="74295" tIns="8890" rIns="74295" bIns="8890" anchor="t" anchorCtr="0" upright="1">
                          <a:noAutofit/>
                        </wps:bodyPr>
                      </wps:wsp>
                      <wps:wsp>
                        <wps:cNvPr id="3302" name="Text Box 190"/>
                        <wps:cNvSpPr txBox="1">
                          <a:spLocks noChangeArrowheads="1"/>
                        </wps:cNvSpPr>
                        <wps:spPr bwMode="auto">
                          <a:xfrm>
                            <a:off x="910404" y="6412675"/>
                            <a:ext cx="1150205" cy="1260615"/>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DA7825">
                              <w:pPr>
                                <w:pStyle w:val="NormalWeb"/>
                                <w:spacing w:line="200" w:lineRule="exact"/>
                                <w:jc w:val="center"/>
                                <w:rPr>
                                  <w:sz w:val="16"/>
                                  <w:szCs w:val="16"/>
                                  <w:lang w:eastAsia="en-US"/>
                                </w:rPr>
                              </w:pPr>
                              <w:r w:rsidRPr="006F6EFF">
                                <w:rPr>
                                  <w:sz w:val="16"/>
                                  <w:szCs w:val="16"/>
                                </w:rPr>
                                <w:t>N/A</w:t>
                              </w:r>
                            </w:p>
                          </w:txbxContent>
                        </wps:txbx>
                        <wps:bodyPr rot="0" vert="horz" wrap="square" lIns="74295" tIns="8890" rIns="74295" bIns="8890" anchor="ctr" anchorCtr="0" upright="1">
                          <a:noAutofit/>
                        </wps:bodyPr>
                      </wps:wsp>
                      <wps:wsp>
                        <wps:cNvPr id="3303" name="Text Box 190"/>
                        <wps:cNvSpPr txBox="1">
                          <a:spLocks noChangeArrowheads="1"/>
                        </wps:cNvSpPr>
                        <wps:spPr bwMode="auto">
                          <a:xfrm>
                            <a:off x="3537514" y="553106"/>
                            <a:ext cx="1207905" cy="887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Pr="00483CCE" w:rsidRDefault="00317015" w:rsidP="00DA7825">
                              <w:pPr>
                                <w:pStyle w:val="NormalWeb"/>
                                <w:spacing w:line="200" w:lineRule="exact"/>
                                <w:jc w:val="center"/>
                                <w:rPr>
                                  <w:color w:val="FF0000"/>
                                </w:rPr>
                              </w:pPr>
                            </w:p>
                          </w:txbxContent>
                        </wps:txbx>
                        <wps:bodyPr rot="0" vert="horz" wrap="square" lIns="74295" tIns="8890" rIns="74295" bIns="8890" anchor="t" anchorCtr="0" upright="1">
                          <a:noAutofit/>
                        </wps:bodyPr>
                      </wps:wsp>
                      <wps:wsp>
                        <wps:cNvPr id="3304" name="Text Box 209"/>
                        <wps:cNvSpPr txBox="1">
                          <a:spLocks noChangeArrowheads="1"/>
                        </wps:cNvSpPr>
                        <wps:spPr bwMode="auto">
                          <a:xfrm>
                            <a:off x="4701619" y="379804"/>
                            <a:ext cx="9218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0x00_4000_0000</w:t>
                              </w:r>
                            </w:p>
                          </w:txbxContent>
                        </wps:txbx>
                        <wps:bodyPr rot="0" vert="horz" wrap="square" lIns="74295" tIns="8890" rIns="74295" bIns="8890" anchor="t" anchorCtr="0" upright="1">
                          <a:noAutofit/>
                        </wps:bodyPr>
                      </wps:wsp>
                      <wps:wsp>
                        <wps:cNvPr id="3305" name="Line 136"/>
                        <wps:cNvCnPr>
                          <a:cxnSpLocks noChangeShapeType="1"/>
                        </wps:cNvCnPr>
                        <wps:spPr bwMode="auto">
                          <a:xfrm flipV="1">
                            <a:off x="2080808" y="553106"/>
                            <a:ext cx="1469206" cy="65540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306" name="Line 136"/>
                        <wps:cNvCnPr>
                          <a:cxnSpLocks noChangeShapeType="1"/>
                        </wps:cNvCnPr>
                        <wps:spPr bwMode="auto">
                          <a:xfrm flipH="1" flipV="1">
                            <a:off x="2064608" y="1842421"/>
                            <a:ext cx="1485406" cy="311776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307" name="Text Box 209"/>
                        <wps:cNvSpPr txBox="1">
                          <a:spLocks noChangeArrowheads="1"/>
                        </wps:cNvSpPr>
                        <wps:spPr bwMode="auto">
                          <a:xfrm>
                            <a:off x="61800" y="5693966"/>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2"/>
                                </w:rPr>
                              </w:pPr>
                              <w:r w:rsidRPr="006F6EFF">
                                <w:rPr>
                                  <w:rFonts w:ascii="MS Gothic" w:hAnsi="MS Gothic"/>
                                  <w:sz w:val="16"/>
                                  <w:szCs w:val="18"/>
                                </w:rPr>
                                <w:t>0x06_8000_0000</w:t>
                              </w:r>
                            </w:p>
                          </w:txbxContent>
                        </wps:txbx>
                        <wps:bodyPr rot="0" vert="horz" wrap="square" lIns="74295" tIns="8890" rIns="74295" bIns="8890" anchor="t" anchorCtr="0" upright="1">
                          <a:noAutofit/>
                        </wps:bodyPr>
                      </wps:wsp>
                      <wps:wsp>
                        <wps:cNvPr id="3308" name="上下矢印 964"/>
                        <wps:cNvSpPr>
                          <a:spLocks noChangeArrowheads="1"/>
                        </wps:cNvSpPr>
                        <wps:spPr bwMode="auto">
                          <a:xfrm>
                            <a:off x="1902008" y="1217214"/>
                            <a:ext cx="93900" cy="611607"/>
                          </a:xfrm>
                          <a:prstGeom prst="upDownArrow">
                            <a:avLst>
                              <a:gd name="adj1" fmla="val 50000"/>
                              <a:gd name="adj2" fmla="val 4999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309" name="上下矢印 965"/>
                        <wps:cNvSpPr>
                          <a:spLocks noChangeArrowheads="1"/>
                        </wps:cNvSpPr>
                        <wps:spPr bwMode="auto">
                          <a:xfrm>
                            <a:off x="1874008" y="2624831"/>
                            <a:ext cx="93300" cy="647508"/>
                          </a:xfrm>
                          <a:prstGeom prst="upDownArrow">
                            <a:avLst>
                              <a:gd name="adj1" fmla="val 50000"/>
                              <a:gd name="adj2" fmla="val 5002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310" name="Text Box 209"/>
                        <wps:cNvSpPr txBox="1">
                          <a:spLocks noChangeArrowheads="1"/>
                        </wps:cNvSpPr>
                        <wps:spPr bwMode="auto">
                          <a:xfrm>
                            <a:off x="4715019" y="1330815"/>
                            <a:ext cx="9216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2"/>
                                </w:rPr>
                              </w:pPr>
                              <w:r w:rsidRPr="006F6EFF">
                                <w:rPr>
                                  <w:rFonts w:ascii="MS Gothic" w:hAnsi="MS Gothic"/>
                                  <w:sz w:val="16"/>
                                  <w:szCs w:val="18"/>
                                </w:rPr>
                                <w:t>0x00_4800_0000</w:t>
                              </w:r>
                            </w:p>
                          </w:txbxContent>
                        </wps:txbx>
                        <wps:bodyPr rot="0" vert="horz" wrap="square" lIns="74295" tIns="8890" rIns="74295" bIns="8890" anchor="t" anchorCtr="0" upright="1">
                          <a:noAutofit/>
                        </wps:bodyPr>
                      </wps:wsp>
                      <wps:wsp>
                        <wps:cNvPr id="3311" name="Text Box 209"/>
                        <wps:cNvSpPr txBox="1">
                          <a:spLocks noChangeArrowheads="1"/>
                        </wps:cNvSpPr>
                        <wps:spPr bwMode="auto">
                          <a:xfrm>
                            <a:off x="4705719" y="1584418"/>
                            <a:ext cx="9218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0x00_4808_0000</w:t>
                              </w:r>
                            </w:p>
                          </w:txbxContent>
                        </wps:txbx>
                        <wps:bodyPr rot="0" vert="horz" wrap="square" lIns="74295" tIns="8890" rIns="74295" bIns="8890" anchor="t" anchorCtr="0" upright="1">
                          <a:noAutofit/>
                        </wps:bodyPr>
                      </wps:wsp>
                      <wps:wsp>
                        <wps:cNvPr id="3312" name="Text Box 190"/>
                        <wps:cNvSpPr txBox="1">
                          <a:spLocks noChangeArrowheads="1"/>
                        </wps:cNvSpPr>
                        <wps:spPr bwMode="auto">
                          <a:xfrm>
                            <a:off x="3537914" y="1035712"/>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A7825">
                              <w:pPr>
                                <w:pStyle w:val="NormalWeb"/>
                                <w:spacing w:line="200" w:lineRule="exact"/>
                                <w:jc w:val="center"/>
                              </w:pPr>
                              <w:r w:rsidRPr="006F6EFF">
                                <w:rPr>
                                  <w:sz w:val="16"/>
                                  <w:szCs w:val="16"/>
                                </w:rPr>
                                <w:t>ARM Trusted Firmware</w:t>
                              </w:r>
                            </w:p>
                          </w:txbxContent>
                        </wps:txbx>
                        <wps:bodyPr rot="0" vert="horz" wrap="square" lIns="74295" tIns="8890" rIns="74295" bIns="8890" anchor="ctr" anchorCtr="0" upright="1">
                          <a:noAutofit/>
                        </wps:bodyPr>
                      </wps:wsp>
                      <wps:wsp>
                        <wps:cNvPr id="3313" name="Text Box 190"/>
                        <wps:cNvSpPr txBox="1">
                          <a:spLocks noChangeArrowheads="1"/>
                        </wps:cNvSpPr>
                        <wps:spPr bwMode="auto">
                          <a:xfrm>
                            <a:off x="3538014" y="1170914"/>
                            <a:ext cx="1207905" cy="2697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A7825">
                              <w:pPr>
                                <w:pStyle w:val="NormalWeb"/>
                                <w:spacing w:line="200" w:lineRule="exact"/>
                                <w:jc w:val="center"/>
                              </w:pPr>
                            </w:p>
                          </w:txbxContent>
                        </wps:txbx>
                        <wps:bodyPr rot="0" vert="horz" wrap="square" lIns="74295" tIns="8890" rIns="74295" bIns="8890" anchor="ctr" anchorCtr="0" upright="1">
                          <a:noAutofit/>
                        </wps:bodyPr>
                      </wps:wsp>
                      <wps:wsp>
                        <wps:cNvPr id="3314" name="Text Box 190"/>
                        <wps:cNvSpPr txBox="1">
                          <a:spLocks noChangeArrowheads="1"/>
                        </wps:cNvSpPr>
                        <wps:spPr bwMode="auto">
                          <a:xfrm>
                            <a:off x="2612111" y="2143225"/>
                            <a:ext cx="697703" cy="315904"/>
                          </a:xfrm>
                          <a:prstGeom prst="rect">
                            <a:avLst/>
                          </a:prstGeom>
                          <a:solidFill>
                            <a:schemeClr val="tx1"/>
                          </a:solidFill>
                          <a:ln w="9525">
                            <a:solidFill>
                              <a:srgbClr val="000000"/>
                            </a:solidFill>
                            <a:miter lim="800000"/>
                            <a:headEnd/>
                            <a:tailEnd/>
                          </a:ln>
                        </wps:spPr>
                        <wps:txbx>
                          <w:txbxContent>
                            <w:p w:rsidR="00317015" w:rsidRPr="00A850BA" w:rsidRDefault="00317015" w:rsidP="00DA7825">
                              <w:pPr>
                                <w:jc w:val="center"/>
                                <w:rPr>
                                  <w:color w:val="FFFFFF" w:themeColor="background1"/>
                                  <w:sz w:val="14"/>
                                  <w:szCs w:val="16"/>
                                </w:rPr>
                              </w:pPr>
                              <w:r w:rsidRPr="00A850BA">
                                <w:rPr>
                                  <w:color w:val="FFFFFF" w:themeColor="background1"/>
                                  <w:sz w:val="14"/>
                                  <w:szCs w:val="16"/>
                                </w:rPr>
                                <w:t>Shadow area</w:t>
                              </w:r>
                            </w:p>
                          </w:txbxContent>
                        </wps:txbx>
                        <wps:bodyPr rot="0" vert="horz" wrap="square" lIns="74295" tIns="8890" rIns="74295" bIns="8890" anchor="ctr" anchorCtr="0" upright="1">
                          <a:noAutofit/>
                        </wps:bodyPr>
                      </wps:wsp>
                      <wps:wsp>
                        <wps:cNvPr id="3315" name="直線矢印コネクタ 980"/>
                        <wps:cNvCnPr>
                          <a:cxnSpLocks noChangeShapeType="1"/>
                        </wps:cNvCnPr>
                        <wps:spPr bwMode="auto">
                          <a:xfrm flipH="1" flipV="1">
                            <a:off x="1972308" y="1649519"/>
                            <a:ext cx="988604" cy="4937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316" name="直線矢印コネクタ 1024"/>
                        <wps:cNvCnPr>
                          <a:cxnSpLocks noChangeShapeType="1"/>
                        </wps:cNvCnPr>
                        <wps:spPr bwMode="auto">
                          <a:xfrm>
                            <a:off x="3379514" y="889910"/>
                            <a:ext cx="0" cy="419905"/>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17" name="直線矢印コネクタ 1025"/>
                        <wps:cNvCnPr>
                          <a:cxnSpLocks noChangeShapeType="1"/>
                        </wps:cNvCnPr>
                        <wps:spPr bwMode="auto">
                          <a:xfrm flipH="1">
                            <a:off x="3304013" y="1312315"/>
                            <a:ext cx="1439806"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18" name="直線矢印コネクタ 1026"/>
                        <wps:cNvCnPr>
                          <a:cxnSpLocks noChangeShapeType="1"/>
                        </wps:cNvCnPr>
                        <wps:spPr bwMode="auto">
                          <a:xfrm flipH="1">
                            <a:off x="3291613" y="889910"/>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19" name="Text Box 190"/>
                        <wps:cNvSpPr txBox="1">
                          <a:spLocks noChangeArrowheads="1"/>
                        </wps:cNvSpPr>
                        <wps:spPr bwMode="auto">
                          <a:xfrm>
                            <a:off x="911304" y="5783567"/>
                            <a:ext cx="1149505" cy="629107"/>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DA7825">
                              <w:pPr>
                                <w:pStyle w:val="NormalWeb"/>
                                <w:spacing w:line="200" w:lineRule="exact"/>
                                <w:jc w:val="center"/>
                              </w:pPr>
                              <w:r w:rsidRPr="006F6EFF">
                                <w:rPr>
                                  <w:sz w:val="16"/>
                                  <w:szCs w:val="16"/>
                                </w:rPr>
                                <w:t>N/A</w:t>
                              </w:r>
                            </w:p>
                          </w:txbxContent>
                        </wps:txbx>
                        <wps:bodyPr rot="0" vert="horz" wrap="square" lIns="74295" tIns="8890" rIns="74295" bIns="8890" anchor="ctr" anchorCtr="0" upright="1">
                          <a:noAutofit/>
                        </wps:bodyPr>
                      </wps:wsp>
                      <wps:wsp>
                        <wps:cNvPr id="3320" name="Text Box 209"/>
                        <wps:cNvSpPr txBox="1">
                          <a:spLocks noChangeArrowheads="1"/>
                        </wps:cNvSpPr>
                        <wps:spPr bwMode="auto">
                          <a:xfrm>
                            <a:off x="62200" y="7511487"/>
                            <a:ext cx="10098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pPr>
                              <w:r w:rsidRPr="006F6EFF">
                                <w:rPr>
                                  <w:rFonts w:ascii="MS Gothic" w:hAnsi="MS Gothic"/>
                                  <w:sz w:val="16"/>
                                  <w:szCs w:val="16"/>
                                </w:rPr>
                                <w:t>0x08_0000_0000</w:t>
                              </w:r>
                            </w:p>
                          </w:txbxContent>
                        </wps:txbx>
                        <wps:bodyPr rot="0" vert="horz" wrap="square" lIns="74295" tIns="8890" rIns="74295" bIns="8890" anchor="t" anchorCtr="0" upright="1">
                          <a:noAutofit/>
                        </wps:bodyPr>
                      </wps:wsp>
                      <wps:wsp>
                        <wps:cNvPr id="3321" name="直線矢印コネクタ 1033"/>
                        <wps:cNvCnPr>
                          <a:cxnSpLocks noChangeShapeType="1"/>
                        </wps:cNvCnPr>
                        <wps:spPr bwMode="auto">
                          <a:xfrm>
                            <a:off x="2190609" y="562407"/>
                            <a:ext cx="0" cy="1654519"/>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22" name="直線矢印コネクタ 1034"/>
                        <wps:cNvCnPr>
                          <a:cxnSpLocks noChangeShapeType="1"/>
                        </wps:cNvCnPr>
                        <wps:spPr bwMode="auto">
                          <a:xfrm flipH="1">
                            <a:off x="2063808" y="2222726"/>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23" name="直線矢印コネクタ 1035"/>
                        <wps:cNvCnPr>
                          <a:cxnSpLocks noChangeShapeType="1"/>
                        </wps:cNvCnPr>
                        <wps:spPr bwMode="auto">
                          <a:xfrm flipH="1">
                            <a:off x="2064608" y="562407"/>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324" name="グループ化 1036"/>
                        <wpg:cNvGrpSpPr>
                          <a:grpSpLocks/>
                        </wpg:cNvGrpSpPr>
                        <wpg:grpSpPr bwMode="auto">
                          <a:xfrm>
                            <a:off x="2901112" y="884311"/>
                            <a:ext cx="408702" cy="421004"/>
                            <a:chOff x="0" y="10"/>
                            <a:chExt cx="409660" cy="421047"/>
                          </a:xfrm>
                        </wpg:grpSpPr>
                        <wps:wsp>
                          <wps:cNvPr id="3325" name="Text Box 223"/>
                          <wps:cNvSpPr txBox="1">
                            <a:spLocks noChangeArrowheads="1"/>
                          </wps:cNvSpPr>
                          <wps:spPr bwMode="auto">
                            <a:xfrm rot="5400000">
                              <a:off x="19314" y="-18124"/>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DA7825">
                                <w:pPr>
                                  <w:pStyle w:val="NormalWeb"/>
                                  <w:spacing w:line="260" w:lineRule="exact"/>
                                  <w:jc w:val="center"/>
                                  <w:rPr>
                                    <w:color w:val="FF0000"/>
                                  </w:rPr>
                                </w:pPr>
                                <w:r w:rsidRPr="006F6EFF">
                                  <w:rPr>
                                    <w:sz w:val="16"/>
                                    <w:szCs w:val="16"/>
                                  </w:rPr>
                                  <w:t>Secure</w:t>
                                </w:r>
                              </w:p>
                            </w:txbxContent>
                          </wps:txbx>
                          <wps:bodyPr rot="0" vert="horz" wrap="square" lIns="74295" tIns="8890" rIns="74295" bIns="8890" anchor="t" anchorCtr="0" upright="1">
                            <a:noAutofit/>
                          </wps:bodyPr>
                        </wps:wsp>
                        <wps:wsp>
                          <wps:cNvPr id="3326" name="Text Box 223"/>
                          <wps:cNvSpPr txBox="1">
                            <a:spLocks noChangeArrowheads="1"/>
                          </wps:cNvSpPr>
                          <wps:spPr bwMode="auto">
                            <a:xfrm rot="5400000">
                              <a:off x="49177" y="61755"/>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DA7825">
                                <w:pPr>
                                  <w:pStyle w:val="NormalWeb"/>
                                  <w:spacing w:line="260" w:lineRule="exact"/>
                                  <w:jc w:val="center"/>
                                  <w:rPr>
                                    <w:color w:val="FF0000"/>
                                  </w:rPr>
                                </w:pPr>
                                <w:r w:rsidRPr="006F6EFF">
                                  <w:rPr>
                                    <w:sz w:val="16"/>
                                    <w:szCs w:val="16"/>
                                  </w:rPr>
                                  <w:t>Region</w:t>
                                </w:r>
                              </w:p>
                            </w:txbxContent>
                          </wps:txbx>
                          <wps:bodyPr rot="0" vert="horz" wrap="square" lIns="74295" tIns="8890" rIns="74295" bIns="8890" anchor="t" anchorCtr="0" upright="1">
                            <a:noAutofit/>
                          </wps:bodyPr>
                        </wps:wsp>
                      </wpg:wgp>
                      <wps:wsp>
                        <wps:cNvPr id="3327" name="Text Box 223"/>
                        <wps:cNvSpPr txBox="1">
                          <a:spLocks noChangeArrowheads="1"/>
                        </wps:cNvSpPr>
                        <wps:spPr bwMode="auto">
                          <a:xfrm>
                            <a:off x="2095008" y="1351716"/>
                            <a:ext cx="628403"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spacing w:after="0" w:line="260" w:lineRule="exact"/>
                                <w:jc w:val="center"/>
                                <w:rPr>
                                  <w:sz w:val="16"/>
                                  <w:szCs w:val="16"/>
                                </w:rPr>
                              </w:pPr>
                              <w:r w:rsidRPr="006F6EFF">
                                <w:rPr>
                                  <w:sz w:val="16"/>
                                  <w:szCs w:val="16"/>
                                </w:rPr>
                                <w:t>Legacy</w:t>
                              </w:r>
                            </w:p>
                          </w:txbxContent>
                        </wps:txbx>
                        <wps:bodyPr rot="0" vert="horz" wrap="square" lIns="74295" tIns="8890" rIns="74295" bIns="8890" anchor="t" anchorCtr="0" upright="1">
                          <a:noAutofit/>
                        </wps:bodyPr>
                      </wps:wsp>
                      <wps:wsp>
                        <wps:cNvPr id="3328" name="直線矢印コネクタ 1043"/>
                        <wps:cNvCnPr>
                          <a:cxnSpLocks noChangeShapeType="1"/>
                        </wps:cNvCnPr>
                        <wps:spPr bwMode="auto">
                          <a:xfrm flipV="1">
                            <a:off x="1944008" y="2459129"/>
                            <a:ext cx="1016904" cy="4894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329" name="Text Box 209"/>
                        <wps:cNvSpPr txBox="1">
                          <a:spLocks noChangeArrowheads="1"/>
                        </wps:cNvSpPr>
                        <wps:spPr bwMode="auto">
                          <a:xfrm>
                            <a:off x="61700" y="3176437"/>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0x04_8000_0000</w:t>
                              </w:r>
                            </w:p>
                          </w:txbxContent>
                        </wps:txbx>
                        <wps:bodyPr rot="0" vert="horz" wrap="square" lIns="74295" tIns="8890" rIns="74295" bIns="8890" anchor="t" anchorCtr="0" upright="1">
                          <a:noAutofit/>
                        </wps:bodyPr>
                      </wps:wsp>
                      <wps:wsp>
                        <wps:cNvPr id="3330" name="Text Box 190"/>
                        <wps:cNvSpPr txBox="1">
                          <a:spLocks noChangeArrowheads="1"/>
                        </wps:cNvSpPr>
                        <wps:spPr bwMode="auto">
                          <a:xfrm>
                            <a:off x="3537914" y="890410"/>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DA7825">
                              <w:pPr>
                                <w:pStyle w:val="NormalWeb"/>
                                <w:spacing w:line="200" w:lineRule="exact"/>
                                <w:jc w:val="center"/>
                              </w:pPr>
                              <w:r w:rsidRPr="006F6EFF">
                                <w:rPr>
                                  <w:sz w:val="16"/>
                                  <w:szCs w:val="16"/>
                                </w:rPr>
                                <w:t>Certification</w:t>
                              </w:r>
                            </w:p>
                          </w:txbxContent>
                        </wps:txbx>
                        <wps:bodyPr rot="0" vert="horz" wrap="square" lIns="74295" tIns="8890" rIns="74295" bIns="8890" anchor="ctr" anchorCtr="0" upright="1">
                          <a:noAutofit/>
                        </wps:bodyPr>
                      </wps:wsp>
                      <wps:wsp>
                        <wps:cNvPr id="3331" name="Text Box 209"/>
                        <wps:cNvSpPr txBox="1">
                          <a:spLocks noChangeArrowheads="1"/>
                        </wps:cNvSpPr>
                        <wps:spPr bwMode="auto">
                          <a:xfrm>
                            <a:off x="4706919" y="723108"/>
                            <a:ext cx="9217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0x00_43F0_0000</w:t>
                              </w:r>
                            </w:p>
                          </w:txbxContent>
                        </wps:txbx>
                        <wps:bodyPr rot="0" vert="horz" wrap="square" lIns="74295" tIns="8890" rIns="74295" bIns="8890" anchor="t" anchorCtr="0" upright="1">
                          <a:noAutofit/>
                        </wps:bodyPr>
                      </wps:wsp>
                      <wps:wsp>
                        <wps:cNvPr id="3332" name="Text Box 209"/>
                        <wps:cNvSpPr txBox="1">
                          <a:spLocks noChangeArrowheads="1"/>
                        </wps:cNvSpPr>
                        <wps:spPr bwMode="auto">
                          <a:xfrm>
                            <a:off x="4708919" y="1199814"/>
                            <a:ext cx="9217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rPr>
                                  <w:sz w:val="21"/>
                                </w:rPr>
                              </w:pPr>
                              <w:r w:rsidRPr="006F6EFF">
                                <w:rPr>
                                  <w:rFonts w:ascii="MS Gothic" w:hAnsi="MS Gothic"/>
                                  <w:sz w:val="16"/>
                                  <w:szCs w:val="20"/>
                                </w:rPr>
                                <w:t>0x00_47E0_0000</w:t>
                              </w:r>
                            </w:p>
                          </w:txbxContent>
                        </wps:txbx>
                        <wps:bodyPr rot="0" vert="horz" wrap="square" lIns="74295" tIns="8890" rIns="74295" bIns="8890" anchor="t" anchorCtr="0" upright="1">
                          <a:noAutofit/>
                        </wps:bodyPr>
                      </wps:wsp>
                      <wps:wsp>
                        <wps:cNvPr id="3333" name="Text Box 190"/>
                        <wps:cNvSpPr txBox="1">
                          <a:spLocks noChangeArrowheads="1"/>
                        </wps:cNvSpPr>
                        <wps:spPr bwMode="auto">
                          <a:xfrm>
                            <a:off x="911404" y="5136460"/>
                            <a:ext cx="1150205" cy="647108"/>
                          </a:xfrm>
                          <a:prstGeom prst="rect">
                            <a:avLst/>
                          </a:prstGeom>
                          <a:solidFill>
                            <a:schemeClr val="bg1">
                              <a:lumMod val="85000"/>
                            </a:schemeClr>
                          </a:solidFill>
                          <a:ln w="9525">
                            <a:solidFill>
                              <a:srgbClr val="000000"/>
                            </a:solidFill>
                            <a:miter lim="800000"/>
                            <a:headEnd/>
                            <a:tailEnd/>
                          </a:ln>
                        </wps:spPr>
                        <wps:txbx>
                          <w:txbxContent>
                            <w:p w:rsidR="00317015" w:rsidRPr="006F6EFF" w:rsidRDefault="00317015" w:rsidP="00DA7825">
                              <w:pPr>
                                <w:pStyle w:val="NormalWeb"/>
                                <w:spacing w:line="200" w:lineRule="exact"/>
                                <w:jc w:val="center"/>
                                <w:rPr>
                                  <w:sz w:val="16"/>
                                  <w:szCs w:val="16"/>
                                </w:rPr>
                              </w:pPr>
                              <w:r w:rsidRPr="006F6EFF">
                                <w:rPr>
                                  <w:sz w:val="16"/>
                                  <w:szCs w:val="16"/>
                                </w:rPr>
                                <w:t>N/A</w:t>
                              </w:r>
                            </w:p>
                          </w:txbxContent>
                        </wps:txbx>
                        <wps:bodyPr rot="0" vert="horz" wrap="square" lIns="74295" tIns="8890" rIns="74295" bIns="8890" anchor="ctr" anchorCtr="0" upright="1">
                          <a:noAutofit/>
                        </wps:bodyPr>
                      </wps:wsp>
                      <wps:wsp>
                        <wps:cNvPr id="3334" name="Text Box 190"/>
                        <wps:cNvSpPr txBox="1">
                          <a:spLocks noChangeArrowheads="1"/>
                        </wps:cNvSpPr>
                        <wps:spPr bwMode="auto">
                          <a:xfrm>
                            <a:off x="910404" y="3279438"/>
                            <a:ext cx="1150205" cy="618507"/>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DA7825">
                              <w:pPr>
                                <w:pStyle w:val="NormalWeb"/>
                                <w:spacing w:line="200" w:lineRule="exact"/>
                                <w:jc w:val="center"/>
                                <w:rPr>
                                  <w:sz w:val="16"/>
                                  <w:szCs w:val="16"/>
                                  <w:lang w:eastAsia="en-US"/>
                                </w:rPr>
                              </w:pPr>
                              <w:r w:rsidRPr="006F6EFF">
                                <w:rPr>
                                  <w:sz w:val="16"/>
                                  <w:szCs w:val="16"/>
                                  <w:lang w:eastAsia="en-US"/>
                                </w:rPr>
                                <w:t>N/A</w:t>
                              </w:r>
                            </w:p>
                          </w:txbxContent>
                        </wps:txbx>
                        <wps:bodyPr rot="0" vert="horz" wrap="square" lIns="74295" tIns="8890" rIns="74295" bIns="8890" anchor="ctr" anchorCtr="0" upright="1">
                          <a:noAutofit/>
                        </wps:bodyPr>
                      </wps:wsp>
                      <wps:wsp>
                        <wps:cNvPr id="3335" name="Text Box 190"/>
                        <wps:cNvSpPr txBox="1">
                          <a:spLocks noChangeArrowheads="1"/>
                        </wps:cNvSpPr>
                        <wps:spPr bwMode="auto">
                          <a:xfrm>
                            <a:off x="3540714" y="3298572"/>
                            <a:ext cx="1205205" cy="382414"/>
                          </a:xfrm>
                          <a:prstGeom prst="rect">
                            <a:avLst/>
                          </a:prstGeom>
                          <a:pattFill prst="pct5">
                            <a:fgClr>
                              <a:schemeClr val="tx1"/>
                            </a:fgClr>
                            <a:bgClr>
                              <a:schemeClr val="accent1">
                                <a:lumMod val="40000"/>
                                <a:lumOff val="60000"/>
                              </a:schemeClr>
                            </a:bgClr>
                          </a:pattFill>
                          <a:ln w="9525">
                            <a:solidFill>
                              <a:srgbClr val="000000"/>
                            </a:solidFill>
                            <a:miter lim="800000"/>
                            <a:headEnd/>
                            <a:tailEnd/>
                          </a:ln>
                        </wps:spPr>
                        <wps:txbx>
                          <w:txbxContent>
                            <w:p w:rsidR="00317015" w:rsidRPr="00A850BA" w:rsidRDefault="00317015" w:rsidP="00DA7825">
                              <w:pPr>
                                <w:pStyle w:val="NormalWeb"/>
                                <w:spacing w:line="200" w:lineRule="exact"/>
                                <w:jc w:val="center"/>
                              </w:pPr>
                              <w:r w:rsidRPr="00A850BA">
                                <w:rPr>
                                  <w:sz w:val="16"/>
                                  <w:szCs w:val="16"/>
                                </w:rPr>
                                <w:t>CMA 256 MB</w:t>
                              </w:r>
                            </w:p>
                          </w:txbxContent>
                        </wps:txbx>
                        <wps:bodyPr rot="0" vert="horz" wrap="square" lIns="74295" tIns="8890" rIns="74295" bIns="8890" anchor="ctr" anchorCtr="0" upright="1">
                          <a:noAutofit/>
                        </wps:bodyPr>
                      </wps:wsp>
                      <wps:wsp>
                        <wps:cNvPr id="3336" name="Text Box 209"/>
                        <wps:cNvSpPr txBox="1">
                          <a:spLocks noChangeArrowheads="1"/>
                        </wps:cNvSpPr>
                        <wps:spPr bwMode="auto">
                          <a:xfrm>
                            <a:off x="4745945" y="4866896"/>
                            <a:ext cx="93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A7825">
                              <w:pPr>
                                <w:pStyle w:val="NormalWeb"/>
                                <w:spacing w:after="200"/>
                              </w:pPr>
                              <w:r>
                                <w:rPr>
                                  <w:rFonts w:ascii="MS Gothic" w:hAnsi="MS Gothic" w:hint="eastAsia"/>
                                  <w:sz w:val="16"/>
                                  <w:szCs w:val="16"/>
                                </w:rPr>
                                <w:t>0x00_</w:t>
                              </w:r>
                              <w:r>
                                <w:rPr>
                                  <w:rFonts w:ascii="MS Gothic" w:hAnsi="MS Gothic"/>
                                  <w:sz w:val="16"/>
                                  <w:szCs w:val="16"/>
                                </w:rPr>
                                <w:t>C000_</w:t>
                              </w:r>
                              <w:r w:rsidRPr="0067660B">
                                <w:rPr>
                                  <w:rFonts w:ascii="MS Gothic" w:hAnsi="MS Gothic"/>
                                  <w:sz w:val="16"/>
                                  <w:szCs w:val="16"/>
                                </w:rPr>
                                <w:t>000</w:t>
                              </w:r>
                              <w:r w:rsidRPr="007B6CE2">
                                <w:rPr>
                                  <w:rFonts w:ascii="MS Gothic" w:hAnsi="MS Gothic"/>
                                  <w:color w:val="000000" w:themeColor="text1"/>
                                  <w:sz w:val="16"/>
                                  <w:szCs w:val="16"/>
                                </w:rPr>
                                <w:t>0</w:t>
                              </w:r>
                            </w:p>
                            <w:p w:rsidR="00317015" w:rsidRPr="00E50848" w:rsidRDefault="00317015" w:rsidP="00DA7825">
                              <w:pPr>
                                <w:pStyle w:val="NormalWeb"/>
                                <w:spacing w:after="200"/>
                              </w:pPr>
                            </w:p>
                          </w:txbxContent>
                        </wps:txbx>
                        <wps:bodyPr rot="0" vert="horz" wrap="square" lIns="74295" tIns="8890" rIns="74295" bIns="8890" anchor="t" anchorCtr="0" upright="1">
                          <a:noAutofit/>
                        </wps:bodyPr>
                      </wps:wsp>
                      <wps:wsp>
                        <wps:cNvPr id="3337" name="Text Box 209"/>
                        <wps:cNvSpPr txBox="1">
                          <a:spLocks noChangeArrowheads="1"/>
                        </wps:cNvSpPr>
                        <wps:spPr bwMode="auto">
                          <a:xfrm>
                            <a:off x="4733329" y="3149284"/>
                            <a:ext cx="9391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pPr>
                              <w:r w:rsidRPr="006F6EFF">
                                <w:rPr>
                                  <w:rFonts w:ascii="MS Gothic" w:hAnsi="MS Gothic"/>
                                  <w:sz w:val="16"/>
                                  <w:szCs w:val="16"/>
                                </w:rPr>
                                <w:t>0x00_5</w:t>
                              </w:r>
                              <w:r>
                                <w:rPr>
                                  <w:rFonts w:ascii="MS Gothic" w:hAnsi="MS Gothic"/>
                                  <w:sz w:val="16"/>
                                  <w:szCs w:val="16"/>
                                </w:rPr>
                                <w:t>8</w:t>
                              </w:r>
                              <w:r w:rsidRPr="006F6EFF">
                                <w:rPr>
                                  <w:rFonts w:ascii="MS Gothic" w:hAnsi="MS Gothic"/>
                                  <w:sz w:val="16"/>
                                  <w:szCs w:val="16"/>
                                </w:rPr>
                                <w:t>0</w:t>
                              </w:r>
                              <w:r>
                                <w:rPr>
                                  <w:rFonts w:ascii="MS Gothic" w:hAnsi="MS Gothic"/>
                                  <w:sz w:val="16"/>
                                  <w:szCs w:val="16"/>
                                </w:rPr>
                                <w:t>0</w:t>
                              </w:r>
                              <w:r w:rsidRPr="006F6EFF">
                                <w:rPr>
                                  <w:rFonts w:ascii="MS Gothic" w:hAnsi="MS Gothic"/>
                                  <w:sz w:val="16"/>
                                  <w:szCs w:val="16"/>
                                </w:rPr>
                                <w:t>_0000</w:t>
                              </w:r>
                            </w:p>
                          </w:txbxContent>
                        </wps:txbx>
                        <wps:bodyPr rot="0" vert="horz" wrap="square" lIns="74295" tIns="8890" rIns="74295" bIns="8890" anchor="t" anchorCtr="0" upright="1">
                          <a:noAutofit/>
                        </wps:bodyPr>
                      </wps:wsp>
                      <wps:wsp>
                        <wps:cNvPr id="3338" name="Text Box 190"/>
                        <wps:cNvSpPr txBox="1">
                          <a:spLocks noChangeArrowheads="1"/>
                        </wps:cNvSpPr>
                        <wps:spPr bwMode="auto">
                          <a:xfrm>
                            <a:off x="3536014" y="655608"/>
                            <a:ext cx="1207805" cy="138502"/>
                          </a:xfrm>
                          <a:prstGeom prst="rect">
                            <a:avLst/>
                          </a:prstGeom>
                          <a:pattFill prst="pct50">
                            <a:fgClr>
                              <a:schemeClr val="tx1">
                                <a:lumMod val="100000"/>
                                <a:lumOff val="0"/>
                              </a:schemeClr>
                            </a:fgClr>
                            <a:bgClr>
                              <a:schemeClr val="bg1">
                                <a:lumMod val="100000"/>
                                <a:lumOff val="0"/>
                              </a:schemeClr>
                            </a:bgClr>
                          </a:pattFill>
                          <a:ln w="9525">
                            <a:solidFill>
                              <a:srgbClr val="000000"/>
                            </a:solidFill>
                            <a:miter lim="800000"/>
                            <a:headEnd/>
                            <a:tailEnd/>
                          </a:ln>
                        </wps:spPr>
                        <wps:txbx>
                          <w:txbxContent>
                            <w:p w:rsidR="00317015" w:rsidRPr="006F6EFF" w:rsidRDefault="00317015" w:rsidP="00DA7825">
                              <w:pPr>
                                <w:pStyle w:val="NormalWeb"/>
                                <w:spacing w:line="200" w:lineRule="exact"/>
                                <w:jc w:val="center"/>
                                <w:rPr>
                                  <w:sz w:val="16"/>
                                  <w:szCs w:val="16"/>
                                </w:rPr>
                              </w:pPr>
                              <w:r w:rsidRPr="006F6EFF">
                                <w:rPr>
                                  <w:sz w:val="16"/>
                                  <w:szCs w:val="16"/>
                                </w:rPr>
                                <w:t>Option</w:t>
                              </w:r>
                            </w:p>
                          </w:txbxContent>
                        </wps:txbx>
                        <wps:bodyPr rot="0" vert="horz" wrap="square" lIns="74295" tIns="0" rIns="74295" bIns="0" anchor="ctr" anchorCtr="0" upright="1">
                          <a:noAutofit/>
                        </wps:bodyPr>
                      </wps:wsp>
                      <wps:wsp>
                        <wps:cNvPr id="3339" name="Text Box 209"/>
                        <wps:cNvSpPr txBox="1">
                          <a:spLocks noChangeArrowheads="1"/>
                        </wps:cNvSpPr>
                        <wps:spPr bwMode="auto">
                          <a:xfrm>
                            <a:off x="56500" y="1397330"/>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pPr>
                              <w:r w:rsidRPr="006F6EFF">
                                <w:rPr>
                                  <w:rFonts w:ascii="MS Gothic" w:hAnsi="MS Gothic"/>
                                  <w:sz w:val="16"/>
                                  <w:szCs w:val="16"/>
                                </w:rPr>
                                <w:t>0x00_8000_0000</w:t>
                              </w:r>
                            </w:p>
                          </w:txbxContent>
                        </wps:txbx>
                        <wps:bodyPr rot="0" vert="horz" wrap="square" lIns="74295" tIns="8890" rIns="74295" bIns="8890" anchor="t" anchorCtr="0" upright="1">
                          <a:noAutofit/>
                        </wps:bodyPr>
                      </wps:wsp>
                      <wps:wsp>
                        <wps:cNvPr id="3340" name="Text Box 209"/>
                        <wps:cNvSpPr txBox="1">
                          <a:spLocks noChangeArrowheads="1"/>
                        </wps:cNvSpPr>
                        <wps:spPr bwMode="auto">
                          <a:xfrm>
                            <a:off x="55059" y="2828233"/>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DA7825">
                              <w:pPr>
                                <w:pStyle w:val="NormalWeb"/>
                                <w:spacing w:after="200"/>
                              </w:pPr>
                              <w:r w:rsidRPr="006F6EFF">
                                <w:rPr>
                                  <w:rFonts w:ascii="MS Gothic" w:hAnsi="MS Gothic"/>
                                  <w:sz w:val="16"/>
                                  <w:szCs w:val="16"/>
                                </w:rPr>
                                <w:t>0x04_4000_0000</w:t>
                              </w:r>
                            </w:p>
                          </w:txbxContent>
                        </wps:txbx>
                        <wps:bodyPr rot="0" vert="horz" wrap="square" lIns="74295" tIns="8890" rIns="74295" bIns="8890" anchor="t" anchorCtr="0" upright="1">
                          <a:noAutofit/>
                        </wps:bodyPr>
                      </wps:wsp>
                      <wps:wsp>
                        <wps:cNvPr id="3341" name="Text Box 209"/>
                        <wps:cNvSpPr txBox="1">
                          <a:spLocks noChangeArrowheads="1"/>
                        </wps:cNvSpPr>
                        <wps:spPr bwMode="auto">
                          <a:xfrm>
                            <a:off x="4745919" y="2975361"/>
                            <a:ext cx="938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A7825">
                              <w:pPr>
                                <w:pStyle w:val="NormalWeb"/>
                                <w:spacing w:after="200"/>
                              </w:pPr>
                              <w:r>
                                <w:rPr>
                                  <w:rFonts w:ascii="MS Gothic" w:hAnsi="MS Gothic" w:hint="eastAsia"/>
                                  <w:sz w:val="16"/>
                                  <w:szCs w:val="16"/>
                                </w:rPr>
                                <w:t>0x00_5</w:t>
                              </w:r>
                              <w:r>
                                <w:rPr>
                                  <w:rFonts w:ascii="MS Gothic" w:hAnsi="MS Gothic"/>
                                  <w:sz w:val="16"/>
                                  <w:szCs w:val="16"/>
                                </w:rPr>
                                <w:t>70</w:t>
                              </w:r>
                              <w:r>
                                <w:rPr>
                                  <w:rFonts w:ascii="MS Gothic" w:hAnsi="MS Gothic" w:hint="eastAsia"/>
                                  <w:sz w:val="16"/>
                                  <w:szCs w:val="16"/>
                                </w:rPr>
                                <w:t>0_0000</w:t>
                              </w:r>
                            </w:p>
                          </w:txbxContent>
                        </wps:txbx>
                        <wps:bodyPr rot="0" vert="horz" wrap="square" lIns="74295" tIns="8890" rIns="74295" bIns="8890" anchor="t" anchorCtr="0" upright="1">
                          <a:noAutofit/>
                        </wps:bodyPr>
                      </wps:wsp>
                      <wps:wsp>
                        <wps:cNvPr id="3342" name="Text Box 209"/>
                        <wps:cNvSpPr txBox="1">
                          <a:spLocks noChangeArrowheads="1"/>
                        </wps:cNvSpPr>
                        <wps:spPr bwMode="auto">
                          <a:xfrm>
                            <a:off x="4733903" y="3516653"/>
                            <a:ext cx="938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A850BA" w:rsidRDefault="00317015" w:rsidP="00DA7825">
                              <w:pPr>
                                <w:pStyle w:val="NormalWeb"/>
                                <w:spacing w:after="200"/>
                              </w:pPr>
                              <w:r w:rsidRPr="00A850BA">
                                <w:rPr>
                                  <w:rFonts w:ascii="MS Gothic" w:hAnsi="MS Gothic"/>
                                  <w:sz w:val="16"/>
                                  <w:szCs w:val="16"/>
                                </w:rPr>
                                <w:t>0x00_6800_0000</w:t>
                              </w:r>
                            </w:p>
                          </w:txbxContent>
                        </wps:txbx>
                        <wps:bodyPr rot="0" vert="horz" wrap="square" lIns="74295" tIns="8890" rIns="74295" bIns="8890" anchor="t" anchorCtr="0" upright="1">
                          <a:noAutofit/>
                        </wps:bodyPr>
                      </wps:wsp>
                      <wps:wsp>
                        <wps:cNvPr id="3343" name="Text Box 209"/>
                        <wps:cNvSpPr txBox="1">
                          <a:spLocks noChangeArrowheads="1"/>
                        </wps:cNvSpPr>
                        <wps:spPr bwMode="auto">
                          <a:xfrm>
                            <a:off x="4732972" y="2699064"/>
                            <a:ext cx="938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E50848" w:rsidRDefault="00317015" w:rsidP="00DA7825">
                              <w:pPr>
                                <w:pStyle w:val="NormalWeb"/>
                                <w:spacing w:after="200"/>
                              </w:pPr>
                              <w:r w:rsidRPr="00E50848">
                                <w:rPr>
                                  <w:rFonts w:ascii="MS Gothic" w:hAnsi="MS Gothic"/>
                                  <w:sz w:val="16"/>
                                  <w:szCs w:val="16"/>
                                </w:rPr>
                                <w:t>0x00_5400_0000</w:t>
                              </w:r>
                            </w:p>
                          </w:txbxContent>
                        </wps:txbx>
                        <wps:bodyPr rot="0" vert="horz" wrap="square" lIns="74295" tIns="8890" rIns="74295" bIns="8890" anchor="t" anchorCtr="0" upright="1">
                          <a:noAutofit/>
                        </wps:bodyPr>
                      </wps:wsp>
                      <wps:wsp>
                        <wps:cNvPr id="3344" name="Text Box 190"/>
                        <wps:cNvSpPr txBox="1">
                          <a:spLocks noChangeArrowheads="1"/>
                        </wps:cNvSpPr>
                        <wps:spPr bwMode="auto">
                          <a:xfrm>
                            <a:off x="3537649" y="1449816"/>
                            <a:ext cx="1207770" cy="3527626"/>
                          </a:xfrm>
                          <a:prstGeom prst="rect">
                            <a:avLst/>
                          </a:prstGeom>
                          <a:solidFill>
                            <a:schemeClr val="accent1">
                              <a:lumMod val="40000"/>
                              <a:lumOff val="60000"/>
                            </a:schemeClr>
                          </a:solidFill>
                          <a:ln w="9525">
                            <a:solidFill>
                              <a:srgbClr val="000000"/>
                            </a:solidFill>
                            <a:miter lim="800000"/>
                            <a:headEnd/>
                            <a:tailEnd/>
                          </a:ln>
                        </wps:spPr>
                        <wps:txbx>
                          <w:txbxContent>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pPr>
                            </w:p>
                          </w:txbxContent>
                        </wps:txbx>
                        <wps:bodyPr rot="0" vert="horz" wrap="square" lIns="74295" tIns="8890" rIns="74295" bIns="8890" anchor="ctr" anchorCtr="0" upright="1">
                          <a:noAutofit/>
                        </wps:bodyPr>
                      </wps:wsp>
                      <wps:wsp>
                        <wps:cNvPr id="3345" name="Text Box 190"/>
                        <wps:cNvSpPr txBox="1">
                          <a:spLocks noChangeArrowheads="1"/>
                        </wps:cNvSpPr>
                        <wps:spPr bwMode="auto">
                          <a:xfrm>
                            <a:off x="3538014" y="1470993"/>
                            <a:ext cx="1207605" cy="176681"/>
                          </a:xfrm>
                          <a:prstGeom prst="rect">
                            <a:avLst/>
                          </a:prstGeom>
                          <a:pattFill prst="pct5">
                            <a:fgClr>
                              <a:schemeClr val="tx1"/>
                            </a:fgClr>
                            <a:bgClr>
                              <a:schemeClr val="bg1"/>
                            </a:bgClr>
                          </a:pattFill>
                          <a:ln w="9525">
                            <a:solidFill>
                              <a:srgbClr val="000000"/>
                            </a:solidFill>
                            <a:miter lim="800000"/>
                            <a:headEnd/>
                            <a:tailEnd/>
                          </a:ln>
                        </wps:spPr>
                        <wps:txbx>
                          <w:txbxContent>
                            <w:p w:rsidR="00317015" w:rsidRPr="006F6EFF" w:rsidRDefault="00317015" w:rsidP="00DA7825">
                              <w:pPr>
                                <w:spacing w:after="0" w:line="200" w:lineRule="exact"/>
                                <w:jc w:val="center"/>
                                <w:rPr>
                                  <w:sz w:val="16"/>
                                  <w:szCs w:val="16"/>
                                  <w:lang w:eastAsia="ja-JP"/>
                                </w:rPr>
                              </w:pPr>
                              <w:r w:rsidRPr="006F6EFF">
                                <w:rPr>
                                  <w:sz w:val="16"/>
                                  <w:szCs w:val="16"/>
                                  <w:lang w:eastAsia="ja-JP"/>
                                </w:rPr>
                                <w:t>dtb</w:t>
                              </w:r>
                            </w:p>
                          </w:txbxContent>
                        </wps:txbx>
                        <wps:bodyPr rot="0" vert="horz" wrap="square" lIns="74295" tIns="8890" rIns="74295" bIns="8890" anchor="ctr" anchorCtr="0" upright="1">
                          <a:noAutofit/>
                        </wps:bodyPr>
                      </wps:wsp>
                      <wps:wsp>
                        <wps:cNvPr id="3346" name="Text Box 190"/>
                        <wps:cNvSpPr txBox="1">
                          <a:spLocks noChangeArrowheads="1"/>
                        </wps:cNvSpPr>
                        <wps:spPr bwMode="auto">
                          <a:xfrm>
                            <a:off x="3537014" y="1735520"/>
                            <a:ext cx="1207905" cy="158102"/>
                          </a:xfrm>
                          <a:prstGeom prst="rect">
                            <a:avLst/>
                          </a:prstGeom>
                          <a:pattFill prst="pct5">
                            <a:fgClr>
                              <a:schemeClr val="tx1"/>
                            </a:fgClr>
                            <a:bgClr>
                              <a:schemeClr val="bg1"/>
                            </a:bgClr>
                          </a:pattFill>
                          <a:ln w="9525">
                            <a:solidFill>
                              <a:srgbClr val="000000"/>
                            </a:solidFill>
                            <a:miter lim="800000"/>
                            <a:headEnd/>
                            <a:tailEnd/>
                          </a:ln>
                        </wps:spPr>
                        <wps:txbx>
                          <w:txbxContent>
                            <w:p w:rsidR="00317015" w:rsidRPr="006F6EFF" w:rsidRDefault="00317015" w:rsidP="00DA7825">
                              <w:pPr>
                                <w:spacing w:after="0" w:line="200" w:lineRule="exact"/>
                                <w:jc w:val="center"/>
                                <w:rPr>
                                  <w:sz w:val="16"/>
                                  <w:szCs w:val="16"/>
                                  <w:lang w:eastAsia="ja-JP"/>
                                </w:rPr>
                              </w:pPr>
                              <w:r w:rsidRPr="006F6EFF">
                                <w:rPr>
                                  <w:sz w:val="16"/>
                                  <w:szCs w:val="16"/>
                                  <w:lang w:eastAsia="ja-JP"/>
                                </w:rPr>
                                <w:t>Kernel Image</w:t>
                              </w:r>
                            </w:p>
                          </w:txbxContent>
                        </wps:txbx>
                        <wps:bodyPr rot="0" vert="horz" wrap="square" lIns="74295" tIns="8890" rIns="74295" bIns="8890" anchor="ctr" anchorCtr="0" upright="1">
                          <a:noAutofit/>
                        </wps:bodyPr>
                      </wps:wsp>
                      <wps:wsp>
                        <wps:cNvPr id="3347" name="Text Box 190"/>
                        <wps:cNvSpPr txBox="1">
                          <a:spLocks noChangeArrowheads="1"/>
                        </wps:cNvSpPr>
                        <wps:spPr bwMode="auto">
                          <a:xfrm>
                            <a:off x="3540714" y="3651726"/>
                            <a:ext cx="1205205" cy="188755"/>
                          </a:xfrm>
                          <a:prstGeom prst="rect">
                            <a:avLst/>
                          </a:prstGeom>
                          <a:pattFill prst="pct5">
                            <a:fgClr>
                              <a:schemeClr val="tx1"/>
                            </a:fgClr>
                            <a:bgClr>
                              <a:schemeClr val="bg1"/>
                            </a:bgClr>
                          </a:pattFill>
                          <a:ln w="9525">
                            <a:solidFill>
                              <a:srgbClr val="000000"/>
                            </a:solidFill>
                            <a:miter lim="800000"/>
                            <a:headEnd/>
                            <a:tailEnd/>
                          </a:ln>
                        </wps:spPr>
                        <wps:txbx>
                          <w:txbxContent>
                            <w:p w:rsidR="00317015" w:rsidRPr="00A850BA" w:rsidRDefault="00317015" w:rsidP="00DA7825">
                              <w:pPr>
                                <w:pStyle w:val="NormalWeb"/>
                                <w:spacing w:line="200" w:lineRule="exact"/>
                                <w:jc w:val="center"/>
                              </w:pPr>
                              <w:r w:rsidRPr="00A850BA">
                                <w:rPr>
                                  <w:sz w:val="16"/>
                                  <w:szCs w:val="16"/>
                                </w:rPr>
                                <w:t xml:space="preserve">CMA for MMP </w:t>
                              </w:r>
                              <w:r>
                                <w:rPr>
                                  <w:sz w:val="16"/>
                                  <w:szCs w:val="16"/>
                                </w:rPr>
                                <w:t>128</w:t>
                              </w:r>
                              <w:r w:rsidRPr="00A850BA">
                                <w:rPr>
                                  <w:sz w:val="16"/>
                                  <w:szCs w:val="16"/>
                                </w:rPr>
                                <w:t xml:space="preserve"> MB</w:t>
                              </w:r>
                            </w:p>
                          </w:txbxContent>
                        </wps:txbx>
                        <wps:bodyPr rot="0" vert="horz" wrap="square" lIns="74295" tIns="8890" rIns="74295" bIns="8890" anchor="ctr" anchorCtr="0" upright="1">
                          <a:noAutofit/>
                        </wps:bodyPr>
                      </wps:wsp>
                      <wps:wsp>
                        <wps:cNvPr id="3349" name="Text Box 209"/>
                        <wps:cNvSpPr txBox="1">
                          <a:spLocks noChangeArrowheads="1"/>
                        </wps:cNvSpPr>
                        <wps:spPr bwMode="auto">
                          <a:xfrm>
                            <a:off x="4705719" y="2261953"/>
                            <a:ext cx="938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DA7825">
                              <w:pPr>
                                <w:pStyle w:val="NormalWeb"/>
                                <w:spacing w:after="200"/>
                              </w:pPr>
                              <w:r>
                                <w:rPr>
                                  <w:rFonts w:ascii="MS Gothic" w:hAnsi="MS Gothic" w:hint="eastAsia"/>
                                  <w:sz w:val="16"/>
                                  <w:szCs w:val="16"/>
                                </w:rPr>
                                <w:t>0x00_5</w:t>
                              </w:r>
                              <w:r>
                                <w:rPr>
                                  <w:rFonts w:ascii="MS Gothic" w:hAnsi="MS Gothic"/>
                                  <w:sz w:val="16"/>
                                  <w:szCs w:val="16"/>
                                </w:rPr>
                                <w:t>02</w:t>
                              </w:r>
                              <w:r>
                                <w:rPr>
                                  <w:rFonts w:ascii="MS Gothic" w:hAnsi="MS Gothic" w:hint="eastAsia"/>
                                  <w:sz w:val="16"/>
                                  <w:szCs w:val="16"/>
                                </w:rPr>
                                <w:t>0_0000</w:t>
                              </w:r>
                            </w:p>
                          </w:txbxContent>
                        </wps:txbx>
                        <wps:bodyPr rot="0" vert="horz" wrap="square" lIns="74295" tIns="8890" rIns="74295" bIns="8890" anchor="t" anchorCtr="0" upright="1">
                          <a:noAutofit/>
                        </wps:bodyPr>
                      </wps:wsp>
                      <wps:wsp>
                        <wps:cNvPr id="3351" name="Text Box 190"/>
                        <wps:cNvSpPr txBox="1">
                          <a:spLocks noChangeArrowheads="1"/>
                        </wps:cNvSpPr>
                        <wps:spPr bwMode="auto">
                          <a:xfrm>
                            <a:off x="3537514" y="3312160"/>
                            <a:ext cx="1207770" cy="331793"/>
                          </a:xfrm>
                          <a:prstGeom prst="rect">
                            <a:avLst/>
                          </a:prstGeom>
                          <a:pattFill prst="pct5">
                            <a:fgClr>
                              <a:schemeClr val="tx1">
                                <a:lumMod val="100000"/>
                                <a:lumOff val="0"/>
                              </a:schemeClr>
                            </a:fgClr>
                            <a:bgClr>
                              <a:schemeClr val="bg1"/>
                            </a:bgClr>
                          </a:pattFill>
                          <a:ln w="9525">
                            <a:solidFill>
                              <a:srgbClr val="000000"/>
                            </a:solidFill>
                            <a:miter lim="800000"/>
                            <a:headEnd/>
                            <a:tailEnd/>
                          </a:ln>
                        </wps:spPr>
                        <wps:txbx>
                          <w:txbxContent>
                            <w:p w:rsidR="00317015" w:rsidRDefault="00317015" w:rsidP="00DA7825">
                              <w:pPr>
                                <w:pStyle w:val="NormalWeb"/>
                                <w:spacing w:line="200" w:lineRule="exact"/>
                                <w:jc w:val="center"/>
                              </w:pPr>
                              <w:r>
                                <w:rPr>
                                  <w:sz w:val="16"/>
                                  <w:szCs w:val="16"/>
                                </w:rPr>
                                <w:t>CMA (256MB)</w:t>
                              </w:r>
                            </w:p>
                          </w:txbxContent>
                        </wps:txbx>
                        <wps:bodyPr rot="0" vert="horz" wrap="square" lIns="74295" tIns="8890" rIns="74295" bIns="8890" anchor="ctr" anchorCtr="0" upright="1">
                          <a:noAutofit/>
                        </wps:bodyPr>
                      </wps:wsp>
                    </wpc:wpc>
                  </a:graphicData>
                </a:graphic>
              </wp:inline>
            </w:drawing>
          </mc:Choice>
          <mc:Fallback>
            <w:pict>
              <v:group w14:anchorId="3E0CCA91" id="キャンバス 2086" o:spid="_x0000_s1161" editas="canvas" style="width:485.75pt;height:609.7pt;mso-position-horizontal-relative:char;mso-position-vertical-relative:line" coordsize="61690,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">
                <v:shape id="_x0000_s1162" type="#_x0000_t75" style="position:absolute;width:61690;height:77431;visibility:visible;mso-wrap-style:square">
                  <v:fill o:detectmouseclick="t"/>
                  <v:path o:connecttype="none"/>
                </v:shape>
                <v:shape id="Text Box 190" o:spid="_x0000_s1163" type="#_x0000_t202" style="position:absolute;left:35367;top:11926;width:12078;height:37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907McA&#10;AADdAAAADwAAAGRycy9kb3ducmV2LnhtbESPT2sCMRTE70K/Q3gFL6LZatF2a5RSUPQk/kHo7bF5&#10;3V3cvCxJVlc/vREKHoeZ+Q0znbemEmdyvrSs4G2QgCDOrC45V3DYL/ofIHxA1lhZJgVX8jCfvXSm&#10;mGp74S2ddyEXEcI+RQVFCHUqpc8KMugHtiaO3p91BkOULpfa4SXCTSWHSTKWBkuOCwXW9FNQdto1&#10;RsFp3WSmOf661abZL9e3sZa95FOp7mv7/QUiUBue4f/2SisYDSfv8HgTn4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vdOzHAAAA3QAAAA8AAAAAAAAAAAAAAAAAmAIAAGRy&#10;cy9kb3ducmV2LnhtbFBLBQYAAAAABAAEAPUAAACMAwAAAAA=&#10;">
                  <v:textbox inset="5.85pt,.7pt,5.85pt,.7pt">
                    <w:txbxContent>
                      <w:p w:rsidR="00317015" w:rsidRPr="00483CCE" w:rsidRDefault="00317015" w:rsidP="00DA7825">
                        <w:pPr>
                          <w:pStyle w:val="NormalWeb"/>
                          <w:spacing w:line="200" w:lineRule="exact"/>
                          <w:rPr>
                            <w:color w:val="FF0000"/>
                            <w:sz w:val="18"/>
                          </w:rPr>
                        </w:pPr>
                      </w:p>
                    </w:txbxContent>
                  </v:textbox>
                </v:shape>
                <v:shape id="Text Box 190" o:spid="_x0000_s1164" type="#_x0000_t202" style="position:absolute;left:9120;top:5626;width:11502;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Rd8cA&#10;AADdAAAADwAAAGRycy9kb3ducmV2LnhtbESPT2sCMRTE70K/Q3gFL6LZKtV2a5RSUPQk/kHo7bF5&#10;3V3cvCxJVlc/vREKHoeZ+Q0znbemEmdyvrSs4G2QgCDOrC45V3DYL/ofIHxA1lhZJgVX8jCfvXSm&#10;mGp74S2ddyEXEcI+RQVFCHUqpc8KMugHtiaO3p91BkOULpfa4SXCTSWHSTKWBkuOCwXW9FNQdto1&#10;RsFp3WSmOf661abZL9e3sZa95FOp7mv7/QUiUBue4f/2SisYDSfv8HgTn4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j0XfHAAAA3QAAAA8AAAAAAAAAAAAAAAAAmAIAAGRy&#10;cy9kb3ducmV2LnhtbFBLBQYAAAAABAAEAPUAAACMAwAAAAA=&#10;">
                  <v:textbox inset="5.85pt,.7pt,5.85pt,.7pt">
                    <w:txbxContent>
                      <w:p w:rsidR="00317015" w:rsidRPr="00483CCE" w:rsidRDefault="00317015" w:rsidP="00DA7825">
                        <w:pPr>
                          <w:spacing w:after="0" w:line="200" w:lineRule="exact"/>
                          <w:jc w:val="center"/>
                          <w:rPr>
                            <w:color w:val="FF0000"/>
                            <w:sz w:val="16"/>
                            <w:szCs w:val="16"/>
                          </w:rPr>
                        </w:pPr>
                        <w:r w:rsidRPr="006F6EFF">
                          <w:rPr>
                            <w:sz w:val="16"/>
                            <w:szCs w:val="16"/>
                          </w:rPr>
                          <w:t>BSC</w:t>
                        </w:r>
                      </w:p>
                    </w:txbxContent>
                  </v:textbox>
                </v:shape>
                <v:shape id="Text Box 209" o:spid="_x0000_s1165" type="#_x0000_t202" style="position:absolute;left:5800;top:4041;width:412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bfescA&#10;AADdAAAADwAAAGRycy9kb3ducmV2LnhtbESPT2vCQBTE74LfYXmCN92oNErqKrFQW3rxL9Lja/Y1&#10;CWbfhuyqaT99tyB4HGbmN8x82ZpKXKlxpWUFo2EEgjizuuRcwfHwOpiBcB5ZY2WZFPyQg+Wi25lj&#10;ou2Nd3Td+1wECLsEFRTe14mULivIoBvamjh437Yx6INscqkbvAW4qeQ4imJpsOSwUGBNLwVl5/3F&#10;KPgtXfq23az81+rpcx1tP2J3SmOl+r02fQbhqfWP8L39rhVMxtMY/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233rHAAAA3QAAAA8AAAAAAAAAAAAAAAAAmAIAAGRy&#10;cy9kb3ducmV2LnhtbFBLBQYAAAAABAAEAPUAAACMAwAAAAA=&#10;" filled="f" stroked="f">
                  <v:textbox inset="5.85pt,.7pt,5.85pt,.7pt">
                    <w:txbxContent>
                      <w:p w:rsidR="00317015" w:rsidRPr="00483CCE" w:rsidRDefault="00317015" w:rsidP="00DA7825">
                        <w:pPr>
                          <w:pStyle w:val="NormalWeb"/>
                          <w:spacing w:after="200"/>
                          <w:rPr>
                            <w:color w:val="FF0000"/>
                            <w:sz w:val="21"/>
                          </w:rPr>
                        </w:pPr>
                        <w:r w:rsidRPr="006F6EFF">
                          <w:rPr>
                            <w:rFonts w:ascii="MS Gothic" w:hAnsi="MS Gothic"/>
                            <w:sz w:val="16"/>
                            <w:szCs w:val="20"/>
                          </w:rPr>
                          <w:t>0x0</w:t>
                        </w:r>
                      </w:p>
                    </w:txbxContent>
                  </v:textbox>
                </v:shape>
                <v:shape id="Text Box 223" o:spid="_x0000_s1166" type="#_x0000_t202" style="position:absolute;left:19962;top:2725;width:14817;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64ccA&#10;AADdAAAADwAAAGRycy9kb3ducmV2LnhtbESPT2vCQBTE74LfYXlCb7qpYpTUVaJgLb3Uf4jH1+xr&#10;Esy+DdlV0356t1DocZiZ3zCzRWsqcaPGlZYVPA8iEMSZ1SXnCo6HdX8KwnlkjZVlUvBNDhbzbmeG&#10;ibZ33tFt73MRIOwSVFB4XydSuqwgg25ga+LgfdnGoA+yyaVu8B7gppLDKIqlwZLDQoE1rQrKLvur&#10;UfBTunSz/Vj6z+X4/Bpt32N3SmOlnnpt+gLCU+v/w3/tN61gNJxM4PdNe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6euHHAAAA3QAAAA8AAAAAAAAAAAAAAAAAmAIAAGRy&#10;cy9kb3ducmV2LnhtbFBLBQYAAAAABAAEAPUAAACMAwAAAAA=&#10;" filled="f" stroked="f">
                  <v:textbox inset="5.85pt,.7pt,5.85pt,.7pt">
                    <w:txbxContent>
                      <w:p w:rsidR="00317015" w:rsidRPr="006F6EFF" w:rsidRDefault="00317015" w:rsidP="00DA7825">
                        <w:pPr>
                          <w:spacing w:after="0" w:line="260" w:lineRule="exact"/>
                          <w:jc w:val="center"/>
                          <w:rPr>
                            <w:szCs w:val="16"/>
                          </w:rPr>
                        </w:pPr>
                        <w:r w:rsidRPr="006F6EFF">
                          <w:rPr>
                            <w:szCs w:val="16"/>
                          </w:rPr>
                          <w:t>Physical Address</w:t>
                        </w:r>
                      </w:p>
                    </w:txbxContent>
                  </v:textbox>
                </v:shape>
                <v:shape id="Text Box 190" o:spid="_x0000_s1167" type="#_x0000_t202" style="position:absolute;left:9118;top:8614;width:1150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6cMA&#10;AADdAAAADwAAAGRycy9kb3ducmV2LnhtbERPy4rCMBTdC/5DuIKbQdNxwEc1igw46GrwgeDu0lzb&#10;YnNTklQ78/VmIbg8nPdi1ZpK3Mn50rKCz2ECgjizuuRcwem4GUxB+ICssbJMCv7Iw2rZ7Sww1fbB&#10;e7ofQi5iCPsUFRQh1KmUPivIoB/amjhyV+sMhghdLrXDRww3lRwlyVgaLDk2FFjTd0HZ7dAYBbdd&#10;k5nmfHHb3+b4s/sfa/mRzJTq99r1HESgNrzFL/dWK/gaTeLc+CY+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6cMAAADdAAAADwAAAAAAAAAAAAAAAACYAgAAZHJzL2Rv&#10;d25yZXYueG1sUEsFBgAAAAAEAAQA9QAAAIgDAAAAAA==&#10;">
                  <v:textbox inset="5.85pt,.7pt,5.85pt,.7pt">
                    <w:txbxContent>
                      <w:p w:rsidR="00317015" w:rsidRPr="00483CCE" w:rsidRDefault="00317015" w:rsidP="00DA7825">
                        <w:pPr>
                          <w:spacing w:after="0" w:line="200" w:lineRule="exact"/>
                          <w:jc w:val="center"/>
                          <w:rPr>
                            <w:color w:val="FF0000"/>
                            <w:sz w:val="16"/>
                            <w:szCs w:val="16"/>
                          </w:rPr>
                        </w:pPr>
                        <w:r w:rsidRPr="006F6EFF">
                          <w:rPr>
                            <w:sz w:val="16"/>
                            <w:szCs w:val="16"/>
                          </w:rPr>
                          <w:t>Reserved</w:t>
                        </w:r>
                      </w:p>
                    </w:txbxContent>
                  </v:textbox>
                </v:shape>
                <v:shape id="Text Box 190" o:spid="_x0000_s1168" type="#_x0000_t202" style="position:absolute;left:9119;top:10351;width:1149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bcscA&#10;AADdAAAADwAAAGRycy9kb3ducmV2LnhtbESPQWvCQBSE74X+h+UVeim60YLV6CaIYNFTUYvg7ZF9&#10;JsHs27C70dRf7xYKPQ4z8w2zyHvTiCs5X1tWMBomIIgLq2suFXwf1oMpCB+QNTaWScEPeciz56cF&#10;ptreeEfXfShFhLBPUUEVQptK6YuKDPqhbYmjd7bOYIjSlVI7vEW4aeQ4SSbSYM1xocKWVhUVl31n&#10;FFy2XWG648ltvrrD5/Y+0fItmSn1+tIv5yAC9eE//NfeaAXv448Z/L6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u23LHAAAA3QAAAA8AAAAAAAAAAAAAAAAAmAIAAGRy&#10;cy9kb3ducmV2LnhtbFBLBQYAAAAABAAEAPUAAACMAwAAAAA=&#10;">
                  <v:textbox inset="5.85pt,.7pt,5.85pt,.7pt">
                    <w:txbxContent>
                      <w:p w:rsidR="00317015" w:rsidRPr="006F6EFF" w:rsidRDefault="00317015" w:rsidP="00DA7825">
                        <w:pPr>
                          <w:pStyle w:val="NormalWeb"/>
                          <w:spacing w:line="200" w:lineRule="exact"/>
                          <w:jc w:val="center"/>
                        </w:pPr>
                        <w:r w:rsidRPr="006F6EFF">
                          <w:rPr>
                            <w:sz w:val="16"/>
                            <w:szCs w:val="16"/>
                          </w:rPr>
                          <w:t>PCI-</w:t>
                        </w:r>
                        <w:proofErr w:type="spellStart"/>
                        <w:r w:rsidRPr="006F6EFF">
                          <w:rPr>
                            <w:sz w:val="16"/>
                            <w:szCs w:val="16"/>
                          </w:rPr>
                          <w:t>exp</w:t>
                        </w:r>
                        <w:proofErr w:type="spellEnd"/>
                      </w:p>
                    </w:txbxContent>
                  </v:textbox>
                </v:shape>
                <v:shape id="Text Box 209" o:spid="_x0000_s1169" type="#_x0000_t202" style="position:absolute;left:517;top:7412;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aSssQA&#10;AADdAAAADwAAAGRycy9kb3ducmV2LnhtbERPTWvCQBC9F/wPywi91Y2KQaKrREFbeqlGEY9jdkyC&#10;2dmQ3Wrsr+8eCj0+3vd82Zla3Kl1lWUFw0EEgji3uuJCwfGweZuCcB5ZY22ZFDzJwXLRe5ljou2D&#10;93TPfCFCCLsEFZTeN4mULi/JoBvYhjhwV9sa9AG2hdQtPkK4qeUoimJpsOLQUGJD65LyW/ZtFPxU&#10;Ln3ffa38ZTU5b6PdZ+xOaazUa79LZyA8df5f/Of+0ArGo2nYH96EJ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GkrLEAAAA3QAAAA8AAAAAAAAAAAAAAAAAmAIAAGRycy9k&#10;b3ducmV2LnhtbFBLBQYAAAAABAAEAPUAAACJ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0x00_2000_0000</w:t>
                        </w:r>
                      </w:p>
                    </w:txbxContent>
                  </v:textbox>
                </v:shape>
                <v:shape id="Text Box 209" o:spid="_x0000_s1170" type="#_x0000_t202" style="position:absolute;left:618;top:9063;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3KcgA&#10;AADdAAAADwAAAGRycy9kb3ducmV2LnhtbESPT2vCQBTE74V+h+UVequbWAwSXUMs+IdetLYUj6/Z&#10;1yQ0+zZkV0399K4geBxm5jfMNOtNI47UudqygngQgSAurK65VPD1uXgZg3AeWWNjmRT8k4Ns9vgw&#10;xVTbE3/QcedLESDsUlRQed+mUrqiIoNuYFvi4P3azqAPsiul7vAU4KaRwyhKpMGaw0KFLb1VVPzt&#10;DkbBuXb5aruZ+5/5aL+Mtu+J+84TpZ6f+nwCwlPv7+Fbe60VvA7HMVzfh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ijcpyAAAAN0AAAAPAAAAAAAAAAAAAAAAAJgCAABk&#10;cnMvZG93bnJldi54bWxQSwUGAAAAAAQABAD1AAAAjQM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0x00_3000_0000</w:t>
                        </w:r>
                      </w:p>
                    </w:txbxContent>
                  </v:textbox>
                </v:shape>
                <v:shape id="Text Box 190" o:spid="_x0000_s1171" type="#_x0000_t202" style="position:absolute;left:9119;top:12085;width:11493;height: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85JMcA&#10;AADdAAAADwAAAGRycy9kb3ducmV2LnhtbESPQWvCQBSE74L/YXlCL1I3TUFimlVKoUVPRS1Cb4/s&#10;axKSfRt2Nxr99d2C0OMwM98wxWY0nTiT841lBU+LBARxaXXDlYKv4/tjBsIHZI2dZVJwJQ+b9XRS&#10;YK7thfd0PoRKRAj7HBXUIfS5lL6syaBf2J44ej/WGQxRukpqh5cIN51Mk2QpDTYcF2rs6a2msj0M&#10;RkG7G0oznL7d9nM4fuxuSy3nyUqph9n4+gIi0Bj+w/f2Vit4TrMU/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fOSTHAAAA3QAAAA8AAAAAAAAAAAAAAAAAmAIAAGRy&#10;cy9kb3ducmV2LnhtbFBLBQYAAAAABAAEAPUAAACMAwAAAAA=&#10;">
                  <v:textbox inset="5.85pt,.7pt,5.85pt,.7pt">
                    <w:txbxContent>
                      <w:p w:rsidR="00317015" w:rsidRPr="006F6EFF" w:rsidRDefault="00317015" w:rsidP="00DA7825">
                        <w:pPr>
                          <w:jc w:val="center"/>
                          <w:rPr>
                            <w:sz w:val="16"/>
                            <w:szCs w:val="16"/>
                          </w:rPr>
                        </w:pPr>
                        <w:r w:rsidRPr="006F6EFF">
                          <w:rPr>
                            <w:sz w:val="16"/>
                            <w:szCs w:val="16"/>
                          </w:rPr>
                          <w:t xml:space="preserve">SDRAM </w:t>
                        </w:r>
                        <w:r w:rsidRPr="00E50848">
                          <w:rPr>
                            <w:sz w:val="16"/>
                            <w:szCs w:val="16"/>
                          </w:rPr>
                          <w:t>2</w:t>
                        </w:r>
                        <w:r w:rsidRPr="006F6EFF">
                          <w:rPr>
                            <w:sz w:val="16"/>
                            <w:szCs w:val="16"/>
                          </w:rPr>
                          <w:t>GB</w:t>
                        </w:r>
                      </w:p>
                    </w:txbxContent>
                  </v:textbox>
                </v:shape>
                <v:shape id="Text Box 190" o:spid="_x0000_s1172" type="#_x0000_t202" style="position:absolute;left:9114;top:18424;width:1150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cv8cA&#10;AADdAAAADwAAAGRycy9kb3ducmV2LnhtbESPT2vCQBTE7wW/w/IKXkrdVEHS6CpSaNFTqRHB2yP7&#10;mgSzb8P+0dhP3y0UPA4z8xtmuR5MJy7kfGtZwcskA0FcWd1yreBQvj/nIHxA1thZJgU38rBejR6W&#10;WGh75S+67EMtEoR9gQqaEPpCSl81ZNBPbE+cvG/rDIYkXS21w2uCm05Os2wuDbacFhrs6a2h6ryP&#10;RsF5FysTjye3/Yzlx+5nruVT9qrU+HHYLEAEGsI9/N/eagWzaT6Dvzfp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TnL/HAAAA3QAAAA8AAAAAAAAAAAAAAAAAmAIAAGRy&#10;cy9kb3ducmV2LnhtbFBLBQYAAAAABAAEAPUAAACMAwAAAAA=&#10;">
                  <v:textbox inset="5.85pt,.7pt,5.85pt,.7pt">
                    <w:txbxContent>
                      <w:p w:rsidR="00317015" w:rsidRPr="006F6EFF" w:rsidRDefault="00317015" w:rsidP="00DA7825">
                        <w:pPr>
                          <w:spacing w:after="0" w:line="200" w:lineRule="exact"/>
                          <w:jc w:val="center"/>
                          <w:rPr>
                            <w:sz w:val="16"/>
                            <w:szCs w:val="16"/>
                          </w:rPr>
                        </w:pPr>
                        <w:r w:rsidRPr="006F6EFF">
                          <w:rPr>
                            <w:sz w:val="16"/>
                            <w:szCs w:val="16"/>
                          </w:rPr>
                          <w:t>Reserved</w:t>
                        </w:r>
                      </w:p>
                    </w:txbxContent>
                  </v:textbox>
                </v:shape>
                <v:shape id="Text Box 209" o:spid="_x0000_s1173" type="#_x0000_t202" style="position:absolute;left:565;top:10919;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UsccA&#10;AADdAAAADwAAAGRycy9kb3ducmV2LnhtbESPQWvCQBSE7wX/w/IEb3WjtkGiq8RCtfRSa0U8PrPP&#10;JJh9G7KrRn+9Wyj0OMzMN8x03ppKXKhxpWUFg34EgjizuuRcwfbn/XkMwnlkjZVlUnAjB/NZ52mK&#10;ibZX/qbLxuciQNglqKDwvk6kdFlBBl3f1sTBO9rGoA+yyaVu8BrgppLDKIqlwZLDQoE1vRWUnTZn&#10;o+BeunS1/lr4w+J1v4zWn7HbpbFSvW6bTkB4av1/+K/9oRWMhuMX+H0TnoC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9lLH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0x00_4000_0000</w:t>
                        </w:r>
                      </w:p>
                    </w:txbxContent>
                  </v:textbox>
                </v:shape>
                <v:shape id="Text Box 209" o:spid="_x0000_s1174" type="#_x0000_t202" style="position:absolute;left:517;top:1711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ExKscA&#10;AADdAAAADwAAAGRycy9kb3ducmV2LnhtbESPQWvCQBSE70L/w/IKvemmEYNEV0kEbelFa0U8PrPP&#10;JDT7NmS3mvbXdwtCj8PMfMPMl71pxJU6V1tW8DyKQBAXVtdcKjh8rIdTEM4ja2wsk4JvcrBcPAzm&#10;mGp743e67n0pAoRdigoq79tUSldUZNCNbEscvIvtDPogu1LqDm8BbhoZR1EiDdYcFipsaVVR8bn/&#10;Mgp+ape97La5P+eT0ybavSXumCVKPT322QyEp97/h+/tV61gHE8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xMSr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0x00_C000_0000</w:t>
                        </w:r>
                      </w:p>
                    </w:txbxContent>
                  </v:textbox>
                </v:shape>
                <v:shape id="Text Box 190" o:spid="_x0000_s1175" type="#_x0000_t202" style="position:absolute;left:9114;top:20061;width:1150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Q/J8cA&#10;AADdAAAADwAAAGRycy9kb3ducmV2LnhtbESPT2vCQBTE70K/w/IKvYhuaiHYmFVKoUVP4h8K3h7Z&#10;ZxKSfRt2N5r203cFweMwM79h8tVgWnEh52vLCl6nCQjiwuqaSwXHw9dkDsIHZI2tZVLwSx5Wy6dR&#10;jpm2V97RZR9KESHsM1RQhdBlUvqiIoN+ajvi6J2tMxiidKXUDq8Rblo5S5JUGqw5LlTY0WdFRbPv&#10;jYJm0xem/zm59bY/fG/+Ui3HybtSL8/DxwJEoCE8wvf2Wit4m81TuL2JT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kPyfHAAAA3QAAAA8AAAAAAAAAAAAAAAAAmAIAAGRy&#10;cy9kb3ducmV2LnhtbFBLBQYAAAAABAAEAPUAAACMAwAAAAA=&#10;">
                  <v:textbox inset="5.85pt,.7pt,5.85pt,.7pt">
                    <w:txbxContent>
                      <w:p w:rsidR="00317015" w:rsidRPr="006F6EFF" w:rsidRDefault="00317015" w:rsidP="00DA7825">
                        <w:pPr>
                          <w:spacing w:after="0" w:line="200" w:lineRule="exact"/>
                          <w:jc w:val="center"/>
                          <w:rPr>
                            <w:sz w:val="16"/>
                            <w:szCs w:val="16"/>
                          </w:rPr>
                        </w:pPr>
                        <w:r w:rsidRPr="006F6EFF">
                          <w:rPr>
                            <w:sz w:val="16"/>
                            <w:szCs w:val="16"/>
                          </w:rPr>
                          <w:t>IO area</w:t>
                        </w:r>
                      </w:p>
                    </w:txbxContent>
                  </v:textbox>
                </v:shape>
                <v:shape id="Text Box 209" o:spid="_x0000_s1176" type="#_x0000_t202" style="position:absolute;left:517;top:18834;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KxscA&#10;AADdAAAADwAAAGRycy9kb3ducmV2LnhtbESPT2vCQBTE74LfYXmCN92oGCV1lViolV7qP6TH1+xr&#10;Esy+DdlV0376bqHgcZiZ3zCLVWsqcaPGlZYVjIYRCOLM6pJzBafjy2AOwnlkjZVlUvBNDlbLbmeB&#10;ibZ33tPt4HMRIOwSVFB4XydSuqwgg25oa+LgfdnGoA+yyaVu8B7gppLjKIqlwZLDQoE1PReUXQ5X&#10;o+CndOnr7n3tP9fTj020e4vdOY2V6vfa9AmEp9Y/wv/trVYwGc9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vCsb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0x00_E000_0000</w:t>
                        </w:r>
                      </w:p>
                    </w:txbxContent>
                  </v:textbox>
                </v:shape>
                <v:shape id="Text Box 209" o:spid="_x0000_s1177" type="#_x0000_t202" style="position:absolute;left:517;top:2100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etMQA&#10;AADdAAAADwAAAGRycy9kb3ducmV2LnhtbERPTWvCQBC9F/wPywi91Y2KQaKrREFbeqlGEY9jdkyC&#10;2dmQ3Wrsr+8eCj0+3vd82Zla3Kl1lWUFw0EEgji3uuJCwfGweZuCcB5ZY22ZFDzJwXLRe5ljou2D&#10;93TPfCFCCLsEFZTeN4mULi/JoBvYhjhwV9sa9AG2hdQtPkK4qeUoimJpsOLQUGJD65LyW/ZtFPxU&#10;Ln3ffa38ZTU5b6PdZ+xOaazUa79LZyA8df5f/Of+0ArGo2mYG96EJ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wnrTEAAAA3QAAAA8AAAAAAAAAAAAAAAAAmAIAAGRycy9k&#10;b3ducmV2LnhtbFBLBQYAAAAABAAEAPUAAACJ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0x01_0000_0000</w:t>
                        </w:r>
                      </w:p>
                    </w:txbxContent>
                  </v:textbox>
                </v:shape>
                <v:shape id="Text Box 190" o:spid="_x0000_s1178" type="#_x0000_t202" style="position:absolute;left:9114;top:22244;width:11502;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JaMcA&#10;AADdAAAADwAAAGRycy9kb3ducmV2LnhtbESPT2sCMRTE70K/Q3iF3jRbi9ZujVJE8Q9eqqXY22Pz&#10;ulm6eVk30V2/vRGEHoeZ+Q0znra2FGeqfeFYwXMvAUGcOV1wruBrv+iOQPiArLF0TAou5GE6eeiM&#10;MdWu4U8670IuIoR9igpMCFUqpc8MWfQ9VxFH79fVFkOUdS51jU2E21L2k2QoLRYcFwxWNDOU/e1O&#10;VsFy3fzMt5vXw/5g9EDO7UaH76NST4/txzuIQG34D9/bK63gpT96g9ub+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ESWjHAAAA3QAAAA8AAAAAAAAAAAAAAAAAmAIAAGRy&#10;cy9kb3ducmV2LnhtbFBLBQYAAAAABAAEAPUAAACMAwAAAAA=&#10;" filled="f">
                  <v:textbox inset="5.85pt,.7pt,5.85pt,.7pt">
                    <w:txbxContent>
                      <w:p w:rsidR="00317015" w:rsidRPr="00483CCE" w:rsidRDefault="00317015" w:rsidP="00DA7825">
                        <w:pPr>
                          <w:pStyle w:val="NormalWeb"/>
                          <w:spacing w:line="200" w:lineRule="exact"/>
                          <w:jc w:val="center"/>
                          <w:rPr>
                            <w:color w:val="FF0000"/>
                          </w:rPr>
                        </w:pPr>
                      </w:p>
                    </w:txbxContent>
                  </v:textbox>
                </v:shape>
                <v:group id="Group 239" o:spid="_x0000_s1179" style="position:absolute;left:7681;top:22953;width:2234;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UrcQAAADdAAAA&#10;DwAAAAAAAAAAAAAAAACqAgAAZHJzL2Rvd25yZXYueG1sUEsFBgAAAAAEAAQA+gAAAJsDAAAAAA==&#10;">
                  <v:shape id="Text Box 240" o:spid="_x0000_s1180"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h9McA&#10;AADdAAAADwAAAGRycy9kb3ducmV2LnhtbESPQWvCQBSE70L/w/IEb7pRMdjoKrFQK15qVUqPz+wz&#10;Cc2+DdlVU399t1DwOMzMN8x82ZpKXKlxpWUFw0EEgjizuuRcwfHw2p+CcB5ZY2WZFPyQg+XiqTPH&#10;RNsbf9B173MRIOwSVFB4XydSuqwgg25ga+LgnW1j0AfZ5FI3eAtwU8lRFMXSYMlhocCaXgrKvvcX&#10;o+BeuvRt977yp9Xkax3ttrH7TGOlet02nYHw1PpH+L+90QrGo+ch/L0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TofTHAAAA3QAAAA8AAAAAAAAAAAAAAAAAmAIAAGRy&#10;cy9kb3ducmV2LnhtbFBLBQYAAAAABAAEAPUAAACMAwAAAAA=&#10;" filled="f" stroked="f">
                    <v:textbox inset="5.85pt,.7pt,5.85pt,.7pt">
                      <w:txbxContent>
                        <w:p w:rsidR="00317015" w:rsidRDefault="00317015" w:rsidP="00DA7825">
                          <w:pPr>
                            <w:jc w:val="center"/>
                            <w:rPr>
                              <w:rFonts w:ascii="MS Gothic" w:eastAsia="MS Gothic" w:hAnsi="MS Gothic"/>
                            </w:rPr>
                          </w:pPr>
                          <w:r>
                            <w:rPr>
                              <w:rFonts w:ascii="MS Gothic" w:eastAsia="MS Gothic" w:hAnsi="MS Gothic" w:hint="eastAsia"/>
                            </w:rPr>
                            <w:t>～</w:t>
                          </w:r>
                        </w:p>
                      </w:txbxContent>
                    </v:textbox>
                  </v:shape>
                  <v:shape id="Text Box 241" o:spid="_x0000_s1181"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8gA&#10;AADdAAAADwAAAGRycy9kb3ducmV2LnhtbESPT2vCQBTE7wW/w/IEb3VjpMGmrhIFa+nFPy2lx2f2&#10;mQSzb0N2q2k/vVsQPA4z8xtmOu9MLc7UusqygtEwAkGcW11xoeDzY/U4AeE8ssbaMin4JQfzWe9h&#10;iqm2F97Ree8LESDsUlRQet+kUrq8JINuaBvi4B1ta9AH2RZSt3gJcFPLOIoSabDisFBiQ8uS8tP+&#10;xyj4q1y23m4W/rB4+n6Ntu+J+8oSpQb9LnsB4anz9/Ct/aYVjOPnGP7fhCc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gT+DyAAAAN0AAAAPAAAAAAAAAAAAAAAAAJgCAABk&#10;cnMvZG93bnJldi54bWxQSwUGAAAAAAQABAD1AAAAjQMAAAAA&#10;" filled="f" stroked="f">
                    <v:textbox inset="5.85pt,.7pt,5.85pt,.7pt">
                      <w:txbxContent>
                        <w:p w:rsidR="00317015" w:rsidRDefault="00317015" w:rsidP="00DA7825">
                          <w:pPr>
                            <w:jc w:val="center"/>
                            <w:rPr>
                              <w:rFonts w:ascii="MS Gothic" w:eastAsia="MS Gothic" w:hAnsi="MS Gothic"/>
                            </w:rPr>
                          </w:pPr>
                          <w:r>
                            <w:rPr>
                              <w:rFonts w:ascii="MS Gothic" w:eastAsia="MS Gothic" w:hAnsi="MS Gothic" w:hint="eastAsia"/>
                            </w:rPr>
                            <w:t>～</w:t>
                          </w:r>
                        </w:p>
                      </w:txbxContent>
                    </v:textbox>
                  </v:shape>
                </v:group>
                <v:group id="Group 229" o:spid="_x0000_s1182" style="position:absolute;left:19164;top:23085;width:2718;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eK2sYAAADdAAAADwAAAGRycy9kb3ducmV2LnhtbESPQWvCQBSE7wX/w/KE&#10;3uomhpYaXUVESw8iVAXx9sg+k2D2bciuSfz3riD0OMzMN8xs0ZtKtNS40rKCeBSBIM6sLjlXcDxs&#10;Pr5BOI+ssbJMCu7kYDEfvM0w1bbjP2r3PhcBwi5FBYX3dSqlywoy6Ea2Jg7exTYGfZBNLnWDXYCb&#10;So6j6EsaLDksFFjTqqDsur8ZBT8ddsskXrfb62V1Px8+d6dtTEq9D/vlFISn3v+HX+1frSAZTxJ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N4raxgAAAN0A&#10;AAAPAAAAAAAAAAAAAAAAAKoCAABkcnMvZG93bnJldi54bWxQSwUGAAAAAAQABAD6AAAAnQMAAAAA&#10;">
                  <v:shape id="Text Box 230" o:spid="_x0000_s1183"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CbMcA&#10;AADdAAAADwAAAGRycy9kb3ducmV2LnhtbESPT2vCQBTE74V+h+UJ3upG2waNrhIL2tKLfxGPz+wz&#10;Cc2+Ddmtpv30bqHgcZiZ3zCTWWsqcaHGlZYV9HsRCOLM6pJzBfvd4mkIwnlkjZVlUvBDDmbTx4cJ&#10;JtpeeUOXrc9FgLBLUEHhfZ1I6bKCDLqerYmDd7aNQR9kk0vd4DXATSUHURRLgyWHhQJreiso+9p+&#10;GwW/pUvf16u5P81fj8to/Rm7Qxor1e206RiEp9bfw//tD63geTB6gb834Qn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kAmzHAAAA3QAAAA8AAAAAAAAAAAAAAAAAmAIAAGRy&#10;cy9kb3ducmV2LnhtbFBLBQYAAAAABAAEAPUAAACMAwAAAAA=&#10;" filled="f" stroked="f">
                    <v:textbox inset="5.85pt,.7pt,5.85pt,.7pt">
                      <w:txbxContent>
                        <w:p w:rsidR="00317015" w:rsidRDefault="00317015" w:rsidP="00DA7825">
                          <w:pPr>
                            <w:jc w:val="center"/>
                            <w:rPr>
                              <w:rFonts w:ascii="MS Gothic" w:eastAsia="MS Gothic" w:hAnsi="MS Gothic"/>
                            </w:rPr>
                          </w:pPr>
                          <w:r>
                            <w:rPr>
                              <w:rFonts w:ascii="MS Gothic" w:eastAsia="MS Gothic" w:hAnsi="MS Gothic" w:hint="eastAsia"/>
                            </w:rPr>
                            <w:t>～</w:t>
                          </w:r>
                        </w:p>
                      </w:txbxContent>
                    </v:textbox>
                  </v:shape>
                  <v:shape id="Text Box 231" o:spid="_x0000_s1184"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98cA&#10;AADdAAAADwAAAGRycy9kb3ducmV2LnhtbESPT2vCQBTE70K/w/IKvemmiqGmrhIFq3ip/xCPr9nX&#10;JJh9G7Krpn56t1DocZiZ3zDjaWsqcaXGlZYVvPYiEMSZ1SXnCg77RfcNhPPIGivLpOCHHEwnT50x&#10;JtreeEvXnc9FgLBLUEHhfZ1I6bKCDLqerYmD920bgz7IJpe6wVuAm0r2oyiWBksOCwXWNC8oO+8u&#10;RsG9dOly8znzX7Ph6SParGN3TGOlXp7b9B2Ep9b/h//aK61g0B8N4fdNeAJy8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op/fHAAAA3QAAAA8AAAAAAAAAAAAAAAAAmAIAAGRy&#10;cy9kb3ducmV2LnhtbFBLBQYAAAAABAAEAPUAAACMAwAAAAA=&#10;" filled="f" stroked="f">
                    <v:textbox inset="5.85pt,.7pt,5.85pt,.7pt">
                      <w:txbxContent>
                        <w:p w:rsidR="00317015" w:rsidRDefault="00317015" w:rsidP="00DA7825">
                          <w:pPr>
                            <w:jc w:val="center"/>
                            <w:rPr>
                              <w:rFonts w:ascii="MS Gothic" w:eastAsia="MS Gothic" w:hAnsi="MS Gothic"/>
                            </w:rPr>
                          </w:pPr>
                          <w:r>
                            <w:rPr>
                              <w:rFonts w:ascii="MS Gothic" w:eastAsia="MS Gothic" w:hAnsi="MS Gothic" w:hint="eastAsia"/>
                            </w:rPr>
                            <w:t>～</w:t>
                          </w:r>
                        </w:p>
                      </w:txbxContent>
                    </v:textbox>
                  </v:shape>
                </v:group>
                <v:shape id="Text Box 209" o:spid="_x0000_s1185" type="#_x0000_t202" style="position:absolute;left:517;top:24961;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5gMcA&#10;AADdAAAADwAAAGRycy9kb3ducmV2LnhtbESPT2vCQBTE74LfYXmCN92oNGjqKrFQW3rxL9Lja/Y1&#10;CWbfhuyqaT99tyB4HGbmN8x82ZpKXKlxpWUFo2EEgjizuuRcwfHwOpiCcB5ZY2WZFPyQg+Wi25lj&#10;ou2Nd3Td+1wECLsEFRTe14mULivIoBvamjh437Yx6INscqkbvAW4qeQ4imJpsOSwUGBNLwVl5/3F&#10;KPgtXfq23az81+rpcx1tP2J3SmOl+r02fQbhqfWP8L39rhVMxrMY/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6OYD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0x04_0000_0000</w:t>
                        </w:r>
                      </w:p>
                    </w:txbxContent>
                  </v:textbox>
                </v:shape>
                <v:shape id="Text Box 190" o:spid="_x0000_s1186" type="#_x0000_t202" style="position:absolute;left:9114;top:26203;width:11502;height:6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EMYccA&#10;AADdAAAADwAAAGRycy9kb3ducmV2LnhtbESPQWvCQBSE74X+h+UVeim60YLV6CaIYNFTUYvg7ZF9&#10;JsHs27C70dRf7xYKPQ4z8w2zyHvTiCs5X1tWMBomIIgLq2suFXwf1oMpCB+QNTaWScEPeciz56cF&#10;ptreeEfXfShFhLBPUUEVQptK6YuKDPqhbYmjd7bOYIjSlVI7vEW4aeQ4SSbSYM1xocKWVhUVl31n&#10;FFy2XWG648ltvrrD5/Y+0fItmSn1+tIv5yAC9eE//NfeaAXv49kH/L6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DGHHAAAA3QAAAA8AAAAAAAAAAAAAAAAAmAIAAGRy&#10;cy9kb3ducmV2LnhtbFBLBQYAAAAABAAEAPUAAACMAwAAAAA=&#10;">
                  <v:textbox inset="5.85pt,.7pt,5.85pt,.7pt">
                    <w:txbxContent>
                      <w:p w:rsidR="00317015" w:rsidRPr="006F6EFF" w:rsidRDefault="00317015" w:rsidP="00DA7825">
                        <w:pPr>
                          <w:jc w:val="center"/>
                          <w:rPr>
                            <w:sz w:val="24"/>
                            <w:szCs w:val="24"/>
                          </w:rPr>
                        </w:pPr>
                        <w:r w:rsidRPr="006F6EFF">
                          <w:rPr>
                            <w:sz w:val="16"/>
                            <w:szCs w:val="16"/>
                          </w:rPr>
                          <w:t xml:space="preserve">SDRAM </w:t>
                        </w:r>
                        <w:r w:rsidRPr="00E50848">
                          <w:rPr>
                            <w:sz w:val="16"/>
                            <w:szCs w:val="16"/>
                          </w:rPr>
                          <w:t>2</w:t>
                        </w:r>
                        <w:r w:rsidRPr="006F6EFF">
                          <w:rPr>
                            <w:sz w:val="16"/>
                            <w:szCs w:val="16"/>
                          </w:rPr>
                          <w:t>GB</w:t>
                        </w:r>
                      </w:p>
                    </w:txbxContent>
                  </v:textbox>
                </v:shape>
                <v:shape id="Text Box 209" o:spid="_x0000_s1187" type="#_x0000_t202" style="position:absolute;left:517;top:37414;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IacQA&#10;AADdAAAADwAAAGRycy9kb3ducmV2LnhtbERPy2rCQBTdC/7DcIXudKKlQaOjxEJb6aa+EJfXzDUJ&#10;Zu6EzFSjX+8sCl0eznu2aE0lrtS40rKC4SACQZxZXXKuYL/76I9BOI+ssbJMCu7kYDHvdmaYaHvj&#10;DV23PhchhF2CCgrv60RKlxVk0A1sTRy4s20M+gCbXOoGbyHcVHIURbE0WHJoKLCm94Kyy/bXKHiU&#10;Lv1a/yz9afl2/IzW37E7pLFSL702nYLw1Pp/8Z97pRW8jiZhbngTn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pCGnEAAAA3QAAAA8AAAAAAAAAAAAAAAAAmAIAAGRycy9k&#10;b3ducmV2LnhtbFBLBQYAAAAABAAEAPUAAACJAwAAAAA=&#10;" filled="f" stroked="f">
                  <v:textbox inset="5.85pt,.7pt,5.85pt,.7pt">
                    <w:txbxContent>
                      <w:p w:rsidR="00317015" w:rsidRPr="006F6EFF" w:rsidRDefault="00317015" w:rsidP="00DA7825">
                        <w:pPr>
                          <w:pStyle w:val="NormalWeb"/>
                          <w:spacing w:after="200"/>
                          <w:rPr>
                            <w:sz w:val="22"/>
                          </w:rPr>
                        </w:pPr>
                        <w:r w:rsidRPr="006F6EFF">
                          <w:rPr>
                            <w:rFonts w:ascii="MS Gothic" w:hAnsi="MS Gothic"/>
                            <w:sz w:val="16"/>
                            <w:szCs w:val="18"/>
                          </w:rPr>
                          <w:t>0x05_0000_0000</w:t>
                        </w:r>
                      </w:p>
                    </w:txbxContent>
                  </v:textbox>
                </v:shape>
                <v:shape id="Text Box 190" o:spid="_x0000_s1188" type="#_x0000_t202" style="position:absolute;left:9114;top:38979;width:11502;height:1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MePMQA&#10;AADdAAAADwAAAGRycy9kb3ducmV2LnhtbESPT2sCMRTE7wW/Q3hCbzWrBdGtUUQQeujBf72/bl43&#10;i5uXJYlr9NMbodDjMDO/YRarZFvRkw+NYwXjUQGCuHK64VrB6bh9m4EIEVlj65gU3CjAajl4WWCp&#10;3ZX31B9iLTKEQ4kKTIxdKWWoDFkMI9cRZ+/XeYsxS19L7fGa4baVk6KYSosN5wWDHW0MVefDxSrg&#10;/Ve6x4vpfTc979rbj0zNd6/U6zCtP0BESvE//Nf+1AreJ/M5PN/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THjzEAAAA3QAAAA8AAAAAAAAAAAAAAAAAmAIAAGRycy9k&#10;b3ducmV2LnhtbFBLBQYAAAAABAAEAPUAAACJAwAAAAA=&#10;" fillcolor="#d8d8d8 [2732]">
                  <v:textbox inset="5.85pt,.7pt,5.85pt,.7pt">
                    <w:txbxContent>
                      <w:p w:rsidR="00317015" w:rsidRPr="006F6EFF" w:rsidRDefault="00317015" w:rsidP="00DA7825">
                        <w:pPr>
                          <w:pStyle w:val="NormalWeb"/>
                          <w:spacing w:line="200" w:lineRule="exact"/>
                          <w:jc w:val="center"/>
                          <w:rPr>
                            <w:sz w:val="16"/>
                            <w:szCs w:val="16"/>
                            <w:lang w:eastAsia="en-US"/>
                          </w:rPr>
                        </w:pPr>
                        <w:r w:rsidRPr="006F6EFF">
                          <w:rPr>
                            <w:sz w:val="16"/>
                            <w:szCs w:val="16"/>
                            <w:lang w:eastAsia="en-US"/>
                          </w:rPr>
                          <w:t>N/A</w:t>
                        </w:r>
                      </w:p>
                    </w:txbxContent>
                  </v:textbox>
                </v:shape>
                <v:shape id="Text Box 209" o:spid="_x0000_s1189" type="#_x0000_t202" style="position:absolute;left:517;top:50071;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dcQA&#10;AADdAAAADwAAAGRycy9kb3ducmV2LnhtbERPz2vCMBS+C/sfwhvspskUy+iMUgdO8aLrxtjxrXlr&#10;y5qX0kSt/vXmIHj8+H7PFr1txJE6XzvW8DxSIIgLZ2ouNXx9roYvIHxANtg4Jg1n8rCYPwxmmBp3&#10;4g865qEUMYR9ihqqENpUSl9UZNGPXEscuT/XWQwRdqU0HZ5iuG3kWKlEWqw5NlTY0ltFxX9+sBou&#10;tc/W+90y/C6nP+9qv038d5Zo/fTYZ68gAvXhLr65N0bDZKLi/vgmP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0nnXEAAAA3QAAAA8AAAAAAAAAAAAAAAAAmAIAAGRycy9k&#10;b3ducmV2LnhtbFBLBQYAAAAABAAEAPUAAACJAwAAAAA=&#10;" filled="f" stroked="f">
                  <v:textbox inset="5.85pt,.7pt,5.85pt,.7pt">
                    <w:txbxContent>
                      <w:p w:rsidR="00317015" w:rsidRPr="006F6EFF" w:rsidRDefault="00317015" w:rsidP="00DA7825">
                        <w:pPr>
                          <w:pStyle w:val="NormalWeb"/>
                          <w:spacing w:after="200"/>
                          <w:rPr>
                            <w:sz w:val="22"/>
                          </w:rPr>
                        </w:pPr>
                        <w:r w:rsidRPr="006F6EFF">
                          <w:rPr>
                            <w:rFonts w:ascii="MS Gothic" w:hAnsi="MS Gothic"/>
                            <w:sz w:val="16"/>
                            <w:szCs w:val="18"/>
                          </w:rPr>
                          <w:t>0x06_0000_0000</w:t>
                        </w:r>
                      </w:p>
                    </w:txbxContent>
                  </v:textbox>
                </v:shape>
                <v:shape id="Text Box 209" o:spid="_x0000_s1190" type="#_x0000_t202" style="position:absolute;left:517;top:62954;width:1010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g77scA&#10;AADdAAAADwAAAGRycy9kb3ducmV2LnhtbESPT2vCQBTE7wW/w/KE3uquSkOJrhKF/sFLrYp4fGaf&#10;STD7NmS3mvrpu0Khx2FmfsNM552txYVaXznWMBwoEMS5MxUXGnbb16cXED4gG6wdk4Yf8jCf9R6m&#10;mBp35S+6bEIhIoR9ihrKEJpUSp+XZNEPXEMcvZNrLYYo20KaFq8Rbms5UiqRFiuOCyU2tCwpP2++&#10;rYZb5bP39eciHBfPhze1XiV+nyVaP/a7bAIiUBf+w3/tD6NhPFZDuL+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4O+7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2"/>
                          </w:rPr>
                        </w:pPr>
                        <w:r w:rsidRPr="006F6EFF">
                          <w:rPr>
                            <w:rFonts w:ascii="MS Gothic" w:hAnsi="MS Gothic"/>
                            <w:sz w:val="16"/>
                            <w:szCs w:val="18"/>
                          </w:rPr>
                          <w:t>0x07_0000_0000</w:t>
                        </w:r>
                      </w:p>
                    </w:txbxContent>
                  </v:textbox>
                </v:shape>
                <v:shape id="Text Box 190" o:spid="_x0000_s1191" type="#_x0000_t202" style="position:absolute;left:9104;top:64126;width:11502;height:12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WV8MA&#10;AADdAAAADwAAAGRycy9kb3ducmV2LnhtbESPQWsCMRSE70L/Q3gFb262CiKrUUQo9NCD2np/bp6b&#10;xc3LksQ19tc3hYLHYWa+YVabZDsxkA+tYwVvRQmCuHa65UbB99f7ZAEiRGSNnWNS8KAAm/XLaIWV&#10;dnc+0HCMjcgQDhUqMDH2lZShNmQxFK4nzt7FeYsxS99I7fGe4baT07KcS4st5wWDPe0M1dfjzSrg&#10;w2f6iTcz+H5+3XePs0ztaVBq/Jq2SxCRUnyG/9sfWsFsVk7h701+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wWV8MAAADdAAAADwAAAAAAAAAAAAAAAACYAgAAZHJzL2Rv&#10;d25yZXYueG1sUEsFBgAAAAAEAAQA9QAAAIgDAAAAAA==&#10;" fillcolor="#d8d8d8 [2732]">
                  <v:textbox inset="5.85pt,.7pt,5.85pt,.7pt">
                    <w:txbxContent>
                      <w:p w:rsidR="00317015" w:rsidRPr="006F6EFF" w:rsidRDefault="00317015" w:rsidP="00DA7825">
                        <w:pPr>
                          <w:pStyle w:val="NormalWeb"/>
                          <w:spacing w:line="200" w:lineRule="exact"/>
                          <w:jc w:val="center"/>
                          <w:rPr>
                            <w:sz w:val="16"/>
                            <w:szCs w:val="16"/>
                            <w:lang w:eastAsia="en-US"/>
                          </w:rPr>
                        </w:pPr>
                        <w:r w:rsidRPr="006F6EFF">
                          <w:rPr>
                            <w:sz w:val="16"/>
                            <w:szCs w:val="16"/>
                          </w:rPr>
                          <w:t>N/A</w:t>
                        </w:r>
                      </w:p>
                    </w:txbxContent>
                  </v:textbox>
                </v:shape>
                <v:shape id="Text Box 190" o:spid="_x0000_s1192" type="#_x0000_t202" style="position:absolute;left:35375;top:5531;width:12079;height:8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yRccA&#10;AADdAAAADwAAAGRycy9kb3ducmV2LnhtbESPT2vCQBTE70K/w/IK3nRTg21JXaWI4h96qZZib4/s&#10;azY0+zZmVxO/vVsQPA4z8xtmMutsJc7U+NKxgqdhAoI4d7rkQsHXfjl4BeEDssbKMSm4kIfZ9KE3&#10;wUy7lj/pvAuFiBD2GSowIdSZlD43ZNEPXU0cvV/XWAxRNoXUDbYRbis5SpJnabHkuGCwprmh/G93&#10;sgpWm/Zn8bF9OewPRo/lwm51+D4q1X/s3t9ABOrCPXxrr7WCNE1S+H8Tn4C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eckXHAAAA3QAAAA8AAAAAAAAAAAAAAAAAmAIAAGRy&#10;cy9kb3ducmV2LnhtbFBLBQYAAAAABAAEAPUAAACMAwAAAAA=&#10;" filled="f">
                  <v:textbox inset="5.85pt,.7pt,5.85pt,.7pt">
                    <w:txbxContent>
                      <w:p w:rsidR="00317015" w:rsidRPr="00483CCE" w:rsidRDefault="00317015" w:rsidP="00DA7825">
                        <w:pPr>
                          <w:pStyle w:val="NormalWeb"/>
                          <w:spacing w:line="200" w:lineRule="exact"/>
                          <w:jc w:val="center"/>
                          <w:rPr>
                            <w:color w:val="FF0000"/>
                          </w:rPr>
                        </w:pPr>
                      </w:p>
                    </w:txbxContent>
                  </v:textbox>
                </v:shape>
                <v:shape id="Text Box 209" o:spid="_x0000_s1193" type="#_x0000_t202" style="position:absolute;left:47016;top:3798;width:9218;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dscA&#10;AADdAAAADwAAAGRycy9kb3ducmV2LnhtbESPT2vCQBTE74LfYXlCb7prbYNEV4mF/qEXrZbi8Zl9&#10;JsHs25DdatpP3xWEHoeZ+Q0zX3a2FmdqfeVYw3ikQBDnzlRcaPjcPQ+nIHxANlg7Jg0/5GG56Pfm&#10;mBp34Q86b0MhIoR9ihrKEJpUSp+XZNGPXEMcvaNrLYYo20KaFi8Rbmt5r1QiLVYcF0ps6Kmk/LT9&#10;thp+K5+9btarcFg97l/U5j3xX1mi9d2gy2YgAnXhP3xrvxkNk4l6gO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PmHb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0x00_4000_0000</w:t>
                        </w:r>
                      </w:p>
                    </w:txbxContent>
                  </v:textbox>
                </v:shape>
                <v:line id="Line 136" o:spid="_x0000_s1194" style="position:absolute;flip:y;visibility:visible;mso-wrap-style:square" from="20808,5531" to="3550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s/ocQAAADdAAAADwAAAGRycy9kb3ducmV2LnhtbESPQWvCQBCF7wX/wzKCt7pRMWp0FSkE&#10;S0816n3IjklIdjZktyb+e7dQ6PHx5n1v3u4wmEY8qHOVZQWzaQSCOLe64kLB9ZK+r0E4j6yxsUwK&#10;nuTgsB+97TDRtuczPTJfiABhl6CC0vs2kdLlJRl0U9sSB+9uO4M+yK6QusM+wE0j51EUS4MVh4YS&#10;W/ooKa+zHxPeSL+u6Tm71WbJq9Xpu46bTR8rNRkPxy0IT4P/P/5Lf2oFi0W0hN81AQFy/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Kz+hxAAAAN0AAAAPAAAAAAAAAAAA&#10;AAAAAKECAABkcnMvZG93bnJldi54bWxQSwUGAAAAAAQABAD5AAAAkgMAAAAA&#10;">
                  <v:stroke dashstyle="1 1" endcap="round"/>
                </v:line>
                <v:line id="Line 136" o:spid="_x0000_s1195" style="position:absolute;flip:x y;visibility:visible;mso-wrap-style:square" from="20646,18424" to="35500,4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nPQMcAAADdAAAADwAAAGRycy9kb3ducmV2LnhtbESPT2sCMRTE7wW/Q3hCbzWrgsjWKIsi&#10;6KHinxbs7ZE8dxc3L+sm1a2fvikIHoeZ+Q0zmbW2EldqfOlYQb+XgCDWzpScK/g8LN/GIHxANlg5&#10;JgW/5GE27bxMMDXuxju67kMuIoR9igqKEOpUSq8Lsuh7riaO3sk1FkOUTS5Ng7cIt5UcJMlIWiw5&#10;LhRY07wgfd7/WAWb7ONrsT4evy/z8503mrZ1qTOlXrtt9g4iUBue4Ud7ZRQMh8kI/t/EJ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c9AxwAAAN0AAAAPAAAAAAAA&#10;AAAAAAAAAKECAABkcnMvZG93bnJldi54bWxQSwUGAAAAAAQABAD5AAAAlQMAAAAA&#10;">
                  <v:stroke dashstyle="1 1" endcap="round"/>
                </v:line>
                <v:shape id="Text Box 209" o:spid="_x0000_s1196" type="#_x0000_t202" style="position:absolute;left:618;top:56939;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GAccA&#10;AADdAAAADwAAAGRycy9kb3ducmV2LnhtbESPW2vCQBSE3wv+h+UU+lZ3W2mU1FVioRd88Yr08Zg9&#10;JsHs2ZDdauqv7xYEH4eZ+YYZTztbixO1vnKs4amvQBDnzlRcaNhu3h9HIHxANlg7Jg2/5GE66d2N&#10;MTXuzCs6rUMhIoR9ihrKEJpUSp+XZNH3XUMcvYNrLYYo20KaFs8Rbmv5rFQiLVYcF0ps6K2k/Lj+&#10;sRoulc8+l4tZ2M9evj/Ucp74XZZo/XDfZa8gAnXhFr62v4yGwUAN4f9NfAJ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dBgH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2"/>
                          </w:rPr>
                        </w:pPr>
                        <w:r w:rsidRPr="006F6EFF">
                          <w:rPr>
                            <w:rFonts w:ascii="MS Gothic" w:hAnsi="MS Gothic"/>
                            <w:sz w:val="16"/>
                            <w:szCs w:val="18"/>
                          </w:rPr>
                          <w:t>0x06_8000_0000</w:t>
                        </w:r>
                      </w:p>
                    </w:txbxContent>
                  </v:textbox>
                </v:shape>
                <v:shape id="上下矢印 964" o:spid="_x0000_s1197" type="#_x0000_t70" style="position:absolute;left:19020;top:12172;width:93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yOcEA&#10;AADdAAAADwAAAGRycy9kb3ducmV2LnhtbERPy2oCMRTdC/2HcAvuNNNOEZ0aRSxCXfqAdnlNrpPB&#10;yc2QRJ3+vVkUXB7Oe77sXStuFGLjWcHbuABBrL1puFZwPGxGUxAxIRtsPZOCP4qwXLwM5lgZf+cd&#10;3fapFjmEY4UKbEpdJWXUlhzGse+IM3f2wWHKMNTSBLzncNfK96KYSIcN5waLHa0t6cv+6hScrh8/&#10;Z/s73dazMCkvzuikv7RSw9d+9QkiUZ+e4n/3t1FQlkWem9/kJ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Y8jnBAAAA3QAAAA8AAAAAAAAAAAAAAAAAmAIAAGRycy9kb3du&#10;cmV2LnhtbFBLBQYAAAAABAAEAPUAAACGAwAAAAA=&#10;" adj=",1658" fillcolor="black [3213]" strokecolor="black [3213]" strokeweight="1pt"/>
                <v:shape id="上下矢印 965" o:spid="_x0000_s1198" type="#_x0000_t70" style="position:absolute;left:18740;top:26248;width:933;height:6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oFMcA&#10;AADdAAAADwAAAGRycy9kb3ducmV2LnhtbESPT2sCMRTE7wW/Q3hCL8VNrLC2q1FEsHjopVqxx8fm&#10;7R/cvKybqOu3bwoFj8PM/IaZL3vbiCt1vnasYZwoEMS5MzWXGr73m9EbCB+QDTaOScOdPCwXg6c5&#10;Zsbd+Iuuu1CKCGGfoYYqhDaT0ucVWfSJa4mjV7jOYoiyK6Xp8BbhtpGvSqXSYs1xocKW1hXlp93F&#10;ajgfP7brNFUvU3O5bz7H6vBT4EHr52G/moEI1IdH+L+9NRomE/UO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9MKBTHAAAA3QAAAA8AAAAAAAAAAAAAAAAAmAIAAGRy&#10;cy9kb3ducmV2LnhtbFBLBQYAAAAABAAEAPUAAACMAwAAAAA=&#10;" adj=",1557" fillcolor="black [3213]" strokecolor="black [3213]" strokeweight="1pt"/>
                <v:shape id="Text Box 209" o:spid="_x0000_s1199" type="#_x0000_t202" style="position:absolute;left:47150;top:13308;width:921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0IqMUA&#10;AADdAAAADwAAAGRycy9kb3ducmV2LnhtbERPTWvCQBC9C/6HZYTedGPFUKKbEIW20os2FfE4zU6T&#10;YHY2ZLea9td3DwWPj/e9zgbTiiv1rrGsYD6LQBCXVjdcKTh+PE+fQDiPrLG1TAp+yEGWjkdrTLS9&#10;8TtdC1+JEMIuQQW1910ipStrMuhmtiMO3JftDfoA+0rqHm8h3LTyMYpiabDh0FBjR9uaykvxbRT8&#10;Ni5/Pew3/nOzPL9Eh7fYnfJYqYfJkK9AeBr8Xfzv3mkFi8U87A9vwhO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ioxQAAAN0AAAAPAAAAAAAAAAAAAAAAAJgCAABkcnMv&#10;ZG93bnJldi54bWxQSwUGAAAAAAQABAD1AAAAigMAAAAA&#10;" filled="f" stroked="f">
                  <v:textbox inset="5.85pt,.7pt,5.85pt,.7pt">
                    <w:txbxContent>
                      <w:p w:rsidR="00317015" w:rsidRPr="006F6EFF" w:rsidRDefault="00317015" w:rsidP="00DA7825">
                        <w:pPr>
                          <w:pStyle w:val="NormalWeb"/>
                          <w:spacing w:after="200"/>
                          <w:rPr>
                            <w:sz w:val="22"/>
                          </w:rPr>
                        </w:pPr>
                        <w:r w:rsidRPr="006F6EFF">
                          <w:rPr>
                            <w:rFonts w:ascii="MS Gothic" w:hAnsi="MS Gothic"/>
                            <w:sz w:val="16"/>
                            <w:szCs w:val="18"/>
                          </w:rPr>
                          <w:t>0x00_4800_0000</w:t>
                        </w:r>
                      </w:p>
                    </w:txbxContent>
                  </v:textbox>
                </v:shape>
                <v:shape id="Text Box 209" o:spid="_x0000_s1200" type="#_x0000_t202" style="position:absolute;left:47057;top:15844;width:9218;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GtM8cA&#10;AADdAAAADwAAAGRycy9kb3ducmV2LnhtbESPQWvCQBSE70L/w/IKvekmiqGkrhIFbfGiTUvp8TX7&#10;moRm34bsVqO/3hUEj8PMfMPMFr1pxIE6V1tWEI8iEMSF1TWXCj4/1sNnEM4ja2wsk4ITOVjMHwYz&#10;TLU98jsdcl+KAGGXooLK+zaV0hUVGXQj2xIH79d2Bn2QXSl1h8cAN40cR1EiDdYcFipsaVVR8Zf/&#10;GwXn2mWv+93S/yyn35tov03cV5Yo9fTYZy8gPPX+Hr6137SCySSO4fomPAE5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hrTP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0x00_4808_0000</w:t>
                        </w:r>
                      </w:p>
                    </w:txbxContent>
                  </v:textbox>
                </v:shape>
                <v:shape id="Text Box 190" o:spid="_x0000_s1201" type="#_x0000_t202" style="position:absolute;left:35379;top:10357;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ApMUA&#10;AADdAAAADwAAAGRycy9kb3ducmV2LnhtbESPQWuDQBSE74H+h+UVeourEUKxbkIJFHJoMZoQ6O3h&#10;vqjEfSvu1ph/ny0Uehxm5hsm386mFxONrrOsIIliEMS11R03Ck7Hj+UrCOeRNfaWScGdHGw3T4sc&#10;M21vXNJU+UYECLsMFbTeD5mUrm7JoIvsQBy8ix0N+iDHRuoRbwFuermK47U02HFYaHGgXUv1tfox&#10;Croz691xX82HovyabPJZfDtbKPXyPL+/gfA0+//wX3uvFaRpsoLfN+EJ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6kCkxQAAAN0AAAAPAAAAAAAAAAAAAAAAAJgCAABkcnMv&#10;ZG93bnJldi54bWxQSwUGAAAAAAQABAD1AAAAigMAAAAA&#10;" fillcolor="black [3213]">
                  <v:fill r:id="rId26" o:title="" color2="#eeece1 [3214]" type="pattern"/>
                  <v:textbox inset="5.85pt,.7pt,5.85pt,.7pt">
                    <w:txbxContent>
                      <w:p w:rsidR="00317015" w:rsidRPr="006F6EFF" w:rsidRDefault="00317015" w:rsidP="00DA7825">
                        <w:pPr>
                          <w:pStyle w:val="NormalWeb"/>
                          <w:spacing w:line="200" w:lineRule="exact"/>
                          <w:jc w:val="center"/>
                        </w:pPr>
                        <w:r w:rsidRPr="006F6EFF">
                          <w:rPr>
                            <w:sz w:val="16"/>
                            <w:szCs w:val="16"/>
                          </w:rPr>
                          <w:t>ARM Trusted Firmware</w:t>
                        </w:r>
                      </w:p>
                    </w:txbxContent>
                  </v:textbox>
                </v:shape>
                <v:shape id="Text Box 190" o:spid="_x0000_s1202" type="#_x0000_t202" style="position:absolute;left:35380;top:11709;width:12079;height: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lP8QA&#10;AADdAAAADwAAAGRycy9kb3ducmV2LnhtbESPQYvCMBSE78L+h/AW9qZptyBSjSLCggeXapWFvT2a&#10;Z1tsXkoTa/33RhA8DjPzDbNYDaYRPXWutqwgnkQgiAuray4VnI4/4xkI55E1NpZJwZ0crJYfowWm&#10;2t74QH3uSxEg7FJUUHnfplK6oiKDbmJb4uCdbWfQB9mVUnd4C3DTyO8omkqDNYeFClvaVFRc8qtR&#10;UP+x3hy3+bDPDr+9jXfZv7OZUl+fw3oOwtPg3+FXe6sVJEmcwP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m5T/EAAAA3QAAAA8AAAAAAAAAAAAAAAAAmAIAAGRycy9k&#10;b3ducmV2LnhtbFBLBQYAAAAABAAEAPUAAACJAwAAAAA=&#10;" fillcolor="black [3213]">
                  <v:fill r:id="rId26" o:title="" color2="#eeece1 [3214]" type="pattern"/>
                  <v:textbox inset="5.85pt,.7pt,5.85pt,.7pt">
                    <w:txbxContent>
                      <w:p w:rsidR="00317015" w:rsidRPr="006F6EFF" w:rsidRDefault="00317015" w:rsidP="00DA7825">
                        <w:pPr>
                          <w:pStyle w:val="NormalWeb"/>
                          <w:spacing w:line="200" w:lineRule="exact"/>
                          <w:jc w:val="center"/>
                        </w:pPr>
                      </w:p>
                    </w:txbxContent>
                  </v:textbox>
                </v:shape>
                <v:shape id="Text Box 190" o:spid="_x0000_s1203" type="#_x0000_t202" style="position:absolute;left:26121;top:21432;width:6977;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TQsUA&#10;AADdAAAADwAAAGRycy9kb3ducmV2LnhtbESPT2vCQBTE7wW/w/IEL6VubKRImo2oUCz0pLV4fWZf&#10;/tDs25Bdk/TbdwXB4zAzv2HS9Wga0VPnassKFvMIBHFudc2lgtP3x8sKhPPIGhvLpOCPHKyzyVOK&#10;ibYDH6g/+lIECLsEFVTet4mULq/IoJvbljh4he0M+iC7UuoOhwA3jXyNojdpsOawUGFLu4ry3+PV&#10;KBhLMqvndqujn+J82udfRXwxhVKz6bh5B+Fp9I/wvf2pFcTxYgm3N+EJy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JNCxQAAAN0AAAAPAAAAAAAAAAAAAAAAAJgCAABkcnMv&#10;ZG93bnJldi54bWxQSwUGAAAAAAQABAD1AAAAigMAAAAA&#10;" fillcolor="black [3213]">
                  <v:textbox inset="5.85pt,.7pt,5.85pt,.7pt">
                    <w:txbxContent>
                      <w:p w:rsidR="00317015" w:rsidRPr="00A850BA" w:rsidRDefault="00317015" w:rsidP="00DA7825">
                        <w:pPr>
                          <w:jc w:val="center"/>
                          <w:rPr>
                            <w:color w:val="FFFFFF" w:themeColor="background1"/>
                            <w:sz w:val="14"/>
                            <w:szCs w:val="16"/>
                          </w:rPr>
                        </w:pPr>
                        <w:r w:rsidRPr="00A850BA">
                          <w:rPr>
                            <w:color w:val="FFFFFF" w:themeColor="background1"/>
                            <w:sz w:val="14"/>
                            <w:szCs w:val="16"/>
                          </w:rPr>
                          <w:t>Shadow area</w:t>
                        </w:r>
                      </w:p>
                    </w:txbxContent>
                  </v:textbox>
                </v:shape>
                <v:shape id="直線矢印コネクタ 980" o:spid="_x0000_s1204" type="#_x0000_t32" style="position:absolute;left:19723;top:16495;width:9886;height:4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Mk8cAAADdAAAADwAAAGRycy9kb3ducmV2LnhtbESPW2sCMRSE3wv9D+EU+lazdvHCahQV&#10;hFKh4AXRt0Ny3F3cnCybqFt/fVMQfBxm5htmPG1tJa7U+NKxgm4nAUGsnSk5V7DbLj+GIHxANlg5&#10;JgW/5GE6eX0ZY2bcjdd03YRcRAj7DBUUIdSZlF4XZNF3XE0cvZNrLIYom1yaBm8Rbiv5mSR9abHk&#10;uFBgTYuC9HlzsQr0YYHL091eeunxe37fD1b657BS6v2tnY1ABGrDM/xofxkFadrtwf+b+ATk5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mIyTxwAAAN0AAAAPAAAAAAAA&#10;AAAAAAAAAKECAABkcnMvZG93bnJldi54bWxQSwUGAAAAAAQABAD5AAAAlQMAAAAA&#10;" strokecolor="black [3213]">
                  <v:stroke endarrow="block"/>
                </v:shape>
                <v:shape id="直線矢印コネクタ 1024" o:spid="_x0000_s1205" type="#_x0000_t32" style="position:absolute;left:33795;top:8899;width:0;height:4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5SVscAAADdAAAADwAAAGRycy9kb3ducmV2LnhtbESPT2sCMRTE7wW/Q3iCt5q1UpGtUUSs&#10;eCgF/7X29tw8dxc3L0uS6vrtjSB4HGbmN8xo0phKnMn50rKCXjcBQZxZXXKuYLv5fB2C8AFZY2WZ&#10;FFzJw2Tcehlhqu2FV3Reh1xECPsUFRQh1KmUPivIoO/amjh6R+sMhihdLrXDS4SbSr4lyUAaLDku&#10;FFjTrKDstP43Cvbfy6/3/DDb7YM7DOeL+vfvJ2GlOu1m+gEiUBOe4Ud7qRX0+70B3N/EJyDH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blJWxwAAAN0AAAAPAAAAAAAA&#10;AAAAAAAAAKECAABkcnMvZG93bnJldi54bWxQSwUGAAAAAAQABAD5AAAAlQMAAAAA&#10;" strokecolor="black [3213]">
                  <v:stroke startarrow="block" endarrow="block"/>
                </v:shape>
                <v:shape id="直線矢印コネクタ 1025" o:spid="_x0000_s1206" type="#_x0000_t32" style="position:absolute;left:33040;top:13123;width:143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6dcQAAADdAAAADwAAAGRycy9kb3ducmV2LnhtbESPT4vCMBTE74LfITxhb5qq0JVqFBXE&#10;PS345+Dx0TybavNSm6j1228EYY/DzPyGmS1aW4kHNb50rGA4SEAQ506XXCg4Hjb9CQgfkDVWjknB&#10;izws5t3ODDPtnryjxz4UIkLYZ6jAhFBnUvrckEU/cDVx9M6usRiibAqpG3xGuK3kKElSabHkuGCw&#10;prWh/Lq/WwX6fpRpsTPp6zfZVit0q9Pl1ir11WuXUxCB2vAf/rR/tILxePgN7zfxCc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t3p1xAAAAN0AAAAPAAAAAAAAAAAA&#10;AAAAAKECAABkcnMvZG93bnJldi54bWxQSwUGAAAAAAQABAD5AAAAkgMAAAAA&#10;" strokecolor="black [3213]"/>
                <v:shape id="直線矢印コネクタ 1026" o:spid="_x0000_s1207" type="#_x0000_t32" style="position:absolute;left:32916;top:8899;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juB8EAAADdAAAADwAAAGRycy9kb3ducmV2LnhtbERPy4rCMBTdC/MP4QruNFWhSDUtKoiu&#10;BB8Ll5fm2nSmuek0Uevfm8XALA/nvSp624gndb52rGA6SUAQl07XXCm4XnbjBQgfkDU2jknBmzwU&#10;+ddghZl2Lz7R8xwqEUPYZ6jAhNBmUvrSkEU/cS1x5O6usxgi7CqpO3zFcNvIWZKk0mLNscFgS1tD&#10;5c/5YRXox1Wm1cmk72OybzboNrfv316p0bBfL0EE6sO/+M990Arm82mcG9/EJyD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KO4HwQAAAN0AAAAPAAAAAAAAAAAAAAAA&#10;AKECAABkcnMvZG93bnJldi54bWxQSwUGAAAAAAQABAD5AAAAjwMAAAAA&#10;" strokecolor="black [3213]"/>
                <v:shape id="Text Box 190" o:spid="_x0000_s1208" type="#_x0000_t202" style="position:absolute;left:9113;top:57835;width:11495;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S+8QA&#10;AADdAAAADwAAAGRycy9kb3ducmV2LnhtbESPT2sCMRTE74V+h/AKvdWsFURXo4gg9NBD/Xd/bp6b&#10;xc3LksQ19tMbodDjMDO/YebLZFvRkw+NYwXDQQGCuHK64VrBYb/5mIAIEVlj65gU3CnAcvH6MsdS&#10;uxtvqd/FWmQIhxIVmBi7UspQGbIYBq4jzt7ZeYsxS19L7fGW4baVn0UxlhYbzgsGO1obqi67q1XA&#10;2+/0G6+m99348tPeTzI1x16p97e0moGIlOJ/+K/9pRWMRsMpPN/kJ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hEvvEAAAA3QAAAA8AAAAAAAAAAAAAAAAAmAIAAGRycy9k&#10;b3ducmV2LnhtbFBLBQYAAAAABAAEAPUAAACJAwAAAAA=&#10;" fillcolor="#d8d8d8 [2732]">
                  <v:textbox inset="5.85pt,.7pt,5.85pt,.7pt">
                    <w:txbxContent>
                      <w:p w:rsidR="00317015" w:rsidRPr="006F6EFF" w:rsidRDefault="00317015" w:rsidP="00DA7825">
                        <w:pPr>
                          <w:pStyle w:val="NormalWeb"/>
                          <w:spacing w:line="200" w:lineRule="exact"/>
                          <w:jc w:val="center"/>
                        </w:pPr>
                        <w:r w:rsidRPr="006F6EFF">
                          <w:rPr>
                            <w:sz w:val="16"/>
                            <w:szCs w:val="16"/>
                          </w:rPr>
                          <w:t>N/A</w:t>
                        </w:r>
                      </w:p>
                    </w:txbxContent>
                  </v:textbox>
                </v:shape>
                <v:shape id="Text Box 209" o:spid="_x0000_s1209" type="#_x0000_t202" style="position:absolute;left:622;top:75114;width:1009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CFcQA&#10;AADdAAAADwAAAGRycy9kb3ducmV2LnhtbERPy2rCQBTdF/yH4Qru6kSlQVJHiYJa3NRHKV1eM9ck&#10;mLkTMqNGv95ZCF0eznsya00lrtS40rKCQT8CQZxZXXKu4OewfB+DcB5ZY2WZFNzJwWzaeZtgou2N&#10;d3Td+1yEEHYJKii8rxMpXVaQQde3NXHgTrYx6ANscqkbvIVwU8lhFMXSYMmhocCaFgVl5/3FKHiU&#10;Ll1vv+f+OP/4W0XbTex+01ipXrdNP0F4av2/+OX+0gpGo2HYH96EJ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whXEAAAA3QAAAA8AAAAAAAAAAAAAAAAAmAIAAGRycy9k&#10;b3ducmV2LnhtbFBLBQYAAAAABAAEAPUAAACJAwAAAAA=&#10;" filled="f" stroked="f">
                  <v:textbox inset="5.85pt,.7pt,5.85pt,.7pt">
                    <w:txbxContent>
                      <w:p w:rsidR="00317015" w:rsidRPr="006F6EFF" w:rsidRDefault="00317015" w:rsidP="00DA7825">
                        <w:pPr>
                          <w:pStyle w:val="NormalWeb"/>
                          <w:spacing w:after="200"/>
                        </w:pPr>
                        <w:r w:rsidRPr="006F6EFF">
                          <w:rPr>
                            <w:rFonts w:ascii="MS Gothic" w:hAnsi="MS Gothic"/>
                            <w:sz w:val="16"/>
                            <w:szCs w:val="16"/>
                          </w:rPr>
                          <w:t>0x08_0000_0000</w:t>
                        </w:r>
                      </w:p>
                    </w:txbxContent>
                  </v:textbox>
                </v:shape>
                <v:shape id="直線矢印コネクタ 1033" o:spid="_x0000_s1210" type="#_x0000_t32" style="position:absolute;left:21906;top:5624;width:0;height:16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An8cAAADdAAAADwAAAGRycy9kb3ducmV2LnhtbESPT2sCMRTE7wW/Q3iCt5pVscjWKCK2&#10;eJCC/1p7e26eu4ublyWJuv32Rih4HGbmN8x42phKXMn50rKCXjcBQZxZXXKuYLf9eB2B8AFZY2WZ&#10;FPyRh+mk9TLGVNsbr+m6CbmIEPYpKihCqFMpfVaQQd+1NXH0TtYZDFG6XGqHtwg3lewnyZs0WHJc&#10;KLCmeUHZeXMxCg5fy9UwP873h+COo8Vn/fP7nbBSnXYzewcRqAnP8H97qRUMBv0ePN7EJyA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6wCfxwAAAN0AAAAPAAAAAAAA&#10;AAAAAAAAAKECAABkcnMvZG93bnJldi54bWxQSwUGAAAAAAQABAD5AAAAlQMAAAAA&#10;" strokecolor="black [3213]">
                  <v:stroke startarrow="block" endarrow="block"/>
                </v:shape>
                <v:shape id="直線矢印コネクタ 1034" o:spid="_x0000_s1211" type="#_x0000_t32" style="position:absolute;left:20638;top:22227;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TUMMAAADdAAAADwAAAGRycy9kb3ducmV2LnhtbESPQYvCMBSE7wv7H8ITvK2pFYpUo6gg&#10;uydB7cHjo3k21eal20St/36zIHgcZuYbZr7sbSPu1PnasYLxKAFBXDpdc6WgOG6/piB8QNbYOCYF&#10;T/KwXHx+zDHX7sF7uh9CJSKEfY4KTAhtLqUvDVn0I9cSR+/sOoshyq6SusNHhNtGpkmSSYs1xwWD&#10;LW0MldfDzSrQt0Jm1d5kz13y3azRrU+X316p4aBfzUAE6sM7/Gr/aAWTSZrC/5v4BO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sE1DDAAAA3QAAAA8AAAAAAAAAAAAA&#10;AAAAoQIAAGRycy9kb3ducmV2LnhtbFBLBQYAAAAABAAEAPkAAACRAwAAAAA=&#10;" strokecolor="black [3213]"/>
                <v:shape id="直線矢印コネクタ 1035" o:spid="_x0000_s1212" type="#_x0000_t32" style="position:absolute;left:20646;top:5624;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y8UAAADdAAAADwAAAGRycy9kb3ducmV2LnhtbESPQWvCQBSE74L/YXmF3nRTA6GkrqKF&#10;oqdCUg89PrKv2dTs25hdTfLvXaHQ4zAz3zDr7WhbcaPeN44VvCwTEMSV0w3XCk5fH4tXED4ga2wd&#10;k4KJPGw389kac+0GLuhWhlpECPscFZgQulxKXxmy6JeuI47ej+sthij7Wuoehwi3rVwlSSYtNhwX&#10;DHb0bqg6l1erQF9PMqsLk02fyaHdo9t//15GpZ6fxt0biEBj+A//tY9aQZquUni8iU9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2y8UAAADdAAAADwAAAAAAAAAA&#10;AAAAAAChAgAAZHJzL2Rvd25yZXYueG1sUEsFBgAAAAAEAAQA+QAAAJMDAAAAAA==&#10;" strokecolor="black [3213]"/>
                <v:group id="グループ化 1036" o:spid="_x0000_s1213" style="position:absolute;left:29011;top:8843;width:4087;height:4210" coordorigin=",10" coordsize="409660,42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YDU1MYAAADdAAAADwAAAGRycy9kb3ducmV2LnhtbESPQWvCQBSE7wX/w/KE&#10;3uompi0SXUVESw8iVAXx9sg+k2D2bciuSfz3riD0OMzMN8xs0ZtKtNS40rKCeBSBIM6sLjlXcDxs&#10;PiYgnEfWWFkmBXdysJgP3maYatvxH7V7n4sAYZeigsL7OpXSZQUZdCNbEwfvYhuDPsgml7rBLsBN&#10;JcdR9C0NlhwWCqxpVVB23d+Mgp8Ou2USr9vt9bK6nw9fu9M2JqXeh/1yCsJT7//Dr/avVpAk40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gNTUxgAAAN0A&#10;AAAPAAAAAAAAAAAAAAAAAKoCAABkcnMvZG93bnJldi54bWxQSwUGAAAAAAQABAD6AAAAnQMAAAAA&#10;">
                  <v:shape id="Text Box 223" o:spid="_x0000_s1214" type="#_x0000_t202" style="position:absolute;left:19314;top:-18124;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vo8YA&#10;AADdAAAADwAAAGRycy9kb3ducmV2LnhtbESPQUvDQBSE7wX/w/IEL6XdmFqVmG3RYLG3ait4fWSf&#10;2WD2bdjdpum/7wqCx2FmvmHK9Wg7MZAPrWMFt/MMBHHtdMuNgs/DZvYIIkRkjZ1jUnCmAOvV1aTE&#10;QrsTf9Cwj41IEA4FKjAx9oWUoTZkMcxdT5y8b+ctxiR9I7XHU4LbTuZZdi8ttpwWDPZUGap/9ker&#10;4KF6e93p97vji1/mxn5htZPTs1I31+PzE4hIY/wP/7W3WsFikS/h9016AnJ1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ivo8YAAADdAAAADwAAAAAAAAAAAAAAAACYAgAAZHJz&#10;L2Rvd25yZXYueG1sUEsFBgAAAAAEAAQA9QAAAIsDAAAAAA==&#10;" filled="f" stroked="f">
                    <v:textbox inset="5.85pt,.7pt,5.85pt,.7pt">
                      <w:txbxContent>
                        <w:p w:rsidR="00317015" w:rsidRPr="00483CCE" w:rsidRDefault="00317015" w:rsidP="00DA7825">
                          <w:pPr>
                            <w:pStyle w:val="NormalWeb"/>
                            <w:spacing w:line="260" w:lineRule="exact"/>
                            <w:jc w:val="center"/>
                            <w:rPr>
                              <w:color w:val="FF0000"/>
                            </w:rPr>
                          </w:pPr>
                          <w:r w:rsidRPr="006F6EFF">
                            <w:rPr>
                              <w:sz w:val="16"/>
                              <w:szCs w:val="16"/>
                            </w:rPr>
                            <w:t>Secure</w:t>
                          </w:r>
                        </w:p>
                      </w:txbxContent>
                    </v:textbox>
                  </v:shape>
                  <v:shape id="Text Box 223" o:spid="_x0000_s1215" type="#_x0000_t202" style="position:absolute;left:49177;top:61755;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ox1MYA&#10;AADdAAAADwAAAGRycy9kb3ducmV2LnhtbESPQUvDQBSE7wX/w/IEL6XdmGqVmG3RYLG3ait4fWSf&#10;2WD2bdjdpum/7wqCx2FmvmHK9Wg7MZAPrWMFt/MMBHHtdMuNgs/DZvYIIkRkjZ1jUnCmAOvV1aTE&#10;QrsTf9Cwj41IEA4FKjAx9oWUoTZkMcxdT5y8b+ctxiR9I7XHU4LbTuZZtpQWW04LBnuqDNU/+6NV&#10;8FC9ve70+93xxd/nxn5htZPTs1I31+PzE4hIY/wP/7W3WsFikS/h9016AnJ1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ox1MYAAADdAAAADwAAAAAAAAAAAAAAAACYAgAAZHJz&#10;L2Rvd25yZXYueG1sUEsFBgAAAAAEAAQA9QAAAIsDAAAAAA==&#10;" filled="f" stroked="f">
                    <v:textbox inset="5.85pt,.7pt,5.85pt,.7pt">
                      <w:txbxContent>
                        <w:p w:rsidR="00317015" w:rsidRPr="00483CCE" w:rsidRDefault="00317015" w:rsidP="00DA7825">
                          <w:pPr>
                            <w:pStyle w:val="NormalWeb"/>
                            <w:spacing w:line="260" w:lineRule="exact"/>
                            <w:jc w:val="center"/>
                            <w:rPr>
                              <w:color w:val="FF0000"/>
                            </w:rPr>
                          </w:pPr>
                          <w:r w:rsidRPr="006F6EFF">
                            <w:rPr>
                              <w:sz w:val="16"/>
                              <w:szCs w:val="16"/>
                            </w:rPr>
                            <w:t>Region</w:t>
                          </w:r>
                        </w:p>
                      </w:txbxContent>
                    </v:textbox>
                  </v:shape>
                </v:group>
                <v:shape id="Text Box 223" o:spid="_x0000_s1216" type="#_x0000_t202" style="position:absolute;left:20950;top:13517;width:6284;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aYccA&#10;AADdAAAADwAAAGRycy9kb3ducmV2LnhtbESPQWvCQBSE74X+h+UVvNWNirFEV4kFrXipVSk9PrPP&#10;JDT7NmRXjf76rlDwOMzMN8xk1ppKnKlxpWUFvW4EgjizuuRcwX63eH0D4TyyxsoyKbiSg9n0+WmC&#10;ibYX/qLz1uciQNglqKDwvk6kdFlBBl3X1sTBO9rGoA+yyaVu8BLgppL9KIqlwZLDQoE1vReU/W5P&#10;RsGtdOnH5nPuD/PhzzLarGP3ncZKdV7adAzCU+sf4f/2SisYDPojuL8JT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oWmHHAAAA3QAAAA8AAAAAAAAAAAAAAAAAmAIAAGRy&#10;cy9kb3ducmV2LnhtbFBLBQYAAAAABAAEAPUAAACMAwAAAAA=&#10;" filled="f" stroked="f">
                  <v:textbox inset="5.85pt,.7pt,5.85pt,.7pt">
                    <w:txbxContent>
                      <w:p w:rsidR="00317015" w:rsidRPr="006F6EFF" w:rsidRDefault="00317015" w:rsidP="00DA7825">
                        <w:pPr>
                          <w:spacing w:after="0" w:line="260" w:lineRule="exact"/>
                          <w:jc w:val="center"/>
                          <w:rPr>
                            <w:sz w:val="16"/>
                            <w:szCs w:val="16"/>
                          </w:rPr>
                        </w:pPr>
                        <w:r w:rsidRPr="006F6EFF">
                          <w:rPr>
                            <w:sz w:val="16"/>
                            <w:szCs w:val="16"/>
                          </w:rPr>
                          <w:t>Legacy</w:t>
                        </w:r>
                      </w:p>
                    </w:txbxContent>
                  </v:textbox>
                </v:shape>
                <v:shape id="直線矢印コネクタ 1043" o:spid="_x0000_s1217" type="#_x0000_t32" style="position:absolute;left:19440;top:24591;width:10169;height:4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0OcQAAADdAAAADwAAAGRycy9kb3ducmV2LnhtbERPy2rCQBTdF/oPwy1010xMQG3qKEXw&#10;UXdNA9XdJXObhGbuhJmpxr93FgWXh/NerEbTizM531lWMElSEMS11R03CqqvzcschA/IGnvLpOBK&#10;HlbLx4cFFtpe+JPOZWhEDGFfoII2hKGQ0tctGfSJHYgj92OdwRCha6R2eInhppdZmk6lwY5jQ4sD&#10;rVuqf8s/o2Amv3fpvN5nk9e8Op7Wpf04bK1Sz0/j+xuIQGO4i//de60gz7M4N76JT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XQ5xAAAAN0AAAAPAAAAAAAAAAAA&#10;AAAAAKECAABkcnMvZG93bnJldi54bWxQSwUGAAAAAAQABAD5AAAAkgMAAAAA&#10;" strokecolor="black [3213]">
                  <v:stroke endarrow="block"/>
                </v:shape>
                <v:shape id="Text Box 209" o:spid="_x0000_s1218" type="#_x0000_t202" style="position:absolute;left:617;top:31764;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triMcA&#10;AADdAAAADwAAAGRycy9kb3ducmV2LnhtbESPQWvCQBSE74X+h+UVvNWNisFGV4kFrXipVSk9PrPP&#10;JDT7NmRXjf76rlDwOMzMN8xk1ppKnKlxpWUFvW4EgjizuuRcwX63eB2BcB5ZY2WZFFzJwWz6/DTB&#10;RNsLf9F563MRIOwSVFB4XydSuqwgg65ra+LgHW1j0AfZ5FI3eAlwU8l+FMXSYMlhocCa3gvKfrcn&#10;o+BWuvRj8zn3h/nwZxlt1rH7TmOlOi9tOgbhqfWP8H97pRUMBv03uL8JT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7a4j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0x04_8000_0000</w:t>
                        </w:r>
                      </w:p>
                    </w:txbxContent>
                  </v:textbox>
                </v:shape>
                <v:shape id="Text Box 190" o:spid="_x0000_s1219" type="#_x0000_t202" style="position:absolute;left:35379;top:8904;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nKMAA&#10;AADdAAAADwAAAGRycy9kb3ducmV2LnhtbERPTYvCMBC9C/6HMII3TbUg0jWKCIIHpVpF2NvQzLZl&#10;m0lpYq3/3hwEj4/3vdr0phYdta6yrGA2jUAQ51ZXXCi4XfeTJQjnkTXWlknBixxs1sPBChNtn3yh&#10;LvOFCCHsElRQet8kUrq8JINuahviwP3Z1qAPsC2kbvEZwk0t51G0kAYrDg0lNrQrKf/PHkZBdWe9&#10;ux6y/pxeTp2dHdNfZ1OlxqN++wPCU++/4o/7oBXEcRz2hzfhCc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EnKMAAAADdAAAADwAAAAAAAAAAAAAAAACYAgAAZHJzL2Rvd25y&#10;ZXYueG1sUEsFBgAAAAAEAAQA9QAAAIUDAAAAAA==&#10;" fillcolor="black [3213]">
                  <v:fill r:id="rId26" o:title="" color2="#eeece1 [3214]" type="pattern"/>
                  <v:textbox inset="5.85pt,.7pt,5.85pt,.7pt">
                    <w:txbxContent>
                      <w:p w:rsidR="00317015" w:rsidRPr="006F6EFF" w:rsidRDefault="00317015" w:rsidP="00DA7825">
                        <w:pPr>
                          <w:pStyle w:val="NormalWeb"/>
                          <w:spacing w:line="200" w:lineRule="exact"/>
                          <w:jc w:val="center"/>
                        </w:pPr>
                        <w:r w:rsidRPr="006F6EFF">
                          <w:rPr>
                            <w:sz w:val="16"/>
                            <w:szCs w:val="16"/>
                          </w:rPr>
                          <w:t>Certification</w:t>
                        </w:r>
                      </w:p>
                    </w:txbxContent>
                  </v:textbox>
                </v:shape>
                <v:shape id="Text Box 209" o:spid="_x0000_s1220" type="#_x0000_t202" style="position:absolute;left:47069;top:7231;width:921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xU8cA&#10;AADdAAAADwAAAGRycy9kb3ducmV2LnhtbESPT2vCQBTE74V+h+UVetONhgaJrhIFbfHiX6TH1+xr&#10;Epp9G7JbTf30riD0OMzMb5jJrDO1OFPrKssKBv0IBHFudcWFguNh2RuBcB5ZY22ZFPyRg9n0+WmC&#10;qbYX3tF57wsRIOxSVFB636RSurwkg65vG+LgfdvWoA+yLaRu8RLgppbDKEqkwYrDQokNLUrKf/a/&#10;RsG1ctn7djP3X/O3z1W0XSfulCVKvb502RiEp87/hx/tD60gjuMB3N+EJ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U8VPHAAAA3QAAAA8AAAAAAAAAAAAAAAAAmAIAAGRy&#10;cy9kb3ducmV2LnhtbFBLBQYAAAAABAAEAPUAAACMAw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0x00_43F0_0000</w:t>
                        </w:r>
                      </w:p>
                    </w:txbxContent>
                  </v:textbox>
                </v:shape>
                <v:shape id="Text Box 209" o:spid="_x0000_s1221" type="#_x0000_t202" style="position:absolute;left:47089;top:11998;width:9217;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ZvJMgA&#10;AADdAAAADwAAAGRycy9kb3ducmV2LnhtbESPT2vCQBTE70K/w/IK3uqmBkNJXSUK/qEXbVpKj6/Z&#10;1ySYfRuyq8Z+elcoeBxm5jfMdN6bRpyoc7VlBc+jCARxYXXNpYLPj9XTCwjnkTU2lknBhRzMZw+D&#10;KabanvmdTrkvRYCwS1FB5X2bSumKigy6kW2Jg/drO4M+yK6UusNzgJtGjqMokQZrDgsVtrSsqDjk&#10;R6Pgr3bZZr9b+J/F5Hsd7d8S95UlSg0f++wVhKfe38P/7a1WEMfxGG5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Bm8kyAAAAN0AAAAPAAAAAAAAAAAAAAAAAJgCAABk&#10;cnMvZG93bnJldi54bWxQSwUGAAAAAAQABAD1AAAAjQMAAAAA&#10;" filled="f" stroked="f">
                  <v:textbox inset="5.85pt,.7pt,5.85pt,.7pt">
                    <w:txbxContent>
                      <w:p w:rsidR="00317015" w:rsidRPr="006F6EFF" w:rsidRDefault="00317015" w:rsidP="00DA7825">
                        <w:pPr>
                          <w:pStyle w:val="NormalWeb"/>
                          <w:spacing w:after="200"/>
                          <w:rPr>
                            <w:sz w:val="21"/>
                          </w:rPr>
                        </w:pPr>
                        <w:r w:rsidRPr="006F6EFF">
                          <w:rPr>
                            <w:rFonts w:ascii="MS Gothic" w:hAnsi="MS Gothic"/>
                            <w:sz w:val="16"/>
                            <w:szCs w:val="20"/>
                          </w:rPr>
                          <w:t>0x00_47E0_0000</w:t>
                        </w:r>
                      </w:p>
                    </w:txbxContent>
                  </v:textbox>
                </v:shape>
                <v:shape id="Text Box 190" o:spid="_x0000_s1222" type="#_x0000_t202" style="position:absolute;left:9114;top:51364;width:11502;height: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x5ccAA&#10;AADdAAAADwAAAGRycy9kb3ducmV2LnhtbERPy2oCMRTdF/yHcAV3NaOClNEoIgguuqiP7m8n18ng&#10;5GZI4hj79Y0g9OwO58VZrpNtRU8+NI4VTMYFCOLK6YZrBefT7v0DRIjIGlvHpOBBAdarwdsSS+3u&#10;fKD+GGuRSziUqMDE2JVShsqQxTB2HXHWLs5bjJn6WmqP91xuWzktirm02HBeMNjR1lB1Pd6sAj58&#10;pt94M73v5tev9vEjU/PdKzUaps0CRKQU/82v9F4rmGXA801+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x5ccAAAADdAAAADwAAAAAAAAAAAAAAAACYAgAAZHJzL2Rvd25y&#10;ZXYueG1sUEsFBgAAAAAEAAQA9QAAAIUDAAAAAA==&#10;" fillcolor="#d8d8d8 [2732]">
                  <v:textbox inset="5.85pt,.7pt,5.85pt,.7pt">
                    <w:txbxContent>
                      <w:p w:rsidR="00317015" w:rsidRPr="006F6EFF" w:rsidRDefault="00317015" w:rsidP="00DA7825">
                        <w:pPr>
                          <w:pStyle w:val="NormalWeb"/>
                          <w:spacing w:line="200" w:lineRule="exact"/>
                          <w:jc w:val="center"/>
                          <w:rPr>
                            <w:sz w:val="16"/>
                            <w:szCs w:val="16"/>
                          </w:rPr>
                        </w:pPr>
                        <w:r w:rsidRPr="006F6EFF">
                          <w:rPr>
                            <w:sz w:val="16"/>
                            <w:szCs w:val="16"/>
                          </w:rPr>
                          <w:t>N/A</w:t>
                        </w:r>
                      </w:p>
                    </w:txbxContent>
                  </v:textbox>
                </v:shape>
                <v:shape id="Text Box 190" o:spid="_x0000_s1223" type="#_x0000_t202" style="position:absolute;left:9104;top:32794;width:11502;height:6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hBcQA&#10;AADdAAAADwAAAGRycy9kb3ducmV2LnhtbESPT2sCMRTE7wW/Q3iCt5ptV6RsjVIKhR48+Pf+unnd&#10;LG5eliSu0U9vCgWPw8z8hlmsku3EQD60jhW8TAsQxLXTLTcKDvuv5zcQISJr7ByTgisFWC1HTwus&#10;tLvwloZdbESGcKhQgYmxr6QMtSGLYep64uz9Om8xZukbqT1eMtx28rUo5tJiy3nBYE+fhurT7mwV&#10;8HadbvFsBt/PT5vu+iNTexyUmozTxzuISCk+wv/tb62gLMsZ/L3JT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V4QXEAAAA3QAAAA8AAAAAAAAAAAAAAAAAmAIAAGRycy9k&#10;b3ducmV2LnhtbFBLBQYAAAAABAAEAPUAAACJAwAAAAA=&#10;" fillcolor="#d8d8d8 [2732]">
                  <v:textbox inset="5.85pt,.7pt,5.85pt,.7pt">
                    <w:txbxContent>
                      <w:p w:rsidR="00317015" w:rsidRPr="006F6EFF" w:rsidRDefault="00317015" w:rsidP="00DA7825">
                        <w:pPr>
                          <w:pStyle w:val="NormalWeb"/>
                          <w:spacing w:line="200" w:lineRule="exact"/>
                          <w:jc w:val="center"/>
                          <w:rPr>
                            <w:sz w:val="16"/>
                            <w:szCs w:val="16"/>
                            <w:lang w:eastAsia="en-US"/>
                          </w:rPr>
                        </w:pPr>
                        <w:r w:rsidRPr="006F6EFF">
                          <w:rPr>
                            <w:sz w:val="16"/>
                            <w:szCs w:val="16"/>
                            <w:lang w:eastAsia="en-US"/>
                          </w:rPr>
                          <w:t>N/A</w:t>
                        </w:r>
                      </w:p>
                    </w:txbxContent>
                  </v:textbox>
                </v:shape>
                <v:shape id="Text Box 190" o:spid="_x0000_s1224" type="#_x0000_t202" style="position:absolute;left:35407;top:32985;width:12052;height:3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XY8QA&#10;AADdAAAADwAAAGRycy9kb3ducmV2LnhtbESPQYvCMBSE78L+h/AEb5pqUZZqFFdZ14MXqz/gbfNs&#10;i81LabK2/fcbQfA4zMw3zGrTmUo8qHGlZQXTSQSCOLO65FzB9fI9/gThPLLGyjIp6MnBZv0xWGGi&#10;bctneqQ+FwHCLkEFhfd1IqXLCjLoJrYmDt7NNgZ9kE0udYNtgJtKzqJoIQ2WHBYKrGlXUHZP/4yC&#10;/c/h5qO+vVy7nr7q31N6wu1OqdGw2y5BeOr8O/xqH7WCOI7n8HwTn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F2PEAAAA3QAAAA8AAAAAAAAAAAAAAAAAmAIAAGRycy9k&#10;b3ducmV2LnhtbFBLBQYAAAAABAAEAPUAAACJAwAAAAA=&#10;" fillcolor="black [3213]">
                  <v:fill r:id="rId26" o:title="" color2="#b8cce4 [1300]" type="pattern"/>
                  <v:textbox inset="5.85pt,.7pt,5.85pt,.7pt">
                    <w:txbxContent>
                      <w:p w:rsidR="00317015" w:rsidRPr="00A850BA" w:rsidRDefault="00317015" w:rsidP="00DA7825">
                        <w:pPr>
                          <w:pStyle w:val="NormalWeb"/>
                          <w:spacing w:line="200" w:lineRule="exact"/>
                          <w:jc w:val="center"/>
                        </w:pPr>
                        <w:r w:rsidRPr="00A850BA">
                          <w:rPr>
                            <w:sz w:val="16"/>
                            <w:szCs w:val="16"/>
                          </w:rPr>
                          <w:t>CMA 256 MB</w:t>
                        </w:r>
                      </w:p>
                    </w:txbxContent>
                  </v:textbox>
                </v:shape>
                <v:shape id="Text Box 209" o:spid="_x0000_s1225" type="#_x0000_t202" style="position:absolute;left:47459;top:48668;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pJ8cA&#10;AADdAAAADwAAAGRycy9kb3ducmV2LnhtbESPT2vCQBTE74LfYXlCb3Vjg0Giq8RC/9CLGkvx+Jp9&#10;TYLZtyG71dhP7woFj8PM/IZZrHrTiBN1rrasYDKOQBAXVtdcKvjcvzzOQDiPrLGxTAou5GC1HA4W&#10;mGp75h2dcl+KAGGXooLK+zaV0hUVGXRj2xIH78d2Bn2QXSl1h+cAN418iqJEGqw5LFTY0nNFxTH/&#10;NQr+ape9bTdr/72eHl6j7UfivrJEqYdRn81BeOr9PfzfftcK4jhO4PYmP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9aSfHAAAA3QAAAA8AAAAAAAAAAAAAAAAAmAIAAGRy&#10;cy9kb3ducmV2LnhtbFBLBQYAAAAABAAEAPUAAACMAwAAAAA=&#10;" filled="f" stroked="f">
                  <v:textbox inset="5.85pt,.7pt,5.85pt,.7pt">
                    <w:txbxContent>
                      <w:p w:rsidR="00317015" w:rsidRDefault="00317015" w:rsidP="00DA7825">
                        <w:pPr>
                          <w:pStyle w:val="NormalWeb"/>
                          <w:spacing w:after="200"/>
                        </w:pPr>
                        <w:r>
                          <w:rPr>
                            <w:rFonts w:ascii="MS Gothic" w:hAnsi="MS Gothic" w:hint="eastAsia"/>
                            <w:sz w:val="16"/>
                            <w:szCs w:val="16"/>
                          </w:rPr>
                          <w:t>0x00_</w:t>
                        </w:r>
                        <w:r>
                          <w:rPr>
                            <w:rFonts w:ascii="MS Gothic" w:hAnsi="MS Gothic"/>
                            <w:sz w:val="16"/>
                            <w:szCs w:val="16"/>
                          </w:rPr>
                          <w:t>C000_</w:t>
                        </w:r>
                        <w:r w:rsidRPr="0067660B">
                          <w:rPr>
                            <w:rFonts w:ascii="MS Gothic" w:hAnsi="MS Gothic"/>
                            <w:sz w:val="16"/>
                            <w:szCs w:val="16"/>
                          </w:rPr>
                          <w:t>000</w:t>
                        </w:r>
                        <w:r w:rsidRPr="007B6CE2">
                          <w:rPr>
                            <w:rFonts w:ascii="MS Gothic" w:hAnsi="MS Gothic"/>
                            <w:color w:val="000000" w:themeColor="text1"/>
                            <w:sz w:val="16"/>
                            <w:szCs w:val="16"/>
                          </w:rPr>
                          <w:t>0</w:t>
                        </w:r>
                      </w:p>
                      <w:p w:rsidR="00317015" w:rsidRPr="00E50848" w:rsidRDefault="00317015" w:rsidP="00DA7825">
                        <w:pPr>
                          <w:pStyle w:val="NormalWeb"/>
                          <w:spacing w:after="200"/>
                        </w:pPr>
                      </w:p>
                    </w:txbxContent>
                  </v:textbox>
                </v:shape>
                <v:shape id="Text Box 209" o:spid="_x0000_s1226" type="#_x0000_t202" style="position:absolute;left:47333;top:31492;width:939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MvMgA&#10;AADdAAAADwAAAGRycy9kb3ducmV2LnhtbESPT2vCQBTE7wW/w/IEb3WjobGkrhIFa+nFPy2lx2f2&#10;mQSzb0N2q2k/vVsQPA4z8xtmOu9MLc7UusqygtEwAkGcW11xoeDzY/X4DMJ5ZI21ZVLwSw7ms97D&#10;FFNtL7yj894XIkDYpaig9L5JpXR5SQbd0DbEwTva1qAPsi2kbvES4KaW4yhKpMGKw0KJDS1Lyk/7&#10;H6Pgr3LZertZ+MPi6fs12r4n7itLlBr0u+wFhKfO38O39ptWEMfxBP7fhCc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ccy8yAAAAN0AAAAPAAAAAAAAAAAAAAAAAJgCAABk&#10;cnMvZG93bnJldi54bWxQSwUGAAAAAAQABAD1AAAAjQMAAAAA&#10;" filled="f" stroked="f">
                  <v:textbox inset="5.85pt,.7pt,5.85pt,.7pt">
                    <w:txbxContent>
                      <w:p w:rsidR="00317015" w:rsidRPr="006F6EFF" w:rsidRDefault="00317015" w:rsidP="00DA7825">
                        <w:pPr>
                          <w:pStyle w:val="NormalWeb"/>
                          <w:spacing w:after="200"/>
                        </w:pPr>
                        <w:r w:rsidRPr="006F6EFF">
                          <w:rPr>
                            <w:rFonts w:ascii="MS Gothic" w:hAnsi="MS Gothic"/>
                            <w:sz w:val="16"/>
                            <w:szCs w:val="16"/>
                          </w:rPr>
                          <w:t>0x00_5</w:t>
                        </w:r>
                        <w:r>
                          <w:rPr>
                            <w:rFonts w:ascii="MS Gothic" w:hAnsi="MS Gothic"/>
                            <w:sz w:val="16"/>
                            <w:szCs w:val="16"/>
                          </w:rPr>
                          <w:t>8</w:t>
                        </w:r>
                        <w:r w:rsidRPr="006F6EFF">
                          <w:rPr>
                            <w:rFonts w:ascii="MS Gothic" w:hAnsi="MS Gothic"/>
                            <w:sz w:val="16"/>
                            <w:szCs w:val="16"/>
                          </w:rPr>
                          <w:t>0</w:t>
                        </w:r>
                        <w:r>
                          <w:rPr>
                            <w:rFonts w:ascii="MS Gothic" w:hAnsi="MS Gothic"/>
                            <w:sz w:val="16"/>
                            <w:szCs w:val="16"/>
                          </w:rPr>
                          <w:t>0</w:t>
                        </w:r>
                        <w:r w:rsidRPr="006F6EFF">
                          <w:rPr>
                            <w:rFonts w:ascii="MS Gothic" w:hAnsi="MS Gothic"/>
                            <w:sz w:val="16"/>
                            <w:szCs w:val="16"/>
                          </w:rPr>
                          <w:t>_0000</w:t>
                        </w:r>
                      </w:p>
                    </w:txbxContent>
                  </v:textbox>
                </v:shape>
                <v:shape id="Text Box 190" o:spid="_x0000_s1227" type="#_x0000_t202" style="position:absolute;left:35360;top:6556;width:12078;height:1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O5MAA&#10;AADdAAAADwAAAGRycy9kb3ducmV2LnhtbERPz2vCMBS+D/Y/hCfstqYa0NEZRQaKV52b10fzbKvN&#10;S02yWv97cxh4/Ph+z5eDbUVPPjSONYyzHARx6UzDlYbD9/r9A0SIyAZbx6ThTgGWi9eXORbG3XhH&#10;/T5WIoVwKFBDHWNXSBnKmiyGzHXEiTs5bzEm6CtpPN5SuG3lJM+n0mLDqaHGjr5qKi/7P6vh2F1/&#10;fDtWR8urWa+2+e+Mzhut30bD6hNEpCE+xf/urdGglEpz05v0BO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RO5MAAAADdAAAADwAAAAAAAAAAAAAAAACYAgAAZHJzL2Rvd25y&#10;ZXYueG1sUEsFBgAAAAAEAAQA9QAAAIUDAAAAAA==&#10;" fillcolor="black [3213]">
                  <v:fill r:id="rId27" o:title="" color2="white [3212]" type="pattern"/>
                  <v:textbox inset="5.85pt,0,5.85pt,0">
                    <w:txbxContent>
                      <w:p w:rsidR="00317015" w:rsidRPr="006F6EFF" w:rsidRDefault="00317015" w:rsidP="00DA7825">
                        <w:pPr>
                          <w:pStyle w:val="NormalWeb"/>
                          <w:spacing w:line="200" w:lineRule="exact"/>
                          <w:jc w:val="center"/>
                          <w:rPr>
                            <w:sz w:val="16"/>
                            <w:szCs w:val="16"/>
                          </w:rPr>
                        </w:pPr>
                        <w:r w:rsidRPr="006F6EFF">
                          <w:rPr>
                            <w:sz w:val="16"/>
                            <w:szCs w:val="16"/>
                          </w:rPr>
                          <w:t>Option</w:t>
                        </w:r>
                      </w:p>
                    </w:txbxContent>
                  </v:textbox>
                </v:shape>
                <v:shape id="Text Box 209" o:spid="_x0000_s1228" type="#_x0000_t202" style="position:absolute;left:565;top:13973;width:1009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9VcgA&#10;AADdAAAADwAAAGRycy9kb3ducmV2LnhtbESPT2vCQBTE7wW/w/IEb3WjocGmrhIFa+nFPy2lx2f2&#10;mQSzb0N2q2k/vVsQPA4z8xtmOu9MLc7UusqygtEwAkGcW11xoeDzY/U4AeE8ssbaMin4JQfzWe9h&#10;iqm2F97Ree8LESDsUlRQet+kUrq8JINuaBvi4B1ta9AH2RZSt3gJcFPLcRQl0mDFYaHEhpYl5af9&#10;j1HwV7lsvd0s/GHx9P0abd8T95UlSg36XfYCwlPn7+Fb+00riOP4Gf7fhCc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ov1VyAAAAN0AAAAPAAAAAAAAAAAAAAAAAJgCAABk&#10;cnMvZG93bnJldi54bWxQSwUGAAAAAAQABAD1AAAAjQMAAAAA&#10;" filled="f" stroked="f">
                  <v:textbox inset="5.85pt,.7pt,5.85pt,.7pt">
                    <w:txbxContent>
                      <w:p w:rsidR="00317015" w:rsidRPr="006F6EFF" w:rsidRDefault="00317015" w:rsidP="00DA7825">
                        <w:pPr>
                          <w:pStyle w:val="NormalWeb"/>
                          <w:spacing w:after="200"/>
                        </w:pPr>
                        <w:r w:rsidRPr="006F6EFF">
                          <w:rPr>
                            <w:rFonts w:ascii="MS Gothic" w:hAnsi="MS Gothic"/>
                            <w:sz w:val="16"/>
                            <w:szCs w:val="16"/>
                          </w:rPr>
                          <w:t>0x00_8000_0000</w:t>
                        </w:r>
                      </w:p>
                    </w:txbxContent>
                  </v:textbox>
                </v:shape>
                <v:shape id="Text Box 209" o:spid="_x0000_s1229" type="#_x0000_t202" style="position:absolute;left:550;top:28282;width:1009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4ntcQA&#10;AADdAAAADwAAAGRycy9kb3ducmV2LnhtbERPTWvCQBC9C/6HZQRvurG2oURXiQWt9FK1pXgcs2MS&#10;zM6G7KrRX+8eCh4f73s6b00lLtS40rKC0TACQZxZXXKu4PdnOXgH4TyyxsoyKbiRg/ms25liou2V&#10;t3TZ+VyEEHYJKii8rxMpXVaQQTe0NXHgjrYx6ANscqkbvIZwU8mXKIqlwZJDQ4E1fRSUnXZno+Be&#10;uvRz873wh8XbfhVtvmL3l8ZK9XttOgHhqfVP8b97rRWMx69hf3gTn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J7XEAAAA3QAAAA8AAAAAAAAAAAAAAAAAmAIAAGRycy9k&#10;b3ducmV2LnhtbFBLBQYAAAAABAAEAPUAAACJAwAAAAA=&#10;" filled="f" stroked="f">
                  <v:textbox inset="5.85pt,.7pt,5.85pt,.7pt">
                    <w:txbxContent>
                      <w:p w:rsidR="00317015" w:rsidRPr="006F6EFF" w:rsidRDefault="00317015" w:rsidP="00DA7825">
                        <w:pPr>
                          <w:pStyle w:val="NormalWeb"/>
                          <w:spacing w:after="200"/>
                        </w:pPr>
                        <w:r w:rsidRPr="006F6EFF">
                          <w:rPr>
                            <w:rFonts w:ascii="MS Gothic" w:hAnsi="MS Gothic"/>
                            <w:sz w:val="16"/>
                            <w:szCs w:val="16"/>
                          </w:rPr>
                          <w:t>0x04_4000_0000</w:t>
                        </w:r>
                      </w:p>
                    </w:txbxContent>
                  </v:textbox>
                </v:shape>
                <v:shape id="Text Box 209" o:spid="_x0000_s1230" type="#_x0000_t202" style="position:absolute;left:47459;top:29753;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CLscA&#10;AADdAAAADwAAAGRycy9kb3ducmV2LnhtbESPQWvCQBSE7wX/w/KE3urGakOJrhILtdKLNkrp8Zl9&#10;JsHs25BdNe2v7wqCx2FmvmGm887U4kytqywrGA4iEMS51RUXCnbb96dXEM4ja6wtk4JfcjCf9R6m&#10;mGh74S86Z74QAcIuQQWl900ipctLMugGtiEO3sG2Bn2QbSF1i5cAN7V8jqJYGqw4LJTY0FtJ+TE7&#10;GQV/lUs/NuuF3y9efpbR5jN232ms1GO/SycgPHX+Hr61V1rBaDQewvVNeAJy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Sgi7HAAAA3QAAAA8AAAAAAAAAAAAAAAAAmAIAAGRy&#10;cy9kb3ducmV2LnhtbFBLBQYAAAAABAAEAPUAAACMAwAAAAA=&#10;" filled="f" stroked="f">
                  <v:textbox inset="5.85pt,.7pt,5.85pt,.7pt">
                    <w:txbxContent>
                      <w:p w:rsidR="00317015" w:rsidRDefault="00317015" w:rsidP="00DA7825">
                        <w:pPr>
                          <w:pStyle w:val="NormalWeb"/>
                          <w:spacing w:after="200"/>
                        </w:pPr>
                        <w:r>
                          <w:rPr>
                            <w:rFonts w:ascii="MS Gothic" w:hAnsi="MS Gothic" w:hint="eastAsia"/>
                            <w:sz w:val="16"/>
                            <w:szCs w:val="16"/>
                          </w:rPr>
                          <w:t>0x00_5</w:t>
                        </w:r>
                        <w:r>
                          <w:rPr>
                            <w:rFonts w:ascii="MS Gothic" w:hAnsi="MS Gothic"/>
                            <w:sz w:val="16"/>
                            <w:szCs w:val="16"/>
                          </w:rPr>
                          <w:t>70</w:t>
                        </w:r>
                        <w:r>
                          <w:rPr>
                            <w:rFonts w:ascii="MS Gothic" w:hAnsi="MS Gothic" w:hint="eastAsia"/>
                            <w:sz w:val="16"/>
                            <w:szCs w:val="16"/>
                          </w:rPr>
                          <w:t>0_0000</w:t>
                        </w:r>
                      </w:p>
                    </w:txbxContent>
                  </v:textbox>
                </v:shape>
                <v:shape id="Text Box 209" o:spid="_x0000_s1231" type="#_x0000_t202" style="position:absolute;left:47339;top:35166;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cWccA&#10;AADdAAAADwAAAGRycy9kb3ducmV2LnhtbESPT2vCQBTE70K/w/IK3nRTtUFSV4mCVnqp/xCPr9nX&#10;JJh9G7KrRj99t1DocZiZ3zCTWWsqcaXGlZYVvPQjEMSZ1SXnCg77ZW8MwnlkjZVlUnAnB7PpU2eC&#10;ibY33tJ153MRIOwSVFB4XydSuqwgg65va+LgfdvGoA+yyaVu8BbgppKDKIqlwZLDQoE1LQrKzruL&#10;UfAoXfq++Zz7r/nraRVtPmJ3TGOlus9t+gbCU+v/w3/ttVYwHI4G8PsmPAE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AHFnHAAAA3QAAAA8AAAAAAAAAAAAAAAAAmAIAAGRy&#10;cy9kb3ducmV2LnhtbFBLBQYAAAAABAAEAPUAAACMAwAAAAA=&#10;" filled="f" stroked="f">
                  <v:textbox inset="5.85pt,.7pt,5.85pt,.7pt">
                    <w:txbxContent>
                      <w:p w:rsidR="00317015" w:rsidRPr="00A850BA" w:rsidRDefault="00317015" w:rsidP="00DA7825">
                        <w:pPr>
                          <w:pStyle w:val="NormalWeb"/>
                          <w:spacing w:after="200"/>
                        </w:pPr>
                        <w:r w:rsidRPr="00A850BA">
                          <w:rPr>
                            <w:rFonts w:ascii="MS Gothic" w:hAnsi="MS Gothic"/>
                            <w:sz w:val="16"/>
                            <w:szCs w:val="16"/>
                          </w:rPr>
                          <w:t>0x00_6800_0000</w:t>
                        </w:r>
                      </w:p>
                    </w:txbxContent>
                  </v:textbox>
                </v:shape>
                <v:shape id="Text Box 209" o:spid="_x0000_s1232" type="#_x0000_t202" style="position:absolute;left:47329;top:26990;width:938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y5wscA&#10;AADdAAAADwAAAGRycy9kb3ducmV2LnhtbESPT2vCQBTE74V+h+UVequbNjZIdJVYqJVe/It4fGaf&#10;SWj2bciuGv303ULB4zAzv2FGk87U4kytqywreO1FIIhzqysuFGw3ny8DEM4ja6wtk4IrOZiMHx9G&#10;mGp74RWd174QAcIuRQWl900qpctLMuh6tiEO3tG2Bn2QbSF1i5cAN7V8i6JEGqw4LJTY0EdJ+c/6&#10;ZBTcKpd9LRdTf5i+72fR8jtxuyxR6vmpy4YgPHX+Hv5vz7WCOO7H8PcmPAE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MucLHAAAA3QAAAA8AAAAAAAAAAAAAAAAAmAIAAGRy&#10;cy9kb3ducmV2LnhtbFBLBQYAAAAABAAEAPUAAACMAwAAAAA=&#10;" filled="f" stroked="f">
                  <v:textbox inset="5.85pt,.7pt,5.85pt,.7pt">
                    <w:txbxContent>
                      <w:p w:rsidR="00317015" w:rsidRPr="00E50848" w:rsidRDefault="00317015" w:rsidP="00DA7825">
                        <w:pPr>
                          <w:pStyle w:val="NormalWeb"/>
                          <w:spacing w:after="200"/>
                        </w:pPr>
                        <w:r w:rsidRPr="00E50848">
                          <w:rPr>
                            <w:rFonts w:ascii="MS Gothic" w:hAnsi="MS Gothic"/>
                            <w:sz w:val="16"/>
                            <w:szCs w:val="16"/>
                          </w:rPr>
                          <w:t>0x00_5400_0000</w:t>
                        </w:r>
                      </w:p>
                    </w:txbxContent>
                  </v:textbox>
                </v:shape>
                <v:shape id="Text Box 190" o:spid="_x0000_s1233" type="#_x0000_t202" style="position:absolute;left:35376;top:14498;width:12078;height:35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NrsQA&#10;AADdAAAADwAAAGRycy9kb3ducmV2LnhtbESPQUsDMRSE74L/ITzBm83aFtFt0yIFwUM9tK73183r&#10;JtvkZUliu/57IxQ8DjPzDbNcj96JM8VkAyt4nFQgiNugLXcKms+3h2cQKSNrdIFJwQ8lWK9ub5ZY&#10;63DhHZ33uRMFwqlGBSbnoZYytYY8pkkYiIt3DNFjLjJ2Uke8FLh3clpVT9Kj5bJgcKCNofa0//YK&#10;7NY2/Zfbdh9jzIcXrvrGuF6p+7vxdQEi05j/w9f2u1Ywm83n8PemP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7za7EAAAA3QAAAA8AAAAAAAAAAAAAAAAAmAIAAGRycy9k&#10;b3ducmV2LnhtbFBLBQYAAAAABAAEAPUAAACJAwAAAAA=&#10;" fillcolor="#b8cce4 [1300]">
                  <v:textbox inset="5.85pt,.7pt,5.85pt,.7pt">
                    <w:txbxContent>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rPr>
                            <w:color w:val="000000" w:themeColor="text1"/>
                            <w:sz w:val="16"/>
                            <w:szCs w:val="16"/>
                          </w:rPr>
                        </w:pPr>
                      </w:p>
                      <w:p w:rsidR="00317015" w:rsidRDefault="00317015" w:rsidP="00DA7825">
                        <w:pPr>
                          <w:pStyle w:val="NormalWeb"/>
                          <w:spacing w:line="200" w:lineRule="exact"/>
                          <w:jc w:val="center"/>
                        </w:pPr>
                      </w:p>
                    </w:txbxContent>
                  </v:textbox>
                </v:shape>
                <v:shape id="Text Box 190" o:spid="_x0000_s1234" type="#_x0000_t202" style="position:absolute;left:35380;top:14709;width:12076;height:1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gZscA&#10;AADdAAAADwAAAGRycy9kb3ducmV2LnhtbESPT2vCQBTE74LfYXmF3nTjv6Kpq0ih2h6kNAp6fM2+&#10;JtHs2zS71eTbuwWhx2FmfsPMl40pxYVqV1hWMOhHIIhTqwvOFOx3r70pCOeRNZaWSUFLDpaLbmeO&#10;sbZX/qRL4jMRIOxiVJB7X8VSujQng65vK+LgfdvaoA+yzqSu8RrgppTDKHqSBgsOCzlW9JJTek5+&#10;jYKs1T9y9XUs3cfgfdZu+ZCuTxulHh+a1TMIT43/D9/bb1rBaDSewN+b8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5YGbHAAAA3QAAAA8AAAAAAAAAAAAAAAAAmAIAAGRy&#10;cy9kb3ducmV2LnhtbFBLBQYAAAAABAAEAPUAAACMAwAAAAA=&#10;" fillcolor="black [3213]">
                  <v:fill r:id="rId26" o:title="" color2="white [3212]" type="pattern"/>
                  <v:textbox inset="5.85pt,.7pt,5.85pt,.7pt">
                    <w:txbxContent>
                      <w:p w:rsidR="00317015" w:rsidRPr="006F6EFF" w:rsidRDefault="00317015" w:rsidP="00DA7825">
                        <w:pPr>
                          <w:spacing w:after="0" w:line="200" w:lineRule="exact"/>
                          <w:jc w:val="center"/>
                          <w:rPr>
                            <w:sz w:val="16"/>
                            <w:szCs w:val="16"/>
                            <w:lang w:eastAsia="ja-JP"/>
                          </w:rPr>
                        </w:pPr>
                        <w:proofErr w:type="spellStart"/>
                        <w:proofErr w:type="gramStart"/>
                        <w:r w:rsidRPr="006F6EFF">
                          <w:rPr>
                            <w:sz w:val="16"/>
                            <w:szCs w:val="16"/>
                            <w:lang w:eastAsia="ja-JP"/>
                          </w:rPr>
                          <w:t>dtb</w:t>
                        </w:r>
                        <w:proofErr w:type="spellEnd"/>
                        <w:proofErr w:type="gramEnd"/>
                      </w:p>
                    </w:txbxContent>
                  </v:textbox>
                </v:shape>
                <v:shape id="Text Box 190" o:spid="_x0000_s1235" type="#_x0000_t202" style="position:absolute;left:35370;top:17355;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v+EcYA&#10;AADdAAAADwAAAGRycy9kb3ducmV2LnhtbESPQWvCQBSE70L/w/IEb7pRi9ToKlJQ60GkVmiPz+wz&#10;SZt9G7OrJv/eFYQeh5n5hpnOa1OIK1Uut6yg34tAECdW55wqOHwtu28gnEfWWFgmBQ05mM9eWlOM&#10;tb3xJ133PhUBwi5GBZn3ZSylSzIy6Hq2JA7eyVYGfZBVKnWFtwA3hRxE0UgazDksZFjSe0bJ3/5i&#10;FKSNPsvF8adwu/5m3Gz5O1n9rpXqtOvFBISn2v+Hn+0PrWA4fB3B401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v+EcYAAADdAAAADwAAAAAAAAAAAAAAAACYAgAAZHJz&#10;L2Rvd25yZXYueG1sUEsFBgAAAAAEAAQA9QAAAIsDAAAAAA==&#10;" fillcolor="black [3213]">
                  <v:fill r:id="rId26" o:title="" color2="white [3212]" type="pattern"/>
                  <v:textbox inset="5.85pt,.7pt,5.85pt,.7pt">
                    <w:txbxContent>
                      <w:p w:rsidR="00317015" w:rsidRPr="006F6EFF" w:rsidRDefault="00317015" w:rsidP="00DA7825">
                        <w:pPr>
                          <w:spacing w:after="0" w:line="200" w:lineRule="exact"/>
                          <w:jc w:val="center"/>
                          <w:rPr>
                            <w:sz w:val="16"/>
                            <w:szCs w:val="16"/>
                            <w:lang w:eastAsia="ja-JP"/>
                          </w:rPr>
                        </w:pPr>
                        <w:r w:rsidRPr="006F6EFF">
                          <w:rPr>
                            <w:sz w:val="16"/>
                            <w:szCs w:val="16"/>
                            <w:lang w:eastAsia="ja-JP"/>
                          </w:rPr>
                          <w:t>Kernel Image</w:t>
                        </w:r>
                      </w:p>
                    </w:txbxContent>
                  </v:textbox>
                </v:shape>
                <v:shape id="Text Box 190" o:spid="_x0000_s1236" type="#_x0000_t202" style="position:absolute;left:35407;top:36517;width:12052;height:1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bisgA&#10;AADdAAAADwAAAGRycy9kb3ducmV2LnhtbESPT2vCQBTE74LfYXmF3nTjH6ymriKFanuQ0ijo8TX7&#10;mkSzb9PsVpNv7xaEHoeZ+Q0zXzamFBeqXWFZwaAfgSBOrS44U7DfvfamIJxH1lhaJgUtOVguup05&#10;xtpe+ZMuic9EgLCLUUHufRVL6dKcDLq+rYiD921rgz7IOpO6xmuAm1IOo2giDRYcFnKs6CWn9Jz8&#10;GgVZq3/k6utYuo/B+6zd8iFdnzZKPT40q2cQnhr/H76337SC0Wj8BH9vwhO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51uKyAAAAN0AAAAPAAAAAAAAAAAAAAAAAJgCAABk&#10;cnMvZG93bnJldi54bWxQSwUGAAAAAAQABAD1AAAAjQMAAAAA&#10;" fillcolor="black [3213]">
                  <v:fill r:id="rId26" o:title="" color2="white [3212]" type="pattern"/>
                  <v:textbox inset="5.85pt,.7pt,5.85pt,.7pt">
                    <w:txbxContent>
                      <w:p w:rsidR="00317015" w:rsidRPr="00A850BA" w:rsidRDefault="00317015" w:rsidP="00DA7825">
                        <w:pPr>
                          <w:pStyle w:val="NormalWeb"/>
                          <w:spacing w:line="200" w:lineRule="exact"/>
                          <w:jc w:val="center"/>
                        </w:pPr>
                        <w:r w:rsidRPr="00A850BA">
                          <w:rPr>
                            <w:sz w:val="16"/>
                            <w:szCs w:val="16"/>
                          </w:rPr>
                          <w:t xml:space="preserve">CMA for MMP </w:t>
                        </w:r>
                        <w:r>
                          <w:rPr>
                            <w:sz w:val="16"/>
                            <w:szCs w:val="16"/>
                          </w:rPr>
                          <w:t>128</w:t>
                        </w:r>
                        <w:r w:rsidRPr="00A850BA">
                          <w:rPr>
                            <w:sz w:val="16"/>
                            <w:szCs w:val="16"/>
                          </w:rPr>
                          <w:t xml:space="preserve"> MB</w:t>
                        </w:r>
                      </w:p>
                    </w:txbxContent>
                  </v:textbox>
                </v:shape>
                <v:shape id="Text Box 209" o:spid="_x0000_s1237" type="#_x0000_t202" style="position:absolute;left:47057;top:22619;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KMcA&#10;AADdAAAADwAAAGRycy9kb3ducmV2LnhtbESPQWvCQBSE74X+h+UJvdWNtYYaXSUWasWLVkvx+Jp9&#10;TUKzb0N21eivdwXB4zAz3zDjaWsqcaDGlZYV9LoRCOLM6pJzBd/bj+c3EM4ja6wsk4ITOZhOHh/G&#10;mGh75C86bHwuAoRdggoK7+tESpcVZNB1bU0cvD/bGPRBNrnUDR4D3FTyJYpiabDksFBgTe8FZf+b&#10;vVFwLl36uV7N/O9ssJtH62XsftJYqadOm45AeGr9PXxrL7SCfv91CNc34Qn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kjijHAAAA3QAAAA8AAAAAAAAAAAAAAAAAmAIAAGRy&#10;cy9kb3ducmV2LnhtbFBLBQYAAAAABAAEAPUAAACMAwAAAAA=&#10;" filled="f" stroked="f">
                  <v:textbox inset="5.85pt,.7pt,5.85pt,.7pt">
                    <w:txbxContent>
                      <w:p w:rsidR="00317015" w:rsidRDefault="00317015" w:rsidP="00DA7825">
                        <w:pPr>
                          <w:pStyle w:val="NormalWeb"/>
                          <w:spacing w:after="200"/>
                        </w:pPr>
                        <w:r>
                          <w:rPr>
                            <w:rFonts w:ascii="MS Gothic" w:hAnsi="MS Gothic" w:hint="eastAsia"/>
                            <w:sz w:val="16"/>
                            <w:szCs w:val="16"/>
                          </w:rPr>
                          <w:t>0x00_5</w:t>
                        </w:r>
                        <w:r>
                          <w:rPr>
                            <w:rFonts w:ascii="MS Gothic" w:hAnsi="MS Gothic"/>
                            <w:sz w:val="16"/>
                            <w:szCs w:val="16"/>
                          </w:rPr>
                          <w:t>02</w:t>
                        </w:r>
                        <w:r>
                          <w:rPr>
                            <w:rFonts w:ascii="MS Gothic" w:hAnsi="MS Gothic" w:hint="eastAsia"/>
                            <w:sz w:val="16"/>
                            <w:szCs w:val="16"/>
                          </w:rPr>
                          <w:t>0_0000</w:t>
                        </w:r>
                      </w:p>
                    </w:txbxContent>
                  </v:textbox>
                </v:shape>
                <v:shape id="Text Box 190" o:spid="_x0000_s1238" type="#_x0000_t202" style="position:absolute;left:35375;top:33121;width:12077;height:3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wuMcA&#10;AADdAAAADwAAAGRycy9kb3ducmV2LnhtbESPQWvCQBSE70L/w/IK3swmitKmriJCtR5EtIX2+Mw+&#10;k7TZt2l21eTfdwWhx2FmvmGm89ZU4kKNKy0rSKIYBHFmdcm5go/318ETCOeRNVaWSUFHDuazh94U&#10;U22vvKfLweciQNilqKDwvk6ldFlBBl1ka+LgnWxj0AfZ5FI3eA1wU8lhHE+kwZLDQoE1LQvKfg5n&#10;oyDv9K9cHL8qt0s2z92WP7PV91qp/mO7eAHhqfX/4Xv7TSsYjcYJ3N6EJ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b8LjHAAAA3QAAAA8AAAAAAAAAAAAAAAAAmAIAAGRy&#10;cy9kb3ducmV2LnhtbFBLBQYAAAAABAAEAPUAAACMAwAAAAA=&#10;" fillcolor="black [3213]">
                  <v:fill r:id="rId26" o:title="" color2="white [3212]" type="pattern"/>
                  <v:textbox inset="5.85pt,.7pt,5.85pt,.7pt">
                    <w:txbxContent>
                      <w:p w:rsidR="00317015" w:rsidRDefault="00317015" w:rsidP="00DA7825">
                        <w:pPr>
                          <w:pStyle w:val="NormalWeb"/>
                          <w:spacing w:line="200" w:lineRule="exact"/>
                          <w:jc w:val="center"/>
                        </w:pPr>
                        <w:r>
                          <w:rPr>
                            <w:sz w:val="16"/>
                            <w:szCs w:val="16"/>
                          </w:rPr>
                          <w:t>CMA (256MB)</w:t>
                        </w:r>
                      </w:p>
                    </w:txbxContent>
                  </v:textbox>
                </v:shape>
                <w10:anchorlock/>
              </v:group>
            </w:pict>
          </mc:Fallback>
        </mc:AlternateContent>
      </w:r>
    </w:p>
    <w:p w:rsidR="00A60D11" w:rsidRPr="00BF3C35" w:rsidRDefault="00A60D11" w:rsidP="00BF3C35">
      <w:pPr>
        <w:pStyle w:val="Caption"/>
        <w:jc w:val="center"/>
        <w:rPr>
          <w:b w:val="0"/>
        </w:rPr>
      </w:pPr>
      <w:r w:rsidRPr="005B78F8">
        <w:t>Figure 3. RZ/G2E System Evaluation Board EK874 memory map (Linux)</w:t>
      </w:r>
    </w:p>
    <w:p w:rsidR="00DA7825" w:rsidRPr="00BF3C35" w:rsidRDefault="00DA7825" w:rsidP="00BF3C35"/>
    <w:p w:rsidR="00E7600A" w:rsidRDefault="00E7600A" w:rsidP="00E7600A">
      <w:pPr>
        <w:pStyle w:val="box"/>
        <w:pBdr>
          <w:left w:val="single" w:sz="6" w:space="0" w:color="auto"/>
        </w:pBdr>
        <w:rPr>
          <w:lang w:eastAsia="ja-JP"/>
        </w:rPr>
      </w:pPr>
      <w:r>
        <w:rPr>
          <w:lang w:eastAsia="ja-JP"/>
        </w:rPr>
        <w:lastRenderedPageBreak/>
        <mc:AlternateContent>
          <mc:Choice Requires="wpc">
            <w:drawing>
              <wp:inline distT="0" distB="0" distL="0" distR="0" wp14:anchorId="6F079448" wp14:editId="10D0939B">
                <wp:extent cx="6169025" cy="7743190"/>
                <wp:effectExtent l="0" t="0" r="3175" b="0"/>
                <wp:docPr id="3494" name="キャンバス 21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218" name="Text Box 190"/>
                        <wps:cNvSpPr txBox="1">
                          <a:spLocks noChangeArrowheads="1"/>
                        </wps:cNvSpPr>
                        <wps:spPr bwMode="auto">
                          <a:xfrm>
                            <a:off x="3536714" y="1192614"/>
                            <a:ext cx="1207805" cy="4158648"/>
                          </a:xfrm>
                          <a:prstGeom prst="rect">
                            <a:avLst/>
                          </a:prstGeom>
                          <a:solidFill>
                            <a:schemeClr val="accent1">
                              <a:lumMod val="40000"/>
                              <a:lumOff val="60000"/>
                            </a:schemeClr>
                          </a:solidFill>
                          <a:ln w="9525">
                            <a:solidFill>
                              <a:schemeClr val="tx1"/>
                            </a:solidFill>
                            <a:miter lim="800000"/>
                            <a:headEnd/>
                            <a:tailEnd/>
                          </a:ln>
                        </wps:spPr>
                        <wps:txbx>
                          <w:txbxContent>
                            <w:p w:rsidR="00317015" w:rsidRDefault="00317015" w:rsidP="00E7600A">
                              <w:pPr>
                                <w:pStyle w:val="NormalWeb"/>
                                <w:spacing w:line="200" w:lineRule="exact"/>
                                <w:rPr>
                                  <w:sz w:val="18"/>
                                </w:rPr>
                              </w:pPr>
                            </w:p>
                          </w:txbxContent>
                        </wps:txbx>
                        <wps:bodyPr rot="0" vert="horz" wrap="square" lIns="74295" tIns="8890" rIns="74295" bIns="8890" anchor="t" anchorCtr="0" upright="1">
                          <a:noAutofit/>
                        </wps:bodyPr>
                      </wps:wsp>
                      <wps:wsp>
                        <wps:cNvPr id="3219" name="Text Box 190"/>
                        <wps:cNvSpPr txBox="1">
                          <a:spLocks noChangeArrowheads="1"/>
                        </wps:cNvSpPr>
                        <wps:spPr bwMode="auto">
                          <a:xfrm>
                            <a:off x="912004" y="562607"/>
                            <a:ext cx="1150205" cy="300003"/>
                          </a:xfrm>
                          <a:prstGeom prst="rect">
                            <a:avLst/>
                          </a:prstGeom>
                          <a:solidFill>
                            <a:srgbClr val="FFFFFF"/>
                          </a:solid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BSC</w:t>
                              </w:r>
                            </w:p>
                          </w:txbxContent>
                        </wps:txbx>
                        <wps:bodyPr rot="0" vert="horz" wrap="square" lIns="74295" tIns="8890" rIns="74295" bIns="8890" anchor="t" anchorCtr="0" upright="1">
                          <a:noAutofit/>
                        </wps:bodyPr>
                      </wps:wsp>
                      <wps:wsp>
                        <wps:cNvPr id="3220" name="Text Box 209"/>
                        <wps:cNvSpPr txBox="1">
                          <a:spLocks noChangeArrowheads="1"/>
                        </wps:cNvSpPr>
                        <wps:spPr bwMode="auto">
                          <a:xfrm>
                            <a:off x="580002" y="404105"/>
                            <a:ext cx="412702"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w:t>
                              </w:r>
                            </w:p>
                          </w:txbxContent>
                        </wps:txbx>
                        <wps:bodyPr rot="0" vert="horz" wrap="square" lIns="74295" tIns="8890" rIns="74295" bIns="8890" anchor="t" anchorCtr="0" upright="1">
                          <a:noAutofit/>
                        </wps:bodyPr>
                      </wps:wsp>
                      <wps:wsp>
                        <wps:cNvPr id="3221" name="Text Box 223"/>
                        <wps:cNvSpPr txBox="1">
                          <a:spLocks noChangeArrowheads="1"/>
                        </wps:cNvSpPr>
                        <wps:spPr bwMode="auto">
                          <a:xfrm>
                            <a:off x="1996208" y="272503"/>
                            <a:ext cx="1481706"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Cs w:val="16"/>
                                </w:rPr>
                              </w:pPr>
                              <w:r>
                                <w:rPr>
                                  <w:szCs w:val="16"/>
                                </w:rPr>
                                <w:t>Physical Address</w:t>
                              </w:r>
                            </w:p>
                          </w:txbxContent>
                        </wps:txbx>
                        <wps:bodyPr rot="0" vert="horz" wrap="square" lIns="74295" tIns="8890" rIns="74295" bIns="8890" anchor="t" anchorCtr="0" upright="1">
                          <a:noAutofit/>
                        </wps:bodyPr>
                      </wps:wsp>
                      <wps:wsp>
                        <wps:cNvPr id="3222" name="Text Box 190"/>
                        <wps:cNvSpPr txBox="1">
                          <a:spLocks noChangeArrowheads="1"/>
                        </wps:cNvSpPr>
                        <wps:spPr bwMode="auto">
                          <a:xfrm>
                            <a:off x="911804" y="861410"/>
                            <a:ext cx="1150005" cy="173702"/>
                          </a:xfrm>
                          <a:prstGeom prst="rect">
                            <a:avLst/>
                          </a:prstGeom>
                          <a:solidFill>
                            <a:srgbClr val="FFFFFF"/>
                          </a:solid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Reserved</w:t>
                              </w:r>
                            </w:p>
                          </w:txbxContent>
                        </wps:txbx>
                        <wps:bodyPr rot="0" vert="horz" wrap="square" lIns="74295" tIns="8890" rIns="74295" bIns="8890" anchor="t" anchorCtr="0" upright="1">
                          <a:noAutofit/>
                        </wps:bodyPr>
                      </wps:wsp>
                      <wps:wsp>
                        <wps:cNvPr id="3223" name="Text Box 190"/>
                        <wps:cNvSpPr txBox="1">
                          <a:spLocks noChangeArrowheads="1"/>
                        </wps:cNvSpPr>
                        <wps:spPr bwMode="auto">
                          <a:xfrm>
                            <a:off x="911904" y="1035112"/>
                            <a:ext cx="1149805" cy="173402"/>
                          </a:xfrm>
                          <a:prstGeom prst="rect">
                            <a:avLst/>
                          </a:prstGeom>
                          <a:solidFill>
                            <a:srgbClr val="FFFFFF"/>
                          </a:solid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PCI-exp</w:t>
                              </w:r>
                            </w:p>
                          </w:txbxContent>
                        </wps:txbx>
                        <wps:bodyPr rot="0" vert="horz" wrap="square" lIns="74295" tIns="8890" rIns="74295" bIns="8890" anchor="t" anchorCtr="0" upright="1">
                          <a:noAutofit/>
                        </wps:bodyPr>
                      </wps:wsp>
                      <wps:wsp>
                        <wps:cNvPr id="3224" name="Text Box 209"/>
                        <wps:cNvSpPr txBox="1">
                          <a:spLocks noChangeArrowheads="1"/>
                        </wps:cNvSpPr>
                        <wps:spPr bwMode="auto">
                          <a:xfrm>
                            <a:off x="51700" y="741209"/>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0x00_2000_0000</w:t>
                              </w:r>
                            </w:p>
                          </w:txbxContent>
                        </wps:txbx>
                        <wps:bodyPr rot="0" vert="horz" wrap="square" lIns="74295" tIns="8890" rIns="74295" bIns="8890" anchor="t" anchorCtr="0" upright="1">
                          <a:noAutofit/>
                        </wps:bodyPr>
                      </wps:wsp>
                      <wps:wsp>
                        <wps:cNvPr id="3225" name="Text Box 209"/>
                        <wps:cNvSpPr txBox="1">
                          <a:spLocks noChangeArrowheads="1"/>
                        </wps:cNvSpPr>
                        <wps:spPr bwMode="auto">
                          <a:xfrm>
                            <a:off x="61800" y="906311"/>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0x00_3000_0000</w:t>
                              </w:r>
                            </w:p>
                          </w:txbxContent>
                        </wps:txbx>
                        <wps:bodyPr rot="0" vert="horz" wrap="square" lIns="74295" tIns="8890" rIns="74295" bIns="8890" anchor="t" anchorCtr="0" upright="1">
                          <a:noAutofit/>
                        </wps:bodyPr>
                      </wps:wsp>
                      <wps:wsp>
                        <wps:cNvPr id="3226" name="Text Box 190"/>
                        <wps:cNvSpPr txBox="1">
                          <a:spLocks noChangeArrowheads="1"/>
                        </wps:cNvSpPr>
                        <wps:spPr bwMode="auto">
                          <a:xfrm>
                            <a:off x="911904" y="1208514"/>
                            <a:ext cx="1149305" cy="633907"/>
                          </a:xfrm>
                          <a:prstGeom prst="rect">
                            <a:avLst/>
                          </a:prstGeom>
                          <a:solidFill>
                            <a:srgbClr val="FFFFFF"/>
                          </a:solidFill>
                          <a:ln w="9525">
                            <a:solidFill>
                              <a:srgbClr val="000000"/>
                            </a:solidFill>
                            <a:miter lim="800000"/>
                            <a:headEnd/>
                            <a:tailEnd/>
                          </a:ln>
                        </wps:spPr>
                        <wps:txbx>
                          <w:txbxContent>
                            <w:p w:rsidR="00317015" w:rsidRDefault="00317015" w:rsidP="00E7600A">
                              <w:pPr>
                                <w:jc w:val="center"/>
                                <w:rPr>
                                  <w:sz w:val="16"/>
                                  <w:szCs w:val="16"/>
                                </w:rPr>
                              </w:pPr>
                              <w:r>
                                <w:rPr>
                                  <w:sz w:val="16"/>
                                  <w:szCs w:val="16"/>
                                </w:rPr>
                                <w:t>SDRAM 2GB</w:t>
                              </w:r>
                            </w:p>
                          </w:txbxContent>
                        </wps:txbx>
                        <wps:bodyPr rot="0" vert="horz" wrap="square" lIns="74295" tIns="8890" rIns="74295" bIns="8890" anchor="t" anchorCtr="0" upright="1">
                          <a:noAutofit/>
                        </wps:bodyPr>
                      </wps:wsp>
                      <wps:wsp>
                        <wps:cNvPr id="3227" name="Text Box 190"/>
                        <wps:cNvSpPr txBox="1">
                          <a:spLocks noChangeArrowheads="1"/>
                        </wps:cNvSpPr>
                        <wps:spPr bwMode="auto">
                          <a:xfrm>
                            <a:off x="911404" y="1842421"/>
                            <a:ext cx="1150205" cy="163702"/>
                          </a:xfrm>
                          <a:prstGeom prst="rect">
                            <a:avLst/>
                          </a:prstGeom>
                          <a:solidFill>
                            <a:srgbClr val="FFFFFF"/>
                          </a:solid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Reserved</w:t>
                              </w:r>
                            </w:p>
                          </w:txbxContent>
                        </wps:txbx>
                        <wps:bodyPr rot="0" vert="horz" wrap="square" lIns="74295" tIns="8890" rIns="74295" bIns="8890" anchor="t" anchorCtr="0" upright="1">
                          <a:noAutofit/>
                        </wps:bodyPr>
                      </wps:wsp>
                      <wps:wsp>
                        <wps:cNvPr id="3228" name="Text Box 209"/>
                        <wps:cNvSpPr txBox="1">
                          <a:spLocks noChangeArrowheads="1"/>
                        </wps:cNvSpPr>
                        <wps:spPr bwMode="auto">
                          <a:xfrm>
                            <a:off x="56500" y="1091913"/>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0x00_4000_0000</w:t>
                              </w:r>
                            </w:p>
                          </w:txbxContent>
                        </wps:txbx>
                        <wps:bodyPr rot="0" vert="horz" wrap="square" lIns="74295" tIns="8890" rIns="74295" bIns="8890" anchor="t" anchorCtr="0" upright="1">
                          <a:noAutofit/>
                        </wps:bodyPr>
                      </wps:wsp>
                      <wps:wsp>
                        <wps:cNvPr id="3229" name="Text Box 209"/>
                        <wps:cNvSpPr txBox="1">
                          <a:spLocks noChangeArrowheads="1"/>
                        </wps:cNvSpPr>
                        <wps:spPr bwMode="auto">
                          <a:xfrm>
                            <a:off x="51700" y="1711420"/>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0x00_C000_0000</w:t>
                              </w:r>
                            </w:p>
                          </w:txbxContent>
                        </wps:txbx>
                        <wps:bodyPr rot="0" vert="horz" wrap="square" lIns="74295" tIns="8890" rIns="74295" bIns="8890" anchor="t" anchorCtr="0" upright="1">
                          <a:noAutofit/>
                        </wps:bodyPr>
                      </wps:wsp>
                      <wps:wsp>
                        <wps:cNvPr id="3230" name="Text Box 190"/>
                        <wps:cNvSpPr txBox="1">
                          <a:spLocks noChangeArrowheads="1"/>
                        </wps:cNvSpPr>
                        <wps:spPr bwMode="auto">
                          <a:xfrm>
                            <a:off x="911404" y="2006123"/>
                            <a:ext cx="1150205" cy="218303"/>
                          </a:xfrm>
                          <a:prstGeom prst="rect">
                            <a:avLst/>
                          </a:prstGeom>
                          <a:solidFill>
                            <a:srgbClr val="FFFFFF"/>
                          </a:solid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IO area</w:t>
                              </w:r>
                            </w:p>
                          </w:txbxContent>
                        </wps:txbx>
                        <wps:bodyPr rot="0" vert="horz" wrap="square" lIns="74295" tIns="8890" rIns="74295" bIns="8890" anchor="t" anchorCtr="0" upright="1">
                          <a:noAutofit/>
                        </wps:bodyPr>
                      </wps:wsp>
                      <wps:wsp>
                        <wps:cNvPr id="3231" name="Text Box 209"/>
                        <wps:cNvSpPr txBox="1">
                          <a:spLocks noChangeArrowheads="1"/>
                        </wps:cNvSpPr>
                        <wps:spPr bwMode="auto">
                          <a:xfrm>
                            <a:off x="51700" y="1883422"/>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0x00_E000_0000</w:t>
                              </w:r>
                            </w:p>
                          </w:txbxContent>
                        </wps:txbx>
                        <wps:bodyPr rot="0" vert="horz" wrap="square" lIns="74295" tIns="8890" rIns="74295" bIns="8890" anchor="t" anchorCtr="0" upright="1">
                          <a:noAutofit/>
                        </wps:bodyPr>
                      </wps:wsp>
                      <wps:wsp>
                        <wps:cNvPr id="3264" name="Text Box 209"/>
                        <wps:cNvSpPr txBox="1">
                          <a:spLocks noChangeArrowheads="1"/>
                        </wps:cNvSpPr>
                        <wps:spPr bwMode="auto">
                          <a:xfrm>
                            <a:off x="51700" y="2100424"/>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0x01_0000_0000</w:t>
                              </w:r>
                            </w:p>
                          </w:txbxContent>
                        </wps:txbx>
                        <wps:bodyPr rot="0" vert="horz" wrap="square" lIns="74295" tIns="8890" rIns="74295" bIns="8890" anchor="t" anchorCtr="0" upright="1">
                          <a:noAutofit/>
                        </wps:bodyPr>
                      </wps:wsp>
                      <wps:wsp>
                        <wps:cNvPr id="3265" name="Text Box 190"/>
                        <wps:cNvSpPr txBox="1">
                          <a:spLocks noChangeArrowheads="1"/>
                        </wps:cNvSpPr>
                        <wps:spPr bwMode="auto">
                          <a:xfrm>
                            <a:off x="911404" y="2224426"/>
                            <a:ext cx="1150205" cy="39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E7600A">
                              <w:pPr>
                                <w:pStyle w:val="NormalWeb"/>
                                <w:spacing w:line="200" w:lineRule="exact"/>
                                <w:jc w:val="center"/>
                              </w:pPr>
                            </w:p>
                          </w:txbxContent>
                        </wps:txbx>
                        <wps:bodyPr rot="0" vert="horz" wrap="square" lIns="74295" tIns="8890" rIns="74295" bIns="8890" anchor="t" anchorCtr="0" upright="1">
                          <a:noAutofit/>
                        </wps:bodyPr>
                      </wps:wsp>
                      <wpg:wgp>
                        <wpg:cNvPr id="3266" name="Group 239"/>
                        <wpg:cNvGrpSpPr>
                          <a:grpSpLocks/>
                        </wpg:cNvGrpSpPr>
                        <wpg:grpSpPr bwMode="auto">
                          <a:xfrm>
                            <a:off x="768103" y="2295327"/>
                            <a:ext cx="223401" cy="254003"/>
                            <a:chOff x="5628" y="6171"/>
                            <a:chExt cx="428" cy="400"/>
                          </a:xfrm>
                        </wpg:grpSpPr>
                        <wps:wsp>
                          <wps:cNvPr id="3267" name="Text Box 24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268" name="Text Box 24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g:wgp>
                        <wpg:cNvPr id="3269" name="Group 229"/>
                        <wpg:cNvGrpSpPr>
                          <a:grpSpLocks/>
                        </wpg:cNvGrpSpPr>
                        <wpg:grpSpPr bwMode="auto">
                          <a:xfrm>
                            <a:off x="1916408" y="2308527"/>
                            <a:ext cx="271801" cy="254003"/>
                            <a:chOff x="5628" y="6171"/>
                            <a:chExt cx="428" cy="400"/>
                          </a:xfrm>
                        </wpg:grpSpPr>
                        <wps:wsp>
                          <wps:cNvPr id="3270" name="Text Box 23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271" name="Text Box 23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s:wsp>
                        <wps:cNvPr id="3272" name="Text Box 209"/>
                        <wps:cNvSpPr txBox="1">
                          <a:spLocks noChangeArrowheads="1"/>
                        </wps:cNvSpPr>
                        <wps:spPr bwMode="auto">
                          <a:xfrm>
                            <a:off x="51700" y="2496129"/>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0x04_0000_0000</w:t>
                              </w:r>
                            </w:p>
                          </w:txbxContent>
                        </wps:txbx>
                        <wps:bodyPr rot="0" vert="horz" wrap="square" lIns="74295" tIns="8890" rIns="74295" bIns="8890" anchor="t" anchorCtr="0" upright="1">
                          <a:noAutofit/>
                        </wps:bodyPr>
                      </wps:wsp>
                      <wps:wsp>
                        <wps:cNvPr id="3273" name="Text Box 190"/>
                        <wps:cNvSpPr txBox="1">
                          <a:spLocks noChangeArrowheads="1"/>
                        </wps:cNvSpPr>
                        <wps:spPr bwMode="auto">
                          <a:xfrm>
                            <a:off x="911404" y="2620330"/>
                            <a:ext cx="1150205" cy="659108"/>
                          </a:xfrm>
                          <a:prstGeom prst="rect">
                            <a:avLst/>
                          </a:prstGeom>
                          <a:solidFill>
                            <a:srgbClr val="FFFFFF"/>
                          </a:solidFill>
                          <a:ln w="9525">
                            <a:solidFill>
                              <a:srgbClr val="000000"/>
                            </a:solidFill>
                            <a:miter lim="800000"/>
                            <a:headEnd/>
                            <a:tailEnd/>
                          </a:ln>
                        </wps:spPr>
                        <wps:txbx>
                          <w:txbxContent>
                            <w:p w:rsidR="00317015" w:rsidRDefault="00317015" w:rsidP="00E7600A">
                              <w:pPr>
                                <w:jc w:val="center"/>
                                <w:rPr>
                                  <w:sz w:val="24"/>
                                  <w:szCs w:val="24"/>
                                </w:rPr>
                              </w:pPr>
                              <w:r>
                                <w:rPr>
                                  <w:sz w:val="16"/>
                                  <w:szCs w:val="16"/>
                                </w:rPr>
                                <w:t>SDRAM 2GB</w:t>
                              </w:r>
                            </w:p>
                          </w:txbxContent>
                        </wps:txbx>
                        <wps:bodyPr rot="0" vert="horz" wrap="square" lIns="74295" tIns="8890" rIns="74295" bIns="8890" anchor="t" anchorCtr="0" upright="1">
                          <a:noAutofit/>
                        </wps:bodyPr>
                      </wps:wsp>
                      <wps:wsp>
                        <wps:cNvPr id="3350" name="Text Box 209"/>
                        <wps:cNvSpPr txBox="1">
                          <a:spLocks noChangeArrowheads="1"/>
                        </wps:cNvSpPr>
                        <wps:spPr bwMode="auto">
                          <a:xfrm>
                            <a:off x="51700" y="3741443"/>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0x05_0000_0000</w:t>
                              </w:r>
                            </w:p>
                          </w:txbxContent>
                        </wps:txbx>
                        <wps:bodyPr rot="0" vert="horz" wrap="square" lIns="74295" tIns="8890" rIns="74295" bIns="8890" anchor="t" anchorCtr="0" upright="1">
                          <a:noAutofit/>
                        </wps:bodyPr>
                      </wps:wsp>
                      <wps:wsp>
                        <wps:cNvPr id="3353" name="Text Box 190"/>
                        <wps:cNvSpPr txBox="1">
                          <a:spLocks noChangeArrowheads="1"/>
                        </wps:cNvSpPr>
                        <wps:spPr bwMode="auto">
                          <a:xfrm>
                            <a:off x="4830220" y="5826568"/>
                            <a:ext cx="1021204" cy="1642319"/>
                          </a:xfrm>
                          <a:prstGeom prst="rect">
                            <a:avLst/>
                          </a:prstGeom>
                          <a:solidFill>
                            <a:srgbClr val="FFFFFF"/>
                          </a:solidFill>
                          <a:ln w="9525">
                            <a:solidFill>
                              <a:srgbClr val="000000"/>
                            </a:solidFill>
                            <a:miter lim="800000"/>
                            <a:headEnd/>
                            <a:tailEnd/>
                          </a:ln>
                        </wps:spPr>
                        <wps:txbx>
                          <w:txbxContent>
                            <w:p w:rsidR="00317015" w:rsidRDefault="00317015" w:rsidP="00E7600A">
                              <w:pPr>
                                <w:pStyle w:val="NormalWeb"/>
                                <w:spacing w:line="200" w:lineRule="exact"/>
                                <w:jc w:val="center"/>
                              </w:pPr>
                            </w:p>
                          </w:txbxContent>
                        </wps:txbx>
                        <wps:bodyPr rot="0" vert="horz" wrap="square" lIns="74295" tIns="8890" rIns="74295" bIns="8890" anchor="t" anchorCtr="0" upright="1">
                          <a:noAutofit/>
                        </wps:bodyPr>
                      </wps:wsp>
                      <wps:wsp>
                        <wps:cNvPr id="3354" name="Text Box 190"/>
                        <wps:cNvSpPr txBox="1">
                          <a:spLocks noChangeArrowheads="1"/>
                        </wps:cNvSpPr>
                        <wps:spPr bwMode="auto">
                          <a:xfrm>
                            <a:off x="911404" y="3897945"/>
                            <a:ext cx="1150205" cy="1238514"/>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E7600A">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3355" name="Text Box 209"/>
                        <wps:cNvSpPr txBox="1">
                          <a:spLocks noChangeArrowheads="1"/>
                        </wps:cNvSpPr>
                        <wps:spPr bwMode="auto">
                          <a:xfrm>
                            <a:off x="51700" y="500715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0x06_0000_0000</w:t>
                              </w:r>
                            </w:p>
                          </w:txbxContent>
                        </wps:txbx>
                        <wps:bodyPr rot="0" vert="horz" wrap="square" lIns="74295" tIns="8890" rIns="74295" bIns="8890" anchor="t" anchorCtr="0" upright="1">
                          <a:noAutofit/>
                        </wps:bodyPr>
                      </wps:wsp>
                      <wps:wsp>
                        <wps:cNvPr id="3356" name="Text Box 209"/>
                        <wps:cNvSpPr txBox="1">
                          <a:spLocks noChangeArrowheads="1"/>
                        </wps:cNvSpPr>
                        <wps:spPr bwMode="auto">
                          <a:xfrm>
                            <a:off x="51700" y="6295473"/>
                            <a:ext cx="1010004"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0x07_0000_0000</w:t>
                              </w:r>
                            </w:p>
                          </w:txbxContent>
                        </wps:txbx>
                        <wps:bodyPr rot="0" vert="horz" wrap="square" lIns="74295" tIns="8890" rIns="74295" bIns="8890" anchor="t" anchorCtr="0" upright="1">
                          <a:noAutofit/>
                        </wps:bodyPr>
                      </wps:wsp>
                      <wps:wsp>
                        <wps:cNvPr id="3357" name="Text Box 190"/>
                        <wps:cNvSpPr txBox="1">
                          <a:spLocks noChangeArrowheads="1"/>
                        </wps:cNvSpPr>
                        <wps:spPr bwMode="auto">
                          <a:xfrm>
                            <a:off x="910404" y="6412675"/>
                            <a:ext cx="1150205" cy="1260615"/>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E7600A">
                              <w:pPr>
                                <w:pStyle w:val="NormalWeb"/>
                                <w:spacing w:line="200" w:lineRule="exact"/>
                                <w:jc w:val="center"/>
                                <w:rPr>
                                  <w:sz w:val="16"/>
                                  <w:szCs w:val="16"/>
                                </w:rPr>
                              </w:pPr>
                              <w:r>
                                <w:rPr>
                                  <w:rFonts w:hint="eastAsia"/>
                                  <w:sz w:val="16"/>
                                  <w:szCs w:val="16"/>
                                </w:rPr>
                                <w:t>N/A</w:t>
                              </w:r>
                            </w:p>
                          </w:txbxContent>
                        </wps:txbx>
                        <wps:bodyPr rot="0" vert="horz" wrap="square" lIns="74295" tIns="8890" rIns="74295" bIns="8890" anchor="ctr" anchorCtr="0" upright="1">
                          <a:noAutofit/>
                        </wps:bodyPr>
                      </wps:wsp>
                      <wps:wsp>
                        <wps:cNvPr id="3358" name="Text Box 223"/>
                        <wps:cNvSpPr txBox="1">
                          <a:spLocks noChangeArrowheads="1"/>
                        </wps:cNvSpPr>
                        <wps:spPr bwMode="auto">
                          <a:xfrm>
                            <a:off x="4890620" y="5524164"/>
                            <a:ext cx="914204" cy="23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Cs w:val="16"/>
                                </w:rPr>
                              </w:pPr>
                              <w:r>
                                <w:rPr>
                                  <w:szCs w:val="16"/>
                                </w:rPr>
                                <w:t>Hyper Flash</w:t>
                              </w:r>
                            </w:p>
                          </w:txbxContent>
                        </wps:txbx>
                        <wps:bodyPr rot="0" vert="horz" wrap="square" lIns="74295" tIns="8890" rIns="74295" bIns="8890" anchor="t" anchorCtr="0" upright="1">
                          <a:noAutofit/>
                        </wps:bodyPr>
                      </wps:wsp>
                      <wps:wsp>
                        <wps:cNvPr id="3359" name="Text Box 190"/>
                        <wps:cNvSpPr txBox="1">
                          <a:spLocks noChangeArrowheads="1"/>
                        </wps:cNvSpPr>
                        <wps:spPr bwMode="auto">
                          <a:xfrm>
                            <a:off x="3537514" y="553106"/>
                            <a:ext cx="1207905" cy="887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E7600A">
                              <w:pPr>
                                <w:pStyle w:val="NormalWeb"/>
                                <w:spacing w:line="200" w:lineRule="exact"/>
                                <w:jc w:val="center"/>
                              </w:pPr>
                            </w:p>
                          </w:txbxContent>
                        </wps:txbx>
                        <wps:bodyPr rot="0" vert="horz" wrap="square" lIns="74295" tIns="8890" rIns="74295" bIns="8890" anchor="t" anchorCtr="0" upright="1">
                          <a:noAutofit/>
                        </wps:bodyPr>
                      </wps:wsp>
                      <wps:wsp>
                        <wps:cNvPr id="1367" name="Text Box 209"/>
                        <wps:cNvSpPr txBox="1">
                          <a:spLocks noChangeArrowheads="1"/>
                        </wps:cNvSpPr>
                        <wps:spPr bwMode="auto">
                          <a:xfrm>
                            <a:off x="4701619" y="379804"/>
                            <a:ext cx="9218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0x00_4000_0000</w:t>
                              </w:r>
                            </w:p>
                          </w:txbxContent>
                        </wps:txbx>
                        <wps:bodyPr rot="0" vert="horz" wrap="square" lIns="74295" tIns="8890" rIns="74295" bIns="8890" anchor="t" anchorCtr="0" upright="1">
                          <a:noAutofit/>
                        </wps:bodyPr>
                      </wps:wsp>
                      <wps:wsp>
                        <wps:cNvPr id="1368" name="Text Box 209"/>
                        <wps:cNvSpPr txBox="1">
                          <a:spLocks noChangeArrowheads="1"/>
                        </wps:cNvSpPr>
                        <wps:spPr bwMode="auto">
                          <a:xfrm>
                            <a:off x="4718219" y="5256461"/>
                            <a:ext cx="9391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w:t>
                              </w:r>
                              <w:r>
                                <w:rPr>
                                  <w:rFonts w:ascii="MS Gothic" w:hAnsi="MS Gothic"/>
                                  <w:sz w:val="16"/>
                                  <w:szCs w:val="20"/>
                                </w:rPr>
                                <w:t>C</w:t>
                              </w:r>
                              <w:r>
                                <w:rPr>
                                  <w:rFonts w:ascii="MS Gothic" w:hAnsi="MS Gothic" w:hint="eastAsia"/>
                                  <w:sz w:val="16"/>
                                  <w:szCs w:val="20"/>
                                </w:rPr>
                                <w:t>000_0000</w:t>
                              </w:r>
                            </w:p>
                          </w:txbxContent>
                        </wps:txbx>
                        <wps:bodyPr rot="0" vert="horz" wrap="square" lIns="74295" tIns="8890" rIns="74295" bIns="8890" anchor="t" anchorCtr="0" upright="1">
                          <a:noAutofit/>
                        </wps:bodyPr>
                      </wps:wsp>
                      <wps:wsp>
                        <wps:cNvPr id="1369" name="Line 136"/>
                        <wps:cNvCnPr>
                          <a:cxnSpLocks noChangeShapeType="1"/>
                        </wps:cNvCnPr>
                        <wps:spPr bwMode="auto">
                          <a:xfrm flipV="1">
                            <a:off x="2080808" y="553106"/>
                            <a:ext cx="1469206" cy="65540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0" name="Line 136"/>
                        <wps:cNvCnPr>
                          <a:cxnSpLocks noChangeShapeType="1"/>
                        </wps:cNvCnPr>
                        <wps:spPr bwMode="auto">
                          <a:xfrm flipH="1" flipV="1">
                            <a:off x="2068608" y="1842421"/>
                            <a:ext cx="1469406" cy="3508841"/>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3" name="Text Box 209"/>
                        <wps:cNvSpPr txBox="1">
                          <a:spLocks noChangeArrowheads="1"/>
                        </wps:cNvSpPr>
                        <wps:spPr bwMode="auto">
                          <a:xfrm>
                            <a:off x="61800" y="5693966"/>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0x06_</w:t>
                              </w:r>
                              <w:r>
                                <w:rPr>
                                  <w:rFonts w:ascii="MS Gothic" w:hAnsi="MS Gothic"/>
                                  <w:sz w:val="16"/>
                                  <w:szCs w:val="18"/>
                                </w:rPr>
                                <w:t>8</w:t>
                              </w:r>
                              <w:r>
                                <w:rPr>
                                  <w:rFonts w:ascii="MS Gothic" w:hAnsi="MS Gothic" w:hint="eastAsia"/>
                                  <w:sz w:val="16"/>
                                  <w:szCs w:val="18"/>
                                </w:rPr>
                                <w:t>000_0000</w:t>
                              </w:r>
                            </w:p>
                          </w:txbxContent>
                        </wps:txbx>
                        <wps:bodyPr rot="0" vert="horz" wrap="square" lIns="74295" tIns="8890" rIns="74295" bIns="8890" anchor="t" anchorCtr="0" upright="1">
                          <a:noAutofit/>
                        </wps:bodyPr>
                      </wps:wsp>
                      <wps:wsp>
                        <wps:cNvPr id="1374" name="上下矢印 964"/>
                        <wps:cNvSpPr>
                          <a:spLocks noChangeArrowheads="1"/>
                        </wps:cNvSpPr>
                        <wps:spPr bwMode="auto">
                          <a:xfrm>
                            <a:off x="1902008" y="1217214"/>
                            <a:ext cx="93900" cy="611607"/>
                          </a:xfrm>
                          <a:prstGeom prst="upDownArrow">
                            <a:avLst>
                              <a:gd name="adj1" fmla="val 50000"/>
                              <a:gd name="adj2" fmla="val 4999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375" name="上下矢印 965"/>
                        <wps:cNvSpPr>
                          <a:spLocks noChangeArrowheads="1"/>
                        </wps:cNvSpPr>
                        <wps:spPr bwMode="auto">
                          <a:xfrm>
                            <a:off x="1874008" y="2624831"/>
                            <a:ext cx="93300" cy="647508"/>
                          </a:xfrm>
                          <a:prstGeom prst="upDownArrow">
                            <a:avLst>
                              <a:gd name="adj1" fmla="val 50000"/>
                              <a:gd name="adj2" fmla="val 5002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360" name="Text Box 209"/>
                        <wps:cNvSpPr txBox="1">
                          <a:spLocks noChangeArrowheads="1"/>
                        </wps:cNvSpPr>
                        <wps:spPr bwMode="auto">
                          <a:xfrm>
                            <a:off x="4715019" y="1330815"/>
                            <a:ext cx="9216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0x00_4800_0000</w:t>
                              </w:r>
                            </w:p>
                          </w:txbxContent>
                        </wps:txbx>
                        <wps:bodyPr rot="0" vert="horz" wrap="square" lIns="74295" tIns="8890" rIns="74295" bIns="8890" anchor="t" anchorCtr="0" upright="1">
                          <a:noAutofit/>
                        </wps:bodyPr>
                      </wps:wsp>
                      <wps:wsp>
                        <wps:cNvPr id="3361" name="Text Box 209"/>
                        <wps:cNvSpPr txBox="1">
                          <a:spLocks noChangeArrowheads="1"/>
                        </wps:cNvSpPr>
                        <wps:spPr bwMode="auto">
                          <a:xfrm>
                            <a:off x="4743819" y="1983423"/>
                            <a:ext cx="9218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0x00_5000_0000</w:t>
                              </w:r>
                            </w:p>
                          </w:txbxContent>
                        </wps:txbx>
                        <wps:bodyPr rot="0" vert="horz" wrap="square" lIns="74295" tIns="8890" rIns="74295" bIns="8890" anchor="t" anchorCtr="0" upright="1">
                          <a:noAutofit/>
                        </wps:bodyPr>
                      </wps:wsp>
                      <wps:wsp>
                        <wps:cNvPr id="3362" name="Text Box 190"/>
                        <wps:cNvSpPr txBox="1">
                          <a:spLocks noChangeArrowheads="1"/>
                        </wps:cNvSpPr>
                        <wps:spPr bwMode="auto">
                          <a:xfrm>
                            <a:off x="4830920" y="6513776"/>
                            <a:ext cx="1021204" cy="2573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ARM Trusted Firmware</w:t>
                              </w:r>
                            </w:p>
                          </w:txbxContent>
                        </wps:txbx>
                        <wps:bodyPr rot="0" vert="horz" wrap="square" lIns="74295" tIns="8890" rIns="74295" bIns="8890" anchor="t" anchorCtr="0" upright="1">
                          <a:noAutofit/>
                        </wps:bodyPr>
                      </wps:wsp>
                      <wps:wsp>
                        <wps:cNvPr id="3364" name="Text Box 190"/>
                        <wps:cNvSpPr txBox="1">
                          <a:spLocks noChangeArrowheads="1"/>
                        </wps:cNvSpPr>
                        <wps:spPr bwMode="auto">
                          <a:xfrm>
                            <a:off x="4830920" y="7070682"/>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U-Boot</w:t>
                              </w:r>
                            </w:p>
                          </w:txbxContent>
                        </wps:txbx>
                        <wps:bodyPr rot="0" vert="horz" wrap="square" lIns="74295" tIns="8890" rIns="74295" bIns="8890" anchor="t" anchorCtr="0" upright="1">
                          <a:noAutofit/>
                        </wps:bodyPr>
                      </wps:wsp>
                      <wps:wsp>
                        <wps:cNvPr id="3365" name="Text Box 190"/>
                        <wps:cNvSpPr txBox="1">
                          <a:spLocks noChangeArrowheads="1"/>
                        </wps:cNvSpPr>
                        <wps:spPr bwMode="auto">
                          <a:xfrm>
                            <a:off x="3537914" y="1039612"/>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ARM Trusted Firmware</w:t>
                              </w:r>
                            </w:p>
                          </w:txbxContent>
                        </wps:txbx>
                        <wps:bodyPr rot="0" vert="horz" wrap="square" lIns="74295" tIns="8890" rIns="74295" bIns="8890" anchor="ctr" anchorCtr="0" upright="1">
                          <a:noAutofit/>
                        </wps:bodyPr>
                      </wps:wsp>
                      <wps:wsp>
                        <wps:cNvPr id="3366" name="Text Box 190"/>
                        <wps:cNvSpPr txBox="1">
                          <a:spLocks noChangeArrowheads="1"/>
                        </wps:cNvSpPr>
                        <wps:spPr bwMode="auto">
                          <a:xfrm>
                            <a:off x="3538014" y="1174814"/>
                            <a:ext cx="1207905" cy="2658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OP-Tee</w:t>
                              </w:r>
                            </w:p>
                            <w:p w:rsidR="00317015" w:rsidRDefault="00317015" w:rsidP="00E7600A">
                              <w:pPr>
                                <w:pStyle w:val="NormalWeb"/>
                                <w:spacing w:line="200" w:lineRule="exact"/>
                                <w:jc w:val="center"/>
                              </w:pPr>
                            </w:p>
                          </w:txbxContent>
                        </wps:txbx>
                        <wps:bodyPr rot="0" vert="horz" wrap="square" lIns="74295" tIns="8890" rIns="74295" bIns="8890" anchor="ctr" anchorCtr="0" upright="1">
                          <a:noAutofit/>
                        </wps:bodyPr>
                      </wps:wsp>
                      <wps:wsp>
                        <wps:cNvPr id="3367" name="カギ線コネクタ 976"/>
                        <wps:cNvCnPr>
                          <a:cxnSpLocks noChangeShapeType="1"/>
                        </wps:cNvCnPr>
                        <wps:spPr bwMode="auto">
                          <a:xfrm flipH="1" flipV="1">
                            <a:off x="4745819" y="1111913"/>
                            <a:ext cx="1106304" cy="5530564"/>
                          </a:xfrm>
                          <a:prstGeom prst="bentConnector3">
                            <a:avLst>
                              <a:gd name="adj1" fmla="val -2066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368" name="カギ線コネクタ 977"/>
                        <wps:cNvCnPr>
                          <a:cxnSpLocks noChangeShapeType="1"/>
                        </wps:cNvCnPr>
                        <wps:spPr bwMode="auto">
                          <a:xfrm flipH="1" flipV="1">
                            <a:off x="4745819" y="966611"/>
                            <a:ext cx="1106304" cy="5458263"/>
                          </a:xfrm>
                          <a:prstGeom prst="bentConnector3">
                            <a:avLst>
                              <a:gd name="adj1" fmla="val -2066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369" name="カギ線コネクタ 978"/>
                        <wps:cNvCnPr>
                          <a:cxnSpLocks noChangeShapeType="1"/>
                        </wps:cNvCnPr>
                        <wps:spPr bwMode="auto">
                          <a:xfrm flipH="1" flipV="1">
                            <a:off x="4745919" y="1307715"/>
                            <a:ext cx="1106204" cy="5552265"/>
                          </a:xfrm>
                          <a:prstGeom prst="bentConnector3">
                            <a:avLst>
                              <a:gd name="adj1" fmla="val -20667"/>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370" name="Text Box 190"/>
                        <wps:cNvSpPr txBox="1">
                          <a:spLocks noChangeArrowheads="1"/>
                        </wps:cNvSpPr>
                        <wps:spPr bwMode="auto">
                          <a:xfrm>
                            <a:off x="2612111" y="2143225"/>
                            <a:ext cx="697703" cy="315904"/>
                          </a:xfrm>
                          <a:prstGeom prst="rect">
                            <a:avLst/>
                          </a:prstGeom>
                          <a:solidFill>
                            <a:schemeClr val="tx1">
                              <a:lumMod val="100000"/>
                              <a:lumOff val="0"/>
                            </a:schemeClr>
                          </a:solidFill>
                          <a:ln w="9525">
                            <a:solidFill>
                              <a:srgbClr val="000000"/>
                            </a:solidFill>
                            <a:miter lim="800000"/>
                            <a:headEnd/>
                            <a:tailEnd/>
                          </a:ln>
                        </wps:spPr>
                        <wps:txbx>
                          <w:txbxContent>
                            <w:p w:rsidR="00317015" w:rsidRDefault="00317015" w:rsidP="00E7600A">
                              <w:pPr>
                                <w:jc w:val="center"/>
                                <w:rPr>
                                  <w:sz w:val="14"/>
                                  <w:szCs w:val="16"/>
                                </w:rPr>
                              </w:pPr>
                              <w:r>
                                <w:rPr>
                                  <w:sz w:val="14"/>
                                  <w:szCs w:val="16"/>
                                </w:rPr>
                                <w:t>Shadow area</w:t>
                              </w:r>
                            </w:p>
                          </w:txbxContent>
                        </wps:txbx>
                        <wps:bodyPr rot="0" vert="horz" wrap="square" lIns="74295" tIns="8890" rIns="74295" bIns="8890" anchor="ctr" anchorCtr="0" upright="1">
                          <a:noAutofit/>
                        </wps:bodyPr>
                      </wps:wsp>
                      <wps:wsp>
                        <wps:cNvPr id="3371" name="直線矢印コネクタ 980"/>
                        <wps:cNvCnPr>
                          <a:cxnSpLocks noChangeShapeType="1"/>
                        </wps:cNvCnPr>
                        <wps:spPr bwMode="auto">
                          <a:xfrm flipH="1" flipV="1">
                            <a:off x="1972308" y="1649519"/>
                            <a:ext cx="988604" cy="4937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372" name="Text Box 223"/>
                        <wps:cNvSpPr txBox="1">
                          <a:spLocks noChangeArrowheads="1"/>
                        </wps:cNvSpPr>
                        <wps:spPr bwMode="auto">
                          <a:xfrm rot="5400000">
                            <a:off x="5543221" y="3454342"/>
                            <a:ext cx="478906" cy="408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 w:val="16"/>
                                  <w:szCs w:val="16"/>
                                </w:rPr>
                              </w:pPr>
                              <w:r>
                                <w:rPr>
                                  <w:sz w:val="16"/>
                                  <w:szCs w:val="16"/>
                                </w:rPr>
                                <w:t>Load by IPL</w:t>
                              </w:r>
                            </w:p>
                          </w:txbxContent>
                        </wps:txbx>
                        <wps:bodyPr rot="0" vert="horz" wrap="square" lIns="74295" tIns="8890" rIns="74295" bIns="8890" anchor="t" anchorCtr="0" upright="1">
                          <a:noAutofit/>
                        </wps:bodyPr>
                      </wps:wsp>
                      <wps:wsp>
                        <wps:cNvPr id="3373" name="Text Box 190"/>
                        <wps:cNvSpPr txBox="1">
                          <a:spLocks noChangeArrowheads="1"/>
                        </wps:cNvSpPr>
                        <wps:spPr bwMode="auto">
                          <a:xfrm>
                            <a:off x="4830920" y="6335974"/>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Certification</w:t>
                              </w:r>
                            </w:p>
                          </w:txbxContent>
                        </wps:txbx>
                        <wps:bodyPr rot="0" vert="horz" wrap="square" lIns="74295" tIns="8890" rIns="74295" bIns="8890" anchor="t" anchorCtr="0" upright="1">
                          <a:noAutofit/>
                        </wps:bodyPr>
                      </wps:wsp>
                      <wps:wsp>
                        <wps:cNvPr id="3374" name="Text Box 190"/>
                        <wps:cNvSpPr txBox="1">
                          <a:spLocks noChangeArrowheads="1"/>
                        </wps:cNvSpPr>
                        <wps:spPr bwMode="auto">
                          <a:xfrm>
                            <a:off x="4830520" y="6004670"/>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IPL</w:t>
                              </w:r>
                            </w:p>
                          </w:txbxContent>
                        </wps:txbx>
                        <wps:bodyPr rot="0" vert="horz" wrap="square" lIns="74295" tIns="8890" rIns="74295" bIns="8890" anchor="t" anchorCtr="0" upright="1">
                          <a:noAutofit/>
                        </wps:bodyPr>
                      </wps:wsp>
                      <wps:wsp>
                        <wps:cNvPr id="3375" name="Text Box 190"/>
                        <wps:cNvSpPr txBox="1">
                          <a:spLocks noChangeArrowheads="1"/>
                        </wps:cNvSpPr>
                        <wps:spPr bwMode="auto">
                          <a:xfrm>
                            <a:off x="4830920" y="5826568"/>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Boot parameter</w:t>
                              </w:r>
                            </w:p>
                          </w:txbxContent>
                        </wps:txbx>
                        <wps:bodyPr rot="0" vert="horz" wrap="square" lIns="74295" tIns="8890" rIns="74295" bIns="8890" anchor="ctr" anchorCtr="0" upright="1">
                          <a:noAutofit/>
                        </wps:bodyPr>
                      </wps:wsp>
                      <wps:wsp>
                        <wps:cNvPr id="3376" name="Text Box 223"/>
                        <wps:cNvSpPr txBox="1">
                          <a:spLocks noChangeArrowheads="1"/>
                        </wps:cNvSpPr>
                        <wps:spPr bwMode="auto">
                          <a:xfrm>
                            <a:off x="2627511" y="5514664"/>
                            <a:ext cx="914204" cy="23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Cs w:val="16"/>
                                </w:rPr>
                              </w:pPr>
                              <w:r>
                                <w:rPr>
                                  <w:szCs w:val="16"/>
                                </w:rPr>
                                <w:t>System RAM</w:t>
                              </w:r>
                            </w:p>
                          </w:txbxContent>
                        </wps:txbx>
                        <wps:bodyPr rot="0" vert="horz" wrap="square" lIns="74295" tIns="8890" rIns="74295" bIns="8890" anchor="t" anchorCtr="0" upright="1">
                          <a:noAutofit/>
                        </wps:bodyPr>
                      </wps:wsp>
                      <wps:wsp>
                        <wps:cNvPr id="3377" name="Text Box 190"/>
                        <wps:cNvSpPr txBox="1">
                          <a:spLocks noChangeArrowheads="1"/>
                        </wps:cNvSpPr>
                        <wps:spPr bwMode="auto">
                          <a:xfrm>
                            <a:off x="2558510" y="5814068"/>
                            <a:ext cx="1020604" cy="823010"/>
                          </a:xfrm>
                          <a:prstGeom prst="rect">
                            <a:avLst/>
                          </a:prstGeom>
                          <a:solidFill>
                            <a:srgbClr val="FFFFFF"/>
                          </a:solidFill>
                          <a:ln w="9525">
                            <a:solidFill>
                              <a:srgbClr val="000000"/>
                            </a:solidFill>
                            <a:miter lim="800000"/>
                            <a:headEnd/>
                            <a:tailEnd/>
                          </a:ln>
                        </wps:spPr>
                        <wps:txbx>
                          <w:txbxContent>
                            <w:p w:rsidR="00317015" w:rsidRDefault="00317015" w:rsidP="00E7600A">
                              <w:pPr>
                                <w:pStyle w:val="NormalWeb"/>
                                <w:spacing w:line="200" w:lineRule="exact"/>
                                <w:jc w:val="center"/>
                              </w:pPr>
                            </w:p>
                          </w:txbxContent>
                        </wps:txbx>
                        <wps:bodyPr rot="0" vert="horz" wrap="square" lIns="74295" tIns="8890" rIns="74295" bIns="8890" anchor="t" anchorCtr="0" upright="1">
                          <a:noAutofit/>
                        </wps:bodyPr>
                      </wps:wsp>
                      <wps:wsp>
                        <wps:cNvPr id="3378" name="Text Box 190"/>
                        <wps:cNvSpPr txBox="1">
                          <a:spLocks noChangeArrowheads="1"/>
                        </wps:cNvSpPr>
                        <wps:spPr bwMode="auto">
                          <a:xfrm>
                            <a:off x="2558310" y="5930069"/>
                            <a:ext cx="10206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Boot parameter</w:t>
                              </w:r>
                            </w:p>
                          </w:txbxContent>
                        </wps:txbx>
                        <wps:bodyPr rot="0" vert="horz" wrap="square" lIns="74295" tIns="8890" rIns="74295" bIns="8890" anchor="ctr" anchorCtr="0" upright="1">
                          <a:noAutofit/>
                        </wps:bodyPr>
                      </wps:wsp>
                      <wps:wsp>
                        <wps:cNvPr id="3379" name="Text Box 190"/>
                        <wps:cNvSpPr txBox="1">
                          <a:spLocks noChangeArrowheads="1"/>
                        </wps:cNvSpPr>
                        <wps:spPr bwMode="auto">
                          <a:xfrm>
                            <a:off x="2558010" y="6107871"/>
                            <a:ext cx="10199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IPL</w:t>
                              </w:r>
                            </w:p>
                          </w:txbxContent>
                        </wps:txbx>
                        <wps:bodyPr rot="0" vert="horz" wrap="square" lIns="74295" tIns="8890" rIns="74295" bIns="8890" anchor="ctr" anchorCtr="0" upright="1">
                          <a:noAutofit/>
                        </wps:bodyPr>
                      </wps:wsp>
                      <wpg:wgp>
                        <wpg:cNvPr id="3380" name="グループ化 989"/>
                        <wpg:cNvGrpSpPr>
                          <a:grpSpLocks/>
                        </wpg:cNvGrpSpPr>
                        <wpg:grpSpPr bwMode="auto">
                          <a:xfrm>
                            <a:off x="3732615" y="5515564"/>
                            <a:ext cx="814603" cy="478906"/>
                            <a:chOff x="51046" y="54353"/>
                            <a:chExt cx="8145" cy="4789"/>
                          </a:xfrm>
                        </wpg:grpSpPr>
                        <wps:wsp>
                          <wps:cNvPr id="3381" name="Text Box 223"/>
                          <wps:cNvSpPr txBox="1">
                            <a:spLocks noChangeArrowheads="1"/>
                          </wps:cNvSpPr>
                          <wps:spPr bwMode="auto">
                            <a:xfrm rot="5400000">
                              <a:off x="52725" y="52675"/>
                              <a:ext cx="4790" cy="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 w:val="16"/>
                                    <w:szCs w:val="16"/>
                                  </w:rPr>
                                </w:pPr>
                                <w:r>
                                  <w:rPr>
                                    <w:sz w:val="16"/>
                                    <w:szCs w:val="16"/>
                                  </w:rPr>
                                  <w:t>Load by Boot</w:t>
                                </w:r>
                              </w:p>
                            </w:txbxContent>
                          </wps:txbx>
                          <wps:bodyPr rot="0" vert="horz" wrap="square" lIns="74295" tIns="8890" rIns="74295" bIns="8890" anchor="t" anchorCtr="0" upright="1">
                            <a:noAutofit/>
                          </wps:bodyPr>
                        </wps:wsp>
                        <wps:wsp>
                          <wps:cNvPr id="3382" name="Text Box 223"/>
                          <wps:cNvSpPr txBox="1">
                            <a:spLocks noChangeArrowheads="1"/>
                          </wps:cNvSpPr>
                          <wps:spPr bwMode="auto">
                            <a:xfrm rot="5400000">
                              <a:off x="53634" y="52964"/>
                              <a:ext cx="2970" cy="8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 w:val="16"/>
                                    <w:szCs w:val="16"/>
                                  </w:rPr>
                                </w:pPr>
                                <w:r>
                                  <w:rPr>
                                    <w:sz w:val="16"/>
                                    <w:szCs w:val="16"/>
                                  </w:rPr>
                                  <w:t>ROM program</w:t>
                                </w:r>
                              </w:p>
                            </w:txbxContent>
                          </wps:txbx>
                          <wps:bodyPr rot="0" vert="horz" wrap="square" lIns="74295" tIns="8890" rIns="74295" bIns="8890" anchor="t" anchorCtr="0" upright="1">
                            <a:noAutofit/>
                          </wps:bodyPr>
                        </wps:wsp>
                      </wpg:wgp>
                      <wps:wsp>
                        <wps:cNvPr id="3383" name="直線矢印コネクタ 1024"/>
                        <wps:cNvCnPr>
                          <a:cxnSpLocks noChangeShapeType="1"/>
                        </wps:cNvCnPr>
                        <wps:spPr bwMode="auto">
                          <a:xfrm>
                            <a:off x="3379514" y="893810"/>
                            <a:ext cx="0" cy="419905"/>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84" name="直線矢印コネクタ 1025"/>
                        <wps:cNvCnPr>
                          <a:cxnSpLocks noChangeShapeType="1"/>
                        </wps:cNvCnPr>
                        <wps:spPr bwMode="auto">
                          <a:xfrm flipH="1">
                            <a:off x="3304013" y="1316215"/>
                            <a:ext cx="1449106"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85" name="直線矢印コネクタ 1026"/>
                        <wps:cNvCnPr>
                          <a:cxnSpLocks noChangeShapeType="1"/>
                        </wps:cNvCnPr>
                        <wps:spPr bwMode="auto">
                          <a:xfrm flipH="1">
                            <a:off x="3291613" y="893810"/>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86" name="Text Box 190"/>
                        <wps:cNvSpPr txBox="1">
                          <a:spLocks noChangeArrowheads="1"/>
                        </wps:cNvSpPr>
                        <wps:spPr bwMode="auto">
                          <a:xfrm>
                            <a:off x="911304" y="5783567"/>
                            <a:ext cx="1149505" cy="629107"/>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N/A</w:t>
                              </w:r>
                            </w:p>
                          </w:txbxContent>
                        </wps:txbx>
                        <wps:bodyPr rot="0" vert="horz" wrap="square" lIns="74295" tIns="8890" rIns="74295" bIns="8890" anchor="ctr" anchorCtr="0" upright="1">
                          <a:noAutofit/>
                        </wps:bodyPr>
                      </wps:wsp>
                      <wps:wsp>
                        <wps:cNvPr id="3387" name="Text Box 190"/>
                        <wps:cNvSpPr txBox="1">
                          <a:spLocks noChangeArrowheads="1"/>
                        </wps:cNvSpPr>
                        <wps:spPr bwMode="auto">
                          <a:xfrm>
                            <a:off x="3537714" y="2121325"/>
                            <a:ext cx="1207905" cy="1581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spacing w:after="0" w:line="200" w:lineRule="exact"/>
                                <w:jc w:val="center"/>
                                <w:rPr>
                                  <w:sz w:val="16"/>
                                  <w:szCs w:val="16"/>
                                  <w:lang w:eastAsia="ja-JP"/>
                                </w:rPr>
                              </w:pPr>
                              <w:r>
                                <w:rPr>
                                  <w:sz w:val="16"/>
                                  <w:szCs w:val="16"/>
                                  <w:lang w:eastAsia="ja-JP"/>
                                </w:rPr>
                                <w:t>U-Boot</w:t>
                              </w:r>
                            </w:p>
                          </w:txbxContent>
                        </wps:txbx>
                        <wps:bodyPr rot="0" vert="horz" wrap="square" lIns="74295" tIns="8890" rIns="74295" bIns="8890" anchor="ctr" anchorCtr="0" upright="1">
                          <a:noAutofit/>
                        </wps:bodyPr>
                      </wps:wsp>
                      <wps:wsp>
                        <wps:cNvPr id="3388" name="直線矢印コネクタ 1029"/>
                        <wps:cNvCnPr>
                          <a:cxnSpLocks noChangeShapeType="1"/>
                        </wps:cNvCnPr>
                        <wps:spPr bwMode="auto">
                          <a:xfrm flipH="1">
                            <a:off x="3577914" y="6093571"/>
                            <a:ext cx="1252605" cy="103201"/>
                          </a:xfrm>
                          <a:prstGeom prst="straightConnector1">
                            <a:avLst/>
                          </a:prstGeom>
                          <a:noFill/>
                          <a:ln w="3175">
                            <a:solidFill>
                              <a:schemeClr val="tx1">
                                <a:lumMod val="100000"/>
                                <a:lumOff val="0"/>
                              </a:schemeClr>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3389" name="直線矢印コネクタ 1030"/>
                        <wps:cNvCnPr>
                          <a:cxnSpLocks noChangeShapeType="1"/>
                        </wps:cNvCnPr>
                        <wps:spPr bwMode="auto">
                          <a:xfrm flipH="1">
                            <a:off x="3578915" y="5915469"/>
                            <a:ext cx="1252005" cy="103501"/>
                          </a:xfrm>
                          <a:prstGeom prst="straightConnector1">
                            <a:avLst/>
                          </a:prstGeom>
                          <a:noFill/>
                          <a:ln w="3175">
                            <a:solidFill>
                              <a:schemeClr val="tx1">
                                <a:lumMod val="100000"/>
                                <a:lumOff val="0"/>
                              </a:schemeClr>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3390" name="Text Box 209"/>
                        <wps:cNvSpPr txBox="1">
                          <a:spLocks noChangeArrowheads="1"/>
                        </wps:cNvSpPr>
                        <wps:spPr bwMode="auto">
                          <a:xfrm>
                            <a:off x="62200" y="7511487"/>
                            <a:ext cx="10098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pPr>
                              <w:r>
                                <w:rPr>
                                  <w:rFonts w:ascii="MS Gothic" w:hAnsi="MS Gothic" w:hint="eastAsia"/>
                                  <w:sz w:val="16"/>
                                  <w:szCs w:val="16"/>
                                </w:rPr>
                                <w:t>0x08_0000_0000</w:t>
                              </w:r>
                            </w:p>
                          </w:txbxContent>
                        </wps:txbx>
                        <wps:bodyPr rot="0" vert="horz" wrap="square" lIns="74295" tIns="8890" rIns="74295" bIns="8890" anchor="t" anchorCtr="0" upright="1">
                          <a:noAutofit/>
                        </wps:bodyPr>
                      </wps:wsp>
                      <wps:wsp>
                        <wps:cNvPr id="3391" name="Text Box 209"/>
                        <wps:cNvSpPr txBox="1">
                          <a:spLocks noChangeArrowheads="1"/>
                        </wps:cNvSpPr>
                        <wps:spPr bwMode="auto">
                          <a:xfrm>
                            <a:off x="2227609" y="5620765"/>
                            <a:ext cx="89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0x00_E630_0000</w:t>
                              </w:r>
                            </w:p>
                          </w:txbxContent>
                        </wps:txbx>
                        <wps:bodyPr rot="0" vert="horz" wrap="square" lIns="74295" tIns="8890" rIns="74295" bIns="8890" anchor="t" anchorCtr="0" upright="1">
                          <a:noAutofit/>
                        </wps:bodyPr>
                      </wps:wsp>
                      <wps:wsp>
                        <wps:cNvPr id="3392" name="直線矢印コネクタ 1033"/>
                        <wps:cNvCnPr>
                          <a:cxnSpLocks noChangeShapeType="1"/>
                        </wps:cNvCnPr>
                        <wps:spPr bwMode="auto">
                          <a:xfrm>
                            <a:off x="2190609" y="562407"/>
                            <a:ext cx="0" cy="1654519"/>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93" name="直線矢印コネクタ 1034"/>
                        <wps:cNvCnPr>
                          <a:cxnSpLocks noChangeShapeType="1"/>
                        </wps:cNvCnPr>
                        <wps:spPr bwMode="auto">
                          <a:xfrm flipH="1">
                            <a:off x="2063808" y="2222726"/>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94" name="直線矢印コネクタ 1035"/>
                        <wps:cNvCnPr>
                          <a:cxnSpLocks noChangeShapeType="1"/>
                        </wps:cNvCnPr>
                        <wps:spPr bwMode="auto">
                          <a:xfrm flipH="1">
                            <a:off x="2064608" y="562407"/>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395" name="グループ化 1036"/>
                        <wpg:cNvGrpSpPr>
                          <a:grpSpLocks/>
                        </wpg:cNvGrpSpPr>
                        <wpg:grpSpPr bwMode="auto">
                          <a:xfrm>
                            <a:off x="2901112" y="888210"/>
                            <a:ext cx="408702" cy="421005"/>
                            <a:chOff x="0" y="9"/>
                            <a:chExt cx="409660" cy="421048"/>
                          </a:xfrm>
                        </wpg:grpSpPr>
                        <wps:wsp>
                          <wps:cNvPr id="3396" name="Text Box 223"/>
                          <wps:cNvSpPr txBox="1">
                            <a:spLocks noChangeArrowheads="1"/>
                          </wps:cNvSpPr>
                          <wps:spPr bwMode="auto">
                            <a:xfrm rot="5400000">
                              <a:off x="19314" y="-18125"/>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line="260" w:lineRule="exact"/>
                                  <w:jc w:val="center"/>
                                </w:pPr>
                                <w:r>
                                  <w:rPr>
                                    <w:sz w:val="16"/>
                                    <w:szCs w:val="16"/>
                                  </w:rPr>
                                  <w:t>Secure</w:t>
                                </w:r>
                              </w:p>
                            </w:txbxContent>
                          </wps:txbx>
                          <wps:bodyPr rot="0" vert="horz" wrap="square" lIns="74295" tIns="8890" rIns="74295" bIns="8890" anchor="t" anchorCtr="0" upright="1">
                            <a:noAutofit/>
                          </wps:bodyPr>
                        </wps:wsp>
                        <wps:wsp>
                          <wps:cNvPr id="3397" name="Text Box 223"/>
                          <wps:cNvSpPr txBox="1">
                            <a:spLocks noChangeArrowheads="1"/>
                          </wps:cNvSpPr>
                          <wps:spPr bwMode="auto">
                            <a:xfrm rot="5400000">
                              <a:off x="49177" y="61755"/>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line="260" w:lineRule="exact"/>
                                  <w:jc w:val="center"/>
                                </w:pPr>
                                <w:r>
                                  <w:rPr>
                                    <w:sz w:val="16"/>
                                    <w:szCs w:val="16"/>
                                  </w:rPr>
                                  <w:t>Region</w:t>
                                </w:r>
                              </w:p>
                            </w:txbxContent>
                          </wps:txbx>
                          <wps:bodyPr rot="0" vert="horz" wrap="square" lIns="74295" tIns="8890" rIns="74295" bIns="8890" anchor="t" anchorCtr="0" upright="1">
                            <a:noAutofit/>
                          </wps:bodyPr>
                        </wps:wsp>
                      </wpg:wgp>
                      <wps:wsp>
                        <wps:cNvPr id="3398" name="Text Box 223"/>
                        <wps:cNvSpPr txBox="1">
                          <a:spLocks noChangeArrowheads="1"/>
                        </wps:cNvSpPr>
                        <wps:spPr bwMode="auto">
                          <a:xfrm>
                            <a:off x="2095008" y="1351716"/>
                            <a:ext cx="628403"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 w:val="16"/>
                                  <w:szCs w:val="16"/>
                                </w:rPr>
                              </w:pPr>
                              <w:r>
                                <w:rPr>
                                  <w:sz w:val="16"/>
                                  <w:szCs w:val="16"/>
                                </w:rPr>
                                <w:t>Legacy</w:t>
                              </w:r>
                            </w:p>
                          </w:txbxContent>
                        </wps:txbx>
                        <wps:bodyPr rot="0" vert="horz" wrap="square" lIns="74295" tIns="8890" rIns="74295" bIns="8890" anchor="t" anchorCtr="0" upright="1">
                          <a:noAutofit/>
                        </wps:bodyPr>
                      </wps:wsp>
                      <wps:wsp>
                        <wps:cNvPr id="3399" name="直線矢印コネクタ 1043"/>
                        <wps:cNvCnPr>
                          <a:cxnSpLocks noChangeShapeType="1"/>
                        </wps:cNvCnPr>
                        <wps:spPr bwMode="auto">
                          <a:xfrm flipV="1">
                            <a:off x="1944008" y="2459129"/>
                            <a:ext cx="1016904" cy="4894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400" name="Text Box 209"/>
                        <wps:cNvSpPr txBox="1">
                          <a:spLocks noChangeArrowheads="1"/>
                        </wps:cNvSpPr>
                        <wps:spPr bwMode="auto">
                          <a:xfrm>
                            <a:off x="61700" y="3176437"/>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0x04_8000_0000</w:t>
                              </w:r>
                            </w:p>
                          </w:txbxContent>
                        </wps:txbx>
                        <wps:bodyPr rot="0" vert="horz" wrap="square" lIns="74295" tIns="8890" rIns="74295" bIns="8890" anchor="t" anchorCtr="0" upright="1">
                          <a:noAutofit/>
                        </wps:bodyPr>
                      </wps:wsp>
                      <wps:wsp>
                        <wps:cNvPr id="3401" name="Text Box 209"/>
                        <wps:cNvSpPr txBox="1">
                          <a:spLocks noChangeArrowheads="1"/>
                        </wps:cNvSpPr>
                        <wps:spPr bwMode="auto">
                          <a:xfrm>
                            <a:off x="4312517" y="6198672"/>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0x180000</w:t>
                              </w:r>
                            </w:p>
                          </w:txbxContent>
                        </wps:txbx>
                        <wps:bodyPr rot="0" vert="horz" wrap="square" lIns="74295" tIns="8890" rIns="74295" bIns="8890" anchor="t" anchorCtr="0" upright="1">
                          <a:noAutofit/>
                        </wps:bodyPr>
                      </wps:wsp>
                      <wps:wsp>
                        <wps:cNvPr id="3402" name="Text Box 209"/>
                        <wps:cNvSpPr txBox="1">
                          <a:spLocks noChangeArrowheads="1"/>
                        </wps:cNvSpPr>
                        <wps:spPr bwMode="auto">
                          <a:xfrm>
                            <a:off x="4306817" y="5884168"/>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0x040000</w:t>
                              </w:r>
                            </w:p>
                          </w:txbxContent>
                        </wps:txbx>
                        <wps:bodyPr rot="0" vert="horz" wrap="square" lIns="74295" tIns="8890" rIns="74295" bIns="8890" anchor="t" anchorCtr="0" upright="1">
                          <a:noAutofit/>
                        </wps:bodyPr>
                      </wps:wsp>
                      <wps:wsp>
                        <wps:cNvPr id="3403" name="Text Box 209"/>
                        <wps:cNvSpPr txBox="1">
                          <a:spLocks noChangeArrowheads="1"/>
                        </wps:cNvSpPr>
                        <wps:spPr bwMode="auto">
                          <a:xfrm>
                            <a:off x="4557818" y="5693966"/>
                            <a:ext cx="3967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w:t>
                              </w:r>
                            </w:p>
                          </w:txbxContent>
                        </wps:txbx>
                        <wps:bodyPr rot="0" vert="horz" wrap="square" lIns="74295" tIns="8890" rIns="74295" bIns="8890" anchor="t" anchorCtr="0" upright="1">
                          <a:noAutofit/>
                        </wps:bodyPr>
                      </wps:wsp>
                      <wps:wsp>
                        <wps:cNvPr id="3404" name="Text Box 209"/>
                        <wps:cNvSpPr txBox="1">
                          <a:spLocks noChangeArrowheads="1"/>
                        </wps:cNvSpPr>
                        <wps:spPr bwMode="auto">
                          <a:xfrm>
                            <a:off x="4312517" y="6396274"/>
                            <a:ext cx="603802"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0x1C0000</w:t>
                              </w:r>
                            </w:p>
                          </w:txbxContent>
                        </wps:txbx>
                        <wps:bodyPr rot="0" vert="horz" wrap="square" lIns="74295" tIns="8890" rIns="74295" bIns="8890" anchor="t" anchorCtr="0" upright="1">
                          <a:noAutofit/>
                        </wps:bodyPr>
                      </wps:wsp>
                      <wps:wsp>
                        <wps:cNvPr id="3406" name="Text Box 209"/>
                        <wps:cNvSpPr txBox="1">
                          <a:spLocks noChangeArrowheads="1"/>
                        </wps:cNvSpPr>
                        <wps:spPr bwMode="auto">
                          <a:xfrm>
                            <a:off x="4319818" y="6944881"/>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AE578A">
                              <w:pPr>
                                <w:pStyle w:val="NormalWeb"/>
                                <w:spacing w:after="200"/>
                                <w:rPr>
                                  <w:sz w:val="22"/>
                                </w:rPr>
                              </w:pPr>
                              <w:r w:rsidRPr="006F6EFF">
                                <w:rPr>
                                  <w:rFonts w:ascii="MS Gothic" w:hAnsi="MS Gothic"/>
                                  <w:sz w:val="16"/>
                                  <w:szCs w:val="18"/>
                                </w:rPr>
                                <w:t>0x</w:t>
                              </w:r>
                              <w:r>
                                <w:rPr>
                                  <w:rFonts w:ascii="MS Gothic" w:hAnsi="MS Gothic"/>
                                  <w:sz w:val="16"/>
                                  <w:szCs w:val="18"/>
                                </w:rPr>
                                <w:t>30</w:t>
                              </w:r>
                              <w:r w:rsidRPr="006F6EFF">
                                <w:rPr>
                                  <w:rFonts w:ascii="MS Gothic" w:hAnsi="MS Gothic"/>
                                  <w:sz w:val="16"/>
                                  <w:szCs w:val="18"/>
                                </w:rPr>
                                <w:t>0000</w:t>
                              </w:r>
                            </w:p>
                            <w:p w:rsidR="00317015" w:rsidRDefault="00317015" w:rsidP="00E7600A">
                              <w:pPr>
                                <w:pStyle w:val="NormalWeb"/>
                                <w:spacing w:after="200"/>
                                <w:rPr>
                                  <w:sz w:val="22"/>
                                </w:rPr>
                              </w:pPr>
                            </w:p>
                          </w:txbxContent>
                        </wps:txbx>
                        <wps:bodyPr rot="0" vert="horz" wrap="square" lIns="74295" tIns="8890" rIns="74295" bIns="8890" anchor="t" anchorCtr="0" upright="1">
                          <a:noAutofit/>
                        </wps:bodyPr>
                      </wps:wsp>
                      <wps:wsp>
                        <wps:cNvPr id="3407" name="Text Box 190"/>
                        <wps:cNvSpPr txBox="1">
                          <a:spLocks noChangeArrowheads="1"/>
                        </wps:cNvSpPr>
                        <wps:spPr bwMode="auto">
                          <a:xfrm>
                            <a:off x="3537914" y="894310"/>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Certification</w:t>
                              </w:r>
                            </w:p>
                          </w:txbxContent>
                        </wps:txbx>
                        <wps:bodyPr rot="0" vert="horz" wrap="square" lIns="74295" tIns="8890" rIns="74295" bIns="8890" anchor="ctr" anchorCtr="0" upright="1">
                          <a:noAutofit/>
                        </wps:bodyPr>
                      </wps:wsp>
                      <wps:wsp>
                        <wps:cNvPr id="3408" name="Text Box 209"/>
                        <wps:cNvSpPr txBox="1">
                          <a:spLocks noChangeArrowheads="1"/>
                        </wps:cNvSpPr>
                        <wps:spPr bwMode="auto">
                          <a:xfrm>
                            <a:off x="4706919" y="753109"/>
                            <a:ext cx="9217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0x00_43F0_0000</w:t>
                              </w:r>
                            </w:p>
                          </w:txbxContent>
                        </wps:txbx>
                        <wps:bodyPr rot="0" vert="horz" wrap="square" lIns="74295" tIns="8890" rIns="74295" bIns="8890" anchor="t" anchorCtr="0" upright="1">
                          <a:noAutofit/>
                        </wps:bodyPr>
                      </wps:wsp>
                      <wps:wsp>
                        <wps:cNvPr id="3409" name="カギ線コネクタ 1111"/>
                        <wps:cNvCnPr>
                          <a:cxnSpLocks noChangeShapeType="1"/>
                        </wps:cNvCnPr>
                        <wps:spPr bwMode="auto">
                          <a:xfrm flipH="1" flipV="1">
                            <a:off x="4745619" y="2200326"/>
                            <a:ext cx="1106504" cy="4959258"/>
                          </a:xfrm>
                          <a:prstGeom prst="bentConnector3">
                            <a:avLst>
                              <a:gd name="adj1" fmla="val -20657"/>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410" name="Text Box 209"/>
                        <wps:cNvSpPr txBox="1">
                          <a:spLocks noChangeArrowheads="1"/>
                        </wps:cNvSpPr>
                        <wps:spPr bwMode="auto">
                          <a:xfrm>
                            <a:off x="4708919" y="1203714"/>
                            <a:ext cx="9217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0x00_47E0_0000</w:t>
                              </w:r>
                            </w:p>
                          </w:txbxContent>
                        </wps:txbx>
                        <wps:bodyPr rot="0" vert="horz" wrap="square" lIns="74295" tIns="8890" rIns="74295" bIns="8890" anchor="t" anchorCtr="0" upright="1">
                          <a:noAutofit/>
                        </wps:bodyPr>
                      </wps:wsp>
                      <wps:wsp>
                        <wps:cNvPr id="3411" name="Text Box 190"/>
                        <wps:cNvSpPr txBox="1">
                          <a:spLocks noChangeArrowheads="1"/>
                        </wps:cNvSpPr>
                        <wps:spPr bwMode="auto">
                          <a:xfrm>
                            <a:off x="911404" y="5136460"/>
                            <a:ext cx="1150205" cy="647108"/>
                          </a:xfrm>
                          <a:prstGeom prst="rect">
                            <a:avLst/>
                          </a:prstGeom>
                          <a:solidFill>
                            <a:srgbClr val="FFFFFF"/>
                          </a:solidFill>
                          <a:ln w="9525">
                            <a:solidFill>
                              <a:srgbClr val="000000"/>
                            </a:solidFill>
                            <a:miter lim="800000"/>
                            <a:headEnd/>
                            <a:tailEnd/>
                          </a:ln>
                        </wps:spPr>
                        <wps:txbx>
                          <w:txbxContent>
                            <w:p w:rsidR="00317015" w:rsidRDefault="00317015" w:rsidP="00E7600A">
                              <w:pPr>
                                <w:jc w:val="center"/>
                                <w:rPr>
                                  <w:sz w:val="16"/>
                                  <w:szCs w:val="16"/>
                                </w:rPr>
                              </w:pPr>
                              <w:r>
                                <w:rPr>
                                  <w:sz w:val="16"/>
                                  <w:szCs w:val="16"/>
                                </w:rPr>
                                <w:t>SDRAM 2GB</w:t>
                              </w:r>
                            </w:p>
                          </w:txbxContent>
                        </wps:txbx>
                        <wps:bodyPr rot="0" vert="horz" wrap="square" lIns="74295" tIns="8890" rIns="74295" bIns="8890" anchor="t" anchorCtr="0" upright="1">
                          <a:noAutofit/>
                        </wps:bodyPr>
                      </wps:wsp>
                      <wps:wsp>
                        <wps:cNvPr id="3412" name="Text Box 190"/>
                        <wps:cNvSpPr txBox="1">
                          <a:spLocks noChangeArrowheads="1"/>
                        </wps:cNvSpPr>
                        <wps:spPr bwMode="auto">
                          <a:xfrm>
                            <a:off x="910404" y="3279438"/>
                            <a:ext cx="1150205" cy="618507"/>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E7600A">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3413" name="Text Box 190"/>
                        <wps:cNvSpPr txBox="1">
                          <a:spLocks noChangeArrowheads="1"/>
                        </wps:cNvSpPr>
                        <wps:spPr bwMode="auto">
                          <a:xfrm>
                            <a:off x="3535614" y="634507"/>
                            <a:ext cx="1207705" cy="138402"/>
                          </a:xfrm>
                          <a:prstGeom prst="rect">
                            <a:avLst/>
                          </a:prstGeom>
                          <a:pattFill prst="pct50">
                            <a:fgClr>
                              <a:schemeClr val="tx1">
                                <a:lumMod val="100000"/>
                                <a:lumOff val="0"/>
                              </a:schemeClr>
                            </a:fgClr>
                            <a:bgClr>
                              <a:schemeClr val="bg1">
                                <a:lumMod val="100000"/>
                                <a:lumOff val="0"/>
                              </a:schemeClr>
                            </a:bgClr>
                          </a:pattFill>
                          <a:ln w="9525">
                            <a:solidFill>
                              <a:srgbClr val="000000"/>
                            </a:solidFill>
                            <a:miter lim="800000"/>
                            <a:headEnd/>
                            <a:tailEnd/>
                          </a:ln>
                        </wps:spPr>
                        <wps:txbx>
                          <w:txbxContent>
                            <w:p w:rsidR="00317015" w:rsidRPr="0091061F" w:rsidRDefault="00317015" w:rsidP="00E7600A">
                              <w:pPr>
                                <w:pStyle w:val="NormalWeb"/>
                                <w:spacing w:line="200" w:lineRule="exact"/>
                                <w:jc w:val="center"/>
                                <w:rPr>
                                  <w:sz w:val="16"/>
                                  <w:szCs w:val="16"/>
                                </w:rPr>
                              </w:pPr>
                              <w:r>
                                <w:rPr>
                                  <w:sz w:val="16"/>
                                  <w:szCs w:val="16"/>
                                </w:rPr>
                                <w:t>Option</w:t>
                              </w:r>
                            </w:p>
                          </w:txbxContent>
                        </wps:txbx>
                        <wps:bodyPr rot="0" vert="horz" wrap="square" lIns="74295" tIns="0" rIns="74295" bIns="0" anchor="ctr" anchorCtr="0" upright="1">
                          <a:noAutofit/>
                        </wps:bodyPr>
                      </wps:wsp>
                      <wps:wsp>
                        <wps:cNvPr id="3414" name="直線矢印コネクタ 2162"/>
                        <wps:cNvCnPr>
                          <a:cxnSpLocks noChangeShapeType="1"/>
                        </wps:cNvCnPr>
                        <wps:spPr bwMode="auto">
                          <a:xfrm>
                            <a:off x="2432810" y="5821468"/>
                            <a:ext cx="0" cy="287703"/>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15" name="直線矢印コネクタ 2163"/>
                        <wps:cNvCnPr>
                          <a:cxnSpLocks noChangeShapeType="1"/>
                        </wps:cNvCnPr>
                        <wps:spPr bwMode="auto">
                          <a:xfrm flipH="1">
                            <a:off x="2319409" y="6109171"/>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16" name="直線矢印コネクタ 2164"/>
                        <wps:cNvCnPr>
                          <a:cxnSpLocks noChangeShapeType="1"/>
                        </wps:cNvCnPr>
                        <wps:spPr bwMode="auto">
                          <a:xfrm flipH="1">
                            <a:off x="2309209" y="5815168"/>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417" name="グループ化 2165"/>
                        <wpg:cNvGrpSpPr>
                          <a:grpSpLocks/>
                        </wpg:cNvGrpSpPr>
                        <wpg:grpSpPr bwMode="auto">
                          <a:xfrm>
                            <a:off x="2031508" y="5735167"/>
                            <a:ext cx="408302" cy="421005"/>
                            <a:chOff x="0" y="0"/>
                            <a:chExt cx="409660" cy="421048"/>
                          </a:xfrm>
                        </wpg:grpSpPr>
                        <wps:wsp>
                          <wps:cNvPr id="3418" name="Text Box 223"/>
                          <wps:cNvSpPr txBox="1">
                            <a:spLocks noChangeArrowheads="1"/>
                          </wps:cNvSpPr>
                          <wps:spPr bwMode="auto">
                            <a:xfrm rot="5400000">
                              <a:off x="19314" y="-18134"/>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line="260" w:lineRule="exact"/>
                                  <w:jc w:val="center"/>
                                </w:pPr>
                                <w:r>
                                  <w:rPr>
                                    <w:sz w:val="16"/>
                                    <w:szCs w:val="16"/>
                                  </w:rPr>
                                  <w:t>Secure</w:t>
                                </w:r>
                              </w:p>
                            </w:txbxContent>
                          </wps:txbx>
                          <wps:bodyPr rot="0" vert="horz" wrap="square" lIns="74295" tIns="8890" rIns="74295" bIns="8890" anchor="t" anchorCtr="0" upright="1">
                            <a:noAutofit/>
                          </wps:bodyPr>
                        </wps:wsp>
                        <wps:wsp>
                          <wps:cNvPr id="3419" name="Text Box 223"/>
                          <wps:cNvSpPr txBox="1">
                            <a:spLocks noChangeArrowheads="1"/>
                          </wps:cNvSpPr>
                          <wps:spPr bwMode="auto">
                            <a:xfrm rot="5400000">
                              <a:off x="49177" y="61746"/>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line="260" w:lineRule="exact"/>
                                  <w:jc w:val="center"/>
                                </w:pPr>
                                <w:r>
                                  <w:rPr>
                                    <w:sz w:val="16"/>
                                    <w:szCs w:val="16"/>
                                  </w:rPr>
                                  <w:t>Region</w:t>
                                </w:r>
                              </w:p>
                            </w:txbxContent>
                          </wps:txbx>
                          <wps:bodyPr rot="0" vert="horz" wrap="square" lIns="74295" tIns="8890" rIns="74295" bIns="8890" anchor="t" anchorCtr="0" upright="1">
                            <a:noAutofit/>
                          </wps:bodyPr>
                        </wps:wsp>
                      </wpg:wgp>
                    </wpc:wpc>
                  </a:graphicData>
                </a:graphic>
              </wp:inline>
            </w:drawing>
          </mc:Choice>
          <mc:Fallback>
            <w:pict>
              <v:group w14:anchorId="6F079448" id="_x0000_s1239" editas="canvas" style="width:485.75pt;height:609.7pt;mso-position-horizontal-relative:char;mso-position-vertical-relative:line" coordsize="61690,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">
                <v:shape id="_x0000_s1240" type="#_x0000_t75" style="position:absolute;width:61690;height:77431;visibility:visible;mso-wrap-style:square">
                  <v:fill o:detectmouseclick="t"/>
                  <v:path o:connecttype="none"/>
                </v:shape>
                <v:shape id="Text Box 190" o:spid="_x0000_s1241" type="#_x0000_t202" style="position:absolute;left:35367;top:11926;width:12078;height:41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ak8QA&#10;AADdAAAADwAAAGRycy9kb3ducmV2LnhtbERPy2rCQBTdF/yH4Qru6kSFVtKM4gPBFooYC3V5ydw8&#10;auZOyIxJ/PvOotDl4byT9WBq0VHrKssKZtMIBHFmdcWFgq/L4XkJwnlkjbVlUvAgB+vV6CnBWNue&#10;z9SlvhAhhF2MCkrvm1hKl5Vk0E1tQxy43LYGfYBtIXWLfQg3tZxH0Ys0WHFoKLGhXUnZLb0bBfZ0&#10;pZ/P98c+3V67V/Nx6C/590apyXjYvIHwNPh/8Z/7qBUs5rMwN7wJT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0mpPEAAAA3QAAAA8AAAAAAAAAAAAAAAAAmAIAAGRycy9k&#10;b3ducmV2LnhtbFBLBQYAAAAABAAEAPUAAACJAwAAAAA=&#10;" fillcolor="#b8cce4 [1300]" strokecolor="black [3213]">
                  <v:textbox inset="5.85pt,.7pt,5.85pt,.7pt">
                    <w:txbxContent>
                      <w:p w:rsidR="00317015" w:rsidRDefault="00317015" w:rsidP="00E7600A">
                        <w:pPr>
                          <w:pStyle w:val="NormalWeb"/>
                          <w:spacing w:line="200" w:lineRule="exact"/>
                          <w:rPr>
                            <w:sz w:val="18"/>
                          </w:rPr>
                        </w:pPr>
                      </w:p>
                    </w:txbxContent>
                  </v:textbox>
                </v:shape>
                <v:shape id="Text Box 190" o:spid="_x0000_s1242" type="#_x0000_t202" style="position:absolute;left:9120;top:5626;width:11502;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0scA&#10;AADdAAAADwAAAGRycy9kb3ducmV2LnhtbESPQWvCQBSE74X+h+UJvZS6SQpSo6sUwRJPRS0Fb4/s&#10;Mwlm34bdTUz767sFweMwM98wy/VoWjGQ841lBek0AUFcWt1wpeDruH15A+EDssbWMin4IQ/r1ePD&#10;EnNtr7yn4RAqESHsc1RQh9DlUvqyJoN+ajvi6J2tMxiidJXUDq8RblqZJclMGmw4LtTY0aam8nLo&#10;jYLLri9N/31yxWd//Nj9zrR8TuZKPU3G9wWIQGO4h2/tQit4zdI5/L+JT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xPtLHAAAA3QAAAA8AAAAAAAAAAAAAAAAAmAIAAGRy&#10;cy9kb3ducmV2LnhtbFBLBQYAAAAABAAEAPUAAACMAwAAAAA=&#10;">
                  <v:textbox inset="5.85pt,.7pt,5.85pt,.7pt">
                    <w:txbxContent>
                      <w:p w:rsidR="00317015" w:rsidRDefault="00317015" w:rsidP="00E7600A">
                        <w:pPr>
                          <w:spacing w:after="0" w:line="200" w:lineRule="exact"/>
                          <w:jc w:val="center"/>
                          <w:rPr>
                            <w:sz w:val="16"/>
                            <w:szCs w:val="16"/>
                          </w:rPr>
                        </w:pPr>
                        <w:r>
                          <w:rPr>
                            <w:sz w:val="16"/>
                            <w:szCs w:val="16"/>
                          </w:rPr>
                          <w:t>BSC</w:t>
                        </w:r>
                      </w:p>
                    </w:txbxContent>
                  </v:textbox>
                </v:shape>
                <v:shape id="Text Box 209" o:spid="_x0000_s1243" type="#_x0000_t202" style="position:absolute;left:5800;top:4041;width:412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NiMMA&#10;AADdAAAADwAAAGRycy9kb3ducmV2LnhtbERPy4rCMBTdD/gP4QruNJ3KFKlGqcI8cOMTmeWd5k5b&#10;bG5Kk9Hq15uFMMvDec8WnanFhVpXWVbwOopAEOdWV1woOB7ehxMQziNrrC2Tghs5WMx7LzNMtb3y&#10;ji57X4gQwi5FBaX3TSqly0sy6Ea2IQ7cr20N+gDbQuoWryHc1DKOokQarDg0lNjQqqT8vP8zCu6V&#10;yz63m6X/Wb59f0TbdeJOWaLUoN9lUxCeOv8vfrq/tIJxHIf94U14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DNiMMAAADdAAAADwAAAAAAAAAAAAAAAACYAgAAZHJzL2Rv&#10;d25yZXYueG1sUEsFBgAAAAAEAAQA9QAAAIgDA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w:t>
                        </w:r>
                      </w:p>
                    </w:txbxContent>
                  </v:textbox>
                </v:shape>
                <v:shape id="Text Box 223" o:spid="_x0000_s1244" type="#_x0000_t202" style="position:absolute;left:19962;top:2725;width:14817;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oE8cA&#10;AADdAAAADwAAAGRycy9kb3ducmV2LnhtbESPQWvCQBSE7wX/w/KE3nRjxCCpq8RCVXqp2lI8PrPP&#10;JJh9G7Jbjf31XUHocZiZb5jZojO1uFDrKssKRsMIBHFudcWFgq/Pt8EUhPPIGmvLpOBGDhbz3tMM&#10;U22vvKPL3hciQNilqKD0vkmldHlJBt3QNsTBO9nWoA+yLaRu8RrgppZxFCXSYMVhocSGXkvKz/sf&#10;o+C3ctl6+7H0x+XksIq274n7zhKlnvtd9gLCU+f/w4/2RisYx/EI7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aBPHAAAA3QAAAA8AAAAAAAAAAAAAAAAAmAIAAGRy&#10;cy9kb3ducmV2LnhtbFBLBQYAAAAABAAEAPUAAACMAwAAAAA=&#10;" filled="f" stroked="f">
                  <v:textbox inset="5.85pt,.7pt,5.85pt,.7pt">
                    <w:txbxContent>
                      <w:p w:rsidR="00317015" w:rsidRDefault="00317015" w:rsidP="00E7600A">
                        <w:pPr>
                          <w:spacing w:after="0" w:line="260" w:lineRule="exact"/>
                          <w:jc w:val="center"/>
                          <w:rPr>
                            <w:szCs w:val="16"/>
                          </w:rPr>
                        </w:pPr>
                        <w:r>
                          <w:rPr>
                            <w:szCs w:val="16"/>
                          </w:rPr>
                          <w:t>Physical Address</w:t>
                        </w:r>
                      </w:p>
                    </w:txbxContent>
                  </v:textbox>
                </v:shape>
                <v:shape id="Text Box 190" o:spid="_x0000_s1245" type="#_x0000_t202" style="position:absolute;left:9118;top:8614;width:1150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mHscA&#10;AADdAAAADwAAAGRycy9kb3ducmV2LnhtbESPQWvCQBSE70L/w/IKXqRuTEHa1DWUgqKnoimF3h7Z&#10;1ySYfRt2Nyb667sFweMwM98wq3w0rTiT841lBYt5AoK4tLrhSsFXsXl6AeEDssbWMim4kId8/TBZ&#10;YabtwAc6H0MlIoR9hgrqELpMSl/WZNDPbUccvV/rDIYoXSW1wyHCTSvTJFlKgw3HhRo7+qipPB17&#10;o+C070vTf/+43WdfbPfXpZaz5FWp6eP4/gYi0Bju4Vt7pxU8p2kK/2/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5Zh7HAAAA3QAAAA8AAAAAAAAAAAAAAAAAmAIAAGRy&#10;cy9kb3ducmV2LnhtbFBLBQYAAAAABAAEAPUAAACMAwAAAAA=&#10;">
                  <v:textbox inset="5.85pt,.7pt,5.85pt,.7pt">
                    <w:txbxContent>
                      <w:p w:rsidR="00317015" w:rsidRDefault="00317015" w:rsidP="00E7600A">
                        <w:pPr>
                          <w:spacing w:after="0" w:line="200" w:lineRule="exact"/>
                          <w:jc w:val="center"/>
                          <w:rPr>
                            <w:sz w:val="16"/>
                            <w:szCs w:val="16"/>
                          </w:rPr>
                        </w:pPr>
                        <w:r>
                          <w:rPr>
                            <w:sz w:val="16"/>
                            <w:szCs w:val="16"/>
                          </w:rPr>
                          <w:t>Reserved</w:t>
                        </w:r>
                      </w:p>
                    </w:txbxContent>
                  </v:textbox>
                </v:shape>
                <v:shape id="Text Box 190" o:spid="_x0000_s1246" type="#_x0000_t202" style="position:absolute;left:9119;top:10351;width:1149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XDhcYA&#10;AADdAAAADwAAAGRycy9kb3ducmV2LnhtbESPQWvCQBSE7wX/w/IKXkrdNIK0MatIQdFTqYrg7ZF9&#10;TUKyb8PuRqO/3i0Uehxm5hsmXw6mFRdyvras4G2SgCAurK65VHA8rF/fQfiArLG1TApu5GG5GD3l&#10;mGl75W+67EMpIoR9hgqqELpMSl9UZNBPbEccvR/rDIYoXSm1w2uEm1amSTKTBmuOCxV29FlR0ex7&#10;o6DZ9YXpT2e3/eoPm919puVL8qHU+HlYzUEEGsJ/+K+91QqmaTqF3zfxCc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XDhcYAAADdAAAADwAAAAAAAAAAAAAAAACYAgAAZHJz&#10;L2Rvd25yZXYueG1sUEsFBgAAAAAEAAQA9QAAAIsDAAAAAA==&#10;">
                  <v:textbox inset="5.85pt,.7pt,5.85pt,.7pt">
                    <w:txbxContent>
                      <w:p w:rsidR="00317015" w:rsidRDefault="00317015" w:rsidP="00E7600A">
                        <w:pPr>
                          <w:pStyle w:val="NormalWeb"/>
                          <w:spacing w:line="200" w:lineRule="exact"/>
                          <w:jc w:val="center"/>
                        </w:pPr>
                        <w:r>
                          <w:rPr>
                            <w:sz w:val="16"/>
                            <w:szCs w:val="16"/>
                          </w:rPr>
                          <w:t>PCI-</w:t>
                        </w:r>
                        <w:proofErr w:type="spellStart"/>
                        <w:r>
                          <w:rPr>
                            <w:sz w:val="16"/>
                            <w:szCs w:val="16"/>
                          </w:rPr>
                          <w:t>exp</w:t>
                        </w:r>
                        <w:proofErr w:type="spellEnd"/>
                      </w:p>
                    </w:txbxContent>
                  </v:textbox>
                </v:shape>
                <v:shape id="Text Box 209" o:spid="_x0000_s1247" type="#_x0000_t202" style="position:absolute;left:517;top:7412;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vLi8gA&#10;AADdAAAADwAAAGRycy9kb3ducmV2LnhtbESPT2vCQBTE74LfYXmF3nTTVENJXSUKtuLFPy2lx2f2&#10;mQSzb0N2q2k/fVcQPA4z8xtmMutMLc7UusqygqdhBII4t7riQsHnx3LwAsJ5ZI21ZVLwSw5m035v&#10;gqm2F97Ree8LESDsUlRQet+kUrq8JINuaBvi4B1ta9AH2RZSt3gJcFPLOIoSabDisFBiQ4uS8tP+&#10;xyj4q1z2vt3M/WE+/n6LtuvEfWWJUo8PXfYKwlPn7+Fbe6UVPMfxCK5vwhOQ0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8uLyAAAAN0AAAAPAAAAAAAAAAAAAAAAAJgCAABk&#10;cnMvZG93bnJldi54bWxQSwUGAAAAAAQABAD1AAAAjQ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0x00_2000_0000</w:t>
                        </w:r>
                      </w:p>
                    </w:txbxContent>
                  </v:textbox>
                </v:shape>
                <v:shape id="Text Box 209" o:spid="_x0000_s1248" type="#_x0000_t202" style="position:absolute;left:618;top:9063;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duEMgA&#10;AADdAAAADwAAAGRycy9kb3ducmV2LnhtbESPT2vCQBTE70K/w/IKvdVNUwwlukos+IdetFGkx9fs&#10;axKafRuyq8Z+elcoeBxm5jfMZNabRpyoc7VlBS/DCARxYXXNpYL9bvH8BsJ5ZI2NZVJwIQez6cNg&#10;gqm2Z/6kU+5LESDsUlRQed+mUrqiIoNuaFvi4P3YzqAPsiul7vAc4KaRcRQl0mDNYaHClt4rKn7z&#10;o1HwV7tstd3M/fd89LWMth+JO2SJUk+PfTYG4an39/B/e60VvMbxCG5vwhOQ0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124QyAAAAN0AAAAPAAAAAAAAAAAAAAAAAJgCAABk&#10;cnMvZG93bnJldi54bWxQSwUGAAAAAAQABAD1AAAAjQ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0x00_3000_0000</w:t>
                        </w:r>
                      </w:p>
                    </w:txbxContent>
                  </v:textbox>
                </v:shape>
                <v:shape id="Text Box 190" o:spid="_x0000_s1249" type="#_x0000_t202" style="position:absolute;left:9119;top:12085;width:11493;height: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gHcYA&#10;AADdAAAADwAAAGRycy9kb3ducmV2LnhtbESPQWvCQBSE7wX/w/IEL0U3TSFodBURKnoqVRG8PbLP&#10;JJh9G3Y3mvbXdwsFj8PMfMMsVr1pxJ2cry0reJskIIgLq2suFZyOH+MpCB+QNTaWScE3eVgtBy8L&#10;zLV98BfdD6EUEcI+RwVVCG0upS8qMugntiWO3tU6gyFKV0rt8BHhppFpkmTSYM1xocKWNhUVt0Nn&#10;FNz2XWG688XtPrvjdv+TafmazJQaDfv1HESgPjzD/+2dVvCephn8vY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0JgHcYAAADdAAAADwAAAAAAAAAAAAAAAACYAgAAZHJz&#10;L2Rvd25yZXYueG1sUEsFBgAAAAAEAAQA9QAAAIsDAAAAAA==&#10;">
                  <v:textbox inset="5.85pt,.7pt,5.85pt,.7pt">
                    <w:txbxContent>
                      <w:p w:rsidR="00317015" w:rsidRDefault="00317015" w:rsidP="00E7600A">
                        <w:pPr>
                          <w:jc w:val="center"/>
                          <w:rPr>
                            <w:sz w:val="16"/>
                            <w:szCs w:val="16"/>
                          </w:rPr>
                        </w:pPr>
                        <w:r>
                          <w:rPr>
                            <w:sz w:val="16"/>
                            <w:szCs w:val="16"/>
                          </w:rPr>
                          <w:t>SDRAM 2GB</w:t>
                        </w:r>
                      </w:p>
                    </w:txbxContent>
                  </v:textbox>
                </v:shape>
                <v:shape id="Text Box 190" o:spid="_x0000_s1250" type="#_x0000_t202" style="position:absolute;left:9114;top:18424;width:1150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FhscA&#10;AADdAAAADwAAAGRycy9kb3ducmV2LnhtbESPT2vCQBTE74LfYXmCl1I3pqA2uooUKnoS/1Do7ZF9&#10;JsHs27C70bSfvisUPA4z8xtmsepMLW7kfGVZwXiUgCDOra64UHA+fb7OQPiArLG2TAp+yMNq2e8t&#10;MNP2zge6HUMhIoR9hgrKEJpMSp+XZNCPbEMcvYt1BkOUrpDa4T3CTS3TJJlIgxXHhRIb+igpvx5b&#10;o+C6a3PTfn277b49bXa/Ey1fknelhoNuPQcRqAvP8H97qxW8pekUHm/i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OxYbHAAAA3QAAAA8AAAAAAAAAAAAAAAAAmAIAAGRy&#10;cy9kb3ducmV2LnhtbFBLBQYAAAAABAAEAPUAAACMAwAAAAA=&#10;">
                  <v:textbox inset="5.85pt,.7pt,5.85pt,.7pt">
                    <w:txbxContent>
                      <w:p w:rsidR="00317015" w:rsidRDefault="00317015" w:rsidP="00E7600A">
                        <w:pPr>
                          <w:spacing w:after="0" w:line="200" w:lineRule="exact"/>
                          <w:jc w:val="center"/>
                          <w:rPr>
                            <w:sz w:val="16"/>
                            <w:szCs w:val="16"/>
                          </w:rPr>
                        </w:pPr>
                        <w:r>
                          <w:rPr>
                            <w:sz w:val="16"/>
                            <w:szCs w:val="16"/>
                          </w:rPr>
                          <w:t>Reserved</w:t>
                        </w:r>
                      </w:p>
                    </w:txbxContent>
                  </v:textbox>
                </v:shape>
                <v:shape id="Text Box 209" o:spid="_x0000_s1251" type="#_x0000_t202" style="position:absolute;left:565;top:10919;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BjsMA&#10;AADdAAAADwAAAGRycy9kb3ducmV2LnhtbERPy4rCMBTdD/gP4QruNJ3KFKlGqcI8cOMTmeWd5k5b&#10;bG5Kk9Hq15uFMMvDec8WnanFhVpXWVbwOopAEOdWV1woOB7ehxMQziNrrC2Tghs5WMx7LzNMtb3y&#10;ji57X4gQwi5FBaX3TSqly0sy6Ea2IQ7cr20N+gDbQuoWryHc1DKOokQarDg0lNjQqqT8vP8zCu6V&#10;yz63m6X/Wb59f0TbdeJOWaLUoN9lUxCeOv8vfrq/tIJxHIe54U14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bBjsMAAADdAAAADwAAAAAAAAAAAAAAAACYAgAAZHJzL2Rv&#10;d25yZXYueG1sUEsFBgAAAAAEAAQA9QAAAIgDA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0x00_4000_0000</w:t>
                        </w:r>
                      </w:p>
                    </w:txbxContent>
                  </v:textbox>
                </v:shape>
                <v:shape id="Text Box 209" o:spid="_x0000_s1252" type="#_x0000_t202" style="position:absolute;left:517;top:1711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kFcgA&#10;AADdAAAADwAAAGRycy9kb3ducmV2LnhtbESPT2vCQBTE7wW/w/IEb3VjpMGmrhIFa+nFPy2lx2f2&#10;mQSzb0N2q2k/vVsQPA4z8xtmOu9MLc7UusqygtEwAkGcW11xoeDzY/U4AeE8ssbaMin4JQfzWe9h&#10;iqm2F97Ree8LESDsUlRQet+kUrq8JINuaBvi4B1ta9AH2RZSt3gJcFPLOIoSabDisFBiQ8uS8tP+&#10;xyj4q1y23m4W/rB4+n6Ntu+J+8oSpQb9LnsB4anz9/Ct/aYVjOP4Gf7fhCc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mmQVyAAAAN0AAAAPAAAAAAAAAAAAAAAAAJgCAABk&#10;cnMvZG93bnJldi54bWxQSwUGAAAAAAQABAD1AAAAjQ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0x00_C000_0000</w:t>
                        </w:r>
                      </w:p>
                    </w:txbxContent>
                  </v:textbox>
                </v:shape>
                <v:shape id="Text Box 190" o:spid="_x0000_s1253" type="#_x0000_t202" style="position:absolute;left:9114;top:20061;width:1150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7LL8QA&#10;AADdAAAADwAAAGRycy9kb3ducmV2LnhtbERPz2vCMBS+D/Y/hCd4GTadBdFqlDHYsCeZHQNvj+bZ&#10;FpuXkqRa99cvB2HHj+/3ZjeaTlzJ+daygtckBUFcWd1yreC7/JgtQfiArLGzTAru5GG3fX7aYK7t&#10;jb/oegy1iCHsc1TQhNDnUvqqIYM+sT1x5M7WGQwRulpqh7cYbjo5T9OFNNhybGiwp/eGqstxMAou&#10;xVCZ4efk9oeh/Cx+F1q+pCulppPxbQ0i0Bj+xQ/3XivI5lncH9/EJ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y/EAAAA3QAAAA8AAAAAAAAAAAAAAAAAmAIAAGRycy9k&#10;b3ducmV2LnhtbFBLBQYAAAAABAAEAPUAAACJAwAAAAA=&#10;">
                  <v:textbox inset="5.85pt,.7pt,5.85pt,.7pt">
                    <w:txbxContent>
                      <w:p w:rsidR="00317015" w:rsidRDefault="00317015" w:rsidP="00E7600A">
                        <w:pPr>
                          <w:spacing w:after="0" w:line="200" w:lineRule="exact"/>
                          <w:jc w:val="center"/>
                          <w:rPr>
                            <w:sz w:val="16"/>
                            <w:szCs w:val="16"/>
                          </w:rPr>
                        </w:pPr>
                        <w:r>
                          <w:rPr>
                            <w:sz w:val="16"/>
                            <w:szCs w:val="16"/>
                          </w:rPr>
                          <w:t>IO area</w:t>
                        </w:r>
                      </w:p>
                    </w:txbxContent>
                  </v:textbox>
                </v:shape>
                <v:shape id="Text Box 209" o:spid="_x0000_s1254" type="#_x0000_t202" style="position:absolute;left:517;top:18834;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zscA&#10;AADdAAAADwAAAGRycy9kb3ducmV2LnhtbESPT2vCQBTE7wW/w/IEb3WjYpDoKlHQFi/1TykeX7Ov&#10;STD7NmRXjX76rlDocZiZ3zCzRWsqcaXGlZYVDPoRCOLM6pJzBZ/H9esEhPPIGivLpOBODhbzzssM&#10;E21vvKfrweciQNglqKDwvk6kdFlBBl3f1sTB+7GNQR9kk0vd4C3ATSWHURRLgyWHhQJrWhWUnQ8X&#10;o+BRuvRt97H038vxaRPttrH7SmOlet02nYLw1Pr/8F/7XSsYDUcDeL4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1/s7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0x00_E000_0000</w:t>
                        </w:r>
                      </w:p>
                    </w:txbxContent>
                  </v:textbox>
                </v:shape>
                <v:shape id="Text Box 209" o:spid="_x0000_s1255" type="#_x0000_t202" style="position:absolute;left:517;top:2100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yS8cA&#10;AADdAAAADwAAAGRycy9kb3ducmV2LnhtbESPQWvCQBSE74L/YXlCb7rRtkGiq8RCtfSi1VI8PrPP&#10;JJh9G7KrRn+9Wyj0OMzMN8x03ppKXKhxpWUFw0EEgjizuuRcwffuvT8G4TyyxsoyKbiRg/ms25li&#10;ou2Vv+iy9bkIEHYJKii8rxMpXVaQQTewNXHwjrYx6INscqkbvAa4qeQoimJpsOSwUGBNbwVlp+3Z&#10;KLiXLl1t1gt/WLzul9HmM3Y/aazUU69NJyA8tf4//Nf+0AqeR/EL/L4JT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xckv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0x01_0000_0000</w:t>
                        </w:r>
                      </w:p>
                    </w:txbxContent>
                  </v:textbox>
                </v:shape>
                <v:shape id="Text Box 190" o:spid="_x0000_s1256" type="#_x0000_t202" style="position:absolute;left:9114;top:22244;width:11502;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ll8cA&#10;AADdAAAADwAAAGRycy9kb3ducmV2LnhtbESPT2sCMRTE70K/Q3gFb5qtoi1boxRR/IMXtRR7e2xe&#10;N0s3L+smuuu3bwqCx2FmfsNMZq0txZVqXzhW8NJPQBBnThecK/g8LntvIHxA1lg6JgU38jCbPnUm&#10;mGrX8J6uh5CLCGGfogITQpVK6TNDFn3fVcTR+3G1xRBlnUtdYxPhtpSDJBlLiwXHBYMVzQ1lv4eL&#10;VbDaNN+L3fb1dDwZPZILu9Xh66xU97n9eAcRqA2P8L291gqGg/EI/t/EJ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FpZfHAAAA3QAAAA8AAAAAAAAAAAAAAAAAmAIAAGRy&#10;cy9kb3ducmV2LnhtbFBLBQYAAAAABAAEAPUAAACMAwAAAAA=&#10;" filled="f">
                  <v:textbox inset="5.85pt,.7pt,5.85pt,.7pt">
                    <w:txbxContent>
                      <w:p w:rsidR="00317015" w:rsidRDefault="00317015" w:rsidP="00E7600A">
                        <w:pPr>
                          <w:pStyle w:val="NormalWeb"/>
                          <w:spacing w:line="200" w:lineRule="exact"/>
                          <w:jc w:val="center"/>
                        </w:pPr>
                      </w:p>
                    </w:txbxContent>
                  </v:textbox>
                </v:shape>
                <v:group id="Group 239" o:spid="_x0000_s1257" style="position:absolute;left:7681;top:22953;width:2234;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lVllxgAAAN0A&#10;AAAPAAAAAAAAAAAAAAAAAKoCAABkcnMvZG93bnJldi54bWxQSwUGAAAAAAQABAD6AAAAnQMAAAAA&#10;">
                  <v:shape id="Text Box 240" o:spid="_x0000_s1258"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PsPMcA&#10;AADdAAAADwAAAGRycy9kb3ducmV2LnhtbESPT2vCQBTE74LfYXmCN92oNErqKrFQW3rxL9Lja/Y1&#10;CWbfhuyqaT99tyB4HGbmN8x82ZpKXKlxpWUFo2EEgjizuuRcwfHwOpiBcB5ZY2WZFPyQg+Wi25lj&#10;ou2Nd3Td+1wECLsEFRTe14mULivIoBvamjh437Yx6INscqkbvAW4qeQ4imJpsOSwUGBNLwVl5/3F&#10;KPgtXfq23az81+rpcx1tP2J3SmOl+r02fQbhqfWP8L39rhVMxvEU/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j7DzHAAAA3QAAAA8AAAAAAAAAAAAAAAAAmAIAAGRy&#10;cy9kb3ducmV2LnhtbFBLBQYAAAAABAAEAPUAAACMAwAAAAA=&#10;" filled="f" stroked="f">
                    <v:textbox inset="5.85pt,.7pt,5.85pt,.7pt">
                      <w:txbxContent>
                        <w:p w:rsidR="00317015" w:rsidRDefault="00317015" w:rsidP="00E7600A">
                          <w:pPr>
                            <w:jc w:val="center"/>
                            <w:rPr>
                              <w:rFonts w:ascii="MS Gothic" w:eastAsia="MS Gothic" w:hAnsi="MS Gothic"/>
                            </w:rPr>
                          </w:pPr>
                          <w:r>
                            <w:rPr>
                              <w:rFonts w:ascii="MS Gothic" w:eastAsia="MS Gothic" w:hAnsi="MS Gothic" w:hint="eastAsia"/>
                            </w:rPr>
                            <w:t>～</w:t>
                          </w:r>
                        </w:p>
                      </w:txbxContent>
                    </v:textbox>
                  </v:shape>
                  <v:shape id="Text Box 241" o:spid="_x0000_s1259"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4TsQA&#10;AADdAAAADwAAAGRycy9kb3ducmV2LnhtbERPy2rCQBTdC/7DcAV3OlFpKNFJiIU+6EarIi6vmWsS&#10;mrkTMlNN+/WdheDycN6rrDeNuFLnassKZtMIBHFhdc2lgsP+dfIMwnlkjY1lUvBLDrJ0OFhhou2N&#10;v+i686UIIewSVFB53yZSuqIig25qW+LAXWxn0AfYlVJ3eAvhppHzKIqlwZpDQ4UtvVRUfO9+jIK/&#10;2uXv283an9dPp7do+xm7Yx4rNR71+RKEp94/xHf3h1awmMdhbngTnoB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8eE7EAAAA3QAAAA8AAAAAAAAAAAAAAAAAmAIAAGRycy9k&#10;b3ducmV2LnhtbFBLBQYAAAAABAAEAPUAAACJAwAAAAA=&#10;" filled="f" stroked="f">
                    <v:textbox inset="5.85pt,.7pt,5.85pt,.7pt">
                      <w:txbxContent>
                        <w:p w:rsidR="00317015" w:rsidRDefault="00317015" w:rsidP="00E7600A">
                          <w:pPr>
                            <w:jc w:val="center"/>
                            <w:rPr>
                              <w:rFonts w:ascii="MS Gothic" w:eastAsia="MS Gothic" w:hAnsi="MS Gothic"/>
                            </w:rPr>
                          </w:pPr>
                          <w:r>
                            <w:rPr>
                              <w:rFonts w:ascii="MS Gothic" w:eastAsia="MS Gothic" w:hAnsi="MS Gothic" w:hint="eastAsia"/>
                            </w:rPr>
                            <w:t>～</w:t>
                          </w:r>
                        </w:p>
                      </w:txbxContent>
                    </v:textbox>
                  </v:shape>
                </v:group>
                <v:group id="Group 229" o:spid="_x0000_s1260" style="position:absolute;left:19164;top:23085;width:2718;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rNF8YAAADdAAAADwAAAGRycy9kb3ducmV2LnhtbESPT4vCMBTE7wv7HcJb&#10;8KZpFcWtRhHRZQ8i+AcWb4/m2Rabl9LEtn57Iwh7HGbmN8x82ZlSNFS7wrKCeBCBIE6tLjhTcD5t&#10;+1MQziNrLC2Tggc5WC4+P+aYaNvygZqjz0SAsEtQQe59lUjp0pwMuoGtiIN3tbVBH2SdSV1jG+Cm&#10;lMMomkiDBYeFHCta55Tejnej4KfFdjWKN83udl0/Lqfx/m8Xk1K9r241A+Gp8//hd/tXKxgNJ9/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s0XxgAAAN0A&#10;AAAPAAAAAAAAAAAAAAAAAKoCAABkcnMvZG93bnJldi54bWxQSwUGAAAAAAQABAD6AAAAnQMAAAAA&#10;">
                  <v:shape id="Text Box 230" o:spid="_x0000_s1261"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ilcQA&#10;AADdAAAADwAAAGRycy9kb3ducmV2LnhtbERPy2rCQBTdC/7DcIXudKKlUaKjxEJb6aa+EJfXzDUJ&#10;Zu6EzFSjX+8sCl0eznu2aE0lrtS40rKC4SACQZxZXXKuYL/76E9AOI+ssbJMCu7kYDHvdmaYaHvj&#10;DV23PhchhF2CCgrv60RKlxVk0A1sTRy4s20M+gCbXOoGbyHcVHIURbE0WHJoKLCm94Kyy/bXKHiU&#10;Lv1a/yz9afl2/IzW37E7pLFSL702nYLw1Pp/8Z97pRW8jsZhf3gTn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T4pXEAAAA3QAAAA8AAAAAAAAAAAAAAAAAmAIAAGRycy9k&#10;b3ducmV2LnhtbFBLBQYAAAAABAAEAPUAAACJAwAAAAA=&#10;" filled="f" stroked="f">
                    <v:textbox inset="5.85pt,.7pt,5.85pt,.7pt">
                      <w:txbxContent>
                        <w:p w:rsidR="00317015" w:rsidRDefault="00317015" w:rsidP="00E7600A">
                          <w:pPr>
                            <w:jc w:val="center"/>
                            <w:rPr>
                              <w:rFonts w:ascii="MS Gothic" w:eastAsia="MS Gothic" w:hAnsi="MS Gothic"/>
                            </w:rPr>
                          </w:pPr>
                          <w:r>
                            <w:rPr>
                              <w:rFonts w:ascii="MS Gothic" w:eastAsia="MS Gothic" w:hAnsi="MS Gothic" w:hint="eastAsia"/>
                            </w:rPr>
                            <w:t>～</w:t>
                          </w:r>
                        </w:p>
                      </w:txbxContent>
                    </v:textbox>
                  </v:shape>
                  <v:shape id="Text Box 231" o:spid="_x0000_s1262"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HDscA&#10;AADdAAAADwAAAGRycy9kb3ducmV2LnhtbESPQWvCQBSE70L/w/IEb7pRMZboKrFQK15qVUqPz+wz&#10;Cc2+DdlVU399t1DwOMzMN8x82ZpKXKlxpWUFw0EEgjizuuRcwfHw2n8G4TyyxsoyKfghB8vFU2eO&#10;ibY3/qDr3uciQNglqKDwvk6kdFlBBt3A1sTBO9vGoA+yyaVu8BbgppKjKIqlwZLDQoE1vRSUfe8v&#10;RsG9dOnb7n3lT6vJ1zrabWP3mcZK9bptOgPhqfWP8H97oxWMR9Mh/L0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fRw7HAAAA3QAAAA8AAAAAAAAAAAAAAAAAmAIAAGRy&#10;cy9kb3ducmV2LnhtbFBLBQYAAAAABAAEAPUAAACMAwAAAAA=&#10;" filled="f" stroked="f">
                    <v:textbox inset="5.85pt,.7pt,5.85pt,.7pt">
                      <w:txbxContent>
                        <w:p w:rsidR="00317015" w:rsidRDefault="00317015" w:rsidP="00E7600A">
                          <w:pPr>
                            <w:jc w:val="center"/>
                            <w:rPr>
                              <w:rFonts w:ascii="MS Gothic" w:eastAsia="MS Gothic" w:hAnsi="MS Gothic"/>
                            </w:rPr>
                          </w:pPr>
                          <w:r>
                            <w:rPr>
                              <w:rFonts w:ascii="MS Gothic" w:eastAsia="MS Gothic" w:hAnsi="MS Gothic" w:hint="eastAsia"/>
                            </w:rPr>
                            <w:t>～</w:t>
                          </w:r>
                        </w:p>
                      </w:txbxContent>
                    </v:textbox>
                  </v:shape>
                </v:group>
                <v:shape id="Text Box 209" o:spid="_x0000_s1263" type="#_x0000_t202" style="position:absolute;left:517;top:24961;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ZecgA&#10;AADdAAAADwAAAGRycy9kb3ducmV2LnhtbESPT2vCQBTE7wW/w/IEb3VjpLGkrhIFa+nFPy2lx2f2&#10;mQSzb0N2q2k/vVsQPA4z8xtmOu9MLc7UusqygtEwAkGcW11xoeDzY/X4DMJ5ZI21ZVLwSw7ms97D&#10;FFNtL7yj894XIkDYpaig9L5JpXR5SQbd0DbEwTva1qAPsi2kbvES4KaWcRQl0mDFYaHEhpYl5af9&#10;j1HwV7lsvd0s/GHx9P0abd8T95UlSg36XfYCwlPn7+Fb+00rGMeTGP7fhCc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jdl5yAAAAN0AAAAPAAAAAAAAAAAAAAAAAJgCAABk&#10;cnMvZG93bnJldi54bWxQSwUGAAAAAAQABAD1AAAAjQ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0x04_0000_0000</w:t>
                        </w:r>
                      </w:p>
                    </w:txbxContent>
                  </v:textbox>
                </v:shape>
                <v:shape id="Text Box 190" o:spid="_x0000_s1264" type="#_x0000_t202" style="position:absolute;left:9114;top:26203;width:11502;height:6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bsmMYA&#10;AADdAAAADwAAAGRycy9kb3ducmV2LnhtbESPQWvCQBSE74L/YXkFL1I3KmibuooIFj2JUQq9PbKv&#10;STD7NuxuNO2v7wqCx2FmvmEWq87U4krOV5YVjEcJCOLc6ooLBefT9vUNhA/IGmvLpOCXPKyW/d4C&#10;U21vfKRrFgoRIexTVFCG0KRS+rwkg35kG+Lo/VhnMETpCqkd3iLc1HKSJDNpsOK4UGJDm5LyS9Ya&#10;BZd9m5v269vtDu3pc/8303KYvCs1eOnWHyACdeEZfrR3WsF0Mp/C/U1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bsmMYAAADdAAAADwAAAAAAAAAAAAAAAACYAgAAZHJz&#10;L2Rvd25yZXYueG1sUEsFBgAAAAAEAAQA9QAAAIsDAAAAAA==&#10;">
                  <v:textbox inset="5.85pt,.7pt,5.85pt,.7pt">
                    <w:txbxContent>
                      <w:p w:rsidR="00317015" w:rsidRDefault="00317015" w:rsidP="00E7600A">
                        <w:pPr>
                          <w:jc w:val="center"/>
                          <w:rPr>
                            <w:sz w:val="24"/>
                            <w:szCs w:val="24"/>
                          </w:rPr>
                        </w:pPr>
                        <w:r>
                          <w:rPr>
                            <w:sz w:val="16"/>
                            <w:szCs w:val="16"/>
                          </w:rPr>
                          <w:t>SDRAM 2GB</w:t>
                        </w:r>
                      </w:p>
                    </w:txbxContent>
                  </v:textbox>
                </v:shape>
                <v:shape id="Text Box 209" o:spid="_x0000_s1265" type="#_x0000_t202" style="position:absolute;left:517;top:37414;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xaMQA&#10;AADdAAAADwAAAGRycy9kb3ducmV2LnhtbERPTWvCQBC9F/wPywi91Y2KQaKbEAVt6aVWRTyO2TEJ&#10;ZmdDdqtpf333UOjx8b6XWW8acafO1ZYVjEcRCOLC6ppLBcfD5mUOwnlkjY1lUvBNDrJ08LTERNsH&#10;f9J970sRQtglqKDyvk2kdEVFBt3ItsSBu9rOoA+wK6Xu8BHCTSMnURRLgzWHhgpbWldU3PZfRsFP&#10;7fLX3cfKX1az8zbavcfulMdKPQ/7fAHCU+//xX/uN61gOp2F/eFNeAI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HsWjEAAAA3QAAAA8AAAAAAAAAAAAAAAAAmAIAAGRycy9k&#10;b3ducmV2LnhtbFBLBQYAAAAABAAEAPUAAACJ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0x05_0000_0000</w:t>
                        </w:r>
                      </w:p>
                    </w:txbxContent>
                  </v:textbox>
                </v:shape>
                <v:shape id="Text Box 190" o:spid="_x0000_s1266" type="#_x0000_t202" style="position:absolute;left:48302;top:58265;width:10212;height:16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ZccA&#10;AADdAAAADwAAAGRycy9kb3ducmV2LnhtbESPQWvCQBSE74X+h+UVeim6saGiMatIoUVPUhXB2yP7&#10;TEKyb8PuRtP++q5Q6HGYmW+YfDWYVlzJ+dqygsk4AUFcWF1zqeB4+BjNQPiArLG1TAq+ycNq+fiQ&#10;Y6btjb/oug+liBD2GSqoQugyKX1RkUE/th1x9C7WGQxRulJqh7cIN618TZKpNFhzXKiwo/eKimbf&#10;GwXNti9Mfzq7za4/fG5/plq+JHOlnp+G9QJEoCH8h//aG60gTd9SuL+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Sv2XHAAAA3QAAAA8AAAAAAAAAAAAAAAAAmAIAAGRy&#10;cy9kb3ducmV2LnhtbFBLBQYAAAAABAAEAPUAAACMAwAAAAA=&#10;">
                  <v:textbox inset="5.85pt,.7pt,5.85pt,.7pt">
                    <w:txbxContent>
                      <w:p w:rsidR="00317015" w:rsidRDefault="00317015" w:rsidP="00E7600A">
                        <w:pPr>
                          <w:pStyle w:val="NormalWeb"/>
                          <w:spacing w:line="200" w:lineRule="exact"/>
                          <w:jc w:val="center"/>
                        </w:pPr>
                      </w:p>
                    </w:txbxContent>
                  </v:textbox>
                </v:shape>
                <v:shape id="Text Box 190" o:spid="_x0000_s1267" type="#_x0000_t202" style="position:absolute;left:9114;top:38979;width:11502;height:1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EpcQA&#10;AADdAAAADwAAAGRycy9kb3ducmV2LnhtbESPT2sCMRTE7wW/Q3iF3mq2tUpZjSKFQg891H/3181z&#10;s7h5WZK4Rj+9EQSPw8z8hpktkm1FTz40jhW8DQsQxJXTDdcKtpvv108QISJrbB2TgjMFWMwHTzMs&#10;tTvxivp1rEWGcChRgYmxK6UMlSGLYeg64uztnbcYs/S11B5PGW5b+V4UE2mx4bxgsKMvQ9VhfbQK&#10;ePWbLvFoet9NDn/t+V+mZtcr9fKcllMQkVJ8hO/tH61gNBp/wO1Nf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KBKXEAAAA3QAAAA8AAAAAAAAAAAAAAAAAmAIAAGRycy9k&#10;b3ducmV2LnhtbFBLBQYAAAAABAAEAPUAAACJAwAAAAA=&#10;" fillcolor="#d8d8d8 [2732]">
                  <v:textbox inset="5.85pt,.7pt,5.85pt,.7pt">
                    <w:txbxContent>
                      <w:p w:rsidR="00317015" w:rsidRDefault="00317015" w:rsidP="00E7600A">
                        <w:pPr>
                          <w:pStyle w:val="NormalWeb"/>
                          <w:spacing w:line="200" w:lineRule="exact"/>
                          <w:jc w:val="center"/>
                          <w:rPr>
                            <w:sz w:val="16"/>
                            <w:szCs w:val="16"/>
                            <w:lang w:eastAsia="en-US"/>
                          </w:rPr>
                        </w:pPr>
                        <w:r>
                          <w:rPr>
                            <w:sz w:val="16"/>
                            <w:szCs w:val="16"/>
                            <w:lang w:eastAsia="en-US"/>
                          </w:rPr>
                          <w:t>N/A</w:t>
                        </w:r>
                      </w:p>
                    </w:txbxContent>
                  </v:textbox>
                </v:shape>
                <v:shape id="Text Box 209" o:spid="_x0000_s1268" type="#_x0000_t202" style="position:absolute;left:517;top:50071;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8McA&#10;AADdAAAADwAAAGRycy9kb3ducmV2LnhtbESPW2vCQBSE3wX/w3KEvtWNlQSJrhILvdAXr4iPx+wx&#10;Cc2eDdmtpv31rlDwcZiZb5jZojO1uFDrKssKRsMIBHFudcWFgv3u7XkCwnlkjbVlUvBLDhbzfm+G&#10;qbZX3tBl6wsRIOxSVFB636RSurwkg25oG+LgnW1r0AfZFlK3eA1wU8uXKEqkwYrDQokNvZaUf29/&#10;jIK/ymUf69XSn5bx8T1afyXukCVKPQ26bArCU+cf4f/2p1YwHscx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wEvD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0x06_0000_0000</w:t>
                        </w:r>
                      </w:p>
                    </w:txbxContent>
                  </v:textbox>
                </v:shape>
                <v:shape id="Text Box 209" o:spid="_x0000_s1269" type="#_x0000_t202" style="position:absolute;left:517;top:62954;width:1010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h8YA&#10;AADdAAAADwAAAGRycy9kb3ducmV2LnhtbESPQWvCQBSE7wX/w/IEb7qpYijRVWJBLV60tojHZ/Y1&#10;Cc2+DdlVU3+9Kwg9DjPzDTOdt6YSF2pcaVnB6yACQZxZXXKu4Ptr2X8D4TyyxsoyKfgjB/NZ52WK&#10;ibZX/qTL3uciQNglqKDwvk6kdFlBBt3A1sTB+7GNQR9kk0vd4DXATSWHURRLgyWHhQJrei8o+92f&#10;jYJb6dL1brvwp8X4uIp2m9gd0lipXrdNJyA8tf4//Gx/aAWj0Ti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Mh8YAAADdAAAADwAAAAAAAAAAAAAAAACYAgAAZHJz&#10;L2Rvd25yZXYueG1sUEsFBgAAAAAEAAQA9QAAAIsDA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0x07_0000_0000</w:t>
                        </w:r>
                      </w:p>
                    </w:txbxContent>
                  </v:textbox>
                </v:shape>
                <v:shape id="Text Box 190" o:spid="_x0000_s1270" type="#_x0000_t202" style="position:absolute;left:9104;top:64126;width:11502;height:12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a0sQA&#10;AADdAAAADwAAAGRycy9kb3ducmV2LnhtbESPT2sCMRTE74LfITyhN81aUctqlFIo9NBD/dP7c/Pc&#10;LG5eliSusZ++EQo9DjPzG2a9TbYVPfnQOFYwnRQgiCunG64VHA/v4xcQISJrbB2TgjsF2G6GgzWW&#10;2t14R/0+1iJDOJSowMTYlVKGypDFMHEdcfbOzluMWfpaao+3DLetfC6KhbTYcF4w2NGboeqyv1oF&#10;vPtMP/Fqet8tLl/t/SRT890r9TRKrysQkVL8D/+1P7SC2Wy+hMeb/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YmtLEAAAA3QAAAA8AAAAAAAAAAAAAAAAAmAIAAGRycy9k&#10;b3ducmV2LnhtbFBLBQYAAAAABAAEAPUAAACJAwAAAAA=&#10;" fillcolor="#d8d8d8 [2732]">
                  <v:textbox inset="5.85pt,.7pt,5.85pt,.7pt">
                    <w:txbxContent>
                      <w:p w:rsidR="00317015" w:rsidRDefault="00317015" w:rsidP="00E7600A">
                        <w:pPr>
                          <w:pStyle w:val="NormalWeb"/>
                          <w:spacing w:line="200" w:lineRule="exact"/>
                          <w:jc w:val="center"/>
                          <w:rPr>
                            <w:sz w:val="16"/>
                            <w:szCs w:val="16"/>
                          </w:rPr>
                        </w:pPr>
                        <w:r>
                          <w:rPr>
                            <w:rFonts w:hint="eastAsia"/>
                            <w:sz w:val="16"/>
                            <w:szCs w:val="16"/>
                          </w:rPr>
                          <w:t>N/A</w:t>
                        </w:r>
                      </w:p>
                    </w:txbxContent>
                  </v:textbox>
                </v:shape>
                <v:shape id="Text Box 223" o:spid="_x0000_s1271" type="#_x0000_t202" style="position:absolute;left:48906;top:55241;width:914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9bsQA&#10;AADdAAAADwAAAGRycy9kb3ducmV2LnhtbERPTWvCQBC9F/wPywi91Y2KQaKbEAVt6aVWRTyO2TEJ&#10;ZmdDdqtpf333UOjx8b6XWW8acafO1ZYVjEcRCOLC6ppLBcfD5mUOwnlkjY1lUvBNDrJ08LTERNsH&#10;f9J970sRQtglqKDyvk2kdEVFBt3ItsSBu9rOoA+wK6Xu8BHCTSMnURRLgzWHhgpbWldU3PZfRsFP&#10;7fLX3cfKX1az8zbavcfulMdKPQ/7fAHCU+//xX/uN61gOp2FueFNeAI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xvW7EAAAA3QAAAA8AAAAAAAAAAAAAAAAAmAIAAGRycy9k&#10;b3ducmV2LnhtbFBLBQYAAAAABAAEAPUAAACJAwAAAAA=&#10;" filled="f" stroked="f">
                  <v:textbox inset="5.85pt,.7pt,5.85pt,.7pt">
                    <w:txbxContent>
                      <w:p w:rsidR="00317015" w:rsidRDefault="00317015" w:rsidP="00E7600A">
                        <w:pPr>
                          <w:spacing w:after="0" w:line="260" w:lineRule="exact"/>
                          <w:jc w:val="center"/>
                          <w:rPr>
                            <w:szCs w:val="16"/>
                          </w:rPr>
                        </w:pPr>
                        <w:r>
                          <w:rPr>
                            <w:szCs w:val="16"/>
                          </w:rPr>
                          <w:t>Hyper Flash</w:t>
                        </w:r>
                      </w:p>
                    </w:txbxContent>
                  </v:textbox>
                </v:shape>
                <v:shape id="Text Box 190" o:spid="_x0000_s1272" type="#_x0000_t202" style="position:absolute;left:35375;top:5531;width:12079;height:8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VqsscA&#10;AADdAAAADwAAAGRycy9kb3ducmV2LnhtbESPW2sCMRSE3wv9D+EU+lazrXhbjVKKpVV88YLo22Fz&#10;3CzdnGw3qbv990YQfBxm5htmMmttKc5U+8KxgtdOAoI4c7rgXMFu+/kyBOEDssbSMSn4Jw+z6ePD&#10;BFPtGl7TeRNyESHsU1RgQqhSKX1myKLvuIo4eidXWwxR1rnUNTYRbkv5liR9abHguGCwog9D2c/m&#10;zyr4WjTH+Wo5OGwPRvfk3C512P8q9fzUvo9BBGrDPXxrf2sF3W5vBNc38QnI6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FarLHAAAA3QAAAA8AAAAAAAAAAAAAAAAAmAIAAGRy&#10;cy9kb3ducmV2LnhtbFBLBQYAAAAABAAEAPUAAACMAwAAAAA=&#10;" filled="f">
                  <v:textbox inset="5.85pt,.7pt,5.85pt,.7pt">
                    <w:txbxContent>
                      <w:p w:rsidR="00317015" w:rsidRDefault="00317015" w:rsidP="00E7600A">
                        <w:pPr>
                          <w:pStyle w:val="NormalWeb"/>
                          <w:spacing w:line="200" w:lineRule="exact"/>
                          <w:jc w:val="center"/>
                        </w:pPr>
                      </w:p>
                    </w:txbxContent>
                  </v:textbox>
                </v:shape>
                <v:shape id="Text Box 209" o:spid="_x0000_s1273" type="#_x0000_t202" style="position:absolute;left:47016;top:3798;width:9218;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lCcUA&#10;AADdAAAADwAAAGRycy9kb3ducmV2LnhtbERPTWvCQBC9F/wPywi91Y0WY4muEgu10os2LeJxzI5J&#10;MDsbsqum/fXdguBtHu9zZovO1OJCrassKxgOIhDEudUVFwq+v96eXkA4j6yxtkwKfsjBYt57mGGi&#10;7ZU/6ZL5QoQQdgkqKL1vEildXpJBN7ANceCOtjXoA2wLqVu8hnBTy1EUxdJgxaGhxIZeS8pP2dko&#10;+K1c+r7dLP1hOd6vou1H7HZprNRjv0unIDx1/i6+udc6zH+OJ/D/TTh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2UJxQAAAN0AAAAPAAAAAAAAAAAAAAAAAJgCAABkcnMv&#10;ZG93bnJldi54bWxQSwUGAAAAAAQABAD1AAAAig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0x00_4000_0000</w:t>
                        </w:r>
                      </w:p>
                    </w:txbxContent>
                  </v:textbox>
                </v:shape>
                <v:shape id="Text Box 209" o:spid="_x0000_s1274" type="#_x0000_t202" style="position:absolute;left:47182;top:52564;width:9391;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e8gA&#10;AADdAAAADwAAAGRycy9kb3ducmV2LnhtbESPT2vCQBDF7wW/wzJCb3WjpaFEV4lC/9BL1Yp4nGan&#10;STA7G7JbTf30zkHobYb35r3fzBa9a9SJulB7NjAeJaCIC29rLg3svl4enkGFiGyx8UwG/ijAYj64&#10;m2Fm/Zk3dNrGUkkIhwwNVDG2mdahqMhhGPmWWLQf3zmMsnalth2eJdw1epIkqXZYszRU2NKqouK4&#10;/XUGLnXI39afy/i9fDq8JuuPNOzz1Jj7YZ9PQUXq47/5dv1uBf8xFVz5Rkb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7PF7yAAAAN0AAAAPAAAAAAAAAAAAAAAAAJgCAABk&#10;cnMvZG93bnJldi54bWxQSwUGAAAAAAQABAD1AAAAjQ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w:t>
                        </w:r>
                        <w:r>
                          <w:rPr>
                            <w:rFonts w:ascii="MS Gothic" w:hAnsi="MS Gothic"/>
                            <w:sz w:val="16"/>
                            <w:szCs w:val="20"/>
                          </w:rPr>
                          <w:t>C</w:t>
                        </w:r>
                        <w:r>
                          <w:rPr>
                            <w:rFonts w:ascii="MS Gothic" w:hAnsi="MS Gothic" w:hint="eastAsia"/>
                            <w:sz w:val="16"/>
                            <w:szCs w:val="20"/>
                          </w:rPr>
                          <w:t>000_0000</w:t>
                        </w:r>
                      </w:p>
                    </w:txbxContent>
                  </v:textbox>
                </v:shape>
                <v:line id="Line 136" o:spid="_x0000_s1275" style="position:absolute;flip:y;visibility:visible;mso-wrap-style:square" from="20808,5531" to="3550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hWrMUAAADdAAAADwAAAGRycy9kb3ducmV2LnhtbESPQWvCQBCF70L/wzKF3nRjS6PGbKQI&#10;oaUnjXofsmMSkp0N2dWk/75bKHib4b3vzZt0N5lO3GlwjWUFy0UEgri0uuFKwfmUz9cgnEfW2Fkm&#10;BT/kYJc9zVJMtB35SPfCVyKEsEtQQe19n0jpypoMuoXtiYN2tYNBH9ahknrAMYSbTr5GUSwNNhwu&#10;1NjTvqayLW4m1Mi/z/mxuLTmnVerz0Mbd5sxVurlefrYgvA0+Yf5n/7SgXuLN/D3TRhB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hWrMUAAADdAAAADwAAAAAAAAAA&#10;AAAAAAChAgAAZHJzL2Rvd25yZXYueG1sUEsFBgAAAAAEAAQA+QAAAJMDAAAAAA==&#10;">
                  <v:stroke dashstyle="1 1" endcap="round"/>
                </v:line>
                <v:line id="Line 136" o:spid="_x0000_s1276" style="position:absolute;flip:x y;visibility:visible;mso-wrap-style:square" from="20686,18424" to="35380,53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HesgAAADdAAAADwAAAGRycy9kb3ducmV2LnhtbESPQWvCQBCF74X+h2UK3uqmFbREVwmW&#10;QntQqq1gb8PuNAlmZ9PsVqO/vnMQepvhvXnvm9mi9406UhfrwAYehhkoYhtczaWBz4+X+ydQMSE7&#10;bAKTgTNFWMxvb2aYu3DiDR23qVQSwjFHA1VKba51tBV5jMPQEov2HTqPSdau1K7Dk4T7Rj9m2Vh7&#10;rFkaKmxpWZE9bH+9gXWx2j2/7fdfP8vDhdeW3tvaFsYM7vpiCipRn/7N1+tXJ/ijifDLNzKCnv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esHesgAAADdAAAADwAAAAAA&#10;AAAAAAAAAAChAgAAZHJzL2Rvd25yZXYueG1sUEsFBgAAAAAEAAQA+QAAAJYDAAAAAA==&#10;">
                  <v:stroke dashstyle="1 1" endcap="round"/>
                </v:line>
                <v:shape id="Text Box 209" o:spid="_x0000_s1277" type="#_x0000_t202" style="position:absolute;left:618;top:56939;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118UA&#10;AADdAAAADwAAAGRycy9kb3ducmV2LnhtbERPTWvCQBC9C/0Pywi96UbFVFJXiUKr9KJGkR6n2WkS&#10;mp0N2a2m/fVuoeBtHu9z5svO1OJCrassKxgNIxDEudUVFwpOx5fBDITzyBpry6TghxwsFw+9OSba&#10;XvlAl8wXIoSwS1BB6X2TSOnykgy6oW2IA/dpW4M+wLaQusVrCDe1HEdRLA1WHBpKbGhdUv6VfRsF&#10;v5VLN/vdyn+spu+v0f4tduc0Vuqx36XPIDx1/i7+d291mD95msD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XXxQAAAN0AAAAPAAAAAAAAAAAAAAAAAJgCAABkcnMv&#10;ZG93bnJldi54bWxQSwUGAAAAAAQABAD1AAAAigM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0x06_</w:t>
                        </w:r>
                        <w:r>
                          <w:rPr>
                            <w:rFonts w:ascii="MS Gothic" w:hAnsi="MS Gothic"/>
                            <w:sz w:val="16"/>
                            <w:szCs w:val="18"/>
                          </w:rPr>
                          <w:t>8</w:t>
                        </w:r>
                        <w:r>
                          <w:rPr>
                            <w:rFonts w:ascii="MS Gothic" w:hAnsi="MS Gothic" w:hint="eastAsia"/>
                            <w:sz w:val="16"/>
                            <w:szCs w:val="18"/>
                          </w:rPr>
                          <w:t>000_0000</w:t>
                        </w:r>
                      </w:p>
                    </w:txbxContent>
                  </v:textbox>
                </v:shape>
                <v:shape id="上下矢印 964" o:spid="_x0000_s1278" type="#_x0000_t70" style="position:absolute;left:19020;top:12172;width:93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N6cEA&#10;AADdAAAADwAAAGRycy9kb3ducmV2LnhtbERPTWsCMRC9F/wPYQq91WyrWN0aRVoKetQKepwm42Zx&#10;M1mSqNt/bwTB2zze50znnWvEmUKsPSt46xcgiLU3NVcKtr8/r2MQMSEbbDyTgn+KMJ/1nqZYGn/h&#10;NZ03qRI5hGOJCmxKbSll1JYcxr5viTN38MFhyjBU0gS85HDXyPeiGEmHNecGiy19WdLHzckp+DsN&#10;dwe7H6+qSRgNjs7opL+1Ui/P3eITRKIuPcR399Lk+YOPIdy+ySfI2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iDenBAAAA3QAAAA8AAAAAAAAAAAAAAAAAmAIAAGRycy9kb3du&#10;cmV2LnhtbFBLBQYAAAAABAAEAPUAAACGAwAAAAA=&#10;" adj=",1658" fillcolor="black [3213]" strokecolor="black [3213]" strokeweight="1pt"/>
                <v:shape id="上下矢印 965" o:spid="_x0000_s1279" type="#_x0000_t70" style="position:absolute;left:18740;top:26248;width:933;height:6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bXxMQA&#10;AADdAAAADwAAAGRycy9kb3ducmV2LnhtbERPS4vCMBC+C/sfwizsRTRxZatUoyyC4mEvvtDj0Ixt&#10;sZl0m6j132+EBW/z8T1nOm9tJW7U+NKxhkFfgSDOnCk517DfLXtjED4gG6wck4YHeZjP3jpTTI27&#10;84Zu25CLGMI+RQ1FCHUqpc8Ksuj7riaO3Nk1FkOETS5Ng/cYbiv5qVQiLZYcGwqsaVFQdtlerYbf&#10;42q9SBLVHZnrY/kzUIfTGQ9af7y33xMQgdrwEv+71ybOH46+4PlNPEH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218TEAAAA3QAAAA8AAAAAAAAAAAAAAAAAmAIAAGRycy9k&#10;b3ducmV2LnhtbFBLBQYAAAAABAAEAPUAAACJAwAAAAA=&#10;" adj=",1557" fillcolor="black [3213]" strokecolor="black [3213]" strokeweight="1pt"/>
                <v:shape id="Text Box 209" o:spid="_x0000_s1280" type="#_x0000_t202" style="position:absolute;left:47150;top:13308;width:921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71cQA&#10;AADdAAAADwAAAGRycy9kb3ducmV2LnhtbERPTWvCQBC9C/0PyxR6040VQ0ndhFholV60aSkex+yY&#10;hGZnQ3bV1F/vHgSPj/e9yAbTihP1rrGsYDqJQBCXVjdcKfj5fh+/gHAeWWNrmRT8k4MsfRgtMNH2&#10;zF90KnwlQgi7BBXU3neJlK6syaCb2I44cAfbG/QB9pXUPZ5DuGnlcxTF0mDDoaHGjt5qKv+Ko1Fw&#10;aVy+2m6Wfr+c7z6i7WfsfvNYqafHIX8F4Wnwd/HNvdYKZrM47A9vwhO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e9XEAAAA3QAAAA8AAAAAAAAAAAAAAAAAmAIAAGRycy9k&#10;b3ducmV2LnhtbFBLBQYAAAAABAAEAPUAAACJ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0x00_4800_0000</w:t>
                        </w:r>
                      </w:p>
                    </w:txbxContent>
                  </v:textbox>
                </v:shape>
                <v:shape id="Text Box 209" o:spid="_x0000_s1281" type="#_x0000_t202" style="position:absolute;left:47438;top:19834;width:9218;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eTscA&#10;AADdAAAADwAAAGRycy9kb3ducmV2LnhtbESPQWvCQBSE74L/YXkFb3WTSkOJriEWtKUXrS3i8Zl9&#10;TYLZtyG7atpf7woFj8PMfMPMst404kydqy0riMcRCOLC6ppLBd9fy8cXEM4ja2wsk4JfcpDNh4MZ&#10;ptpe+JPOW1+KAGGXooLK+zaV0hUVGXRj2xIH78d2Bn2QXSl1h5cAN418iqJEGqw5LFTY0mtFxXF7&#10;Mgr+ape/bdYLf1g871fR5iNxuzxRavTQ51MQnnp/D/+337WCySSJ4fYmPA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n3k7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0x00_5000_0000</w:t>
                        </w:r>
                      </w:p>
                    </w:txbxContent>
                  </v:textbox>
                </v:shape>
                <v:shape id="Text Box 190" o:spid="_x0000_s1282" type="#_x0000_t202" style="position:absolute;left:48309;top:65137;width:10212;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Th8QA&#10;AADdAAAADwAAAGRycy9kb3ducmV2LnhtbESPQWvCQBSE7wX/w/IEb7oxEanRVUQpSIuHqnh+ZJ/Z&#10;aPZtyG41/fduQehxmJlvmMWqs7W4U+srxwrGowQEceF0xaWC0/Fj+A7CB2SNtWNS8EseVsve2wJz&#10;7R78TfdDKEWEsM9RgQmhyaX0hSGLfuQa4uhdXGsxRNmWUrf4iHBbyzRJptJixXHBYEMbQ8Xt8GMV&#10;fJ3TWeM/zyG7Tva6zvZbw3Kr1KDfrecgAnXhP/xq77SCLJum8PcmP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C04fEAAAA3QAAAA8AAAAAAAAAAAAAAAAAmAIAAGRycy9k&#10;b3ducmV2LnhtbFBLBQYAAAAABAAEAPUAAACJAwAAAAA=&#10;" fillcolor="black [3213]">
                  <v:fill r:id="rId26" o:title="" color2="#eeece1 [3214]" type="pattern"/>
                  <v:textbox inset="5.85pt,.7pt,5.85pt,.7pt">
                    <w:txbxContent>
                      <w:p w:rsidR="00317015" w:rsidRDefault="00317015" w:rsidP="00E7600A">
                        <w:pPr>
                          <w:spacing w:after="0" w:line="200" w:lineRule="exact"/>
                          <w:jc w:val="center"/>
                          <w:rPr>
                            <w:sz w:val="16"/>
                            <w:szCs w:val="16"/>
                          </w:rPr>
                        </w:pPr>
                        <w:r>
                          <w:rPr>
                            <w:sz w:val="16"/>
                            <w:szCs w:val="16"/>
                          </w:rPr>
                          <w:t>ARM Trusted Firmware</w:t>
                        </w:r>
                      </w:p>
                    </w:txbxContent>
                  </v:textbox>
                </v:shape>
                <v:shape id="Text Box 190" o:spid="_x0000_s1283" type="#_x0000_t202" style="position:absolute;left:48309;top:70706;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uaMUA&#10;AADdAAAADwAAAGRycy9kb3ducmV2LnhtbESPQWvCQBSE7wX/w/KE3urGJIQaXUUqhdLiQSueH9ln&#10;Npp9G7LbmP77bqHQ4zAz3zCrzWhbMVDvG8cK5rMEBHHldMO1gtPn69MzCB+QNbaOScE3edisJw8r&#10;LLW784GGY6hFhLAvUYEJoSul9JUhi37mOuLoXVxvMUTZ11L3eI9w28o0SQppseG4YLCjF0PV7fhl&#10;FXyc00Xn388hu+Z73Wb7nWG5U+pxOm6XIAKN4T/8137TCrKsyO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5oxQAAAN0AAAAPAAAAAAAAAAAAAAAAAJgCAABkcnMv&#10;ZG93bnJldi54bWxQSwUGAAAAAAQABAD1AAAAigM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U-Boot</w:t>
                        </w:r>
                      </w:p>
                    </w:txbxContent>
                  </v:textbox>
                </v:shape>
                <v:shape id="Text Box 190" o:spid="_x0000_s1284" type="#_x0000_t202" style="position:absolute;left:35379;top:10396;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WrrcYA&#10;AADdAAAADwAAAGRycy9kb3ducmV2LnhtbESPQWvCQBSE7wX/w/KE3pqNlYrErCKC4KElTRTB2yP7&#10;TILZtyG7TdJ/3y0Uehxm5hsm3U2mFQP1rrGsYBHFIIhLqxuuFFzOx5c1COeRNbaWScE3OdhtZ08p&#10;JtqOnNNQ+EoECLsEFdTed4mUrqzJoItsRxy8u+0N+iD7SuoexwA3rXyN45U02HBYqLGjQ03lo/gy&#10;Cpor68P5VEyfWf4x2MV7dnM2U+p5Pu03IDxN/j/81z5pBcvl6g1+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WrrcYAAADdAAAADwAAAAAAAAAAAAAAAACYAgAAZHJz&#10;L2Rvd25yZXYueG1sUEsFBgAAAAAEAAQA9QAAAIsDA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ARM Trusted Firmware</w:t>
                        </w:r>
                      </w:p>
                    </w:txbxContent>
                  </v:textbox>
                </v:shape>
                <v:shape id="Text Box 190" o:spid="_x0000_s1285" type="#_x0000_t202" style="position:absolute;left:35380;top:11748;width:12079;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12sUA&#10;AADdAAAADwAAAGRycy9kb3ducmV2LnhtbESPQWuDQBSE74X8h+UFemtWK0gx2YQgBHJIsJpSyO3h&#10;vqjEfSvu1th/3y0Uehxm5htms5tNLyYaXWdZQbyKQBDXVnfcKPi4HF7eQDiPrLG3TAq+ycFuu3ja&#10;YKbtg0uaKt+IAGGXoYLW+yGT0tUtGXQrOxAH72ZHgz7IsZF6xEeAm16+RlEqDXYcFlocKG+pvldf&#10;RkH3yTq/HKv5vSjPk41PxdXZQqnn5bxfg/A0+//wX/uoFSRJmsLvm/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1zXaxQAAAN0AAAAPAAAAAAAAAAAAAAAAAJgCAABkcnMv&#10;ZG93bnJldi54bWxQSwUGAAAAAAQABAD1AAAAigM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OP-Tee</w:t>
                        </w:r>
                      </w:p>
                      <w:p w:rsidR="00317015" w:rsidRDefault="00317015" w:rsidP="00E7600A">
                        <w:pPr>
                          <w:pStyle w:val="NormalWeb"/>
                          <w:spacing w:line="200" w:lineRule="exact"/>
                          <w:jc w:val="center"/>
                        </w:pPr>
                      </w:p>
                    </w:txbxContent>
                  </v:textbox>
                </v:shape>
                <v:shape id="カギ線コネクタ 976" o:spid="_x0000_s1286" type="#_x0000_t34" style="position:absolute;left:47458;top:11119;width:11063;height:5530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twqccAAADdAAAADwAAAGRycy9kb3ducmV2LnhtbESPQWsCMRSE70L/Q3iFXqRmV8GVrVGK&#10;RaiXglpKj4/N2920m5clSXX9940geBxm5htmuR5sJ07kg3GsIJ9kIIgrpw03Cj6P2+cFiBCRNXaO&#10;ScGFAqxXD6MlltqdeU+nQ2xEgnAoUUEbY19KGaqWLIaJ64mTVztvMSbpG6k9nhPcdnKaZXNp0XBa&#10;aLGnTUvV7+HPKngz37uPha6Ln+4r39bjfLOfeqPU0+Pw+gIi0hDv4Vv7XSuYzeYFXN+kJy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3CpxwAAAN0AAAAPAAAAAAAA&#10;AAAAAAAAAKECAABkcnMvZG93bnJldi54bWxQSwUGAAAAAAQABAD5AAAAlQMAAAAA&#10;" adj="-4463" strokecolor="black [3213]" strokeweight=".25pt">
                  <v:stroke dashstyle="3 1" endarrow="block" endarrowlength="short"/>
                </v:shape>
                <v:shape id="カギ線コネクタ 977" o:spid="_x0000_s1287" type="#_x0000_t34" style="position:absolute;left:47458;top:9666;width:11063;height:5458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Tk28MAAADdAAAADwAAAGRycy9kb3ducmV2LnhtbERPz2vCMBS+C/4P4Q28iKZVcFKNIorg&#10;LgPdGB4fzWsb17yUJGr33y+HwY4f3+/1treteJAPxrGCfJqBIC6dNlwr+Pw4TpYgQkTW2DomBT8U&#10;YLsZDtZYaPfkMz0usRYphEOBCpoYu0LKUDZkMUxdR5y4ynmLMUFfS+3xmcJtK2dZtpAWDaeGBjva&#10;N1R+X+5WwcFc396Xunq9tV/5sRrn+/PMG6VGL/1uBSJSH//Ff+6TVjCfL9Lc9CY9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E5NvDAAAA3QAAAA8AAAAAAAAAAAAA&#10;AAAAoQIAAGRycy9kb3ducmV2LnhtbFBLBQYAAAAABAAEAPkAAACRAwAAAAA=&#10;" adj="-4463" strokecolor="black [3213]" strokeweight=".25pt">
                  <v:stroke dashstyle="3 1" endarrow="block" endarrowlength="short"/>
                </v:shape>
                <v:shape id="カギ線コネクタ 978" o:spid="_x0000_s1288" type="#_x0000_t34" style="position:absolute;left:47459;top:13077;width:11062;height:5552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4ycUAAADdAAAADwAAAGRycy9kb3ducmV2LnhtbESPT2sCMRTE7wW/Q3iCt5qoZdXVKFIQ&#10;POyl/jl4e2yeu4vJy7JJdf32TaHQ4zAzv2HW295Z8aAuNJ41TMYKBHHpTcOVhvNp/74AESKyQeuZ&#10;NLwowHYzeFtjbvyTv+hxjJVIEA45aqhjbHMpQ1mTwzD2LXHybr5zGJPsKmk6fCa4s3KqVCYdNpwW&#10;amzps6byfvx2GvoPFVQsilMorvN5dtnZM2dW69Gw361AROrjf/ivfTAaZrNsC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a4ycUAAADdAAAADwAAAAAAAAAA&#10;AAAAAAChAgAAZHJzL2Rvd25yZXYueG1sUEsFBgAAAAAEAAQA+QAAAJMDAAAAAA==&#10;" adj="-4464" strokecolor="black [3213]" strokeweight=".25pt">
                  <v:stroke dashstyle="3 1" endarrow="block" endarrowlength="short"/>
                </v:shape>
                <v:shape id="Text Box 190" o:spid="_x0000_s1289" type="#_x0000_t202" style="position:absolute;left:26121;top:21432;width:6977;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w4cAA&#10;AADdAAAADwAAAGRycy9kb3ducmV2LnhtbERPy4rCMBTdC/5DuIIbGVMtqHSMooIouPLFbO80tw9s&#10;bkoTtf69WQguD+c9X7amEg9qXGlZwWgYgSBOrS45V3A5b39mIJxH1lhZJgUvcrBcdDtzTLR98pEe&#10;J5+LEMIuQQWF93UipUsLMuiGtiYOXGYbgz7AJpe6wWcIN5UcR9FEGiw5NBRY06ag9Ha6GwVtTmY2&#10;qNc6umZ/l116yOJ/kynV77WrXxCeWv8Vf9x7rSCOp2F/eBOe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Bw4cAAAADdAAAADwAAAAAAAAAAAAAAAACYAgAAZHJzL2Rvd25y&#10;ZXYueG1sUEsFBgAAAAAEAAQA9QAAAIUDAAAAAA==&#10;" fillcolor="black [3213]">
                  <v:textbox inset="5.85pt,.7pt,5.85pt,.7pt">
                    <w:txbxContent>
                      <w:p w:rsidR="00317015" w:rsidRDefault="00317015" w:rsidP="00E7600A">
                        <w:pPr>
                          <w:jc w:val="center"/>
                          <w:rPr>
                            <w:sz w:val="14"/>
                            <w:szCs w:val="16"/>
                          </w:rPr>
                        </w:pPr>
                        <w:r>
                          <w:rPr>
                            <w:sz w:val="14"/>
                            <w:szCs w:val="16"/>
                          </w:rPr>
                          <w:t>Shadow area</w:t>
                        </w:r>
                      </w:p>
                    </w:txbxContent>
                  </v:textbox>
                </v:shape>
                <v:shape id="直線矢印コネクタ 980" o:spid="_x0000_s1290" type="#_x0000_t32" style="position:absolute;left:19723;top:16495;width:9886;height:4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xvMMcAAADdAAAADwAAAGRycy9kb3ducmV2LnhtbESPQWsCMRSE74X+h/AEbzWri1W2RqmC&#10;IAqFqoi9PZLn7uLmZdlEXf31plDocZiZb5jJrLWVuFLjS8cK+r0EBLF2puRcwX63fBuD8AHZYOWY&#10;FNzJw2z6+jLBzLgbf9N1G3IRIewzVFCEUGdSel2QRd9zNXH0Tq6xGKJscmkavEW4reQgSd6lxZLj&#10;QoE1LQrS5+3FKtDHBS5PD3sZpj/r+eMw2uiv40apbqf9/AARqA3/4b/2yihI01Efft/EJyCn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fG8wxwAAAN0AAAAPAAAAAAAA&#10;AAAAAAAAAKECAABkcnMvZG93bnJldi54bWxQSwUGAAAAAAQABAD5AAAAlQMAAAAA&#10;" strokecolor="black [3213]">
                  <v:stroke endarrow="block"/>
                </v:shape>
                <v:shape id="Text Box 223" o:spid="_x0000_s1291" type="#_x0000_t202" style="position:absolute;left:55431;top:34543;width:4789;height:408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IYysYA&#10;AADdAAAADwAAAGRycy9kb3ducmV2LnhtbESPQUvDQBSE7wX/w/IEL6XdmGorsZugwWJv1Sp4fWSf&#10;2WD2bdjdtum/7wqCx2FmvmHW1Wh7cSQfOscKbucZCOLG6Y5bBZ8fm9kDiBCRNfaOScGZAlTl1WSN&#10;hXYnfqfjPrYiQTgUqMDEOBRShsaQxTB3A3Hyvp23GJP0rdQeTwlue5ln2VJa7DgtGByoNtT87A9W&#10;wap+fdnpt7vDs7/Pjf3CeienZ6VursenRxCRxvgf/mtvtYLFYpXD75v0BGR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IYysYAAADdAAAADwAAAAAAAAAAAAAAAACYAgAAZHJz&#10;L2Rvd25yZXYueG1sUEsFBgAAAAAEAAQA9QAAAIsDAAAAAA==&#10;" filled="f" stroked="f">
                  <v:textbox inset="5.85pt,.7pt,5.85pt,.7pt">
                    <w:txbxContent>
                      <w:p w:rsidR="00317015" w:rsidRDefault="00317015" w:rsidP="00E7600A">
                        <w:pPr>
                          <w:spacing w:after="0" w:line="260" w:lineRule="exact"/>
                          <w:jc w:val="center"/>
                          <w:rPr>
                            <w:sz w:val="16"/>
                            <w:szCs w:val="16"/>
                          </w:rPr>
                        </w:pPr>
                        <w:r>
                          <w:rPr>
                            <w:sz w:val="16"/>
                            <w:szCs w:val="16"/>
                          </w:rPr>
                          <w:t>Load by IPL</w:t>
                        </w:r>
                      </w:p>
                    </w:txbxContent>
                  </v:textbox>
                </v:shape>
                <v:shape id="Text Box 190" o:spid="_x0000_s1292" type="#_x0000_t202" style="position:absolute;left:48309;top:63359;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fgwcQA&#10;AADdAAAADwAAAGRycy9kb3ducmV2LnhtbESPQWsCMRSE7wX/Q3iCt5rVlNpujSKKIBYP1eL5sXlu&#10;Vjcvyybq9t+bQqHHYWa+YabzztXiRm2oPGsYDTMQxIU3FZcavg/r5zcQISIbrD2Thh8KMJ/1nqaY&#10;G3/nL7rtYykShEOOGmyMTS5lKCw5DEPfECfv5FuHMcm2lKbFe4K7Wo6z7FU6rDgtWGxoaam47K9O&#10;w+dx/N6E7TGq88vO1Gq3sixXWg/63eIDRKQu/of/2hujQamJgt836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4MHEAAAA3QAAAA8AAAAAAAAAAAAAAAAAmAIAAGRycy9k&#10;b3ducmV2LnhtbFBLBQYAAAAABAAEAPUAAACJAw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Certification</w:t>
                        </w:r>
                      </w:p>
                    </w:txbxContent>
                  </v:textbox>
                </v:shape>
                <v:shape id="Text Box 190" o:spid="_x0000_s1293" type="#_x0000_t202" style="position:absolute;left:48305;top:60046;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4tcUA&#10;AADdAAAADwAAAGRycy9kb3ducmV2LnhtbESPQWvCQBSE74X+h+UJvdWNRmpNs5FSEaTFg6l4fmRf&#10;s9Hs25BdNf77bqHgcZiZb5h8OdhWXKj3jWMFk3ECgrhyuuFawf57/fwKwgdkja1jUnAjD8vi8SHH&#10;TLsr7+hShlpECPsMFZgQukxKXxmy6MeuI47ej+sthij7WuoerxFuWzlNkhdpseG4YLCjD0PVqTxb&#10;BV+H6aLzn4eQHmdb3abblWG5UuppNLy/gQg0hHv4v73RCtJ0PoO/N/EJ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ni1xQAAAN0AAAAPAAAAAAAAAAAAAAAAAJgCAABkcnMv&#10;ZG93bnJldi54bWxQSwUGAAAAAAQABAD1AAAAigM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IPL</w:t>
                        </w:r>
                      </w:p>
                    </w:txbxContent>
                  </v:textbox>
                </v:shape>
                <v:shape id="Text Box 190" o:spid="_x0000_s1294" type="#_x0000_t202" style="position:absolute;left:48309;top:58265;width:10212;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w9cMUA&#10;AADdAAAADwAAAGRycy9kb3ducmV2LnhtbESPQYvCMBSE78L+h/AWvGnqiq5UoyyC4EGp1kXw9mje&#10;tmWbl9LEWv+9EQSPw8x8wyxWnalES40rLSsYDSMQxJnVJecKfk+bwQyE88gaK8uk4E4OVsuP3gJj&#10;bW98pDb1uQgQdjEqKLyvYyldVpBBN7Q1cfD+bGPQB9nkUjd4C3BTya8omkqDJYeFAmtaF5T9p1ej&#10;oDyzXp+2aXdIjvvWjnbJxdlEqf5n9zMH4anz7/CrvdUKxuPvC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3D1wxQAAAN0AAAAPAAAAAAAAAAAAAAAAAJgCAABkcnMv&#10;ZG93bnJldi54bWxQSwUGAAAAAAQABAD1AAAAigM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Boot parameter</w:t>
                        </w:r>
                      </w:p>
                    </w:txbxContent>
                  </v:textbox>
                </v:shape>
                <v:shape id="Text Box 223" o:spid="_x0000_s1295" type="#_x0000_t202" style="position:absolute;left:26275;top:55146;width:914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Q58cA&#10;AADdAAAADwAAAGRycy9kb3ducmV2LnhtbESPQWvCQBSE74X+h+UVequbKqYSXSUKreJFG0vx+Mw+&#10;k9Ds25DdavTXu0Khx2FmvmEms87U4kStqywreO1FIIhzqysuFHzt3l9GIJxH1lhbJgUXcjCbPj5M&#10;MNH2zJ90ynwhAoRdggpK75tESpeXZND1bEMcvKNtDfog20LqFs8BbmrZj6JYGqw4LJTY0KKk/Cf7&#10;NQqulUuX283cH+bD/Ue0XcfuO42Ven7q0jEIT53/D/+1V1rBYPAWw/1Ne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X0OfHAAAA3QAAAA8AAAAAAAAAAAAAAAAAmAIAAGRy&#10;cy9kb3ducmV2LnhtbFBLBQYAAAAABAAEAPUAAACMAwAAAAA=&#10;" filled="f" stroked="f">
                  <v:textbox inset="5.85pt,.7pt,5.85pt,.7pt">
                    <w:txbxContent>
                      <w:p w:rsidR="00317015" w:rsidRDefault="00317015" w:rsidP="00E7600A">
                        <w:pPr>
                          <w:spacing w:after="0" w:line="260" w:lineRule="exact"/>
                          <w:jc w:val="center"/>
                          <w:rPr>
                            <w:szCs w:val="16"/>
                          </w:rPr>
                        </w:pPr>
                        <w:r>
                          <w:rPr>
                            <w:szCs w:val="16"/>
                          </w:rPr>
                          <w:t>System RAM</w:t>
                        </w:r>
                      </w:p>
                    </w:txbxContent>
                  </v:textbox>
                </v:shape>
                <v:shape id="Text Box 190" o:spid="_x0000_s1296" type="#_x0000_t202" style="position:absolute;left:25585;top:58140;width:10206;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BscA&#10;AADdAAAADwAAAGRycy9kb3ducmV2LnhtbESPQWvCQBSE74X+h+UVvJS6UUFrzCpFUPRUqkXw9si+&#10;JsHs27C7iWl/vSsUPA4z8w2TrXpTi46crywrGA0TEMS51RUXCr6Pm7d3ED4ga6wtk4Jf8rBaPj9l&#10;mGp75S/qDqEQEcI+RQVlCE0qpc9LMuiHtiGO3o91BkOUrpDa4TXCTS3HSTKVBiuOCyU2tC4pvxxa&#10;o+Cyb3PTns5u99ket/u/qZavyVypwUv/sQARqA+P8H97pxVMJrMZ3N/EJ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c5QbHAAAA3QAAAA8AAAAAAAAAAAAAAAAAmAIAAGRy&#10;cy9kb3ducmV2LnhtbFBLBQYAAAAABAAEAPUAAACMAwAAAAA=&#10;">
                  <v:textbox inset="5.85pt,.7pt,5.85pt,.7pt">
                    <w:txbxContent>
                      <w:p w:rsidR="00317015" w:rsidRDefault="00317015" w:rsidP="00E7600A">
                        <w:pPr>
                          <w:pStyle w:val="NormalWeb"/>
                          <w:spacing w:line="200" w:lineRule="exact"/>
                          <w:jc w:val="center"/>
                        </w:pPr>
                      </w:p>
                    </w:txbxContent>
                  </v:textbox>
                </v:shape>
                <v:shape id="Text Box 190" o:spid="_x0000_s1297" type="#_x0000_t202" style="position:absolute;left:25583;top:59300;width:10206;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2S7sMA&#10;AADdAAAADwAAAGRycy9kb3ducmV2LnhtbERPTWvCQBC9F/wPywi91Y0NtBKzEREED5VoLAVvQ3ZM&#10;gtnZkN0m8d93D0KPj/edbibTioF611hWsFxEIIhLqxuuFHxf9m8rEM4ja2wtk4IHOdhks5cUE21H&#10;PtNQ+EqEEHYJKqi97xIpXVmTQbewHXHgbrY36APsK6l7HEO4aeV7FH1Igw2Hhho72tVU3otfo6D5&#10;Yb27HIrplJ+Pg11+5Vdnc6Ve59N2DcLT5P/FT/dBK4jjzzA3vAlP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2S7sMAAADdAAAADwAAAAAAAAAAAAAAAACYAgAAZHJzL2Rv&#10;d25yZXYueG1sUEsFBgAAAAAEAAQA9QAAAIgDA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Boot parameter</w:t>
                        </w:r>
                      </w:p>
                    </w:txbxContent>
                  </v:textbox>
                </v:shape>
                <v:shape id="Text Box 190" o:spid="_x0000_s1298" type="#_x0000_t202" style="position:absolute;left:25580;top:61078;width:1019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E3dcUA&#10;AADdAAAADwAAAGRycy9kb3ducmV2LnhtbESPQYvCMBSE78L+h/AWvGnqCrpWoyyC4EGp1kXw9mje&#10;tmWbl9LEWv+9EQSPw8x8wyxWnalES40rLSsYDSMQxJnVJecKfk+bwTcI55E1VpZJwZ0crJYfvQXG&#10;2t74SG3qcxEg7GJUUHhfx1K6rCCDbmhr4uD92cagD7LJpW7wFuCmkl9RNJEGSw4LBda0Lij7T69G&#10;QXlmvT5t0+6QHPetHe2Si7OJUv3P7mcOwlPn3+FXe6sVjMfTG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d1xQAAAN0AAAAPAAAAAAAAAAAAAAAAAJgCAABkcnMv&#10;ZG93bnJldi54bWxQSwUGAAAAAAQABAD1AAAAigM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IPL</w:t>
                        </w:r>
                      </w:p>
                    </w:txbxContent>
                  </v:textbox>
                </v:shape>
                <v:group id="グループ化 989" o:spid="_x0000_s1299" style="position:absolute;left:37326;top:55155;width:8146;height:4789" coordorigin="51046,54353" coordsize="8145,4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N2N7cQAAADdAAAA&#10;DwAAAAAAAAAAAAAAAACqAgAAZHJzL2Rvd25yZXYueG1sUEsFBgAAAAAEAAQA+gAAAJsDAAAAAA==&#10;">
                  <v:shape id="Text Box 223" o:spid="_x0000_s1300" type="#_x0000_t202" style="position:absolute;left:52725;top:52675;width:4790;height:8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X2msYA&#10;AADdAAAADwAAAGRycy9kb3ducmV2LnhtbESPT2sCMRTE74V+h/AKXopm1WplNUq7KO3NfwWvj83r&#10;ZunmZUmirt/eFAo9DjPzG2ax6mwjLuRD7VjBcJCBIC6drrlS8HXc9GcgQkTW2DgmBTcKsFo+Piww&#10;1+7Ke7ocYiUShEOOCkyMbS5lKA1ZDAPXEifv23mLMUlfSe3xmuC2kaMsm0qLNacFgy0Vhsqfw9kq&#10;eC0+1lu9ezm/+8nI2BMWW/l8U6r31L3NQUTq4n/4r/2pFYzHsyH8vk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X2msYAAADdAAAADwAAAAAAAAAAAAAAAACYAgAAZHJz&#10;L2Rvd25yZXYueG1sUEsFBgAAAAAEAAQA9QAAAIsDAAAAAA==&#10;" filled="f" stroked="f">
                    <v:textbox inset="5.85pt,.7pt,5.85pt,.7pt">
                      <w:txbxContent>
                        <w:p w:rsidR="00317015" w:rsidRDefault="00317015" w:rsidP="00E7600A">
                          <w:pPr>
                            <w:spacing w:after="0" w:line="260" w:lineRule="exact"/>
                            <w:jc w:val="center"/>
                            <w:rPr>
                              <w:sz w:val="16"/>
                              <w:szCs w:val="16"/>
                            </w:rPr>
                          </w:pPr>
                          <w:r>
                            <w:rPr>
                              <w:sz w:val="16"/>
                              <w:szCs w:val="16"/>
                            </w:rPr>
                            <w:t>Load by Boot</w:t>
                          </w:r>
                        </w:p>
                      </w:txbxContent>
                    </v:textbox>
                  </v:shape>
                  <v:shape id="Text Box 223" o:spid="_x0000_s1301" type="#_x0000_t202" style="position:absolute;left:53634;top:52964;width:2970;height:814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o7cYA&#10;AADdAAAADwAAAGRycy9kb3ducmV2LnhtbESPQUvDQBSE7wX/w/IEL6XdmGotsZugwWJv1Sp4fWSf&#10;2WD2bdjdtum/7wqCx2FmvmHW1Wh7cSQfOscKbucZCOLG6Y5bBZ8fm9kKRIjIGnvHpOBMAaryarLG&#10;QrsTv9NxH1uRIBwKVGBiHAopQ2PIYpi7gTh5385bjEn6VmqPpwS3vcyzbCktdpwWDA5UG2p+9ger&#10;4KF+fdnpt7vDs7/Pjf3CeienZ6VursenRxCRxvgf/mtvtYLFYpXD75v0BGR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do7cYAAADdAAAADwAAAAAAAAAAAAAAAACYAgAAZHJz&#10;L2Rvd25yZXYueG1sUEsFBgAAAAAEAAQA9QAAAIsDAAAAAA==&#10;" filled="f" stroked="f">
                    <v:textbox inset="5.85pt,.7pt,5.85pt,.7pt">
                      <w:txbxContent>
                        <w:p w:rsidR="00317015" w:rsidRDefault="00317015" w:rsidP="00E7600A">
                          <w:pPr>
                            <w:spacing w:after="0" w:line="260" w:lineRule="exact"/>
                            <w:jc w:val="center"/>
                            <w:rPr>
                              <w:sz w:val="16"/>
                              <w:szCs w:val="16"/>
                            </w:rPr>
                          </w:pPr>
                          <w:r>
                            <w:rPr>
                              <w:sz w:val="16"/>
                              <w:szCs w:val="16"/>
                            </w:rPr>
                            <w:t>ROM program</w:t>
                          </w:r>
                        </w:p>
                      </w:txbxContent>
                    </v:textbox>
                  </v:shape>
                </v:group>
                <v:shape id="直線矢印コネクタ 1024" o:spid="_x0000_s1302" type="#_x0000_t32" style="position:absolute;left:33795;top:8938;width:0;height:4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NkSccAAADdAAAADwAAAGRycy9kb3ducmV2LnhtbESPQWvCQBSE74X+h+UJvdWNDZWQuopI&#10;FQ9FqLZqb8/sMwnNvg27W43/visIHoeZ+YYZTTrTiBM5X1tWMOgnIIgLq2suFXxt5s8ZCB+QNTaW&#10;ScGFPEzGjw8jzLU98yed1qEUEcI+RwVVCG0upS8qMuj7tiWO3tE6gyFKV0rt8BzhppEvSTKUBmuO&#10;CxW2NKuo+F3/GQX71fLjtTzMvvfBHbL3Rbv72Sas1FOvm76BCNSFe/jWXmoFaZqlcH0Tn4Ac/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E2RJxwAAAN0AAAAPAAAAAAAA&#10;AAAAAAAAAKECAABkcnMvZG93bnJldi54bWxQSwUGAAAAAAQABAD5AAAAlQMAAAAA&#10;" strokecolor="black [3213]">
                  <v:stroke startarrow="block" endarrow="block"/>
                </v:shape>
                <v:shape id="直線矢印コネクタ 1025" o:spid="_x0000_s1303" type="#_x0000_t32" style="position:absolute;left:33040;top:13162;width:144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9xhcQAAADdAAAADwAAAGRycy9kb3ducmV2LnhtbESPT4vCMBTE74LfITxhb5qqS5FqFBXE&#10;PS345+Dx0TybavNSm6j1228WBI/DzPyGmS1aW4kHNb50rGA4SEAQ506XXCg4Hjb9CQgfkDVWjknB&#10;izws5t3ODDPtnryjxz4UIkLYZ6jAhFBnUvrckEU/cDVx9M6usRiibAqpG3xGuK3kKElSabHkuGCw&#10;prWh/Lq/WwX6fpRpsTPp6zfZVit0q9Pl1ir11WuXUxCB2vAJv9s/WsF4PPmG/zfxCc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3GFxAAAAN0AAAAPAAAAAAAAAAAA&#10;AAAAAKECAABkcnMvZG93bnJldi54bWxQSwUGAAAAAAQABAD5AAAAkgMAAAAA&#10;" strokecolor="black [3213]"/>
                <v:shape id="直線矢印コネクタ 1026" o:spid="_x0000_s1304" type="#_x0000_t32" style="position:absolute;left:32916;top:8938;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UHsQAAADdAAAADwAAAGRycy9kb3ducmV2LnhtbESPT4vCMBTE74LfITxhb5qqbJFqFBXE&#10;PS345+Dx0TybavNSm6j1228WBI/DzPyGmS1aW4kHNb50rGA4SEAQ506XXCg4Hjb9CQgfkDVWjknB&#10;izws5t3ODDPtnryjxz4UIkLYZ6jAhFBnUvrckEU/cDVx9M6usRiibAqpG3xGuK3kKElSabHkuGCw&#10;prWh/Lq/WwX6fpRpsTPp6zfZVit0q9Pl1ir11WuXUxCB2vAJv9s/WsF4PPmG/zfxCc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I9QexAAAAN0AAAAPAAAAAAAAAAAA&#10;AAAAAKECAABkcnMvZG93bnJldi54bWxQSwUGAAAAAAQABAD5AAAAkgMAAAAA&#10;" strokecolor="black [3213]"/>
                <v:shape id="Text Box 190" o:spid="_x0000_s1305" type="#_x0000_t202" style="position:absolute;left:9113;top:57835;width:11495;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TDsMA&#10;AADdAAAADwAAAGRycy9kb3ducmV2LnhtbESPQWsCMRSE7wX/Q3gFbzVbhUW2RhFB8NBDte39dfO6&#10;Wdy8LElco7/eCILHYWa+YRarZDsxkA+tYwXvkwIEce10y42Cn+/t2xxEiMgaO8ek4EIBVsvRywIr&#10;7c68p+EQG5EhHCpUYGLsKylDbchimLieOHv/zluMWfpGao/nDLednBZFKS22nBcM9rQxVB8PJ6uA&#10;95/pGk9m8H15/OoufzK1v4NS49e0/gARKcVn+NHeaQWz2byE+5v8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QTDsMAAADdAAAADwAAAAAAAAAAAAAAAACYAgAAZHJzL2Rv&#10;d25yZXYueG1sUEsFBgAAAAAEAAQA9QAAAIgDAAAAAA==&#10;" fillcolor="#d8d8d8 [2732]">
                  <v:textbox inset="5.85pt,.7pt,5.85pt,.7pt">
                    <w:txbxContent>
                      <w:p w:rsidR="00317015" w:rsidRDefault="00317015" w:rsidP="00E7600A">
                        <w:pPr>
                          <w:pStyle w:val="NormalWeb"/>
                          <w:spacing w:line="200" w:lineRule="exact"/>
                          <w:jc w:val="center"/>
                        </w:pPr>
                        <w:r>
                          <w:rPr>
                            <w:sz w:val="16"/>
                            <w:szCs w:val="16"/>
                          </w:rPr>
                          <w:t>N/A</w:t>
                        </w:r>
                      </w:p>
                    </w:txbxContent>
                  </v:textbox>
                </v:shape>
                <v:shape id="Text Box 190" o:spid="_x0000_s1306" type="#_x0000_t202" style="position:absolute;left:35377;top:21213;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2u8UA&#10;AADdAAAADwAAAGRycy9kb3ducmV2LnhtbESPQYvCMBSE78L+h/AWvGnqCirVKIuw4EGptrKwt0fz&#10;bMs2L6WJtf57Iwgeh5n5hlltelOLjlpXWVYwGUcgiHOrKy4UnLOf0QKE88gaa8uk4E4ONuuPwQpj&#10;bW98oi71hQgQdjEqKL1vYildXpJBN7YNcfAutjXog2wLqVu8Bbip5VcUzaTBisNCiQ1tS8r/06tR&#10;UP2y3ma7tD8mp0NnJ/vkz9lEqeFn/70E4an37/CrvdMKptPFHJ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l3a7xQAAAN0AAAAPAAAAAAAAAAAAAAAAAJgCAABkcnMv&#10;ZG93bnJldi54bWxQSwUGAAAAAAQABAD1AAAAigMAAAAA&#10;" fillcolor="black [3213]">
                  <v:fill r:id="rId26" o:title="" color2="#eeece1 [3214]" type="pattern"/>
                  <v:textbox inset="5.85pt,.7pt,5.85pt,.7pt">
                    <w:txbxContent>
                      <w:p w:rsidR="00317015" w:rsidRDefault="00317015" w:rsidP="00E7600A">
                        <w:pPr>
                          <w:spacing w:after="0" w:line="200" w:lineRule="exact"/>
                          <w:jc w:val="center"/>
                          <w:rPr>
                            <w:sz w:val="16"/>
                            <w:szCs w:val="16"/>
                            <w:lang w:eastAsia="ja-JP"/>
                          </w:rPr>
                        </w:pPr>
                        <w:r>
                          <w:rPr>
                            <w:sz w:val="16"/>
                            <w:szCs w:val="16"/>
                            <w:lang w:eastAsia="ja-JP"/>
                          </w:rPr>
                          <w:t>U-Boot</w:t>
                        </w:r>
                      </w:p>
                    </w:txbxContent>
                  </v:textbox>
                </v:shape>
                <v:shape id="直線矢印コネクタ 1029" o:spid="_x0000_s1307" type="#_x0000_t32" style="position:absolute;left:35779;top:60935;width:12526;height:1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rvcAAAADdAAAADwAAAGRycy9kb3ducmV2LnhtbERPy4rCMBTdD/gP4Qqzm6YqDFKNpRYE&#10;RWYxrR9waW4f2NyUJtr695OFMMvDee/T2fTiSaPrLCtYRTEI4srqjhsFt/L0tQXhPLLG3jIpeJGD&#10;9LD42GOi7cS/9Cx8I0IIuwQVtN4PiZSuasmgi+xAHLjajgZ9gGMj9YhTCDe9XMfxtzTYcWhocaC8&#10;pepePIwCeZyzpsbrxcqfwlR1npflVCj1uZyzHQhPs/8Xv91nrWCz2Ya54U14AvLw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j673AAAAA3QAAAA8AAAAAAAAAAAAAAAAA&#10;oQIAAGRycy9kb3ducmV2LnhtbFBLBQYAAAAABAAEAPkAAACOAwAAAAA=&#10;" strokecolor="black [3213]" strokeweight=".25pt">
                  <v:stroke dashstyle="3 1" endarrow="block"/>
                </v:shape>
                <v:shape id="直線矢印コネクタ 1030" o:spid="_x0000_s1308" type="#_x0000_t32" style="position:absolute;left:35789;top:59154;width:12520;height:10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9OJsMAAADdAAAADwAAAGRycy9kb3ducmV2LnhtbESP3YrCMBSE7xd8h3AE79ZUBdFqFC0I&#10;LuKFrQ9waE5/sDkpTbTdt98sCF4OM/MNs90PphEv6lxtWcFsGoEgzq2uuVRwz07fKxDOI2tsLJOC&#10;X3Kw342+thhr2/ONXqkvRYCwi1FB5X0bS+nyigy6qW2Jg1fYzqAPsiul7rAPcNPIeRQtpcGaw0KF&#10;LSUV5Y/0aRTI43AoC7z8WHlNTV4kSZb1qVKT8XDYgPA0+E/43T5rBYvFag3/b8IT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vTibDAAAA3QAAAA8AAAAAAAAAAAAA&#10;AAAAoQIAAGRycy9kb3ducmV2LnhtbFBLBQYAAAAABAAEAPkAAACRAwAAAAA=&#10;" strokecolor="black [3213]" strokeweight=".25pt">
                  <v:stroke dashstyle="3 1" endarrow="block"/>
                </v:shape>
                <v:shape id="Text Box 209" o:spid="_x0000_s1309" type="#_x0000_t202" style="position:absolute;left:622;top:75114;width:1009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4L8sQA&#10;AADdAAAADwAAAGRycy9kb3ducmV2LnhtbERPTWvCQBC9C/6HZQRvurHSYKOrxIJWeqnaUjyO2TEJ&#10;ZmdDdtXor3cPhR4f73u2aE0lrtS40rKC0TACQZxZXXKu4Od7NZiAcB5ZY2WZFNzJwWLe7cww0fbG&#10;O7rufS5CCLsEFRTe14mULivIoBvamjhwJ9sY9AE2udQN3kK4qeRLFMXSYMmhocCa3gvKzvuLUfAo&#10;Xfqx/Vr64/L1sI62n7H7TWOl+r02nYLw1Pp/8Z97oxWMx29hf3gTn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C/LEAAAA3QAAAA8AAAAAAAAAAAAAAAAAmAIAAGRycy9k&#10;b3ducmV2LnhtbFBLBQYAAAAABAAEAPUAAACJAwAAAAA=&#10;" filled="f" stroked="f">
                  <v:textbox inset="5.85pt,.7pt,5.85pt,.7pt">
                    <w:txbxContent>
                      <w:p w:rsidR="00317015" w:rsidRDefault="00317015" w:rsidP="00E7600A">
                        <w:pPr>
                          <w:pStyle w:val="NormalWeb"/>
                          <w:spacing w:after="200"/>
                        </w:pPr>
                        <w:r>
                          <w:rPr>
                            <w:rFonts w:ascii="MS Gothic" w:hAnsi="MS Gothic" w:hint="eastAsia"/>
                            <w:sz w:val="16"/>
                            <w:szCs w:val="16"/>
                          </w:rPr>
                          <w:t>0x08_0000_0000</w:t>
                        </w:r>
                      </w:p>
                    </w:txbxContent>
                  </v:textbox>
                </v:shape>
                <v:shape id="Text Box 209" o:spid="_x0000_s1310" type="#_x0000_t202" style="position:absolute;left:22276;top:56207;width:89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uaccA&#10;AADdAAAADwAAAGRycy9kb3ducmV2LnhtbESPQWvCQBSE70L/w/IEb7pRabDRVaJgLV5qVUqPz+wz&#10;Cc2+Ddmtpv56t1DwOMzMN8xs0ZpKXKhxpWUFw0EEgjizuuRcwfGw7k9AOI+ssbJMCn7JwWL+1Jlh&#10;ou2VP+iy97kIEHYJKii8rxMpXVaQQTewNXHwzrYx6INscqkbvAa4qeQoimJpsOSwUGBNq4Ky7/2P&#10;UXArXbrZvS/9afn89RrttrH7TGOlet02nYLw1PpH+L/9phWMxy9D+Hs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yrmn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0x00_E630_0000</w:t>
                        </w:r>
                      </w:p>
                    </w:txbxContent>
                  </v:textbox>
                </v:shape>
                <v:shape id="直線矢印コネクタ 1033" o:spid="_x0000_s1311" type="#_x0000_t32" style="position:absolute;left:21906;top:5624;width:0;height:16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ZXD8cAAADdAAAADwAAAGRycy9kb3ducmV2LnhtbESPT2sCMRTE74V+h/AK3jRbRbFbo4io&#10;eBBB+8/enpvX3cXNy5JEXb+9EYQeh5n5DTOaNKYSZ3K+tKzgtZOAIM6sLjlX8PmxaA9B+ICssbJM&#10;Cq7kYTJ+fhphqu2Ft3TehVxECPsUFRQh1KmUPivIoO/Ymjh6f9YZDFG6XGqHlwg3lewmyUAaLDku&#10;FFjTrKDsuDsZBfvNat3PD7OvfXCH4XxZ//x+J6xU66WZvoMI1IT/8KO90gp6vbcu3N/EJyDH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hlcPxwAAAN0AAAAPAAAAAAAA&#10;AAAAAAAAAKECAABkcnMvZG93bnJldi54bWxQSwUGAAAAAAQABAD5AAAAlQMAAAAA&#10;" strokecolor="black [3213]">
                  <v:stroke startarrow="block" endarrow="block"/>
                </v:shape>
                <v:shape id="直線矢印コネクタ 1034" o:spid="_x0000_s1312" type="#_x0000_t32" style="position:absolute;left:20638;top:22227;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9/LMQAAADdAAAADwAAAGRycy9kb3ducmV2LnhtbESPT4vCMBTE74LfITxhb5q6hbJWo+iC&#10;uKcF/xw8PppnU21eahO1fvuNIOxxmJnfMLNFZ2txp9ZXjhWMRwkI4sLpiksFh/16+AXCB2SNtWNS&#10;8CQPi3m/N8Ncuwdv6b4LpYgQ9jkqMCE0uZS+MGTRj1xDHL2Tay2GKNtS6hYfEW5r+ZkkmbRYcVww&#10;2NC3oeKyu1kF+naQWbk12fM32dQrdKvj+dop9THollMQgbrwH363f7SCNJ2k8HoTn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X38sxAAAAN0AAAAPAAAAAAAAAAAA&#10;AAAAAKECAABkcnMvZG93bnJldi54bWxQSwUGAAAAAAQABAD5AAAAkgMAAAAA&#10;" strokecolor="black [3213]"/>
                <v:shape id="直線矢印コネクタ 1035" o:spid="_x0000_s1313" type="#_x0000_t32" style="position:absolute;left:20646;top:5624;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nWMYAAADdAAAADwAAAGRycy9kb3ducmV2LnhtbESPQWvCQBSE7wX/w/KE3urGWoKNrmIK&#10;pT0VjB56fGSf2bTZt2l2o8m/7wqCx2FmvmHW28E24kydrx0rmM8SEMSl0zVXCo6H96clCB+QNTaO&#10;ScFIHrabycMaM+0uvKdzESoRIewzVGBCaDMpfWnIop+5ljh6J9dZDFF2ldQdXiLcNvI5SVJpsea4&#10;YLClN0Plb9FbBbo/yrTam3T8Sj6aHF3+/fM3KPU4HXYrEIGGcA/f2p9awWLx+gLXN/EJ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251jGAAAA3QAAAA8AAAAAAAAA&#10;AAAAAAAAoQIAAGRycy9kb3ducmV2LnhtbFBLBQYAAAAABAAEAPkAAACUAwAAAAA=&#10;" strokecolor="black [3213]"/>
                <v:group id="グループ化 1036" o:spid="_x0000_s1314" style="position:absolute;left:29011;top:8882;width:4087;height:4210" coordorigin=",9"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O4qMYAAADdAAAADwAAAGRycy9kb3ducmV2LnhtbESPQWvCQBSE7wX/w/IE&#10;b3UTg6VGVxGp4kGEqiDeHtlnEsy+DdltEv99tyD0OMzMN8xi1ZtKtNS40rKCeByBIM6sLjlXcDlv&#10;3z9BOI+ssbJMCp7kYLUcvC0w1bbjb2pPPhcBwi5FBYX3dSqlywoy6Ma2Jg7e3TYGfZBNLnWDXYCb&#10;Sk6i6EMaLDksFFjTpqDscfoxCnYddusk/moPj/vmeTtPj9dDTEqNhv16DsJT7//Dr/ZeK0iS2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c7ioxgAAAN0A&#10;AAAPAAAAAAAAAAAAAAAAAKoCAABkcnMvZG93bnJldi54bWxQSwUGAAAAAAQABAD6AAAAnQMAAAAA&#10;">
                  <v:shape id="Text Box 223" o:spid="_x0000_s1315" type="#_x0000_t202" style="position:absolute;left:19314;top:-18125;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4M8cA&#10;AADdAAAADwAAAGRycy9kb3ducmV2LnhtbESPT2sCMRTE7wW/Q3hCL0Wz1VbtapS6WNqb9Q/0+tg8&#10;N0s3L0sSdf32TaHQ4zAzv2EWq8424kI+1I4VPA4zEMSl0zVXCo6Ht8EMRIjIGhvHpOBGAVbL3t0C&#10;c+2uvKPLPlYiQTjkqMDE2OZShtKQxTB0LXHyTs5bjEn6SmqP1wS3jRxl2URarDktGGypMFR+789W&#10;wbR432z159N57Z9Hxn5hsZUPN6Xu+93rHESkLv6H/9ofWsF4/DKB3zfpCc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1+DPHAAAA3QAAAA8AAAAAAAAAAAAAAAAAmAIAAGRy&#10;cy9kb3ducmV2LnhtbFBLBQYAAAAABAAEAPUAAACMAwAAAAA=&#10;" filled="f" stroked="f">
                    <v:textbox inset="5.85pt,.7pt,5.85pt,.7pt">
                      <w:txbxContent>
                        <w:p w:rsidR="00317015" w:rsidRDefault="00317015" w:rsidP="00E7600A">
                          <w:pPr>
                            <w:pStyle w:val="NormalWeb"/>
                            <w:spacing w:line="260" w:lineRule="exact"/>
                            <w:jc w:val="center"/>
                          </w:pPr>
                          <w:r>
                            <w:rPr>
                              <w:sz w:val="16"/>
                              <w:szCs w:val="16"/>
                            </w:rPr>
                            <w:t>Secure</w:t>
                          </w:r>
                        </w:p>
                      </w:txbxContent>
                    </v:textbox>
                  </v:shape>
                  <v:shape id="Text Box 223" o:spid="_x0000_s1316" type="#_x0000_t202" style="position:absolute;left:49177;top:61755;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ldqMYA&#10;AADdAAAADwAAAGRycy9kb3ducmV2LnhtbESPQWsCMRSE7wX/Q3hCL0Wz1VbrapS6WNqbVQteH5vn&#10;ZunmZUmirv++KRR6HGbmG2ax6mwjLuRD7VjB4zADQVw6XXOl4OvwNngBESKyxsYxKbhRgNWyd7fA&#10;XLsr7+iyj5VIEA45KjAxtrmUoTRkMQxdS5y8k/MWY5K+ktrjNcFtI0dZNpEWa04LBlsqDJXf+7NV&#10;MC3eN1v9+XRe++eRsUcstvLhptR9v3udg4jUxf/wX/tDKxiPZ1P4fZOe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ldqMYAAADdAAAADwAAAAAAAAAAAAAAAACYAgAAZHJz&#10;L2Rvd25yZXYueG1sUEsFBgAAAAAEAAQA9QAAAIsDAAAAAA==&#10;" filled="f" stroked="f">
                    <v:textbox inset="5.85pt,.7pt,5.85pt,.7pt">
                      <w:txbxContent>
                        <w:p w:rsidR="00317015" w:rsidRDefault="00317015" w:rsidP="00E7600A">
                          <w:pPr>
                            <w:pStyle w:val="NormalWeb"/>
                            <w:spacing w:line="260" w:lineRule="exact"/>
                            <w:jc w:val="center"/>
                          </w:pPr>
                          <w:r>
                            <w:rPr>
                              <w:sz w:val="16"/>
                              <w:szCs w:val="16"/>
                            </w:rPr>
                            <w:t>Region</w:t>
                          </w:r>
                        </w:p>
                      </w:txbxContent>
                    </v:textbox>
                  </v:shape>
                </v:group>
                <v:shape id="Text Box 223" o:spid="_x0000_s1317" type="#_x0000_t202" style="position:absolute;left:20950;top:13517;width:6284;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H9MQA&#10;AADdAAAADwAAAGRycy9kb3ducmV2LnhtbERPTWvCQBC9C/6HZQRvurHSYKOrxIJWeqnaUjyO2TEJ&#10;ZmdDdtXor3cPhR4f73u2aE0lrtS40rKC0TACQZxZXXKu4Od7NZiAcB5ZY2WZFNzJwWLe7cww0fbG&#10;O7rufS5CCLsEFRTe14mULivIoBvamjhwJ9sY9AE2udQN3kK4qeRLFMXSYMmhocCa3gvKzvuLUfAo&#10;Xfqx/Vr64/L1sI62n7H7TWOl+r02nYLw1Pp/8Z97oxWMx29hbngTn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IB/TEAAAA3QAAAA8AAAAAAAAAAAAAAAAAmAIAAGRycy9k&#10;b3ducmV2LnhtbFBLBQYAAAAABAAEAPUAAACJAwAAAAA=&#10;" filled="f" stroked="f">
                  <v:textbox inset="5.85pt,.7pt,5.85pt,.7pt">
                    <w:txbxContent>
                      <w:p w:rsidR="00317015" w:rsidRDefault="00317015" w:rsidP="00E7600A">
                        <w:pPr>
                          <w:spacing w:after="0" w:line="260" w:lineRule="exact"/>
                          <w:jc w:val="center"/>
                          <w:rPr>
                            <w:sz w:val="16"/>
                            <w:szCs w:val="16"/>
                          </w:rPr>
                        </w:pPr>
                        <w:r>
                          <w:rPr>
                            <w:sz w:val="16"/>
                            <w:szCs w:val="16"/>
                          </w:rPr>
                          <w:t>Legacy</w:t>
                        </w:r>
                      </w:p>
                    </w:txbxContent>
                  </v:textbox>
                </v:shape>
                <v:shape id="直線矢印コネクタ 1043" o:spid="_x0000_s1318" type="#_x0000_t32" style="position:absolute;left:19440;top:24591;width:10169;height:4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YYRcYAAADdAAAADwAAAGRycy9kb3ducmV2LnhtbESPQWvCQBSE7wX/w/IEb3WjgWqim1CE&#10;qu2tqaDeHtnXJDT7NmRXTf99tyB4HGbmG2adD6YVV+pdY1nBbBqBIC6tbrhScPh6e16CcB5ZY2uZ&#10;FPySgzwbPa0x1fbGn3QtfCUChF2KCmrvu1RKV9Zk0E1tRxy8b9sb9EH2ldQ93gLctHIeRS/SYMNh&#10;ocaONjWVP8XFKFjI4y5alvv5LIkPp/OmsO8fW6vUZDy8rkB4GvwjfG/vtYI4ThL4fxOe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2GEXGAAAA3QAAAA8AAAAAAAAA&#10;AAAAAAAAoQIAAGRycy9kb3ducmV2LnhtbFBLBQYAAAAABAAEAPkAAACUAwAAAAA=&#10;" strokecolor="black [3213]">
                  <v:stroke endarrow="block"/>
                </v:shape>
                <v:shape id="Text Box 209" o:spid="_x0000_s1319" type="#_x0000_t202" style="position:absolute;left:617;top:31764;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TEMUA&#10;AADdAAAADwAAAGRycy9kb3ducmV2LnhtbERPy2rCQBTdC/2H4Rbc6Ux9hJI6ShTU4kZrS+nyNnOb&#10;BDN3QmbUtF/fWQguD+c9W3S2FhdqfeVYw9NQgSDOnam40PDxvh48g/AB2WDtmDT8kofF/KE3w9S4&#10;K7/R5RgKEUPYp6ihDKFJpfR5SRb90DXEkftxrcUQYVtI0+I1httajpRKpMWKY0OJDa1Kyk/Hs9Xw&#10;V/lse9gvw/dy+rVRh13iP7NE6/5jl72ACNSFu/jmfjUaxhMV98c38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lMQxQAAAN0AAAAPAAAAAAAAAAAAAAAAAJgCAABkcnMv&#10;ZG93bnJldi54bWxQSwUGAAAAAAQABAD1AAAAig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0x04_8000_0000</w:t>
                        </w:r>
                      </w:p>
                    </w:txbxContent>
                  </v:textbox>
                </v:shape>
                <v:shape id="Text Box 209" o:spid="_x0000_s1320" type="#_x0000_t202" style="position:absolute;left:43125;top:61986;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2i8cA&#10;AADdAAAADwAAAGRycy9kb3ducmV2LnhtbESPQWvCQBSE74X+h+UVvNVdtQ0SXSUKtqUXrZbi8Zl9&#10;JsHs25Ddatpf3xWEHoeZ+YaZzjtbizO1vnKsYdBXIIhzZyouNHzuVo9jED4gG6wdk4Yf8jCf3d9N&#10;MTXuwh903oZCRAj7FDWUITSplD4vyaLvu4Y4ekfXWgxRtoU0LV4i3NZyqFQiLVYcF0psaFlSftp+&#10;Ww2/lc9eN+tFOCye9y9q8574ryzRuvfQZRMQgbrwH76134yG0ZMawPVNf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S9ov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0x180000</w:t>
                        </w:r>
                      </w:p>
                    </w:txbxContent>
                  </v:textbox>
                </v:shape>
                <v:shape id="Text Box 209" o:spid="_x0000_s1321" type="#_x0000_t202" style="position:absolute;left:43068;top:58841;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o/McA&#10;AADdAAAADwAAAGRycy9kb3ducmV2LnhtbESPT2vCQBTE7wW/w/IEb3VXbYNEV4mF/qEXrZbi8Zl9&#10;JsHs25DdatpP3xWEHoeZ+Q0zX3a2FmdqfeVYw2ioQBDnzlRcaPjcPd9PQfiAbLB2TBp+yMNy0bub&#10;Y2rchT/ovA2FiBD2KWooQ2hSKX1ekkU/dA1x9I6utRiibAtpWrxEuK3lWKlEWqw4LpTY0FNJ+Wn7&#10;bTX8Vj573axX4bB63L+ozXviv7JE60G/y2YgAnXhP3xrvxkNkwc1hu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AaPz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0x040000</w:t>
                        </w:r>
                      </w:p>
                    </w:txbxContent>
                  </v:textbox>
                </v:shape>
                <v:shape id="Text Box 209" o:spid="_x0000_s1322" type="#_x0000_t202" style="position:absolute;left:45578;top:56939;width:396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NZ8cA&#10;AADdAAAADwAAAGRycy9kb3ducmV2LnhtbESPT2vCQBTE74LfYXlCb7prbYNEV4mF/qEXrZbi8Zl9&#10;JsHs25DdatpP3xWEHoeZ+Q0zX3a2FmdqfeVYw3ikQBDnzlRcaPjcPQ+nIHxANlg7Jg0/5GG56Pfm&#10;mBp34Q86b0MhIoR9ihrKEJpUSp+XZNGPXEMcvaNrLYYo20KaFi8Rbmt5r1QiLVYcF0ps6Kmk/LT9&#10;thp+K5+9btarcFg97l/U5j3xX1mi9d2gy2YgAnXhP3xrvxkNkwc1ge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MzWf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w:t>
                        </w:r>
                      </w:p>
                    </w:txbxContent>
                  </v:textbox>
                </v:shape>
                <v:shape id="Text Box 209" o:spid="_x0000_s1323" type="#_x0000_t202" style="position:absolute;left:43125;top:63962;width:6038;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VE8cA&#10;AADdAAAADwAAAGRycy9kb3ducmV2LnhtbESPQWvCQBSE74L/YXmF3nS31QaJrhILtqUXrZbi8Zl9&#10;JsHs25Ddatpf3xWEHoeZ+YaZLTpbizO1vnKs4WGoQBDnzlRcaPjcrQYTED4gG6wdk4Yf8rCY93sz&#10;TI278Aedt6EQEcI+RQ1lCE0qpc9LsuiHriGO3tG1FkOUbSFNi5cIt7V8VCqRFiuOCyU29FxSftp+&#10;Ww2/lc9eN+tlOCyf9i9q8574ryzR+v6uy6YgAnXhP3xrvxkNo7Eaw/V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lVRP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0x1C0000</w:t>
                        </w:r>
                      </w:p>
                    </w:txbxContent>
                  </v:textbox>
                </v:shape>
                <v:shape id="Text Box 209" o:spid="_x0000_s1324" type="#_x0000_t202" style="position:absolute;left:43198;top:69448;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u/8gA&#10;AADdAAAADwAAAGRycy9kb3ducmV2LnhtbESPT0vDQBTE74LfYXmCN7vrnwaJ2ZS00FZ6sVYRj8/s&#10;Mwlm34bdbRv99F1B8DjMzG+YYjbaXhzIh86xhuuJAkFcO9Nxo+H1ZXl1DyJEZIO9Y9LwTQFm5flZ&#10;gblxR36mwy42IkE45KihjXHIpQx1SxbDxA3Eyft03mJM0jfSeDwmuO3ljVKZtNhxWmhxoEVL9ddu&#10;bzX8dKFab5/m8WM+fV+p7SYLb1Wm9eXFWD2AiDTG//Bf+9FouL1TGfy+SU9Ali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27/yAAAAN0AAAAPAAAAAAAAAAAAAAAAAJgCAABk&#10;cnMvZG93bnJldi54bWxQSwUGAAAAAAQABAD1AAAAjQMAAAAA&#10;" filled="f" stroked="f">
                  <v:textbox inset="5.85pt,.7pt,5.85pt,.7pt">
                    <w:txbxContent>
                      <w:p w:rsidR="00317015" w:rsidRPr="006F6EFF" w:rsidRDefault="00317015" w:rsidP="00AE578A">
                        <w:pPr>
                          <w:pStyle w:val="NormalWeb"/>
                          <w:spacing w:after="200"/>
                          <w:rPr>
                            <w:sz w:val="22"/>
                          </w:rPr>
                        </w:pPr>
                        <w:r w:rsidRPr="006F6EFF">
                          <w:rPr>
                            <w:rFonts w:ascii="MS Gothic" w:hAnsi="MS Gothic"/>
                            <w:sz w:val="16"/>
                            <w:szCs w:val="18"/>
                          </w:rPr>
                          <w:t>0x</w:t>
                        </w:r>
                        <w:r>
                          <w:rPr>
                            <w:rFonts w:ascii="MS Gothic" w:hAnsi="MS Gothic"/>
                            <w:sz w:val="16"/>
                            <w:szCs w:val="18"/>
                          </w:rPr>
                          <w:t>30</w:t>
                        </w:r>
                        <w:r w:rsidRPr="006F6EFF">
                          <w:rPr>
                            <w:rFonts w:ascii="MS Gothic" w:hAnsi="MS Gothic"/>
                            <w:sz w:val="16"/>
                            <w:szCs w:val="18"/>
                          </w:rPr>
                          <w:t>0000</w:t>
                        </w:r>
                      </w:p>
                      <w:p w:rsidR="00317015" w:rsidRDefault="00317015" w:rsidP="00E7600A">
                        <w:pPr>
                          <w:pStyle w:val="NormalWeb"/>
                          <w:spacing w:after="200"/>
                          <w:rPr>
                            <w:sz w:val="22"/>
                          </w:rPr>
                        </w:pPr>
                      </w:p>
                    </w:txbxContent>
                  </v:textbox>
                </v:shape>
                <v:shape id="Text Box 190" o:spid="_x0000_s1325" type="#_x0000_t202" style="position:absolute;left:35379;top:8943;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4hMYA&#10;AADdAAAADwAAAGRycy9kb3ducmV2LnhtbESPQWvCQBSE7wX/w/IKvdVNtGhJXYMIgoeWmFgKvT2y&#10;r0lo9m3Irkn677uC4HGYmW+YTTqZVgzUu8aygngegSAurW64UvB5Pjy/gnAeWWNrmRT8kYN0O3vY&#10;YKLtyDkNha9EgLBLUEHtfZdI6cqaDLq57YiD92N7gz7IvpK6xzHATSsXUbSSBhsOCzV2tK+p/C0u&#10;RkHzxXp/PhbTKcs/Bhu/Z9/OZko9PU67NxCeJn8P39pHrWD5Eq3h+iY8Ab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64hMYAAADdAAAADwAAAAAAAAAAAAAAAACYAgAAZHJz&#10;L2Rvd25yZXYueG1sUEsFBgAAAAAEAAQA9QAAAIsDA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Certification</w:t>
                        </w:r>
                      </w:p>
                    </w:txbxContent>
                  </v:textbox>
                </v:shape>
                <v:shape id="Text Box 209" o:spid="_x0000_s1326" type="#_x0000_t202" style="position:absolute;left:47069;top:7531;width:921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fFsUA&#10;AADdAAAADwAAAGRycy9kb3ducmV2LnhtbERPy2rCQBTdC/2H4Rbc6Ux9hJI6ShTU4kZrS+nyNnOb&#10;BDN3QmbUtF/fWQguD+c9W3S2FhdqfeVYw9NQgSDOnam40PDxvh48g/AB2WDtmDT8kofF/KE3w9S4&#10;K7/R5RgKEUPYp6ihDKFJpfR5SRb90DXEkftxrcUQYVtI0+I1httajpRKpMWKY0OJDa1Kyk/Hs9Xw&#10;V/lse9gvw/dy+rVRh13iP7NE6/5jl72ACNSFu/jmfjUaxhMV58Y38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F8WxQAAAN0AAAAPAAAAAAAAAAAAAAAAAJgCAABkcnMv&#10;ZG93bnJldi54bWxQSwUGAAAAAAQABAD1AAAAig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0x00_43F0_0000</w:t>
                        </w:r>
                      </w:p>
                    </w:txbxContent>
                  </v:textbox>
                </v:shape>
                <v:shape id="カギ線コネクタ 1111" o:spid="_x0000_s1327" type="#_x0000_t34" style="position:absolute;left:47456;top:22003;width:11065;height:4959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flSMkAAADdAAAADwAAAGRycy9kb3ducmV2LnhtbESPS2/CMBCE70j8B2uRuKDilD4UAgYh&#10;SivKiUcP5baKlyQ0XqexgfDv60pIHEcz841mPG1MKc5Uu8Kygsd+BII4tbrgTMHX7v0hBuE8ssbS&#10;Mim4koPppN0aY6LthTd03vpMBAi7BBXk3leJlC7NyaDr24o4eAdbG/RB1pnUNV4C3JRyEEWv0mDB&#10;YSHHiuY5pT/bk1HwUfwOPuUi3a/WvXl8fCur4en7Ralup5mNQHhq/D18ay+1gqfnaAj/b8ITkJ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e35UjJAAAA3QAAAA8AAAAA&#10;AAAAAAAAAAAAoQIAAGRycy9kb3ducmV2LnhtbFBLBQYAAAAABAAEAPkAAACXAwAAAAA=&#10;" adj="-4462" strokecolor="black [3213]" strokeweight=".25pt">
                  <v:stroke dashstyle="3 1" endarrow="block" endarrowlength="short"/>
                </v:shape>
                <v:shape id="Text Box 209" o:spid="_x0000_s1328" type="#_x0000_t202" style="position:absolute;left:47089;top:12037;width:9217;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FzcUA&#10;AADdAAAADwAAAGRycy9kb3ducmV2LnhtbERPTWvCQBC9F/wPywi91Y2thhKzkSioxYvWluJxmp0m&#10;odnZkF01+uu7B6HHx/tO571pxJk6V1tWMB5FIIgLq2suFXx+rJ5eQTiPrLGxTAqu5GCeDR5STLS9&#10;8DudD74UIYRdggoq79tESldUZNCNbEscuB/bGfQBdqXUHV5CuGnkcxTF0mDNoaHClpYVFb+Hk1Fw&#10;q12+2e8W/nsxPa6j/TZ2X3ms1OOwz2cgPPX+X3x3v2kFL5Nx2B/ehCc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8XNxQAAAN0AAAAPAAAAAAAAAAAAAAAAAJgCAABkcnMv&#10;ZG93bnJldi54bWxQSwUGAAAAAAQABAD1AAAAig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0x00_47E0_0000</w:t>
                        </w:r>
                      </w:p>
                    </w:txbxContent>
                  </v:textbox>
                </v:shape>
                <v:shape id="Text Box 190" o:spid="_x0000_s1329" type="#_x0000_t202" style="position:absolute;left:9114;top:51364;width:11502;height:6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wLMcA&#10;AADdAAAADwAAAGRycy9kb3ducmV2LnhtbESPT2vCQBTE7wW/w/IEL6VuYovY6CoiKHoS/1Do7ZF9&#10;JsHs27C70bSfvisUPA4z8xtmtuhMLW7kfGVZQTpMQBDnVldcKDif1m8TED4ga6wtk4If8rCY915m&#10;mGl75wPdjqEQEcI+QwVlCE0mpc9LMuiHtiGO3sU6gyFKV0jt8B7hppajJBlLgxXHhRIbWpWUX4+t&#10;UXDdtblpv77ddt+eNrvfsZavyadSg363nIII1IVn+L+91QreP9IUHm/i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M8CzHAAAA3QAAAA8AAAAAAAAAAAAAAAAAmAIAAGRy&#10;cy9kb3ducmV2LnhtbFBLBQYAAAAABAAEAPUAAACMAwAAAAA=&#10;">
                  <v:textbox inset="5.85pt,.7pt,5.85pt,.7pt">
                    <w:txbxContent>
                      <w:p w:rsidR="00317015" w:rsidRDefault="00317015" w:rsidP="00E7600A">
                        <w:pPr>
                          <w:jc w:val="center"/>
                          <w:rPr>
                            <w:sz w:val="16"/>
                            <w:szCs w:val="16"/>
                          </w:rPr>
                        </w:pPr>
                        <w:r>
                          <w:rPr>
                            <w:sz w:val="16"/>
                            <w:szCs w:val="16"/>
                          </w:rPr>
                          <w:t>SDRAM 2GB</w:t>
                        </w:r>
                      </w:p>
                    </w:txbxContent>
                  </v:textbox>
                </v:shape>
                <v:shape id="Text Box 190" o:spid="_x0000_s1330" type="#_x0000_t202" style="position:absolute;left:9104;top:32794;width:11502;height:6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9N78MA&#10;AADdAAAADwAAAGRycy9kb3ducmV2LnhtbESPQWsCMRSE70L/Q3iF3jSrFZGtUUQQeuhBrd5fN8/N&#10;4uZlSeIa/fWmUOhxmJlvmMUq2Vb05EPjWMF4VIAgrpxuuFZw/N4O5yBCRNbYOiYFdwqwWr4MFlhq&#10;d+M99YdYiwzhUKICE2NXShkqQxbDyHXE2Ts7bzFm6WupPd4y3LZyUhQzabHhvGCwo42h6nK4WgW8&#10;/0qPeDW972aXXXv/kak59Uq9vab1B4hIKf6H/9qfWsH7dDyB3zf5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9N78MAAADdAAAADwAAAAAAAAAAAAAAAACYAgAAZHJzL2Rv&#10;d25yZXYueG1sUEsFBgAAAAAEAAQA9QAAAIgDAAAAAA==&#10;" fillcolor="#d8d8d8 [2732]">
                  <v:textbox inset="5.85pt,.7pt,5.85pt,.7pt">
                    <w:txbxContent>
                      <w:p w:rsidR="00317015" w:rsidRDefault="00317015" w:rsidP="00E7600A">
                        <w:pPr>
                          <w:pStyle w:val="NormalWeb"/>
                          <w:spacing w:line="200" w:lineRule="exact"/>
                          <w:jc w:val="center"/>
                          <w:rPr>
                            <w:sz w:val="16"/>
                            <w:szCs w:val="16"/>
                            <w:lang w:eastAsia="en-US"/>
                          </w:rPr>
                        </w:pPr>
                        <w:r>
                          <w:rPr>
                            <w:sz w:val="16"/>
                            <w:szCs w:val="16"/>
                            <w:lang w:eastAsia="en-US"/>
                          </w:rPr>
                          <w:t>N/A</w:t>
                        </w:r>
                      </w:p>
                    </w:txbxContent>
                  </v:textbox>
                </v:shape>
                <v:shape id="Text Box 190" o:spid="_x0000_s1331" type="#_x0000_t202" style="position:absolute;left:35356;top:6345;width:12077;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NkMMA&#10;AADdAAAADwAAAGRycy9kb3ducmV2LnhtbESPT2vCQBTE7wW/w/IEb3WTRqqkriJCi1f/Xx/Z1yRt&#10;9m3c3cb47V1B6HGYmd8w82VvGtGR87VlBek4AUFcWF1zqeCw/3ydgfABWWNjmRTcyMNyMXiZY67t&#10;lbfU7UIpIoR9jgqqENpcSl9UZNCPbUscvW/rDIYoXSm1w2uEm0a+Jcm7NFhzXKiwpXVFxe/uzyg4&#10;t5eja9LsbHg17bJNcprSz5dSo2G/+gARqA//4Wd7oxVkkzSDx5v4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NkMMAAADdAAAADwAAAAAAAAAAAAAAAACYAgAAZHJzL2Rv&#10;d25yZXYueG1sUEsFBgAAAAAEAAQA9QAAAIgDAAAAAA==&#10;" fillcolor="black [3213]">
                  <v:fill r:id="rId27" o:title="" color2="white [3212]" type="pattern"/>
                  <v:textbox inset="5.85pt,0,5.85pt,0">
                    <w:txbxContent>
                      <w:p w:rsidR="00317015" w:rsidRPr="0091061F" w:rsidRDefault="00317015" w:rsidP="00E7600A">
                        <w:pPr>
                          <w:pStyle w:val="NormalWeb"/>
                          <w:spacing w:line="200" w:lineRule="exact"/>
                          <w:jc w:val="center"/>
                          <w:rPr>
                            <w:sz w:val="16"/>
                            <w:szCs w:val="16"/>
                          </w:rPr>
                        </w:pPr>
                        <w:r>
                          <w:rPr>
                            <w:sz w:val="16"/>
                            <w:szCs w:val="16"/>
                          </w:rPr>
                          <w:t>Option</w:t>
                        </w:r>
                      </w:p>
                    </w:txbxContent>
                  </v:textbox>
                </v:shape>
                <v:shape id="直線矢印コネクタ 2162" o:spid="_x0000_s1332" type="#_x0000_t32" style="position:absolute;left:24328;top:58214;width:0;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k38cAAADdAAAADwAAAGRycy9kb3ducmV2LnhtbESPW2sCMRSE3wv9D+EUfKtZryxboxTR&#10;4oMI2pt9O25Odxc3J0sSdf33jSD0cZiZb5jJrDW1OJPzlWUFvW4Cgji3uuJCwcf78jkF4QOyxtoy&#10;KbiSh9n08WGCmbYX3tJ5FwoRIewzVFCG0GRS+rwkg75rG+Lo/VpnMETpCqkdXiLc1LKfJGNpsOK4&#10;UGJD85Ly4+5kFOw3q/WoOMw/98Ed0sVb8/3zlbBSnaf29QVEoDb8h+/tlVYwGPaGcHsTn4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WqTfxwAAAN0AAAAPAAAAAAAA&#10;AAAAAAAAAKECAABkcnMvZG93bnJldi54bWxQSwUGAAAAAAQABAD5AAAAlQMAAAAA&#10;" strokecolor="black [3213]">
                  <v:stroke startarrow="block" endarrow="block"/>
                </v:shape>
                <v:shape id="直線矢印コネクタ 2163" o:spid="_x0000_s1333" type="#_x0000_t32" style="position:absolute;left:23194;top:61091;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OM/MQAAADdAAAADwAAAGRycy9kb3ducmV2LnhtbESPS6vCMBSE94L/IRzh7jT1PopUo6gg&#10;uhJ8LFwemmNTbU56m6j1398IF1wOM/MNM5m1thJ3anzpWMFwkIAgzp0uuVBwPKz6IxA+IGusHJOC&#10;J3mYTbudCWbaPXhH930oRISwz1CBCaHOpPS5IYt+4Gri6J1dYzFE2RRSN/iIcFvJzyRJpcWS44LB&#10;mpaG8uv+ZhXo21Gmxc6kz22yrhboFqfLb6vUR6+dj0EEasM7/N/eaAVf38MfeL2JT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g4z8xAAAAN0AAAAPAAAAAAAAAAAA&#10;AAAAAKECAABkcnMvZG93bnJldi54bWxQSwUGAAAAAAQABAD5AAAAkgMAAAAA&#10;" strokecolor="black [3213]"/>
                <v:shape id="直線矢印コネクタ 2164" o:spid="_x0000_s1334" type="#_x0000_t32" style="position:absolute;left:23092;top:58151;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Si8UAAADdAAAADwAAAGRycy9kb3ducmV2LnhtbESPQWvCQBSE7wX/w/IEb3WTWkKJrtII&#10;RU+C1oPHR/Y1mzb7NmZXk/x7t1DocZiZb5jVZrCNuFPna8cK0nkCgrh0uuZKwfnz4/kNhA/IGhvH&#10;pGAkD5v15GmFuXY9H+l+CpWIEPY5KjAhtLmUvjRk0c9dSxy9L9dZDFF2ldQd9hFuG/mSJJm0WHNc&#10;MNjS1lD5c7pZBfp2lll1NNl4SHZNga64fF8HpWbT4X0JItAQ/sN/7b1WsHhNM/h9E5+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ESi8UAAADdAAAADwAAAAAAAAAA&#10;AAAAAAChAgAAZHJzL2Rvd25yZXYueG1sUEsFBgAAAAAEAAQA+QAAAJMDAAAAAA==&#10;" strokecolor="black [3213]"/>
                <v:group id="グループ化 2165" o:spid="_x0000_s1335" style="position:absolute;left:20315;top:57351;width:4083;height:4210"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RNe8YAAADdAAAADwAAAGRycy9kb3ducmV2LnhtbESPQWvCQBSE7wX/w/IE&#10;b7qJWi3RVURUPEihWii9PbLPJJh9G7JrEv+9WxB6HGbmG2a57kwpGqpdYVlBPIpAEKdWF5wp+L7s&#10;hx8gnEfWWFomBQ9ysF713paYaNvyFzVnn4kAYZeggtz7KpHSpTkZdCNbEQfvamuDPsg6k7rGNsBN&#10;KcdRNJMGCw4LOVa0zSm9ne9GwaHFdjOJd83pdt0+fi/vnz+nmJQa9LvNAoSnzv+HX+2jVjCZxn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lE17xgAAAN0A&#10;AAAPAAAAAAAAAAAAAAAAAKoCAABkcnMvZG93bnJldi54bWxQSwUGAAAAAAQABAD6AAAAnQMAAAAA&#10;">
                  <v:shape id="Text Box 223" o:spid="_x0000_s1336" type="#_x0000_t202" style="position:absolute;left:19314;top:-18134;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8H5cIA&#10;AADdAAAADwAAAGRycy9kb3ducmV2LnhtbERPy2oCMRTdC/2HcAvdiGa0VmU0Sju0tDuf4PYyuZ0M&#10;ndwMSdTx75uF4PJw3st1ZxtxIR9qxwpGwwwEcel0zZWC4+FrMAcRIrLGxjEpuFGA9eqpt8Rcuyvv&#10;6LKPlUghHHJUYGJscylDachiGLqWOHG/zluMCfpKao/XFG4bOc6yqbRYc2ow2FJhqPzbn62CWfH9&#10;udHbyfnDv42NPWGxkf2bUi/P3fsCRKQuPsR3949W8DoZpbnpTXo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wflwgAAAN0AAAAPAAAAAAAAAAAAAAAAAJgCAABkcnMvZG93&#10;bnJldi54bWxQSwUGAAAAAAQABAD1AAAAhwMAAAAA&#10;" filled="f" stroked="f">
                    <v:textbox inset="5.85pt,.7pt,5.85pt,.7pt">
                      <w:txbxContent>
                        <w:p w:rsidR="00317015" w:rsidRDefault="00317015" w:rsidP="00E7600A">
                          <w:pPr>
                            <w:pStyle w:val="NormalWeb"/>
                            <w:spacing w:line="260" w:lineRule="exact"/>
                            <w:jc w:val="center"/>
                          </w:pPr>
                          <w:r>
                            <w:rPr>
                              <w:sz w:val="16"/>
                              <w:szCs w:val="16"/>
                            </w:rPr>
                            <w:t>Secure</w:t>
                          </w:r>
                        </w:p>
                      </w:txbxContent>
                    </v:textbox>
                  </v:shape>
                  <v:shape id="Text Box 223" o:spid="_x0000_s1337" type="#_x0000_t202" style="position:absolute;left:49177;top:61746;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OifsYA&#10;AADdAAAADwAAAGRycy9kb3ducmV2LnhtbESPQWsCMRSE70L/Q3hCL6VmtdrqapR2aWlvWhW8PjbP&#10;zdLNy5JEXf99Uyh4HGbmG2ax6mwjzuRD7VjBcJCBIC6drrlSsN99PE5BhIissXFMCq4UYLW86y0w&#10;1+7C33TexkokCIccFZgY21zKUBqyGAauJU7e0XmLMUlfSe3xkuC2kaMse5YWa04LBlsqDJU/25NV&#10;8FJ8vq/1Znx685ORsQcs1vLhqtR9v3udg4jUxVv4v/2lFTyNhzP4e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OifsYAAADdAAAADwAAAAAAAAAAAAAAAACYAgAAZHJz&#10;L2Rvd25yZXYueG1sUEsFBgAAAAAEAAQA9QAAAIsDAAAAAA==&#10;" filled="f" stroked="f">
                    <v:textbox inset="5.85pt,.7pt,5.85pt,.7pt">
                      <w:txbxContent>
                        <w:p w:rsidR="00317015" w:rsidRDefault="00317015" w:rsidP="00E7600A">
                          <w:pPr>
                            <w:pStyle w:val="NormalWeb"/>
                            <w:spacing w:line="260" w:lineRule="exact"/>
                            <w:jc w:val="center"/>
                          </w:pPr>
                          <w:r>
                            <w:rPr>
                              <w:sz w:val="16"/>
                              <w:szCs w:val="16"/>
                            </w:rPr>
                            <w:t>Region</w:t>
                          </w:r>
                        </w:p>
                      </w:txbxContent>
                    </v:textbox>
                  </v:shape>
                </v:group>
                <w10:anchorlock/>
              </v:group>
            </w:pict>
          </mc:Fallback>
        </mc:AlternateContent>
      </w:r>
    </w:p>
    <w:p w:rsidR="00E7600A" w:rsidRDefault="00E7600A" w:rsidP="00395CD4">
      <w:pPr>
        <w:pStyle w:val="figuretitle"/>
        <w:rPr>
          <w:lang w:eastAsia="ja-JP"/>
        </w:rPr>
      </w:pPr>
      <w:r w:rsidRPr="00A547D7">
        <w:t xml:space="preserve">Figure </w:t>
      </w:r>
      <w:r w:rsidR="006434A7">
        <w:t>4</w:t>
      </w:r>
      <w:r w:rsidRPr="00BE489B">
        <w:rPr>
          <w:noProof/>
        </w:rPr>
        <w:t>.</w:t>
      </w:r>
      <w:r w:rsidRPr="00150B3F">
        <w:t xml:space="preserve"> </w:t>
      </w:r>
      <w:r w:rsidR="00596C61" w:rsidRPr="00A60D11">
        <w:t>RZ/</w:t>
      </w:r>
      <w:r w:rsidR="00596C61">
        <w:t>G2M</w:t>
      </w:r>
      <w:r w:rsidR="00596C61" w:rsidRPr="00A60D11">
        <w:t xml:space="preserve"> System Evaluation Board </w:t>
      </w:r>
      <w:r w:rsidR="006B5342">
        <w:t>(</w:t>
      </w:r>
      <w:r w:rsidR="007B21F1">
        <w:t>HIHOPE-RZG2M</w:t>
      </w:r>
      <w:r w:rsidR="006B5342">
        <w:t>)</w:t>
      </w:r>
      <w:r w:rsidR="00596C61" w:rsidRPr="00A60D11">
        <w:t xml:space="preserve"> memory map</w:t>
      </w:r>
      <w:r w:rsidR="00596C61" w:rsidDel="00596C61">
        <w:t xml:space="preserve"> </w:t>
      </w:r>
      <w:r w:rsidRPr="00A547D7">
        <w:t>(</w:t>
      </w:r>
      <w:r>
        <w:t>B</w:t>
      </w:r>
      <w:r w:rsidRPr="00A547D7">
        <w:t>oot)</w:t>
      </w:r>
    </w:p>
    <w:p w:rsidR="00E7600A" w:rsidRDefault="00E7600A" w:rsidP="00E7600A">
      <w:pPr>
        <w:pStyle w:val="box"/>
        <w:rPr>
          <w:lang w:eastAsia="ja-JP"/>
        </w:rPr>
      </w:pPr>
      <w:r>
        <w:rPr>
          <w:lang w:eastAsia="ja-JP"/>
        </w:rPr>
        <w:lastRenderedPageBreak/>
        <mc:AlternateContent>
          <mc:Choice Requires="wpc">
            <w:drawing>
              <wp:inline distT="0" distB="0" distL="0" distR="0" wp14:anchorId="2CBB681E" wp14:editId="2C961354">
                <wp:extent cx="6169025" cy="7743190"/>
                <wp:effectExtent l="0" t="0" r="0" b="0"/>
                <wp:docPr id="3495" name="キャンバス 20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20" name="Text Box 190"/>
                        <wps:cNvSpPr txBox="1">
                          <a:spLocks noChangeArrowheads="1"/>
                        </wps:cNvSpPr>
                        <wps:spPr bwMode="auto">
                          <a:xfrm>
                            <a:off x="3536714" y="1192614"/>
                            <a:ext cx="1207805" cy="4484352"/>
                          </a:xfrm>
                          <a:prstGeom prst="rect">
                            <a:avLst/>
                          </a:prstGeom>
                          <a:solidFill>
                            <a:schemeClr val="accent1">
                              <a:lumMod val="40000"/>
                              <a:lumOff val="60000"/>
                            </a:schemeClr>
                          </a:solidFill>
                          <a:ln w="9525">
                            <a:solidFill>
                              <a:srgbClr val="000000"/>
                            </a:solidFill>
                            <a:miter lim="800000"/>
                            <a:headEnd/>
                            <a:tailEnd/>
                          </a:ln>
                        </wps:spPr>
                        <wps:txbx>
                          <w:txbxContent>
                            <w:p w:rsidR="00317015" w:rsidRDefault="00317015" w:rsidP="00E7600A">
                              <w:pPr>
                                <w:pStyle w:val="NormalWeb"/>
                                <w:spacing w:line="200" w:lineRule="exact"/>
                                <w:rPr>
                                  <w:sz w:val="18"/>
                                </w:rPr>
                              </w:pPr>
                            </w:p>
                          </w:txbxContent>
                        </wps:txbx>
                        <wps:bodyPr rot="0" vert="horz" wrap="square" lIns="74295" tIns="8890" rIns="74295" bIns="8890" anchor="t" anchorCtr="0" upright="1">
                          <a:noAutofit/>
                        </wps:bodyPr>
                      </wps:wsp>
                      <wps:wsp>
                        <wps:cNvPr id="3421" name="Text Box 190"/>
                        <wps:cNvSpPr txBox="1">
                          <a:spLocks noChangeArrowheads="1"/>
                        </wps:cNvSpPr>
                        <wps:spPr bwMode="auto">
                          <a:xfrm>
                            <a:off x="912004" y="562607"/>
                            <a:ext cx="1150205" cy="300003"/>
                          </a:xfrm>
                          <a:prstGeom prst="rect">
                            <a:avLst/>
                          </a:prstGeom>
                          <a:solidFill>
                            <a:srgbClr val="FFFFFF"/>
                          </a:solid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BSC</w:t>
                              </w:r>
                            </w:p>
                          </w:txbxContent>
                        </wps:txbx>
                        <wps:bodyPr rot="0" vert="horz" wrap="square" lIns="74295" tIns="8890" rIns="74295" bIns="8890" anchor="t" anchorCtr="0" upright="1">
                          <a:noAutofit/>
                        </wps:bodyPr>
                      </wps:wsp>
                      <wps:wsp>
                        <wps:cNvPr id="3422" name="Text Box 209"/>
                        <wps:cNvSpPr txBox="1">
                          <a:spLocks noChangeArrowheads="1"/>
                        </wps:cNvSpPr>
                        <wps:spPr bwMode="auto">
                          <a:xfrm>
                            <a:off x="580002" y="404105"/>
                            <a:ext cx="412702"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w:t>
                              </w:r>
                            </w:p>
                          </w:txbxContent>
                        </wps:txbx>
                        <wps:bodyPr rot="0" vert="horz" wrap="square" lIns="74295" tIns="8890" rIns="74295" bIns="8890" anchor="t" anchorCtr="0" upright="1">
                          <a:noAutofit/>
                        </wps:bodyPr>
                      </wps:wsp>
                      <wps:wsp>
                        <wps:cNvPr id="3423" name="Text Box 223"/>
                        <wps:cNvSpPr txBox="1">
                          <a:spLocks noChangeArrowheads="1"/>
                        </wps:cNvSpPr>
                        <wps:spPr bwMode="auto">
                          <a:xfrm>
                            <a:off x="1996208" y="272503"/>
                            <a:ext cx="1481706"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Cs w:val="16"/>
                                </w:rPr>
                              </w:pPr>
                              <w:r>
                                <w:rPr>
                                  <w:szCs w:val="16"/>
                                </w:rPr>
                                <w:t>Physical Address</w:t>
                              </w:r>
                            </w:p>
                          </w:txbxContent>
                        </wps:txbx>
                        <wps:bodyPr rot="0" vert="horz" wrap="square" lIns="74295" tIns="8890" rIns="74295" bIns="8890" anchor="t" anchorCtr="0" upright="1">
                          <a:noAutofit/>
                        </wps:bodyPr>
                      </wps:wsp>
                      <wps:wsp>
                        <wps:cNvPr id="3424" name="Text Box 190"/>
                        <wps:cNvSpPr txBox="1">
                          <a:spLocks noChangeArrowheads="1"/>
                        </wps:cNvSpPr>
                        <wps:spPr bwMode="auto">
                          <a:xfrm>
                            <a:off x="911804" y="861410"/>
                            <a:ext cx="1150005" cy="173702"/>
                          </a:xfrm>
                          <a:prstGeom prst="rect">
                            <a:avLst/>
                          </a:prstGeom>
                          <a:solidFill>
                            <a:srgbClr val="FFFFFF"/>
                          </a:solid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Reserved</w:t>
                              </w:r>
                            </w:p>
                          </w:txbxContent>
                        </wps:txbx>
                        <wps:bodyPr rot="0" vert="horz" wrap="square" lIns="74295" tIns="8890" rIns="74295" bIns="8890" anchor="t" anchorCtr="0" upright="1">
                          <a:noAutofit/>
                        </wps:bodyPr>
                      </wps:wsp>
                      <wps:wsp>
                        <wps:cNvPr id="3425" name="Text Box 190"/>
                        <wps:cNvSpPr txBox="1">
                          <a:spLocks noChangeArrowheads="1"/>
                        </wps:cNvSpPr>
                        <wps:spPr bwMode="auto">
                          <a:xfrm>
                            <a:off x="911904" y="1035112"/>
                            <a:ext cx="1149805" cy="173402"/>
                          </a:xfrm>
                          <a:prstGeom prst="rect">
                            <a:avLst/>
                          </a:prstGeom>
                          <a:solidFill>
                            <a:srgbClr val="FFFFFF"/>
                          </a:solid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PCI-exp</w:t>
                              </w:r>
                            </w:p>
                          </w:txbxContent>
                        </wps:txbx>
                        <wps:bodyPr rot="0" vert="horz" wrap="square" lIns="74295" tIns="8890" rIns="74295" bIns="8890" anchor="t" anchorCtr="0" upright="1">
                          <a:noAutofit/>
                        </wps:bodyPr>
                      </wps:wsp>
                      <wps:wsp>
                        <wps:cNvPr id="3426" name="Text Box 209"/>
                        <wps:cNvSpPr txBox="1">
                          <a:spLocks noChangeArrowheads="1"/>
                        </wps:cNvSpPr>
                        <wps:spPr bwMode="auto">
                          <a:xfrm>
                            <a:off x="51700" y="741209"/>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0x00_2000_0000</w:t>
                              </w:r>
                            </w:p>
                          </w:txbxContent>
                        </wps:txbx>
                        <wps:bodyPr rot="0" vert="horz" wrap="square" lIns="74295" tIns="8890" rIns="74295" bIns="8890" anchor="t" anchorCtr="0" upright="1">
                          <a:noAutofit/>
                        </wps:bodyPr>
                      </wps:wsp>
                      <wps:wsp>
                        <wps:cNvPr id="3427" name="Text Box 209"/>
                        <wps:cNvSpPr txBox="1">
                          <a:spLocks noChangeArrowheads="1"/>
                        </wps:cNvSpPr>
                        <wps:spPr bwMode="auto">
                          <a:xfrm>
                            <a:off x="61800" y="906311"/>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0x00_3000_0000</w:t>
                              </w:r>
                            </w:p>
                          </w:txbxContent>
                        </wps:txbx>
                        <wps:bodyPr rot="0" vert="horz" wrap="square" lIns="74295" tIns="8890" rIns="74295" bIns="8890" anchor="t" anchorCtr="0" upright="1">
                          <a:noAutofit/>
                        </wps:bodyPr>
                      </wps:wsp>
                      <wps:wsp>
                        <wps:cNvPr id="3428" name="Text Box 190"/>
                        <wps:cNvSpPr txBox="1">
                          <a:spLocks noChangeArrowheads="1"/>
                        </wps:cNvSpPr>
                        <wps:spPr bwMode="auto">
                          <a:xfrm>
                            <a:off x="911904" y="1208514"/>
                            <a:ext cx="1149305" cy="633907"/>
                          </a:xfrm>
                          <a:prstGeom prst="rect">
                            <a:avLst/>
                          </a:prstGeom>
                          <a:solidFill>
                            <a:srgbClr val="FFFFFF"/>
                          </a:solidFill>
                          <a:ln w="9525">
                            <a:solidFill>
                              <a:srgbClr val="000000"/>
                            </a:solidFill>
                            <a:miter lim="800000"/>
                            <a:headEnd/>
                            <a:tailEnd/>
                          </a:ln>
                        </wps:spPr>
                        <wps:txbx>
                          <w:txbxContent>
                            <w:p w:rsidR="00317015" w:rsidRDefault="00317015" w:rsidP="00E7600A">
                              <w:pPr>
                                <w:jc w:val="center"/>
                                <w:rPr>
                                  <w:sz w:val="16"/>
                                  <w:szCs w:val="16"/>
                                </w:rPr>
                              </w:pPr>
                              <w:r>
                                <w:rPr>
                                  <w:sz w:val="16"/>
                                  <w:szCs w:val="16"/>
                                </w:rPr>
                                <w:t>SDRAM 2GB</w:t>
                              </w:r>
                            </w:p>
                          </w:txbxContent>
                        </wps:txbx>
                        <wps:bodyPr rot="0" vert="horz" wrap="square" lIns="74295" tIns="8890" rIns="74295" bIns="8890" anchor="t" anchorCtr="0" upright="1">
                          <a:noAutofit/>
                        </wps:bodyPr>
                      </wps:wsp>
                      <wps:wsp>
                        <wps:cNvPr id="3429" name="Text Box 190"/>
                        <wps:cNvSpPr txBox="1">
                          <a:spLocks noChangeArrowheads="1"/>
                        </wps:cNvSpPr>
                        <wps:spPr bwMode="auto">
                          <a:xfrm>
                            <a:off x="911404" y="1842421"/>
                            <a:ext cx="1150205" cy="163702"/>
                          </a:xfrm>
                          <a:prstGeom prst="rect">
                            <a:avLst/>
                          </a:prstGeom>
                          <a:solidFill>
                            <a:srgbClr val="FFFFFF"/>
                          </a:solid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Reserved</w:t>
                              </w:r>
                            </w:p>
                          </w:txbxContent>
                        </wps:txbx>
                        <wps:bodyPr rot="0" vert="horz" wrap="square" lIns="74295" tIns="8890" rIns="74295" bIns="8890" anchor="t" anchorCtr="0" upright="1">
                          <a:noAutofit/>
                        </wps:bodyPr>
                      </wps:wsp>
                      <wps:wsp>
                        <wps:cNvPr id="3430" name="Text Box 209"/>
                        <wps:cNvSpPr txBox="1">
                          <a:spLocks noChangeArrowheads="1"/>
                        </wps:cNvSpPr>
                        <wps:spPr bwMode="auto">
                          <a:xfrm>
                            <a:off x="56500" y="1091913"/>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0x00_4000_0000</w:t>
                              </w:r>
                            </w:p>
                          </w:txbxContent>
                        </wps:txbx>
                        <wps:bodyPr rot="0" vert="horz" wrap="square" lIns="74295" tIns="8890" rIns="74295" bIns="8890" anchor="t" anchorCtr="0" upright="1">
                          <a:noAutofit/>
                        </wps:bodyPr>
                      </wps:wsp>
                      <wps:wsp>
                        <wps:cNvPr id="3431" name="Text Box 209"/>
                        <wps:cNvSpPr txBox="1">
                          <a:spLocks noChangeArrowheads="1"/>
                        </wps:cNvSpPr>
                        <wps:spPr bwMode="auto">
                          <a:xfrm>
                            <a:off x="51700" y="1711420"/>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0x00_C000_0000</w:t>
                              </w:r>
                            </w:p>
                          </w:txbxContent>
                        </wps:txbx>
                        <wps:bodyPr rot="0" vert="horz" wrap="square" lIns="74295" tIns="8890" rIns="74295" bIns="8890" anchor="t" anchorCtr="0" upright="1">
                          <a:noAutofit/>
                        </wps:bodyPr>
                      </wps:wsp>
                      <wps:wsp>
                        <wps:cNvPr id="3432" name="Text Box 190"/>
                        <wps:cNvSpPr txBox="1">
                          <a:spLocks noChangeArrowheads="1"/>
                        </wps:cNvSpPr>
                        <wps:spPr bwMode="auto">
                          <a:xfrm>
                            <a:off x="911404" y="2006123"/>
                            <a:ext cx="1150205" cy="218303"/>
                          </a:xfrm>
                          <a:prstGeom prst="rect">
                            <a:avLst/>
                          </a:prstGeom>
                          <a:solidFill>
                            <a:srgbClr val="FFFFFF"/>
                          </a:solidFill>
                          <a:ln w="9525">
                            <a:solidFill>
                              <a:srgbClr val="000000"/>
                            </a:solidFill>
                            <a:miter lim="800000"/>
                            <a:headEnd/>
                            <a:tailEnd/>
                          </a:ln>
                        </wps:spPr>
                        <wps:txbx>
                          <w:txbxContent>
                            <w:p w:rsidR="00317015" w:rsidRDefault="00317015" w:rsidP="00E7600A">
                              <w:pPr>
                                <w:spacing w:after="0" w:line="200" w:lineRule="exact"/>
                                <w:jc w:val="center"/>
                                <w:rPr>
                                  <w:sz w:val="16"/>
                                  <w:szCs w:val="16"/>
                                </w:rPr>
                              </w:pPr>
                              <w:r>
                                <w:rPr>
                                  <w:sz w:val="16"/>
                                  <w:szCs w:val="16"/>
                                </w:rPr>
                                <w:t>IO area</w:t>
                              </w:r>
                            </w:p>
                          </w:txbxContent>
                        </wps:txbx>
                        <wps:bodyPr rot="0" vert="horz" wrap="square" lIns="74295" tIns="8890" rIns="74295" bIns="8890" anchor="t" anchorCtr="0" upright="1">
                          <a:noAutofit/>
                        </wps:bodyPr>
                      </wps:wsp>
                      <wps:wsp>
                        <wps:cNvPr id="3433" name="Text Box 209"/>
                        <wps:cNvSpPr txBox="1">
                          <a:spLocks noChangeArrowheads="1"/>
                        </wps:cNvSpPr>
                        <wps:spPr bwMode="auto">
                          <a:xfrm>
                            <a:off x="51700" y="1883422"/>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0x00_E000_0000</w:t>
                              </w:r>
                            </w:p>
                          </w:txbxContent>
                        </wps:txbx>
                        <wps:bodyPr rot="0" vert="horz" wrap="square" lIns="74295" tIns="8890" rIns="74295" bIns="8890" anchor="t" anchorCtr="0" upright="1">
                          <a:noAutofit/>
                        </wps:bodyPr>
                      </wps:wsp>
                      <wps:wsp>
                        <wps:cNvPr id="3434" name="Text Box 209"/>
                        <wps:cNvSpPr txBox="1">
                          <a:spLocks noChangeArrowheads="1"/>
                        </wps:cNvSpPr>
                        <wps:spPr bwMode="auto">
                          <a:xfrm>
                            <a:off x="51700" y="2100424"/>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0x01_0000_0000</w:t>
                              </w:r>
                            </w:p>
                          </w:txbxContent>
                        </wps:txbx>
                        <wps:bodyPr rot="0" vert="horz" wrap="square" lIns="74295" tIns="8890" rIns="74295" bIns="8890" anchor="t" anchorCtr="0" upright="1">
                          <a:noAutofit/>
                        </wps:bodyPr>
                      </wps:wsp>
                      <wps:wsp>
                        <wps:cNvPr id="3435" name="Text Box 190"/>
                        <wps:cNvSpPr txBox="1">
                          <a:spLocks noChangeArrowheads="1"/>
                        </wps:cNvSpPr>
                        <wps:spPr bwMode="auto">
                          <a:xfrm>
                            <a:off x="911404" y="2224426"/>
                            <a:ext cx="1150205" cy="39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E7600A">
                              <w:pPr>
                                <w:pStyle w:val="NormalWeb"/>
                                <w:spacing w:line="200" w:lineRule="exact"/>
                                <w:jc w:val="center"/>
                              </w:pPr>
                            </w:p>
                          </w:txbxContent>
                        </wps:txbx>
                        <wps:bodyPr rot="0" vert="horz" wrap="square" lIns="74295" tIns="8890" rIns="74295" bIns="8890" anchor="t" anchorCtr="0" upright="1">
                          <a:noAutofit/>
                        </wps:bodyPr>
                      </wps:wsp>
                      <wpg:wgp>
                        <wpg:cNvPr id="3436" name="Group 239"/>
                        <wpg:cNvGrpSpPr>
                          <a:grpSpLocks/>
                        </wpg:cNvGrpSpPr>
                        <wpg:grpSpPr bwMode="auto">
                          <a:xfrm>
                            <a:off x="768103" y="2295327"/>
                            <a:ext cx="223401" cy="254003"/>
                            <a:chOff x="5628" y="6171"/>
                            <a:chExt cx="428" cy="400"/>
                          </a:xfrm>
                        </wpg:grpSpPr>
                        <wps:wsp>
                          <wps:cNvPr id="3437" name="Text Box 24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438" name="Text Box 24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g:wgp>
                        <wpg:cNvPr id="3439" name="Group 229"/>
                        <wpg:cNvGrpSpPr>
                          <a:grpSpLocks/>
                        </wpg:cNvGrpSpPr>
                        <wpg:grpSpPr bwMode="auto">
                          <a:xfrm>
                            <a:off x="1916408" y="2308527"/>
                            <a:ext cx="271801" cy="254003"/>
                            <a:chOff x="5628" y="6171"/>
                            <a:chExt cx="428" cy="400"/>
                          </a:xfrm>
                        </wpg:grpSpPr>
                        <wps:wsp>
                          <wps:cNvPr id="3440" name="Text Box 23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441" name="Text Box 23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s:wsp>
                        <wps:cNvPr id="3442" name="Text Box 209"/>
                        <wps:cNvSpPr txBox="1">
                          <a:spLocks noChangeArrowheads="1"/>
                        </wps:cNvSpPr>
                        <wps:spPr bwMode="auto">
                          <a:xfrm>
                            <a:off x="51700" y="2496129"/>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0x04_0000_0000</w:t>
                              </w:r>
                            </w:p>
                          </w:txbxContent>
                        </wps:txbx>
                        <wps:bodyPr rot="0" vert="horz" wrap="square" lIns="74295" tIns="8890" rIns="74295" bIns="8890" anchor="t" anchorCtr="0" upright="1">
                          <a:noAutofit/>
                        </wps:bodyPr>
                      </wps:wsp>
                      <wps:wsp>
                        <wps:cNvPr id="3443" name="Text Box 190"/>
                        <wps:cNvSpPr txBox="1">
                          <a:spLocks noChangeArrowheads="1"/>
                        </wps:cNvSpPr>
                        <wps:spPr bwMode="auto">
                          <a:xfrm>
                            <a:off x="911404" y="2620330"/>
                            <a:ext cx="1150205" cy="659108"/>
                          </a:xfrm>
                          <a:prstGeom prst="rect">
                            <a:avLst/>
                          </a:prstGeom>
                          <a:solidFill>
                            <a:srgbClr val="FFFFFF"/>
                          </a:solidFill>
                          <a:ln w="9525">
                            <a:solidFill>
                              <a:srgbClr val="000000"/>
                            </a:solidFill>
                            <a:miter lim="800000"/>
                            <a:headEnd/>
                            <a:tailEnd/>
                          </a:ln>
                        </wps:spPr>
                        <wps:txbx>
                          <w:txbxContent>
                            <w:p w:rsidR="00317015" w:rsidRDefault="00317015" w:rsidP="00E7600A">
                              <w:pPr>
                                <w:jc w:val="center"/>
                                <w:rPr>
                                  <w:sz w:val="24"/>
                                  <w:szCs w:val="24"/>
                                </w:rPr>
                              </w:pPr>
                              <w:r>
                                <w:rPr>
                                  <w:sz w:val="16"/>
                                  <w:szCs w:val="16"/>
                                </w:rPr>
                                <w:t>SDRAM 2GB</w:t>
                              </w:r>
                            </w:p>
                          </w:txbxContent>
                        </wps:txbx>
                        <wps:bodyPr rot="0" vert="horz" wrap="square" lIns="74295" tIns="8890" rIns="74295" bIns="8890" anchor="t" anchorCtr="0" upright="1">
                          <a:noAutofit/>
                        </wps:bodyPr>
                      </wps:wsp>
                      <wps:wsp>
                        <wps:cNvPr id="3444" name="Text Box 209"/>
                        <wps:cNvSpPr txBox="1">
                          <a:spLocks noChangeArrowheads="1"/>
                        </wps:cNvSpPr>
                        <wps:spPr bwMode="auto">
                          <a:xfrm>
                            <a:off x="51700" y="3741443"/>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0x05_0000_0000</w:t>
                              </w:r>
                            </w:p>
                          </w:txbxContent>
                        </wps:txbx>
                        <wps:bodyPr rot="0" vert="horz" wrap="square" lIns="74295" tIns="8890" rIns="74295" bIns="8890" anchor="t" anchorCtr="0" upright="1">
                          <a:noAutofit/>
                        </wps:bodyPr>
                      </wps:wsp>
                      <wps:wsp>
                        <wps:cNvPr id="3445" name="Text Box 190"/>
                        <wps:cNvSpPr txBox="1">
                          <a:spLocks noChangeArrowheads="1"/>
                        </wps:cNvSpPr>
                        <wps:spPr bwMode="auto">
                          <a:xfrm>
                            <a:off x="911404" y="3897945"/>
                            <a:ext cx="1150205" cy="1238514"/>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E7600A">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3446" name="Text Box 209"/>
                        <wps:cNvSpPr txBox="1">
                          <a:spLocks noChangeArrowheads="1"/>
                        </wps:cNvSpPr>
                        <wps:spPr bwMode="auto">
                          <a:xfrm>
                            <a:off x="51700" y="500715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0x06_0000_0000</w:t>
                              </w:r>
                            </w:p>
                          </w:txbxContent>
                        </wps:txbx>
                        <wps:bodyPr rot="0" vert="horz" wrap="square" lIns="74295" tIns="8890" rIns="74295" bIns="8890" anchor="t" anchorCtr="0" upright="1">
                          <a:noAutofit/>
                        </wps:bodyPr>
                      </wps:wsp>
                      <wps:wsp>
                        <wps:cNvPr id="3447" name="Text Box 209"/>
                        <wps:cNvSpPr txBox="1">
                          <a:spLocks noChangeArrowheads="1"/>
                        </wps:cNvSpPr>
                        <wps:spPr bwMode="auto">
                          <a:xfrm>
                            <a:off x="51700" y="6295473"/>
                            <a:ext cx="1010004"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0x07_0000_0000</w:t>
                              </w:r>
                            </w:p>
                          </w:txbxContent>
                        </wps:txbx>
                        <wps:bodyPr rot="0" vert="horz" wrap="square" lIns="74295" tIns="8890" rIns="74295" bIns="8890" anchor="t" anchorCtr="0" upright="1">
                          <a:noAutofit/>
                        </wps:bodyPr>
                      </wps:wsp>
                      <wps:wsp>
                        <wps:cNvPr id="3448" name="Text Box 190"/>
                        <wps:cNvSpPr txBox="1">
                          <a:spLocks noChangeArrowheads="1"/>
                        </wps:cNvSpPr>
                        <wps:spPr bwMode="auto">
                          <a:xfrm>
                            <a:off x="910404" y="6412675"/>
                            <a:ext cx="1150205" cy="1260615"/>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E7600A">
                              <w:pPr>
                                <w:pStyle w:val="NormalWeb"/>
                                <w:spacing w:line="200" w:lineRule="exact"/>
                                <w:jc w:val="center"/>
                                <w:rPr>
                                  <w:sz w:val="16"/>
                                  <w:szCs w:val="16"/>
                                  <w:lang w:eastAsia="en-US"/>
                                </w:rPr>
                              </w:pPr>
                              <w:r>
                                <w:rPr>
                                  <w:rFonts w:hint="eastAsia"/>
                                  <w:sz w:val="16"/>
                                  <w:szCs w:val="16"/>
                                </w:rPr>
                                <w:t>N/A</w:t>
                              </w:r>
                            </w:p>
                          </w:txbxContent>
                        </wps:txbx>
                        <wps:bodyPr rot="0" vert="horz" wrap="square" lIns="74295" tIns="8890" rIns="74295" bIns="8890" anchor="ctr" anchorCtr="0" upright="1">
                          <a:noAutofit/>
                        </wps:bodyPr>
                      </wps:wsp>
                      <wps:wsp>
                        <wps:cNvPr id="3449" name="Text Box 190"/>
                        <wps:cNvSpPr txBox="1">
                          <a:spLocks noChangeArrowheads="1"/>
                        </wps:cNvSpPr>
                        <wps:spPr bwMode="auto">
                          <a:xfrm>
                            <a:off x="3537514" y="553106"/>
                            <a:ext cx="1207905" cy="887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E7600A">
                              <w:pPr>
                                <w:pStyle w:val="NormalWeb"/>
                                <w:spacing w:line="200" w:lineRule="exact"/>
                                <w:jc w:val="center"/>
                              </w:pPr>
                            </w:p>
                          </w:txbxContent>
                        </wps:txbx>
                        <wps:bodyPr rot="0" vert="horz" wrap="square" lIns="74295" tIns="8890" rIns="74295" bIns="8890" anchor="t" anchorCtr="0" upright="1">
                          <a:noAutofit/>
                        </wps:bodyPr>
                      </wps:wsp>
                      <wps:wsp>
                        <wps:cNvPr id="3450" name="Text Box 209"/>
                        <wps:cNvSpPr txBox="1">
                          <a:spLocks noChangeArrowheads="1"/>
                        </wps:cNvSpPr>
                        <wps:spPr bwMode="auto">
                          <a:xfrm>
                            <a:off x="4701619" y="379804"/>
                            <a:ext cx="9218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0x00_4000_0000</w:t>
                              </w:r>
                            </w:p>
                          </w:txbxContent>
                        </wps:txbx>
                        <wps:bodyPr rot="0" vert="horz" wrap="square" lIns="74295" tIns="8890" rIns="74295" bIns="8890" anchor="t" anchorCtr="0" upright="1">
                          <a:noAutofit/>
                        </wps:bodyPr>
                      </wps:wsp>
                      <wps:wsp>
                        <wps:cNvPr id="3451" name="Text Box 209"/>
                        <wps:cNvSpPr txBox="1">
                          <a:spLocks noChangeArrowheads="1"/>
                        </wps:cNvSpPr>
                        <wps:spPr bwMode="auto">
                          <a:xfrm>
                            <a:off x="4718219" y="5558665"/>
                            <a:ext cx="9391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w:t>
                              </w:r>
                              <w:r>
                                <w:rPr>
                                  <w:rFonts w:ascii="MS Gothic" w:hAnsi="MS Gothic"/>
                                  <w:sz w:val="16"/>
                                  <w:szCs w:val="20"/>
                                </w:rPr>
                                <w:t>C</w:t>
                              </w:r>
                              <w:r>
                                <w:rPr>
                                  <w:rFonts w:ascii="MS Gothic" w:hAnsi="MS Gothic" w:hint="eastAsia"/>
                                  <w:sz w:val="16"/>
                                  <w:szCs w:val="20"/>
                                </w:rPr>
                                <w:t>000_0000</w:t>
                              </w:r>
                            </w:p>
                          </w:txbxContent>
                        </wps:txbx>
                        <wps:bodyPr rot="0" vert="horz" wrap="square" lIns="74295" tIns="8890" rIns="74295" bIns="8890" anchor="t" anchorCtr="0" upright="1">
                          <a:noAutofit/>
                        </wps:bodyPr>
                      </wps:wsp>
                      <wps:wsp>
                        <wps:cNvPr id="3452" name="Line 136"/>
                        <wps:cNvCnPr>
                          <a:cxnSpLocks noChangeShapeType="1"/>
                        </wps:cNvCnPr>
                        <wps:spPr bwMode="auto">
                          <a:xfrm flipV="1">
                            <a:off x="2080808" y="553106"/>
                            <a:ext cx="1469206" cy="65540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53" name="Line 136"/>
                        <wps:cNvCnPr>
                          <a:cxnSpLocks noChangeShapeType="1"/>
                        </wps:cNvCnPr>
                        <wps:spPr bwMode="auto">
                          <a:xfrm flipH="1" flipV="1">
                            <a:off x="2068608" y="1842421"/>
                            <a:ext cx="1455606" cy="383454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54" name="Text Box 209"/>
                        <wps:cNvSpPr txBox="1">
                          <a:spLocks noChangeArrowheads="1"/>
                        </wps:cNvSpPr>
                        <wps:spPr bwMode="auto">
                          <a:xfrm>
                            <a:off x="61800" y="5693966"/>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0x06_</w:t>
                              </w:r>
                              <w:r>
                                <w:rPr>
                                  <w:rFonts w:ascii="MS Gothic" w:hAnsi="MS Gothic"/>
                                  <w:sz w:val="16"/>
                                  <w:szCs w:val="18"/>
                                </w:rPr>
                                <w:t>8</w:t>
                              </w:r>
                              <w:r>
                                <w:rPr>
                                  <w:rFonts w:ascii="MS Gothic" w:hAnsi="MS Gothic" w:hint="eastAsia"/>
                                  <w:sz w:val="16"/>
                                  <w:szCs w:val="18"/>
                                </w:rPr>
                                <w:t>000_0000</w:t>
                              </w:r>
                            </w:p>
                          </w:txbxContent>
                        </wps:txbx>
                        <wps:bodyPr rot="0" vert="horz" wrap="square" lIns="74295" tIns="8890" rIns="74295" bIns="8890" anchor="t" anchorCtr="0" upright="1">
                          <a:noAutofit/>
                        </wps:bodyPr>
                      </wps:wsp>
                      <wps:wsp>
                        <wps:cNvPr id="3455" name="上下矢印 964"/>
                        <wps:cNvSpPr>
                          <a:spLocks noChangeArrowheads="1"/>
                        </wps:cNvSpPr>
                        <wps:spPr bwMode="auto">
                          <a:xfrm>
                            <a:off x="1902008" y="1217214"/>
                            <a:ext cx="93900" cy="611607"/>
                          </a:xfrm>
                          <a:prstGeom prst="upDownArrow">
                            <a:avLst>
                              <a:gd name="adj1" fmla="val 50000"/>
                              <a:gd name="adj2" fmla="val 4999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456" name="上下矢印 965"/>
                        <wps:cNvSpPr>
                          <a:spLocks noChangeArrowheads="1"/>
                        </wps:cNvSpPr>
                        <wps:spPr bwMode="auto">
                          <a:xfrm>
                            <a:off x="1874008" y="2624831"/>
                            <a:ext cx="93300" cy="647508"/>
                          </a:xfrm>
                          <a:prstGeom prst="upDownArrow">
                            <a:avLst>
                              <a:gd name="adj1" fmla="val 50000"/>
                              <a:gd name="adj2" fmla="val 5002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457" name="Text Box 209"/>
                        <wps:cNvSpPr txBox="1">
                          <a:spLocks noChangeArrowheads="1"/>
                        </wps:cNvSpPr>
                        <wps:spPr bwMode="auto">
                          <a:xfrm>
                            <a:off x="4715019" y="1330815"/>
                            <a:ext cx="9216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2"/>
                                </w:rPr>
                              </w:pPr>
                              <w:r>
                                <w:rPr>
                                  <w:rFonts w:ascii="MS Gothic" w:hAnsi="MS Gothic" w:hint="eastAsia"/>
                                  <w:sz w:val="16"/>
                                  <w:szCs w:val="18"/>
                                </w:rPr>
                                <w:t>0x00_4800_0000</w:t>
                              </w:r>
                            </w:p>
                          </w:txbxContent>
                        </wps:txbx>
                        <wps:bodyPr rot="0" vert="horz" wrap="square" lIns="74295" tIns="8890" rIns="74295" bIns="8890" anchor="t" anchorCtr="0" upright="1">
                          <a:noAutofit/>
                        </wps:bodyPr>
                      </wps:wsp>
                      <wps:wsp>
                        <wps:cNvPr id="3458" name="Text Box 209"/>
                        <wps:cNvSpPr txBox="1">
                          <a:spLocks noChangeArrowheads="1"/>
                        </wps:cNvSpPr>
                        <wps:spPr bwMode="auto">
                          <a:xfrm>
                            <a:off x="4705719" y="1584418"/>
                            <a:ext cx="9218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w:t>
                              </w:r>
                              <w:r>
                                <w:rPr>
                                  <w:rFonts w:ascii="MS Gothic" w:hAnsi="MS Gothic"/>
                                  <w:sz w:val="16"/>
                                  <w:szCs w:val="20"/>
                                </w:rPr>
                                <w:t>8</w:t>
                              </w:r>
                              <w:r>
                                <w:rPr>
                                  <w:rFonts w:ascii="MS Gothic" w:hAnsi="MS Gothic" w:hint="eastAsia"/>
                                  <w:sz w:val="16"/>
                                  <w:szCs w:val="20"/>
                                </w:rPr>
                                <w:t>0</w:t>
                              </w:r>
                              <w:r>
                                <w:rPr>
                                  <w:rFonts w:ascii="MS Gothic" w:hAnsi="MS Gothic"/>
                                  <w:sz w:val="16"/>
                                  <w:szCs w:val="20"/>
                                </w:rPr>
                                <w:t>8</w:t>
                              </w:r>
                              <w:r>
                                <w:rPr>
                                  <w:rFonts w:ascii="MS Gothic" w:hAnsi="MS Gothic" w:hint="eastAsia"/>
                                  <w:sz w:val="16"/>
                                  <w:szCs w:val="20"/>
                                </w:rPr>
                                <w:t>_0000</w:t>
                              </w:r>
                            </w:p>
                          </w:txbxContent>
                        </wps:txbx>
                        <wps:bodyPr rot="0" vert="horz" wrap="square" lIns="74295" tIns="8890" rIns="74295" bIns="8890" anchor="t" anchorCtr="0" upright="1">
                          <a:noAutofit/>
                        </wps:bodyPr>
                      </wps:wsp>
                      <wps:wsp>
                        <wps:cNvPr id="3459" name="Text Box 190"/>
                        <wps:cNvSpPr txBox="1">
                          <a:spLocks noChangeArrowheads="1"/>
                        </wps:cNvSpPr>
                        <wps:spPr bwMode="auto">
                          <a:xfrm>
                            <a:off x="3537914" y="1035712"/>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ARM Trusted Firmware</w:t>
                              </w:r>
                            </w:p>
                          </w:txbxContent>
                        </wps:txbx>
                        <wps:bodyPr rot="0" vert="horz" wrap="square" lIns="74295" tIns="8890" rIns="74295" bIns="8890" anchor="ctr" anchorCtr="0" upright="1">
                          <a:noAutofit/>
                        </wps:bodyPr>
                      </wps:wsp>
                      <wps:wsp>
                        <wps:cNvPr id="3460" name="Text Box 190"/>
                        <wps:cNvSpPr txBox="1">
                          <a:spLocks noChangeArrowheads="1"/>
                        </wps:cNvSpPr>
                        <wps:spPr bwMode="auto">
                          <a:xfrm>
                            <a:off x="3538014" y="1170914"/>
                            <a:ext cx="1207905" cy="2697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OP-Tee</w:t>
                              </w:r>
                            </w:p>
                            <w:p w:rsidR="00317015" w:rsidRDefault="00317015" w:rsidP="00E7600A">
                              <w:pPr>
                                <w:pStyle w:val="NormalWeb"/>
                                <w:spacing w:line="200" w:lineRule="exact"/>
                                <w:jc w:val="center"/>
                              </w:pPr>
                            </w:p>
                          </w:txbxContent>
                        </wps:txbx>
                        <wps:bodyPr rot="0" vert="horz" wrap="square" lIns="74295" tIns="8890" rIns="74295" bIns="8890" anchor="ctr" anchorCtr="0" upright="1">
                          <a:noAutofit/>
                        </wps:bodyPr>
                      </wps:wsp>
                      <wps:wsp>
                        <wps:cNvPr id="3461" name="Text Box 190"/>
                        <wps:cNvSpPr txBox="1">
                          <a:spLocks noChangeArrowheads="1"/>
                        </wps:cNvSpPr>
                        <wps:spPr bwMode="auto">
                          <a:xfrm>
                            <a:off x="2612111" y="2143225"/>
                            <a:ext cx="697703" cy="315904"/>
                          </a:xfrm>
                          <a:prstGeom prst="rect">
                            <a:avLst/>
                          </a:prstGeom>
                          <a:solidFill>
                            <a:schemeClr val="tx1">
                              <a:lumMod val="100000"/>
                              <a:lumOff val="0"/>
                            </a:schemeClr>
                          </a:solidFill>
                          <a:ln w="9525">
                            <a:solidFill>
                              <a:srgbClr val="000000"/>
                            </a:solidFill>
                            <a:miter lim="800000"/>
                            <a:headEnd/>
                            <a:tailEnd/>
                          </a:ln>
                        </wps:spPr>
                        <wps:txbx>
                          <w:txbxContent>
                            <w:p w:rsidR="00317015" w:rsidRDefault="00317015" w:rsidP="00E7600A">
                              <w:pPr>
                                <w:jc w:val="center"/>
                                <w:rPr>
                                  <w:sz w:val="14"/>
                                  <w:szCs w:val="16"/>
                                </w:rPr>
                              </w:pPr>
                              <w:r>
                                <w:rPr>
                                  <w:sz w:val="14"/>
                                  <w:szCs w:val="16"/>
                                </w:rPr>
                                <w:t>Shadow area</w:t>
                              </w:r>
                            </w:p>
                          </w:txbxContent>
                        </wps:txbx>
                        <wps:bodyPr rot="0" vert="horz" wrap="square" lIns="74295" tIns="8890" rIns="74295" bIns="8890" anchor="ctr" anchorCtr="0" upright="1">
                          <a:noAutofit/>
                        </wps:bodyPr>
                      </wps:wsp>
                      <wps:wsp>
                        <wps:cNvPr id="3462" name="直線矢印コネクタ 980"/>
                        <wps:cNvCnPr>
                          <a:cxnSpLocks noChangeShapeType="1"/>
                        </wps:cNvCnPr>
                        <wps:spPr bwMode="auto">
                          <a:xfrm flipH="1" flipV="1">
                            <a:off x="1972308" y="1649519"/>
                            <a:ext cx="988604" cy="4937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463" name="直線矢印コネクタ 1024"/>
                        <wps:cNvCnPr>
                          <a:cxnSpLocks noChangeShapeType="1"/>
                        </wps:cNvCnPr>
                        <wps:spPr bwMode="auto">
                          <a:xfrm>
                            <a:off x="3379514" y="889910"/>
                            <a:ext cx="0" cy="419905"/>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64" name="直線矢印コネクタ 1025"/>
                        <wps:cNvCnPr>
                          <a:cxnSpLocks noChangeShapeType="1"/>
                        </wps:cNvCnPr>
                        <wps:spPr bwMode="auto">
                          <a:xfrm flipH="1">
                            <a:off x="3304013" y="1312315"/>
                            <a:ext cx="1439806"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65" name="直線矢印コネクタ 1026"/>
                        <wps:cNvCnPr>
                          <a:cxnSpLocks noChangeShapeType="1"/>
                        </wps:cNvCnPr>
                        <wps:spPr bwMode="auto">
                          <a:xfrm flipH="1">
                            <a:off x="3291613" y="889910"/>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66" name="Text Box 190"/>
                        <wps:cNvSpPr txBox="1">
                          <a:spLocks noChangeArrowheads="1"/>
                        </wps:cNvSpPr>
                        <wps:spPr bwMode="auto">
                          <a:xfrm>
                            <a:off x="911304" y="5783567"/>
                            <a:ext cx="1149505" cy="629107"/>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N/A</w:t>
                              </w:r>
                            </w:p>
                          </w:txbxContent>
                        </wps:txbx>
                        <wps:bodyPr rot="0" vert="horz" wrap="square" lIns="74295" tIns="8890" rIns="74295" bIns="8890" anchor="ctr" anchorCtr="0" upright="1">
                          <a:noAutofit/>
                        </wps:bodyPr>
                      </wps:wsp>
                      <wps:wsp>
                        <wps:cNvPr id="3467" name="Text Box 190"/>
                        <wps:cNvSpPr txBox="1">
                          <a:spLocks noChangeArrowheads="1"/>
                        </wps:cNvSpPr>
                        <wps:spPr bwMode="auto">
                          <a:xfrm>
                            <a:off x="3537714" y="1449817"/>
                            <a:ext cx="1207905" cy="1581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spacing w:after="0" w:line="200" w:lineRule="exact"/>
                                <w:jc w:val="center"/>
                                <w:rPr>
                                  <w:sz w:val="16"/>
                                  <w:szCs w:val="16"/>
                                  <w:lang w:eastAsia="ja-JP"/>
                                </w:rPr>
                              </w:pPr>
                              <w:r>
                                <w:rPr>
                                  <w:sz w:val="16"/>
                                  <w:szCs w:val="16"/>
                                  <w:lang w:eastAsia="ja-JP"/>
                                </w:rPr>
                                <w:t>d</w:t>
                              </w:r>
                              <w:r>
                                <w:rPr>
                                  <w:rFonts w:hint="eastAsia"/>
                                  <w:sz w:val="16"/>
                                  <w:szCs w:val="16"/>
                                  <w:lang w:eastAsia="ja-JP"/>
                                </w:rPr>
                                <w:t>tb</w:t>
                              </w:r>
                            </w:p>
                          </w:txbxContent>
                        </wps:txbx>
                        <wps:bodyPr rot="0" vert="horz" wrap="square" lIns="74295" tIns="8890" rIns="74295" bIns="8890" anchor="ctr" anchorCtr="0" upright="1">
                          <a:noAutofit/>
                        </wps:bodyPr>
                      </wps:wsp>
                      <wps:wsp>
                        <wps:cNvPr id="3468" name="Text Box 209"/>
                        <wps:cNvSpPr txBox="1">
                          <a:spLocks noChangeArrowheads="1"/>
                        </wps:cNvSpPr>
                        <wps:spPr bwMode="auto">
                          <a:xfrm>
                            <a:off x="62200" y="7511487"/>
                            <a:ext cx="10098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pPr>
                              <w:r>
                                <w:rPr>
                                  <w:rFonts w:ascii="MS Gothic" w:hAnsi="MS Gothic" w:hint="eastAsia"/>
                                  <w:sz w:val="16"/>
                                  <w:szCs w:val="16"/>
                                </w:rPr>
                                <w:t>0x08_0000_0000</w:t>
                              </w:r>
                            </w:p>
                          </w:txbxContent>
                        </wps:txbx>
                        <wps:bodyPr rot="0" vert="horz" wrap="square" lIns="74295" tIns="8890" rIns="74295" bIns="8890" anchor="t" anchorCtr="0" upright="1">
                          <a:noAutofit/>
                        </wps:bodyPr>
                      </wps:wsp>
                      <wps:wsp>
                        <wps:cNvPr id="3469" name="直線矢印コネクタ 1033"/>
                        <wps:cNvCnPr>
                          <a:cxnSpLocks noChangeShapeType="1"/>
                        </wps:cNvCnPr>
                        <wps:spPr bwMode="auto">
                          <a:xfrm>
                            <a:off x="2190609" y="562407"/>
                            <a:ext cx="0" cy="1654519"/>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70" name="直線矢印コネクタ 1034"/>
                        <wps:cNvCnPr>
                          <a:cxnSpLocks noChangeShapeType="1"/>
                        </wps:cNvCnPr>
                        <wps:spPr bwMode="auto">
                          <a:xfrm flipH="1">
                            <a:off x="2063808" y="2222726"/>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71" name="直線矢印コネクタ 1035"/>
                        <wps:cNvCnPr>
                          <a:cxnSpLocks noChangeShapeType="1"/>
                        </wps:cNvCnPr>
                        <wps:spPr bwMode="auto">
                          <a:xfrm flipH="1">
                            <a:off x="2064608" y="562407"/>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472" name="グループ化 1036"/>
                        <wpg:cNvGrpSpPr>
                          <a:grpSpLocks/>
                        </wpg:cNvGrpSpPr>
                        <wpg:grpSpPr bwMode="auto">
                          <a:xfrm>
                            <a:off x="2901112" y="884310"/>
                            <a:ext cx="408702" cy="421005"/>
                            <a:chOff x="0" y="9"/>
                            <a:chExt cx="409660" cy="421048"/>
                          </a:xfrm>
                        </wpg:grpSpPr>
                        <wps:wsp>
                          <wps:cNvPr id="3473" name="Text Box 223"/>
                          <wps:cNvSpPr txBox="1">
                            <a:spLocks noChangeArrowheads="1"/>
                          </wps:cNvSpPr>
                          <wps:spPr bwMode="auto">
                            <a:xfrm rot="5400000">
                              <a:off x="19314" y="-18125"/>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line="260" w:lineRule="exact"/>
                                  <w:jc w:val="center"/>
                                </w:pPr>
                                <w:r>
                                  <w:rPr>
                                    <w:sz w:val="16"/>
                                    <w:szCs w:val="16"/>
                                  </w:rPr>
                                  <w:t>Secure</w:t>
                                </w:r>
                              </w:p>
                            </w:txbxContent>
                          </wps:txbx>
                          <wps:bodyPr rot="0" vert="horz" wrap="square" lIns="74295" tIns="8890" rIns="74295" bIns="8890" anchor="t" anchorCtr="0" upright="1">
                            <a:noAutofit/>
                          </wps:bodyPr>
                        </wps:wsp>
                        <wps:wsp>
                          <wps:cNvPr id="3474" name="Text Box 223"/>
                          <wps:cNvSpPr txBox="1">
                            <a:spLocks noChangeArrowheads="1"/>
                          </wps:cNvSpPr>
                          <wps:spPr bwMode="auto">
                            <a:xfrm rot="5400000">
                              <a:off x="49177" y="61755"/>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line="260" w:lineRule="exact"/>
                                  <w:jc w:val="center"/>
                                </w:pPr>
                                <w:r>
                                  <w:rPr>
                                    <w:sz w:val="16"/>
                                    <w:szCs w:val="16"/>
                                  </w:rPr>
                                  <w:t>Region</w:t>
                                </w:r>
                              </w:p>
                            </w:txbxContent>
                          </wps:txbx>
                          <wps:bodyPr rot="0" vert="horz" wrap="square" lIns="74295" tIns="8890" rIns="74295" bIns="8890" anchor="t" anchorCtr="0" upright="1">
                            <a:noAutofit/>
                          </wps:bodyPr>
                        </wps:wsp>
                      </wpg:wgp>
                      <wps:wsp>
                        <wps:cNvPr id="3475" name="Text Box 223"/>
                        <wps:cNvSpPr txBox="1">
                          <a:spLocks noChangeArrowheads="1"/>
                        </wps:cNvSpPr>
                        <wps:spPr bwMode="auto">
                          <a:xfrm>
                            <a:off x="2095008" y="1351716"/>
                            <a:ext cx="628403"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spacing w:after="0" w:line="260" w:lineRule="exact"/>
                                <w:jc w:val="center"/>
                                <w:rPr>
                                  <w:sz w:val="16"/>
                                  <w:szCs w:val="16"/>
                                </w:rPr>
                              </w:pPr>
                              <w:r>
                                <w:rPr>
                                  <w:sz w:val="16"/>
                                  <w:szCs w:val="16"/>
                                </w:rPr>
                                <w:t>Legacy</w:t>
                              </w:r>
                            </w:p>
                          </w:txbxContent>
                        </wps:txbx>
                        <wps:bodyPr rot="0" vert="horz" wrap="square" lIns="74295" tIns="8890" rIns="74295" bIns="8890" anchor="t" anchorCtr="0" upright="1">
                          <a:noAutofit/>
                        </wps:bodyPr>
                      </wps:wsp>
                      <wps:wsp>
                        <wps:cNvPr id="3476" name="直線矢印コネクタ 1043"/>
                        <wps:cNvCnPr>
                          <a:cxnSpLocks noChangeShapeType="1"/>
                        </wps:cNvCnPr>
                        <wps:spPr bwMode="auto">
                          <a:xfrm flipV="1">
                            <a:off x="1944008" y="2459129"/>
                            <a:ext cx="1016904" cy="4894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477" name="Text Box 209"/>
                        <wps:cNvSpPr txBox="1">
                          <a:spLocks noChangeArrowheads="1"/>
                        </wps:cNvSpPr>
                        <wps:spPr bwMode="auto">
                          <a:xfrm>
                            <a:off x="61700" y="3176437"/>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0x04_8000_0000</w:t>
                              </w:r>
                            </w:p>
                          </w:txbxContent>
                        </wps:txbx>
                        <wps:bodyPr rot="0" vert="horz" wrap="square" lIns="74295" tIns="8890" rIns="74295" bIns="8890" anchor="t" anchorCtr="0" upright="1">
                          <a:noAutofit/>
                        </wps:bodyPr>
                      </wps:wsp>
                      <wps:wsp>
                        <wps:cNvPr id="3478" name="Text Box 190"/>
                        <wps:cNvSpPr txBox="1">
                          <a:spLocks noChangeArrowheads="1"/>
                        </wps:cNvSpPr>
                        <wps:spPr bwMode="auto">
                          <a:xfrm>
                            <a:off x="3537914" y="890410"/>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Certification</w:t>
                              </w:r>
                            </w:p>
                          </w:txbxContent>
                        </wps:txbx>
                        <wps:bodyPr rot="0" vert="horz" wrap="square" lIns="74295" tIns="8890" rIns="74295" bIns="8890" anchor="ctr" anchorCtr="0" upright="1">
                          <a:noAutofit/>
                        </wps:bodyPr>
                      </wps:wsp>
                      <wps:wsp>
                        <wps:cNvPr id="3479" name="Text Box 209"/>
                        <wps:cNvSpPr txBox="1">
                          <a:spLocks noChangeArrowheads="1"/>
                        </wps:cNvSpPr>
                        <wps:spPr bwMode="auto">
                          <a:xfrm>
                            <a:off x="4706919" y="723108"/>
                            <a:ext cx="9217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0x00_43F0_0000</w:t>
                              </w:r>
                            </w:p>
                          </w:txbxContent>
                        </wps:txbx>
                        <wps:bodyPr rot="0" vert="horz" wrap="square" lIns="74295" tIns="8890" rIns="74295" bIns="8890" anchor="t" anchorCtr="0" upright="1">
                          <a:noAutofit/>
                        </wps:bodyPr>
                      </wps:wsp>
                      <wps:wsp>
                        <wps:cNvPr id="3480" name="Text Box 209"/>
                        <wps:cNvSpPr txBox="1">
                          <a:spLocks noChangeArrowheads="1"/>
                        </wps:cNvSpPr>
                        <wps:spPr bwMode="auto">
                          <a:xfrm>
                            <a:off x="4708919" y="1199814"/>
                            <a:ext cx="9217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rPr>
                                  <w:sz w:val="21"/>
                                </w:rPr>
                              </w:pPr>
                              <w:r>
                                <w:rPr>
                                  <w:rFonts w:ascii="MS Gothic" w:hAnsi="MS Gothic" w:hint="eastAsia"/>
                                  <w:sz w:val="16"/>
                                  <w:szCs w:val="20"/>
                                </w:rPr>
                                <w:t>0x00_47E0_0000</w:t>
                              </w:r>
                            </w:p>
                          </w:txbxContent>
                        </wps:txbx>
                        <wps:bodyPr rot="0" vert="horz" wrap="square" lIns="74295" tIns="8890" rIns="74295" bIns="8890" anchor="t" anchorCtr="0" upright="1">
                          <a:noAutofit/>
                        </wps:bodyPr>
                      </wps:wsp>
                      <wps:wsp>
                        <wps:cNvPr id="3481" name="Text Box 190"/>
                        <wps:cNvSpPr txBox="1">
                          <a:spLocks noChangeArrowheads="1"/>
                        </wps:cNvSpPr>
                        <wps:spPr bwMode="auto">
                          <a:xfrm>
                            <a:off x="911404" y="5136460"/>
                            <a:ext cx="1150205" cy="647108"/>
                          </a:xfrm>
                          <a:prstGeom prst="rect">
                            <a:avLst/>
                          </a:prstGeom>
                          <a:solidFill>
                            <a:srgbClr val="FFFFFF"/>
                          </a:solidFill>
                          <a:ln w="9525">
                            <a:solidFill>
                              <a:srgbClr val="000000"/>
                            </a:solidFill>
                            <a:miter lim="800000"/>
                            <a:headEnd/>
                            <a:tailEnd/>
                          </a:ln>
                        </wps:spPr>
                        <wps:txbx>
                          <w:txbxContent>
                            <w:p w:rsidR="00317015" w:rsidRDefault="00317015" w:rsidP="00E7600A">
                              <w:pPr>
                                <w:jc w:val="center"/>
                                <w:rPr>
                                  <w:sz w:val="16"/>
                                  <w:szCs w:val="16"/>
                                </w:rPr>
                              </w:pPr>
                              <w:r>
                                <w:rPr>
                                  <w:sz w:val="16"/>
                                  <w:szCs w:val="16"/>
                                </w:rPr>
                                <w:t>SDRAM 2GB</w:t>
                              </w:r>
                            </w:p>
                          </w:txbxContent>
                        </wps:txbx>
                        <wps:bodyPr rot="0" vert="horz" wrap="square" lIns="74295" tIns="8890" rIns="74295" bIns="8890" anchor="t" anchorCtr="0" upright="1">
                          <a:noAutofit/>
                        </wps:bodyPr>
                      </wps:wsp>
                      <wps:wsp>
                        <wps:cNvPr id="3482" name="Text Box 190"/>
                        <wps:cNvSpPr txBox="1">
                          <a:spLocks noChangeArrowheads="1"/>
                        </wps:cNvSpPr>
                        <wps:spPr bwMode="auto">
                          <a:xfrm>
                            <a:off x="910404" y="3279438"/>
                            <a:ext cx="1150205" cy="618507"/>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E7600A">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3483" name="Text Box 190"/>
                        <wps:cNvSpPr txBox="1">
                          <a:spLocks noChangeArrowheads="1"/>
                        </wps:cNvSpPr>
                        <wps:spPr bwMode="auto">
                          <a:xfrm>
                            <a:off x="3540714" y="3932446"/>
                            <a:ext cx="1205205" cy="466005"/>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CMA for MMP</w:t>
                              </w:r>
                            </w:p>
                            <w:p w:rsidR="00317015" w:rsidRDefault="00317015" w:rsidP="00E7600A">
                              <w:pPr>
                                <w:pStyle w:val="NormalWeb"/>
                                <w:spacing w:line="200" w:lineRule="exact"/>
                                <w:jc w:val="center"/>
                              </w:pPr>
                              <w:r>
                                <w:rPr>
                                  <w:sz w:val="16"/>
                                  <w:szCs w:val="16"/>
                                </w:rPr>
                                <w:t>(256MB)</w:t>
                              </w:r>
                            </w:p>
                          </w:txbxContent>
                        </wps:txbx>
                        <wps:bodyPr rot="0" vert="horz" wrap="square" lIns="74295" tIns="8890" rIns="74295" bIns="8890" anchor="ctr" anchorCtr="0" upright="1">
                          <a:noAutofit/>
                        </wps:bodyPr>
                      </wps:wsp>
                      <wps:wsp>
                        <wps:cNvPr id="3486" name="Text Box 190"/>
                        <wps:cNvSpPr txBox="1">
                          <a:spLocks noChangeArrowheads="1"/>
                        </wps:cNvSpPr>
                        <wps:spPr bwMode="auto">
                          <a:xfrm>
                            <a:off x="3540714" y="3233938"/>
                            <a:ext cx="1205205" cy="698508"/>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pStyle w:val="NormalWeb"/>
                                <w:spacing w:line="200" w:lineRule="exact"/>
                                <w:jc w:val="center"/>
                              </w:pPr>
                              <w:r>
                                <w:rPr>
                                  <w:sz w:val="16"/>
                                  <w:szCs w:val="16"/>
                                </w:rPr>
                                <w:t>CMA</w:t>
                              </w:r>
                            </w:p>
                            <w:p w:rsidR="00317015" w:rsidRDefault="00317015" w:rsidP="00E7600A">
                              <w:pPr>
                                <w:pStyle w:val="NormalWeb"/>
                                <w:spacing w:line="200" w:lineRule="exact"/>
                                <w:jc w:val="center"/>
                              </w:pPr>
                              <w:r>
                                <w:rPr>
                                  <w:sz w:val="16"/>
                                  <w:szCs w:val="16"/>
                                </w:rPr>
                                <w:t>(512MB)</w:t>
                              </w:r>
                            </w:p>
                          </w:txbxContent>
                        </wps:txbx>
                        <wps:bodyPr rot="0" vert="horz" wrap="square" lIns="74295" tIns="8890" rIns="74295" bIns="8890" anchor="ctr" anchorCtr="0" upright="1">
                          <a:noAutofit/>
                        </wps:bodyPr>
                      </wps:wsp>
                      <wps:wsp>
                        <wps:cNvPr id="3487" name="Text Box 209"/>
                        <wps:cNvSpPr txBox="1">
                          <a:spLocks noChangeArrowheads="1"/>
                        </wps:cNvSpPr>
                        <wps:spPr bwMode="auto">
                          <a:xfrm>
                            <a:off x="4698119" y="3796344"/>
                            <a:ext cx="93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pPr>
                              <w:r>
                                <w:rPr>
                                  <w:rFonts w:ascii="MS Gothic" w:hAnsi="MS Gothic" w:hint="eastAsia"/>
                                  <w:sz w:val="16"/>
                                  <w:szCs w:val="16"/>
                                </w:rPr>
                                <w:t>0x00_7</w:t>
                              </w:r>
                              <w:r>
                                <w:rPr>
                                  <w:rFonts w:ascii="MS Gothic" w:hAnsi="MS Gothic"/>
                                  <w:sz w:val="16"/>
                                  <w:szCs w:val="16"/>
                                </w:rPr>
                                <w:t>8</w:t>
                              </w:r>
                              <w:r>
                                <w:rPr>
                                  <w:rFonts w:ascii="MS Gothic" w:hAnsi="MS Gothic" w:hint="eastAsia"/>
                                  <w:sz w:val="16"/>
                                  <w:szCs w:val="16"/>
                                </w:rPr>
                                <w:t>00_0000</w:t>
                              </w:r>
                            </w:p>
                          </w:txbxContent>
                        </wps:txbx>
                        <wps:bodyPr rot="0" vert="horz" wrap="square" lIns="74295" tIns="8890" rIns="74295" bIns="8890" anchor="t" anchorCtr="0" upright="1">
                          <a:noAutofit/>
                        </wps:bodyPr>
                      </wps:wsp>
                      <wps:wsp>
                        <wps:cNvPr id="3488" name="Text Box 209"/>
                        <wps:cNvSpPr txBox="1">
                          <a:spLocks noChangeArrowheads="1"/>
                        </wps:cNvSpPr>
                        <wps:spPr bwMode="auto">
                          <a:xfrm>
                            <a:off x="4692119" y="4299350"/>
                            <a:ext cx="93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pPr>
                              <w:r>
                                <w:rPr>
                                  <w:rFonts w:ascii="MS Gothic" w:hAnsi="MS Gothic" w:hint="eastAsia"/>
                                  <w:sz w:val="16"/>
                                  <w:szCs w:val="16"/>
                                </w:rPr>
                                <w:t>0x00_8</w:t>
                              </w:r>
                              <w:r>
                                <w:rPr>
                                  <w:rFonts w:ascii="MS Gothic" w:hAnsi="MS Gothic"/>
                                  <w:sz w:val="16"/>
                                  <w:szCs w:val="16"/>
                                </w:rPr>
                                <w:t>8</w:t>
                              </w:r>
                              <w:r>
                                <w:rPr>
                                  <w:rFonts w:ascii="MS Gothic" w:hAnsi="MS Gothic" w:hint="eastAsia"/>
                                  <w:sz w:val="16"/>
                                  <w:szCs w:val="16"/>
                                </w:rPr>
                                <w:t>00_0000</w:t>
                              </w:r>
                            </w:p>
                          </w:txbxContent>
                        </wps:txbx>
                        <wps:bodyPr rot="0" vert="horz" wrap="square" lIns="74295" tIns="8890" rIns="74295" bIns="8890" anchor="t" anchorCtr="0" upright="1">
                          <a:noAutofit/>
                        </wps:bodyPr>
                      </wps:wsp>
                      <wps:wsp>
                        <wps:cNvPr id="3489" name="Text Box 209"/>
                        <wps:cNvSpPr txBox="1">
                          <a:spLocks noChangeArrowheads="1"/>
                        </wps:cNvSpPr>
                        <wps:spPr bwMode="auto">
                          <a:xfrm>
                            <a:off x="4727719" y="3114036"/>
                            <a:ext cx="9391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E7600A">
                              <w:pPr>
                                <w:pStyle w:val="NormalWeb"/>
                                <w:spacing w:after="200"/>
                              </w:pPr>
                              <w:r>
                                <w:rPr>
                                  <w:rFonts w:ascii="MS Gothic" w:hAnsi="MS Gothic" w:hint="eastAsia"/>
                                  <w:sz w:val="16"/>
                                  <w:szCs w:val="16"/>
                                </w:rPr>
                                <w:t>0x00_5800_0000</w:t>
                              </w:r>
                            </w:p>
                          </w:txbxContent>
                        </wps:txbx>
                        <wps:bodyPr rot="0" vert="horz" wrap="square" lIns="74295" tIns="8890" rIns="74295" bIns="8890" anchor="t" anchorCtr="0" upright="1">
                          <a:noAutofit/>
                        </wps:bodyPr>
                      </wps:wsp>
                      <wps:wsp>
                        <wps:cNvPr id="3490" name="Text Box 209"/>
                        <wps:cNvSpPr txBox="1">
                          <a:spLocks noChangeArrowheads="1"/>
                        </wps:cNvSpPr>
                        <wps:spPr bwMode="auto">
                          <a:xfrm>
                            <a:off x="4725819" y="2933034"/>
                            <a:ext cx="9391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F1751E" w:rsidRDefault="00317015" w:rsidP="00E7600A">
                              <w:pPr>
                                <w:pStyle w:val="NormalWeb"/>
                                <w:spacing w:after="200"/>
                                <w:rPr>
                                  <w:rFonts w:ascii="MS Gothic" w:hAnsi="MS Gothic"/>
                                  <w:sz w:val="16"/>
                                  <w:szCs w:val="16"/>
                                </w:rPr>
                              </w:pPr>
                              <w:r>
                                <w:rPr>
                                  <w:rFonts w:ascii="MS Gothic" w:hAnsi="MS Gothic" w:hint="eastAsia"/>
                                  <w:sz w:val="16"/>
                                  <w:szCs w:val="16"/>
                                </w:rPr>
                                <w:t>0x00_</w:t>
                              </w:r>
                              <w:r w:rsidRPr="00F1751E">
                                <w:rPr>
                                  <w:rFonts w:ascii="MS Gothic" w:hAnsi="MS Gothic"/>
                                  <w:sz w:val="16"/>
                                  <w:szCs w:val="16"/>
                                </w:rPr>
                                <w:t>5700</w:t>
                              </w:r>
                              <w:r>
                                <w:rPr>
                                  <w:rFonts w:ascii="MS Gothic" w:hAnsi="MS Gothic" w:hint="eastAsia"/>
                                  <w:sz w:val="16"/>
                                  <w:szCs w:val="16"/>
                                </w:rPr>
                                <w:t>_0000</w:t>
                              </w:r>
                            </w:p>
                          </w:txbxContent>
                        </wps:txbx>
                        <wps:bodyPr rot="0" vert="horz" wrap="square" lIns="74295" tIns="8890" rIns="74295" bIns="8890" anchor="t" anchorCtr="0" upright="1">
                          <a:noAutofit/>
                        </wps:bodyPr>
                      </wps:wsp>
                      <wps:wsp>
                        <wps:cNvPr id="3491" name="Text Box 209"/>
                        <wps:cNvSpPr txBox="1">
                          <a:spLocks noChangeArrowheads="1"/>
                        </wps:cNvSpPr>
                        <wps:spPr bwMode="auto">
                          <a:xfrm>
                            <a:off x="4718219" y="2678831"/>
                            <a:ext cx="9391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F1751E" w:rsidRDefault="00317015" w:rsidP="00E7600A">
                              <w:pPr>
                                <w:pStyle w:val="NormalWeb"/>
                                <w:spacing w:after="200"/>
                                <w:rPr>
                                  <w:rFonts w:ascii="MS Gothic" w:hAnsi="MS Gothic"/>
                                  <w:sz w:val="16"/>
                                  <w:szCs w:val="16"/>
                                </w:rPr>
                              </w:pPr>
                              <w:r>
                                <w:rPr>
                                  <w:rFonts w:ascii="MS Gothic" w:hAnsi="MS Gothic" w:hint="eastAsia"/>
                                  <w:sz w:val="16"/>
                                  <w:szCs w:val="16"/>
                                </w:rPr>
                                <w:t>0x00_</w:t>
                              </w:r>
                              <w:r w:rsidRPr="00F1751E">
                                <w:rPr>
                                  <w:rFonts w:ascii="MS Gothic" w:hAnsi="MS Gothic"/>
                                  <w:sz w:val="16"/>
                                  <w:szCs w:val="16"/>
                                </w:rPr>
                                <w:t>5400</w:t>
                              </w:r>
                              <w:r>
                                <w:rPr>
                                  <w:rFonts w:ascii="MS Gothic" w:hAnsi="MS Gothic" w:hint="eastAsia"/>
                                  <w:sz w:val="16"/>
                                  <w:szCs w:val="16"/>
                                </w:rPr>
                                <w:t>_0000</w:t>
                              </w:r>
                            </w:p>
                          </w:txbxContent>
                        </wps:txbx>
                        <wps:bodyPr rot="0" vert="horz" wrap="square" lIns="74295" tIns="8890" rIns="74295" bIns="8890" anchor="t" anchorCtr="0" upright="1">
                          <a:noAutofit/>
                        </wps:bodyPr>
                      </wps:wsp>
                      <wps:wsp>
                        <wps:cNvPr id="3492" name="Text Box 190"/>
                        <wps:cNvSpPr txBox="1">
                          <a:spLocks noChangeArrowheads="1"/>
                        </wps:cNvSpPr>
                        <wps:spPr bwMode="auto">
                          <a:xfrm>
                            <a:off x="3536014" y="655608"/>
                            <a:ext cx="1207805" cy="138502"/>
                          </a:xfrm>
                          <a:prstGeom prst="rect">
                            <a:avLst/>
                          </a:prstGeom>
                          <a:pattFill prst="pct50">
                            <a:fgClr>
                              <a:schemeClr val="tx1">
                                <a:lumMod val="100000"/>
                                <a:lumOff val="0"/>
                              </a:schemeClr>
                            </a:fgClr>
                            <a:bgClr>
                              <a:schemeClr val="bg1">
                                <a:lumMod val="100000"/>
                                <a:lumOff val="0"/>
                              </a:schemeClr>
                            </a:bgClr>
                          </a:pattFill>
                          <a:ln w="9525">
                            <a:solidFill>
                              <a:srgbClr val="000000"/>
                            </a:solidFill>
                            <a:miter lim="800000"/>
                            <a:headEnd/>
                            <a:tailEnd/>
                          </a:ln>
                        </wps:spPr>
                        <wps:txbx>
                          <w:txbxContent>
                            <w:p w:rsidR="00317015" w:rsidRPr="00F1751E" w:rsidRDefault="00317015" w:rsidP="00E7600A">
                              <w:pPr>
                                <w:pStyle w:val="NormalWeb"/>
                                <w:spacing w:line="200" w:lineRule="exact"/>
                                <w:jc w:val="center"/>
                                <w:rPr>
                                  <w:sz w:val="16"/>
                                  <w:szCs w:val="16"/>
                                </w:rPr>
                              </w:pPr>
                              <w:r>
                                <w:rPr>
                                  <w:sz w:val="16"/>
                                  <w:szCs w:val="16"/>
                                </w:rPr>
                                <w:t>Option</w:t>
                              </w:r>
                            </w:p>
                          </w:txbxContent>
                        </wps:txbx>
                        <wps:bodyPr rot="0" vert="horz" wrap="square" lIns="74295" tIns="0" rIns="74295" bIns="0" anchor="ctr" anchorCtr="0" upright="1">
                          <a:noAutofit/>
                        </wps:bodyPr>
                      </wps:wsp>
                      <wps:wsp>
                        <wps:cNvPr id="3493" name="Text Box 190"/>
                        <wps:cNvSpPr txBox="1">
                          <a:spLocks noChangeArrowheads="1"/>
                        </wps:cNvSpPr>
                        <wps:spPr bwMode="auto">
                          <a:xfrm>
                            <a:off x="3537014" y="1735520"/>
                            <a:ext cx="1207905" cy="1581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E7600A">
                              <w:pPr>
                                <w:spacing w:after="0" w:line="200" w:lineRule="exact"/>
                                <w:jc w:val="center"/>
                                <w:rPr>
                                  <w:sz w:val="16"/>
                                  <w:szCs w:val="16"/>
                                  <w:lang w:eastAsia="ja-JP"/>
                                </w:rPr>
                              </w:pPr>
                              <w:r>
                                <w:rPr>
                                  <w:sz w:val="16"/>
                                  <w:szCs w:val="16"/>
                                  <w:lang w:eastAsia="ja-JP"/>
                                </w:rPr>
                                <w:t>Kernel Image</w:t>
                              </w:r>
                            </w:p>
                          </w:txbxContent>
                        </wps:txbx>
                        <wps:bodyPr rot="0" vert="horz" wrap="square" lIns="74295" tIns="8890" rIns="74295" bIns="8890" anchor="ctr" anchorCtr="0" upright="1">
                          <a:noAutofit/>
                        </wps:bodyPr>
                      </wps:wsp>
                      <wps:wsp>
                        <wps:cNvPr id="1756" name="Text Box 190"/>
                        <wps:cNvSpPr txBox="1">
                          <a:spLocks noChangeArrowheads="1"/>
                        </wps:cNvSpPr>
                        <wps:spPr bwMode="auto">
                          <a:xfrm>
                            <a:off x="3541324" y="2806885"/>
                            <a:ext cx="1204595" cy="286174"/>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FA7D75">
                              <w:pPr>
                                <w:pStyle w:val="NormalWeb"/>
                                <w:spacing w:line="200" w:lineRule="exact"/>
                                <w:jc w:val="center"/>
                              </w:pPr>
                              <w:r>
                                <w:rPr>
                                  <w:sz w:val="16"/>
                                  <w:szCs w:val="16"/>
                                </w:rPr>
                                <w:t>CMA for Lossy comp</w:t>
                              </w:r>
                            </w:p>
                            <w:p w:rsidR="00317015" w:rsidRDefault="00317015" w:rsidP="00FA7D75">
                              <w:pPr>
                                <w:pStyle w:val="NormalWeb"/>
                                <w:spacing w:line="200" w:lineRule="exact"/>
                                <w:jc w:val="center"/>
                              </w:pPr>
                              <w:r>
                                <w:rPr>
                                  <w:sz w:val="16"/>
                                  <w:szCs w:val="16"/>
                                </w:rPr>
                                <w:t>(48MB)</w:t>
                              </w:r>
                            </w:p>
                          </w:txbxContent>
                        </wps:txbx>
                        <wps:bodyPr rot="0" vert="horz" wrap="square" lIns="74295" tIns="8890" rIns="74295" bIns="8890" anchor="ctr" anchorCtr="0" upright="1">
                          <a:noAutofit/>
                        </wps:bodyPr>
                      </wps:wsp>
                    </wpc:wpc>
                  </a:graphicData>
                </a:graphic>
              </wp:inline>
            </w:drawing>
          </mc:Choice>
          <mc:Fallback>
            <w:pict>
              <v:group w14:anchorId="2CBB681E" id="_x0000_s1338" editas="canvas" style="width:485.75pt;height:609.7pt;mso-position-horizontal-relative:char;mso-position-vertical-relative:line" coordsize="61690,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">
                <v:shape id="_x0000_s1339" type="#_x0000_t75" style="position:absolute;width:61690;height:77431;visibility:visible;mso-wrap-style:square">
                  <v:fill o:detectmouseclick="t"/>
                  <v:path o:connecttype="none"/>
                </v:shape>
                <v:shape id="Text Box 190" o:spid="_x0000_s1340" type="#_x0000_t202" style="position:absolute;left:35367;top:11926;width:12078;height:44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Dg8MA&#10;AADdAAAADwAAAGRycy9kb3ducmV2LnhtbERPTU8CMRC9m/AfmjHhBl3QAK4UYlQMIRwQ9T7ZjrsN&#10;2+lmW2Dl1zMHEo8v73u+7HytTtRGF9jAaJiBIi6CdVwa+P5aDWagYkK2WAcmA38UYbno3c0xt+HM&#10;n3Tap1JJCMccDVQpNbnWsajIYxyGhli439B6TALbUtsWzxLuaz3Oson26FgaKmzotaLisD966d2+&#10;z9Yu0sfTpXC4mUxXu7efkTH9++7lGVSiLv2Lb+61NfDwOJb98kaegF5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dDg8MAAADdAAAADwAAAAAAAAAAAAAAAACYAgAAZHJzL2Rv&#10;d25yZXYueG1sUEsFBgAAAAAEAAQA9QAAAIgDAAAAAA==&#10;" fillcolor="#b8cce4 [1300]">
                  <v:textbox inset="5.85pt,.7pt,5.85pt,.7pt">
                    <w:txbxContent>
                      <w:p w:rsidR="00317015" w:rsidRDefault="00317015" w:rsidP="00E7600A">
                        <w:pPr>
                          <w:pStyle w:val="NormalWeb"/>
                          <w:spacing w:line="200" w:lineRule="exact"/>
                          <w:rPr>
                            <w:sz w:val="18"/>
                          </w:rPr>
                        </w:pPr>
                      </w:p>
                    </w:txbxContent>
                  </v:textbox>
                </v:shape>
                <v:shape id="Text Box 190" o:spid="_x0000_s1341" type="#_x0000_t202" style="position:absolute;left:9120;top:5626;width:11502;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6kccA&#10;AADdAAAADwAAAGRycy9kb3ducmV2LnhtbESPT2vCQBTE7wW/w/KEXoputEU0ZhUptOip+AfB2yP7&#10;TILZt2F3E9N++m6h4HGYmd8w2bo3tejI+cqygsk4AUGcW11xoeB0/BjNQfiArLG2TAq+ycN6NXjK&#10;MNX2znvqDqEQEcI+RQVlCE0qpc9LMujHtiGO3tU6gyFKV0jt8B7hppbTJJlJgxXHhRIbei8pvx1a&#10;o+C2a3PTni9u+9UeP3c/My1fkoVSz8N+swQRqA+P8H97qxW8vk0n8PcmP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gOpHHAAAA3QAAAA8AAAAAAAAAAAAAAAAAmAIAAGRy&#10;cy9kb3ducmV2LnhtbFBLBQYAAAAABAAEAPUAAACMAwAAAAA=&#10;">
                  <v:textbox inset="5.85pt,.7pt,5.85pt,.7pt">
                    <w:txbxContent>
                      <w:p w:rsidR="00317015" w:rsidRDefault="00317015" w:rsidP="00E7600A">
                        <w:pPr>
                          <w:spacing w:after="0" w:line="200" w:lineRule="exact"/>
                          <w:jc w:val="center"/>
                          <w:rPr>
                            <w:sz w:val="16"/>
                            <w:szCs w:val="16"/>
                          </w:rPr>
                        </w:pPr>
                        <w:r>
                          <w:rPr>
                            <w:sz w:val="16"/>
                            <w:szCs w:val="16"/>
                          </w:rPr>
                          <w:t>BSC</w:t>
                        </w:r>
                      </w:p>
                    </w:txbxContent>
                  </v:textbox>
                </v:shape>
                <v:shape id="Text Box 209" o:spid="_x0000_s1342" type="#_x0000_t202" style="position:absolute;left:5800;top:4041;width:412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U0nMgA&#10;AADdAAAADwAAAGRycy9kb3ducmV2LnhtbESPT2vCQBTE74LfYXmF3nTTVENJXSUKtuLFPy2lx2f2&#10;mQSzb0N2q2k/fVcQPA4z8xtmMutMLc7UusqygqdhBII4t7riQsHnx3LwAsJ5ZI21ZVLwSw5m035v&#10;gqm2F97Ree8LESDsUlRQet+kUrq8JINuaBvi4B1ta9AH2RZSt3gJcFPLOIoSabDisFBiQ4uS8tP+&#10;xyj4q1z2vt3M/WE+/n6LtuvEfWWJUo8PXfYKwlPn7+Fbe6UVPI/iGK5vwhOQ0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dTScyAAAAN0AAAAPAAAAAAAAAAAAAAAAAJgCAABk&#10;cnMvZG93bnJldi54bWxQSwUGAAAAAAQABAD1AAAAjQ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w:t>
                        </w:r>
                      </w:p>
                    </w:txbxContent>
                  </v:textbox>
                </v:shape>
                <v:shape id="Text Box 223" o:spid="_x0000_s1343" type="#_x0000_t202" style="position:absolute;left:19962;top:2725;width:14817;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RB8cA&#10;AADdAAAADwAAAGRycy9kb3ducmV2LnhtbESPT2vCQBTE70K/w/IK3nRTtUFSV4mCVnqp/xCPr9nX&#10;JJh9G7KrRj99t1DocZiZ3zCTWWsqcaXGlZYVvPQjEMSZ1SXnCg77ZW8MwnlkjZVlUnAnB7PpU2eC&#10;ibY33tJ153MRIOwSVFB4XydSuqwgg65va+LgfdvGoA+yyaVu8BbgppKDKIqlwZLDQoE1LQrKzruL&#10;UfAoXfq++Zz7r/nraRVtPmJ3TGOlus9t+gbCU+v/w3/ttVYwHA2G8PsmPAE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5kQfHAAAA3QAAAA8AAAAAAAAAAAAAAAAAmAIAAGRy&#10;cy9kb3ducmV2LnhtbFBLBQYAAAAABAAEAPUAAACMAwAAAAA=&#10;" filled="f" stroked="f">
                  <v:textbox inset="5.85pt,.7pt,5.85pt,.7pt">
                    <w:txbxContent>
                      <w:p w:rsidR="00317015" w:rsidRDefault="00317015" w:rsidP="00E7600A">
                        <w:pPr>
                          <w:spacing w:after="0" w:line="260" w:lineRule="exact"/>
                          <w:jc w:val="center"/>
                          <w:rPr>
                            <w:szCs w:val="16"/>
                          </w:rPr>
                        </w:pPr>
                        <w:r>
                          <w:rPr>
                            <w:szCs w:val="16"/>
                          </w:rPr>
                          <w:t>Physical Address</w:t>
                        </w:r>
                      </w:p>
                    </w:txbxContent>
                  </v:textbox>
                </v:shape>
                <v:shape id="Text Box 190" o:spid="_x0000_s1344" type="#_x0000_t202" style="position:absolute;left:9118;top:8614;width:1150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ZCccA&#10;AADdAAAADwAAAGRycy9kb3ducmV2LnhtbESPQWvCQBSE70L/w/IKvUjdVEVqzCql0KInaSyCt0f2&#10;NQlm34bdTUz99d2C4HGYmW+YbDOYRvTkfG1ZwcskAUFcWF1zqeD78PH8CsIHZI2NZVLwSx4264dR&#10;hqm2F/6iPg+liBD2KSqoQmhTKX1RkUE/sS1x9H6sMxiidKXUDi8Rbho5TZKFNFhzXKiwpfeKinPe&#10;GQXnXVeY7nhy2313+NxdF1qOk6VST4/D2wpEoCHcw7f2ViuYzadz+H8Tn4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XmQnHAAAA3QAAAA8AAAAAAAAAAAAAAAAAmAIAAGRy&#10;cy9kb3ducmV2LnhtbFBLBQYAAAAABAAEAPUAAACMAwAAAAA=&#10;">
                  <v:textbox inset="5.85pt,.7pt,5.85pt,.7pt">
                    <w:txbxContent>
                      <w:p w:rsidR="00317015" w:rsidRDefault="00317015" w:rsidP="00E7600A">
                        <w:pPr>
                          <w:spacing w:after="0" w:line="200" w:lineRule="exact"/>
                          <w:jc w:val="center"/>
                          <w:rPr>
                            <w:sz w:val="16"/>
                            <w:szCs w:val="16"/>
                          </w:rPr>
                        </w:pPr>
                        <w:r>
                          <w:rPr>
                            <w:sz w:val="16"/>
                            <w:szCs w:val="16"/>
                          </w:rPr>
                          <w:t>Reserved</w:t>
                        </w:r>
                      </w:p>
                    </w:txbxContent>
                  </v:textbox>
                </v:shape>
                <v:shape id="Text Box 190" o:spid="_x0000_s1345" type="#_x0000_t202" style="position:absolute;left:9119;top:10351;width:1149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s8kscA&#10;AADdAAAADwAAAGRycy9kb3ducmV2LnhtbESPT2sCMRTE74V+h/AKXkrN+qdSV6OIoOhJqqXg7bF5&#10;7i5uXpYkq6uf3giFHoeZ+Q0znbemEhdyvrSsoNdNQBBnVpecK/g5rD6+QPiArLGyTApu5GE+e32Z&#10;Yqrtlb/psg+5iBD2KSooQqhTKX1WkEHftTVx9E7WGQxRulxqh9cIN5XsJ8lIGiw5LhRY07Kg7Lxv&#10;jILztslM83t0m11zWG/vIy3fk7FSnbd2MQERqA3/4b/2RisYDPuf8HwTn4C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bPJLHAAAA3QAAAA8AAAAAAAAAAAAAAAAAmAIAAGRy&#10;cy9kb3ducmV2LnhtbFBLBQYAAAAABAAEAPUAAACMAwAAAAA=&#10;">
                  <v:textbox inset="5.85pt,.7pt,5.85pt,.7pt">
                    <w:txbxContent>
                      <w:p w:rsidR="00317015" w:rsidRDefault="00317015" w:rsidP="00E7600A">
                        <w:pPr>
                          <w:pStyle w:val="NormalWeb"/>
                          <w:spacing w:line="200" w:lineRule="exact"/>
                          <w:jc w:val="center"/>
                        </w:pPr>
                        <w:r>
                          <w:rPr>
                            <w:sz w:val="16"/>
                            <w:szCs w:val="16"/>
                          </w:rPr>
                          <w:t>PCI-</w:t>
                        </w:r>
                        <w:proofErr w:type="spellStart"/>
                        <w:r>
                          <w:rPr>
                            <w:sz w:val="16"/>
                            <w:szCs w:val="16"/>
                          </w:rPr>
                          <w:t>exp</w:t>
                        </w:r>
                        <w:proofErr w:type="spellEnd"/>
                      </w:p>
                    </w:txbxContent>
                  </v:textbox>
                </v:shape>
                <v:shape id="Text Box 209" o:spid="_x0000_s1346" type="#_x0000_t202" style="position:absolute;left:517;top:7412;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4yn8cA&#10;AADdAAAADwAAAGRycy9kb3ducmV2LnhtbESPQWvCQBSE74L/YXlCb7rRtkGiq8RCtfSi1VI8PrPP&#10;JJh9G7KrRn+9Wyj0OMzMN8x03ppKXKhxpWUFw0EEgjizuuRcwffuvT8G4TyyxsoyKbiRg/ms25li&#10;ou2Vv+iy9bkIEHYJKii8rxMpXVaQQTewNXHwjrYx6INscqkbvAa4qeQoimJpsOSwUGBNbwVlp+3Z&#10;KLiXLl1t1gt/WLzul9HmM3Y/aazUU69NJyA8tf4//Nf+0AqeX0Yx/L4JT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OMp/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0x00_2000_0000</w:t>
                        </w:r>
                      </w:p>
                    </w:txbxContent>
                  </v:textbox>
                </v:shape>
                <v:shape id="Text Box 209" o:spid="_x0000_s1347" type="#_x0000_t202" style="position:absolute;left:618;top:9063;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XBMcA&#10;AADdAAAADwAAAGRycy9kb3ducmV2LnhtbESPT2vCQBTE74V+h+UJ3upG20aJrhIL2tKLfxGPz+wz&#10;Cc2+Ddmtpv30bqHgcZiZ3zCTWWsqcaHGlZYV9HsRCOLM6pJzBfvd4mkEwnlkjZVlUvBDDmbTx4cJ&#10;JtpeeUOXrc9FgLBLUEHhfZ1I6bKCDLqerYmDd7aNQR9kk0vd4DXATSUHURRLgyWHhQJreiso+9p+&#10;GwW/pUvf16u5P81fj8to/Rm7Qxor1e206RiEp9bfw//tD63g+WUwhL834Qn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ClwT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0x00_3000_0000</w:t>
                        </w:r>
                      </w:p>
                    </w:txbxContent>
                  </v:textbox>
                </v:shape>
                <v:shape id="Text Box 190" o:spid="_x0000_s1348" type="#_x0000_t202" style="position:absolute;left:9119;top:12085;width:11493;height: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qTDMMA&#10;AADdAAAADwAAAGRycy9kb3ducmV2LnhtbERPy4rCMBTdC/5DuIIb0XScQbQaRQYcdDX4QHB3aa5t&#10;sbkpSaqd+XqzEFweznuxak0l7uR8aVnBxygBQZxZXXKu4HTcDKcgfEDWWFkmBX/kYbXsdhaYavvg&#10;Pd0PIRcxhH2KCooQ6lRKnxVk0I9sTRy5q3UGQ4Qul9rhI4abSo6TZCINlhwbCqzpu6DsdmiMgtuu&#10;yUxzvrjtb3P82f1PtBwkM6X6vXY9BxGoDW/xy73VCj6/xnFufBOf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qTDMMAAADdAAAADwAAAAAAAAAAAAAAAACYAgAAZHJzL2Rv&#10;d25yZXYueG1sUEsFBgAAAAAEAAQA9QAAAIgDAAAAAA==&#10;">
                  <v:textbox inset="5.85pt,.7pt,5.85pt,.7pt">
                    <w:txbxContent>
                      <w:p w:rsidR="00317015" w:rsidRDefault="00317015" w:rsidP="00E7600A">
                        <w:pPr>
                          <w:jc w:val="center"/>
                          <w:rPr>
                            <w:sz w:val="16"/>
                            <w:szCs w:val="16"/>
                          </w:rPr>
                        </w:pPr>
                        <w:r>
                          <w:rPr>
                            <w:sz w:val="16"/>
                            <w:szCs w:val="16"/>
                          </w:rPr>
                          <w:t>SDRAM 2GB</w:t>
                        </w:r>
                      </w:p>
                    </w:txbxContent>
                  </v:textbox>
                </v:shape>
                <v:shape id="Text Box 190" o:spid="_x0000_s1349" type="#_x0000_t202" style="position:absolute;left:9114;top:18424;width:1150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Y2l8cA&#10;AADdAAAADwAAAGRycy9kb3ducmV2LnhtbESPQWvCQBSE74X+h+UVeim60RbR6CaIYNFTqRbB2yP7&#10;TILZt2F3o6m/3i0UPA4z8w2zyHvTiAs5X1tWMBomIIgLq2suFfzs14MpCB+QNTaWScEveciz56cF&#10;ptpe+Zsuu1CKCGGfooIqhDaV0hcVGfRD2xJH72SdwRClK6V2eI1w08hxkkykwZrjQoUtrSoqzrvO&#10;KDhvu8J0h6PbfHX7z+1touVbMlPq9aVfzkEE6sMj/N/eaAXvH+MZ/L2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WNpfHAAAA3QAAAA8AAAAAAAAAAAAAAAAAmAIAAGRy&#10;cy9kb3ducmV2LnhtbFBLBQYAAAAABAAEAPUAAACMAwAAAAA=&#10;">
                  <v:textbox inset="5.85pt,.7pt,5.85pt,.7pt">
                    <w:txbxContent>
                      <w:p w:rsidR="00317015" w:rsidRDefault="00317015" w:rsidP="00E7600A">
                        <w:pPr>
                          <w:spacing w:after="0" w:line="200" w:lineRule="exact"/>
                          <w:jc w:val="center"/>
                          <w:rPr>
                            <w:sz w:val="16"/>
                            <w:szCs w:val="16"/>
                          </w:rPr>
                        </w:pPr>
                        <w:r>
                          <w:rPr>
                            <w:sz w:val="16"/>
                            <w:szCs w:val="16"/>
                          </w:rPr>
                          <w:t>Reserved</w:t>
                        </w:r>
                      </w:p>
                    </w:txbxContent>
                  </v:textbox>
                </v:shape>
                <v:shape id="Text Box 209" o:spid="_x0000_s1350" type="#_x0000_t202" style="position:absolute;left:565;top:10919;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ZrcQA&#10;AADdAAAADwAAAGRycy9kb3ducmV2LnhtbERPTWvCQBC9C/6HZQRvurG2oURXiQWt9FK1pXgcs2MS&#10;zM6G7KrRX+8eCh4f73s6b00lLtS40rKC0TACQZxZXXKu4PdnOXgH4TyyxsoyKbiRg/ms25liou2V&#10;t3TZ+VyEEHYJKii8rxMpXVaQQTe0NXHgjrYx6ANscqkbvIZwU8mXKIqlwZJDQ4E1fRSUnXZno+Be&#10;uvRz873wh8XbfhVtvmL3l8ZK9XttOgHhqfVP8b97rRWMX8dhf3gTn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yma3EAAAA3QAAAA8AAAAAAAAAAAAAAAAAmAIAAGRycy9k&#10;b3ducmV2LnhtbFBLBQYAAAAABAAEAPUAAACJ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0x00_4000_0000</w:t>
                        </w:r>
                      </w:p>
                    </w:txbxContent>
                  </v:textbox>
                </v:shape>
                <v:shape id="Text Box 209" o:spid="_x0000_s1351" type="#_x0000_t202" style="position:absolute;left:517;top:1711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48NscA&#10;AADdAAAADwAAAGRycy9kb3ducmV2LnhtbESPQWvCQBSE7wX/w/KE3urGakOJrhILtdKLNkrp8Zl9&#10;JsHs25BdNe2v7wqCx2FmvmGm887U4kytqywrGA4iEMS51RUXCnbb96dXEM4ja6wtk4JfcjCf9R6m&#10;mGh74S86Z74QAcIuQQWl900ipctLMugGtiEO3sG2Bn2QbSF1i5cAN7V8jqJYGqw4LJTY0FtJ+TE7&#10;GQV/lUs/NuuF3y9efpbR5jN232ms1GO/SycgPHX+Hr61V1rBaDwawvVNeAJy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PDb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0x00_C000_0000</w:t>
                        </w:r>
                      </w:p>
                    </w:txbxContent>
                  </v:textbox>
                </v:shape>
                <v:shape id="Text Box 190" o:spid="_x0000_s1352" type="#_x0000_t202" style="position:absolute;left:9114;top:20061;width:1150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O8cA&#10;AADdAAAADwAAAGRycy9kb3ducmV2LnhtbESPT2vCQBTE74LfYXkFL1I3/kHa1FVEsOhJjFLo7ZF9&#10;TYLZt2F3o2k/fVcQPA4z8xtmsepMLa7kfGVZwXiUgCDOra64UHA+bV/fQPiArLG2TAp+ycNq2e8t&#10;MNX2xke6ZqEQEcI+RQVlCE0qpc9LMuhHtiGO3o91BkOUrpDa4S3CTS0nSTKXBiuOCyU2tCkpv2St&#10;UXDZt7lpv77d7tCePvd/cy2HybtSg5du/QEiUBee4Ud7pxVMZ9MJ3N/EJ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MjvHAAAA3QAAAA8AAAAAAAAAAAAAAAAAmAIAAGRy&#10;cy9kb3ducmV2LnhtbFBLBQYAAAAABAAEAPUAAACMAwAAAAA=&#10;">
                  <v:textbox inset="5.85pt,.7pt,5.85pt,.7pt">
                    <w:txbxContent>
                      <w:p w:rsidR="00317015" w:rsidRDefault="00317015" w:rsidP="00E7600A">
                        <w:pPr>
                          <w:spacing w:after="0" w:line="200" w:lineRule="exact"/>
                          <w:jc w:val="center"/>
                          <w:rPr>
                            <w:sz w:val="16"/>
                            <w:szCs w:val="16"/>
                          </w:rPr>
                        </w:pPr>
                        <w:r>
                          <w:rPr>
                            <w:sz w:val="16"/>
                            <w:szCs w:val="16"/>
                          </w:rPr>
                          <w:t>IO area</w:t>
                        </w:r>
                      </w:p>
                    </w:txbxContent>
                  </v:textbox>
                </v:shape>
                <v:shape id="Text Box 209" o:spid="_x0000_s1353" type="#_x0000_t202" style="position:absolute;left:517;top:18834;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2scA&#10;AADdAAAADwAAAGRycy9kb3ducmV2LnhtbESPT2vCQBTE74V+h+UVequbNjZIdJVYqJVe/It4fGaf&#10;SWj2bciuGv303ULB4zAzv2FGk87U4kytqywreO1FIIhzqysuFGw3ny8DEM4ja6wtk4IrOZiMHx9G&#10;mGp74RWd174QAcIuRQWl900qpctLMuh6tiEO3tG2Bn2QbSF1i5cAN7V8i6JEGqw4LJTY0EdJ+c/6&#10;ZBTcKpd9LRdTf5i+72fR8jtxuyxR6vmpy4YgPHX+Hv5vz7WCuB/H8PcmPAE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gB9r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0x00_E000_0000</w:t>
                        </w:r>
                      </w:p>
                    </w:txbxContent>
                  </v:textbox>
                </v:shape>
                <v:shape id="Text Box 209" o:spid="_x0000_s1354" type="#_x0000_t202" style="position:absolute;left:517;top:2100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frscA&#10;AADdAAAADwAAAGRycy9kb3ducmV2LnhtbESPQWvCQBSE7wX/w/KE3urGqqFEV4mFVvGijVJ6fGaf&#10;SWj2bchuNe2v7wqCx2FmvmFmi87U4kytqywrGA4iEMS51RUXCg77t6cXEM4ja6wtk4JfcrCY9x5m&#10;mGh74Q86Z74QAcIuQQWl900ipctLMugGtiEO3sm2Bn2QbSF1i5cAN7V8jqJYGqw4LJTY0GtJ+Xf2&#10;YxT8VS5d7bZLf1xOvt6j3SZ2n2ms1GO/S6cgPHX+Hr6111rBaDwaw/VNe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Jn67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0x01_0000_0000</w:t>
                        </w:r>
                      </w:p>
                    </w:txbxContent>
                  </v:textbox>
                </v:shape>
                <v:shape id="Text Box 190" o:spid="_x0000_s1355" type="#_x0000_t202" style="position:absolute;left:9114;top:22244;width:11502;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IcscA&#10;AADdAAAADwAAAGRycy9kb3ducmV2LnhtbESPT2sCMRTE7wW/Q3iCt5r1X1u2RhFRtNJLtRR7e2xe&#10;N4ubl3UT3fXbN0Khx2FmfsNM560txZVqXzhWMOgnIIgzpwvOFXwe1o8vIHxA1lg6JgU38jCfdR6m&#10;mGrX8Add9yEXEcI+RQUmhCqV0meGLPq+q4ij9+NqiyHKOpe6xibCbSmHSfIkLRYcFwxWtDSUnfYX&#10;q2Dz1nyv3nfPx8PR6Ilc2Z0OX2elet128QoiUBv+w3/trVYwGo8mcH8Tn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9SHLHAAAA3QAAAA8AAAAAAAAAAAAAAAAAmAIAAGRy&#10;cy9kb3ducmV2LnhtbFBLBQYAAAAABAAEAPUAAACMAwAAAAA=&#10;" filled="f">
                  <v:textbox inset="5.85pt,.7pt,5.85pt,.7pt">
                    <w:txbxContent>
                      <w:p w:rsidR="00317015" w:rsidRDefault="00317015" w:rsidP="00E7600A">
                        <w:pPr>
                          <w:pStyle w:val="NormalWeb"/>
                          <w:spacing w:line="200" w:lineRule="exact"/>
                          <w:jc w:val="center"/>
                        </w:pPr>
                      </w:p>
                    </w:txbxContent>
                  </v:textbox>
                </v:shape>
                <v:group id="Group 239" o:spid="_x0000_s1356" style="position:absolute;left:7681;top:22953;width:2234;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20gMYAAADdAAAADwAAAGRycy9kb3ducmV2LnhtbESPQWvCQBSE7wX/w/IE&#10;b3UT04pEVxGp4kEKVUG8PbLPJJh9G7LbJP77riD0OMzMN8xi1ZtKtNS40rKCeByBIM6sLjlXcD5t&#10;32cgnEfWWFkmBQ9ysFoO3haYatvxD7VHn4sAYZeigsL7OpXSZQUZdGNbEwfvZhuDPsgml7rBLsBN&#10;JSdRNJUGSw4LBda0KSi7H3+Ngl2H3TqJv9rD/bZ5XE+f35dDTEqNhv16DsJT7//Dr/ZeK0g+ki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LbbSAxgAAAN0A&#10;AAAPAAAAAAAAAAAAAAAAAKoCAABkcnMvZG93bnJldi54bWxQSwUGAAAAAAQABAD6AAAAnQMAAAAA&#10;">
                  <v:shape id="Text Box 240" o:spid="_x0000_s1357"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B2ccA&#10;AADdAAAADwAAAGRycy9kb3ducmV2LnhtbESPQWvCQBSE74X+h+UJvdWNtaYSXSUWasWLVkvx+Jp9&#10;TUKzb0N21eivdwXB4zAz3zDjaWsqcaDGlZYV9LoRCOLM6pJzBd/bj+chCOeRNVaWScGJHEwnjw9j&#10;TLQ98hcdNj4XAcIuQQWF93UipcsKMui6tiYO3p9tDPogm1zqBo8Bbir5EkWxNFhyWCiwpveCsv/N&#10;3ig4ly79XK9m/nc22M2j9TJ2P2ms1FOnTUcgPLX+Hr61F1pB/7X/Btc34Qn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bAdnHAAAA3QAAAA8AAAAAAAAAAAAAAAAAmAIAAGRy&#10;cy9kb3ducmV2LnhtbFBLBQYAAAAABAAEAPUAAACMAwAAAAA=&#10;" filled="f" stroked="f">
                    <v:textbox inset="5.85pt,.7pt,5.85pt,.7pt">
                      <w:txbxContent>
                        <w:p w:rsidR="00317015" w:rsidRDefault="00317015" w:rsidP="00E7600A">
                          <w:pPr>
                            <w:jc w:val="center"/>
                            <w:rPr>
                              <w:rFonts w:ascii="MS Gothic" w:eastAsia="MS Gothic" w:hAnsi="MS Gothic"/>
                            </w:rPr>
                          </w:pPr>
                          <w:r>
                            <w:rPr>
                              <w:rFonts w:ascii="MS Gothic" w:eastAsia="MS Gothic" w:hAnsi="MS Gothic" w:hint="eastAsia"/>
                            </w:rPr>
                            <w:t>～</w:t>
                          </w:r>
                        </w:p>
                      </w:txbxContent>
                    </v:textbox>
                  </v:shape>
                  <v:shape id="Text Box 241" o:spid="_x0000_s1358"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Vq8QA&#10;AADdAAAADwAAAGRycy9kb3ducmV2LnhtbERPTWvCQBC9C/6HZQRvurG2oURXiQWt9FK1pXgcs2MS&#10;zM6G7KrRX+8eCh4f73s6b00lLtS40rKC0TACQZxZXXKu4PdnOXgH4TyyxsoyKbiRg/ms25liou2V&#10;t3TZ+VyEEHYJKii8rxMpXVaQQTe0NXHgjrYx6ANscqkbvIZwU8mXKIqlwZJDQ4E1fRSUnXZno+Be&#10;uvRz873wh8XbfhVtvmL3l8ZK9XttOgHhqfVP8b97rRWMX8dhbngTn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ElavEAAAA3QAAAA8AAAAAAAAAAAAAAAAAmAIAAGRycy9k&#10;b3ducmV2LnhtbFBLBQYAAAAABAAEAPUAAACJAwAAAAA=&#10;" filled="f" stroked="f">
                    <v:textbox inset="5.85pt,.7pt,5.85pt,.7pt">
                      <w:txbxContent>
                        <w:p w:rsidR="00317015" w:rsidRDefault="00317015" w:rsidP="00E7600A">
                          <w:pPr>
                            <w:jc w:val="center"/>
                            <w:rPr>
                              <w:rFonts w:ascii="MS Gothic" w:eastAsia="MS Gothic" w:hAnsi="MS Gothic"/>
                            </w:rPr>
                          </w:pPr>
                          <w:r>
                            <w:rPr>
                              <w:rFonts w:ascii="MS Gothic" w:eastAsia="MS Gothic" w:hAnsi="MS Gothic" w:hint="eastAsia"/>
                            </w:rPr>
                            <w:t>～</w:t>
                          </w:r>
                        </w:p>
                      </w:txbxContent>
                    </v:textbox>
                  </v:shape>
                </v:group>
                <v:group id="Group 229" o:spid="_x0000_s1359" style="position:absolute;left:19164;top:23085;width:2718;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DyxgAAAN0A&#10;AAAPAAAAAAAAAAAAAAAAAKoCAABkcnMvZG93bnJldi54bWxQSwUGAAAAAAQABAD6AAAAnQMAAAAA&#10;">
                  <v:shape id="Text Box 230" o:spid="_x0000_s1360"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q0MQA&#10;AADdAAAADwAAAGRycy9kb3ducmV2LnhtbERPy2rCQBTdC/2H4Rbc6aQ+QomOEgUfuKnaUlxeM9ck&#10;NHMnZEZN+/XOouDycN7TeWsqcaPGlZYVvPUjEMSZ1SXnCr4+V713EM4ja6wsk4JfcjCfvXSmmGh7&#10;5wPdjj4XIYRdggoK7+tESpcVZND1bU0cuIttDPoAm1zqBu8h3FRyEEWxNFhyaCiwpmVB2c/xahT8&#10;lS7d7D8W/rwYn9bRfhe77zRWqvvaphMQnlr/FP+7t1rBcDQK+8Ob8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6tDEAAAA3QAAAA8AAAAAAAAAAAAAAAAAmAIAAGRycy9k&#10;b3ducmV2LnhtbFBLBQYAAAAABAAEAPUAAACJAwAAAAA=&#10;" filled="f" stroked="f">
                    <v:textbox inset="5.85pt,.7pt,5.85pt,.7pt">
                      <w:txbxContent>
                        <w:p w:rsidR="00317015" w:rsidRDefault="00317015" w:rsidP="00E7600A">
                          <w:pPr>
                            <w:jc w:val="center"/>
                            <w:rPr>
                              <w:rFonts w:ascii="MS Gothic" w:eastAsia="MS Gothic" w:hAnsi="MS Gothic"/>
                            </w:rPr>
                          </w:pPr>
                          <w:r>
                            <w:rPr>
                              <w:rFonts w:ascii="MS Gothic" w:eastAsia="MS Gothic" w:hAnsi="MS Gothic" w:hint="eastAsia"/>
                            </w:rPr>
                            <w:t>～</w:t>
                          </w:r>
                        </w:p>
                      </w:txbxContent>
                    </v:textbox>
                  </v:shape>
                  <v:shape id="Text Box 231" o:spid="_x0000_s1361"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PS8cA&#10;AADdAAAADwAAAGRycy9kb3ducmV2LnhtbESPQWvCQBSE7wX/w/KE3urGakOJrhILtqUXbZTS4zP7&#10;TILZtyG7atpf7wqCx2FmvmGm887U4kStqywrGA4iEMS51RUXCrab5dMrCOeRNdaWScEfOZjPeg9T&#10;TLQ98zedMl+IAGGXoILS+yaR0uUlGXQD2xAHb29bgz7ItpC6xXOAm1o+R1EsDVYcFkps6K2k/JAd&#10;jYL/yqUf69XC7xYvv+/R+it2P2ms1GO/SycgPHX+Hr61P7WC0Xg8hOub8ATk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4T0vHAAAA3QAAAA8AAAAAAAAAAAAAAAAAmAIAAGRy&#10;cy9kb3ducmV2LnhtbFBLBQYAAAAABAAEAPUAAACMAwAAAAA=&#10;" filled="f" stroked="f">
                    <v:textbox inset="5.85pt,.7pt,5.85pt,.7pt">
                      <w:txbxContent>
                        <w:p w:rsidR="00317015" w:rsidRDefault="00317015" w:rsidP="00E7600A">
                          <w:pPr>
                            <w:jc w:val="center"/>
                            <w:rPr>
                              <w:rFonts w:ascii="MS Gothic" w:eastAsia="MS Gothic" w:hAnsi="MS Gothic"/>
                            </w:rPr>
                          </w:pPr>
                          <w:r>
                            <w:rPr>
                              <w:rFonts w:ascii="MS Gothic" w:eastAsia="MS Gothic" w:hAnsi="MS Gothic" w:hint="eastAsia"/>
                            </w:rPr>
                            <w:t>～</w:t>
                          </w:r>
                        </w:p>
                      </w:txbxContent>
                    </v:textbox>
                  </v:shape>
                </v:group>
                <v:shape id="Text Box 209" o:spid="_x0000_s1362" type="#_x0000_t202" style="position:absolute;left:517;top:24961;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RPMgA&#10;AADdAAAADwAAAGRycy9kb3ducmV2LnhtbESPW2vCQBSE3wv9D8sp+FY39RIkdZUoeMGXekN8PM2e&#10;JsHs2ZDdavTXdwuFPg4z8w0znramEldqXGlZwVs3AkGcWV1yruB4WLyOQDiPrLGyTAru5GA6eX4a&#10;Y6LtjXd03ftcBAi7BBUU3teJlC4ryKDr2po4eF+2MeiDbHKpG7wFuKlkL4piabDksFBgTfOCssv+&#10;2yh4lC5dbT9m/nM2PC+j7SZ2pzRWqvPSpu8gPLX+P/zXXmsF/cGgB79vwhOQk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qtE8yAAAAN0AAAAPAAAAAAAAAAAAAAAAAJgCAABk&#10;cnMvZG93bnJldi54bWxQSwUGAAAAAAQABAD1AAAAjQ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0x04_0000_0000</w:t>
                        </w:r>
                      </w:p>
                    </w:txbxContent>
                  </v:textbox>
                </v:shape>
                <v:shape id="Text Box 190" o:spid="_x0000_s1363" type="#_x0000_t202" style="position:absolute;left:9114;top:26203;width:11502;height:6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k3ccA&#10;AADdAAAADwAAAGRycy9kb3ducmV2LnhtbESPT2vCQBTE74V+h+UVvJS68Q9SY1YpgqKnUi2Ct0f2&#10;NQlm34bdTUz76V2h4HGYmd8w2ao3tejI+cqygtEwAUGcW11xoeD7uHl7B+EDssbaMin4JQ+r5fNT&#10;hqm2V/6i7hAKESHsU1RQhtCkUvq8JIN+aBvi6P1YZzBE6QqpHV4j3NRynCQzabDiuFBiQ+uS8suh&#10;NQou+zY37ensdp/tcbv/m2n5msyVGrz0HwsQgfrwCP+3d1rBZDqdwP1Nf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h5N3HAAAA3QAAAA8AAAAAAAAAAAAAAAAAmAIAAGRy&#10;cy9kb3ducmV2LnhtbFBLBQYAAAAABAAEAPUAAACMAwAAAAA=&#10;">
                  <v:textbox inset="5.85pt,.7pt,5.85pt,.7pt">
                    <w:txbxContent>
                      <w:p w:rsidR="00317015" w:rsidRDefault="00317015" w:rsidP="00E7600A">
                        <w:pPr>
                          <w:jc w:val="center"/>
                          <w:rPr>
                            <w:sz w:val="24"/>
                            <w:szCs w:val="24"/>
                          </w:rPr>
                        </w:pPr>
                        <w:r>
                          <w:rPr>
                            <w:sz w:val="16"/>
                            <w:szCs w:val="16"/>
                          </w:rPr>
                          <w:t>SDRAM 2GB</w:t>
                        </w:r>
                      </w:p>
                    </w:txbxContent>
                  </v:textbox>
                </v:shape>
                <v:shape id="Text Box 209" o:spid="_x0000_s1364" type="#_x0000_t202" style="position:absolute;left:517;top:37414;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s08cA&#10;AADdAAAADwAAAGRycy9kb3ducmV2LnhtbESPT2vCQBTE74V+h+UVequb1jRIdJVYsEov/kU8PrPP&#10;JDT7NmRXTfvp3ULB4zAzv2FGk87U4kKtqywreO1FIIhzqysuFOy2s5cBCOeRNdaWScEPOZiMHx9G&#10;mGp75TVdNr4QAcIuRQWl900qpctLMuh6tiEO3sm2Bn2QbSF1i9cAN7V8i6JEGqw4LJTY0EdJ+ffm&#10;bBT8Vi6br5ZTf5y+Hz6j1Vfi9lmi1PNTlw1BeOr8PfzfXmgF/TiO4e9NeAJyf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P7NP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0x05_0000_0000</w:t>
                        </w:r>
                      </w:p>
                    </w:txbxContent>
                  </v:textbox>
                </v:shape>
                <v:shape id="Text Box 190" o:spid="_x0000_s1365" type="#_x0000_t202" style="position:absolute;left:9114;top:38979;width:11502;height:1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6hsQA&#10;AADdAAAADwAAAGRycy9kb3ducmV2LnhtbESPT2sCMRTE7wW/Q3hCbzVra0VWo0ih0EMP9d/9uXlu&#10;FjcvSxLX2E/fCEKPw8z8hlmskm1FTz40jhWMRwUI4srphmsF+93nywxEiMgaW8ek4EYBVsvB0wJL&#10;7a68oX4ba5EhHEpUYGLsSilDZchiGLmOOHsn5y3GLH0ttcdrhttWvhbFVFpsOC8Y7OjDUHXeXqwC&#10;3nyn33gxve+m55/2dpSpOfRKPQ/Teg4iUor/4Uf7Syt4m0ze4f4mP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1+obEAAAA3QAAAA8AAAAAAAAAAAAAAAAAmAIAAGRycy9k&#10;b3ducmV2LnhtbFBLBQYAAAAABAAEAPUAAACJAwAAAAA=&#10;" fillcolor="#d8d8d8 [2732]">
                  <v:textbox inset="5.85pt,.7pt,5.85pt,.7pt">
                    <w:txbxContent>
                      <w:p w:rsidR="00317015" w:rsidRDefault="00317015" w:rsidP="00E7600A">
                        <w:pPr>
                          <w:pStyle w:val="NormalWeb"/>
                          <w:spacing w:line="200" w:lineRule="exact"/>
                          <w:jc w:val="center"/>
                          <w:rPr>
                            <w:sz w:val="16"/>
                            <w:szCs w:val="16"/>
                            <w:lang w:eastAsia="en-US"/>
                          </w:rPr>
                        </w:pPr>
                        <w:r>
                          <w:rPr>
                            <w:sz w:val="16"/>
                            <w:szCs w:val="16"/>
                            <w:lang w:eastAsia="en-US"/>
                          </w:rPr>
                          <w:t>N/A</w:t>
                        </w:r>
                      </w:p>
                    </w:txbxContent>
                  </v:textbox>
                </v:shape>
                <v:shape id="Text Box 209" o:spid="_x0000_s1366" type="#_x0000_t202" style="position:absolute;left:517;top:50071;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XP8cA&#10;AADdAAAADwAAAGRycy9kb3ducmV2LnhtbESPT2vCQBTE70K/w/KE3nRjtUGiq8SCVXrxL+LxmX0m&#10;odm3IbvVtJ++Wyh4HGbmN8x03ppK3KhxpWUFg34EgjizuuRcwfGw7I1BOI+ssbJMCr7JwXz21Jli&#10;ou2dd3Tb+1wECLsEFRTe14mULivIoOvbmjh4V9sY9EE2udQN3gPcVPIlimJpsOSwUGBNbwVln/sv&#10;o+CndOlqu1n4y+L1/B5tP2J3SmOlnrttOgHhqfWP8H97rRUMR6MY/t6EJ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R1z/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0x06_0000_0000</w:t>
                        </w:r>
                      </w:p>
                    </w:txbxContent>
                  </v:textbox>
                </v:shape>
                <v:shape id="Text Box 209" o:spid="_x0000_s1367" type="#_x0000_t202" style="position:absolute;left:517;top:62954;width:1010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1ypMcA&#10;AADdAAAADwAAAGRycy9kb3ducmV2LnhtbESPT2vCQBTE74V+h+UJ3urGaqNEV4mFaunFv4jHZ/aZ&#10;hGbfhuxW0376bqHgcZiZ3zDTeWsqcaXGlZYV9HsRCOLM6pJzBYf929MYhPPIGivLpOCbHMxnjw9T&#10;TLS98ZauO5+LAGGXoILC+zqR0mUFGXQ9WxMH72Ibgz7IJpe6wVuAm0o+R1EsDZYcFgqs6bWg7HP3&#10;ZRT8lC5dbdYLf168nJbR5iN2xzRWqttp0wkIT62/h//b71rBYDgcwd+b8AT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dcqT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0x07_0000_0000</w:t>
                        </w:r>
                      </w:p>
                    </w:txbxContent>
                  </v:textbox>
                </v:shape>
                <v:shape id="Text Box 190" o:spid="_x0000_s1368" type="#_x0000_t202" style="position:absolute;left:9104;top:64126;width:11502;height:12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VGMAA&#10;AADdAAAADwAAAGRycy9kb3ducmV2LnhtbERPy2oCMRTdF/yHcAV3NWMVkdEoIhS66KK+9tfJdTI4&#10;uRmSOMZ+fbMouDyc92qTbCt68qFxrGAyLkAQV043XCs4HT/fFyBCRNbYOiYFTwqwWQ/eVlhq9+A9&#10;9YdYixzCoUQFJsaulDJUhiyGseuIM3d13mLM0NdSe3zkcNvKj6KYS4sN5waDHe0MVbfD3Srg/Xf6&#10;jXfT+25++2mfF5mac6/UaJi2SxCRUnyJ/91fWsF0Nstz85v8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RVGMAAAADdAAAADwAAAAAAAAAAAAAAAACYAgAAZHJzL2Rvd25y&#10;ZXYueG1sUEsFBgAAAAAEAAQA9QAAAIUDAAAAAA==&#10;" fillcolor="#d8d8d8 [2732]">
                  <v:textbox inset="5.85pt,.7pt,5.85pt,.7pt">
                    <w:txbxContent>
                      <w:p w:rsidR="00317015" w:rsidRDefault="00317015" w:rsidP="00E7600A">
                        <w:pPr>
                          <w:pStyle w:val="NormalWeb"/>
                          <w:spacing w:line="200" w:lineRule="exact"/>
                          <w:jc w:val="center"/>
                          <w:rPr>
                            <w:sz w:val="16"/>
                            <w:szCs w:val="16"/>
                            <w:lang w:eastAsia="en-US"/>
                          </w:rPr>
                        </w:pPr>
                        <w:r>
                          <w:rPr>
                            <w:rFonts w:hint="eastAsia"/>
                            <w:sz w:val="16"/>
                            <w:szCs w:val="16"/>
                          </w:rPr>
                          <w:t>N/A</w:t>
                        </w:r>
                      </w:p>
                    </w:txbxContent>
                  </v:textbox>
                </v:shape>
                <v:shape id="Text Box 190" o:spid="_x0000_s1369" type="#_x0000_t202" style="position:absolute;left:35375;top:5531;width:12079;height:8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YxCscA&#10;AADdAAAADwAAAGRycy9kb3ducmV2LnhtbESPT2vCQBTE74V+h+UVvJlNq/2XuoqIYpVeqqXY2yP7&#10;mg3Nvo3Z1cRv7wpCj8PM/IYZTTpbiSM1vnSs4D5JQRDnTpdcKPjaLvovIHxA1lg5JgUn8jAZ396M&#10;MNOu5U86bkIhIoR9hgpMCHUmpc8NWfSJq4mj9+saiyHKppC6wTbCbSUf0vRJWiw5LhisaWYo/9sc&#10;rILlqv2Zf6yfd9ud0Y9ybtc6fO+V6t110zcQgbrwH76237WCwXD4Cpc38QnI8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2MQrHAAAA3QAAAA8AAAAAAAAAAAAAAAAAmAIAAGRy&#10;cy9kb3ducmV2LnhtbFBLBQYAAAAABAAEAPUAAACMAwAAAAA=&#10;" filled="f">
                  <v:textbox inset="5.85pt,.7pt,5.85pt,.7pt">
                    <w:txbxContent>
                      <w:p w:rsidR="00317015" w:rsidRDefault="00317015" w:rsidP="00E7600A">
                        <w:pPr>
                          <w:pStyle w:val="NormalWeb"/>
                          <w:spacing w:line="200" w:lineRule="exact"/>
                          <w:jc w:val="center"/>
                        </w:pPr>
                      </w:p>
                    </w:txbxContent>
                  </v:textbox>
                </v:shape>
                <v:shape id="Text Box 209" o:spid="_x0000_s1370" type="#_x0000_t202" style="position:absolute;left:47016;top:3798;width:9218;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8DcUA&#10;AADdAAAADwAAAGRycy9kb3ducmV2LnhtbERPTWvCQBC9F/oflil4q5vaGiRmI1GoFi9aFfE4zU6T&#10;0OxsyK6a+uu7B6HHx/tOZ71pxIU6V1tW8DKMQBAXVtdcKjjs358nIJxH1thYJgW/5GCWPT6kmGh7&#10;5U+67HwpQgi7BBVU3reJlK6oyKAb2pY4cN+2M+gD7EqpO7yGcNPIURTF0mDNoaHClhYVFT+7s1Fw&#10;q12+2m7m/ms+Pi2j7Tp2xzxWavDU51MQnnr/L767P7SC17dx2B/ehCc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XwNxQAAAN0AAAAPAAAAAAAAAAAAAAAAAJgCAABkcnMv&#10;ZG93bnJldi54bWxQSwUGAAAAAAQABAD1AAAAig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0x00_4000_0000</w:t>
                        </w:r>
                      </w:p>
                    </w:txbxContent>
                  </v:textbox>
                </v:shape>
                <v:shape id="Text Box 209" o:spid="_x0000_s1371" type="#_x0000_t202" style="position:absolute;left:47182;top:55586;width:9391;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ZlscA&#10;AADdAAAADwAAAGRycy9kb3ducmV2LnhtbESPQWvCQBSE7wX/w/KE3upGq6FEV4lCa+mlNkrp8Zl9&#10;JsHs25BdNe2vdwuCx2FmvmFmi87U4kytqywrGA4iEMS51RUXCnbb16cXEM4ja6wtk4JfcrCY9x5m&#10;mGh74S86Z74QAcIuQQWl900ipctLMugGtiEO3sG2Bn2QbSF1i5cAN7UcRVEsDVYcFkpsaFVSfsxO&#10;RsFf5dL15nPp98vJz1u0+Yjddxor9djv0ikIT52/h2/td63geTwZwv+b8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h2Zb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w:t>
                        </w:r>
                        <w:r>
                          <w:rPr>
                            <w:rFonts w:ascii="MS Gothic" w:hAnsi="MS Gothic"/>
                            <w:sz w:val="16"/>
                            <w:szCs w:val="20"/>
                          </w:rPr>
                          <w:t>C</w:t>
                        </w:r>
                        <w:r>
                          <w:rPr>
                            <w:rFonts w:ascii="MS Gothic" w:hAnsi="MS Gothic" w:hint="eastAsia"/>
                            <w:sz w:val="16"/>
                            <w:szCs w:val="20"/>
                          </w:rPr>
                          <w:t>000_0000</w:t>
                        </w:r>
                      </w:p>
                    </w:txbxContent>
                  </v:textbox>
                </v:shape>
                <v:line id="Line 136" o:spid="_x0000_s1372" style="position:absolute;flip:y;visibility:visible;mso-wrap-style:square" from="20808,5531" to="3550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tFrcUAAADdAAAADwAAAGRycy9kb3ducmV2LnhtbESPQWvCQBCF7wX/wzKCt7pRa9ToKlII&#10;lp5q1PuQHZOQ7GzIbk38991CocfHm/e9ebvDYBrxoM5VlhXMphEI4tzqigsF10v6ugbhPLLGxjIp&#10;eJKDw370ssNE257P9Mh8IQKEXYIKSu/bREqXl2TQTW1LHLy77Qz6ILtC6g77ADeNnEdRLA1WHBpK&#10;bOm9pLzOvk14I/28pufsVpslr1anrzpuNn2s1GQ8HLcgPA3+//gv/aEVLN6Wc/hdExAg9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9tFrcUAAADdAAAADwAAAAAAAAAA&#10;AAAAAAChAgAAZHJzL2Rvd25yZXYueG1sUEsFBgAAAAAEAAQA+QAAAJMDAAAAAA==&#10;">
                  <v:stroke dashstyle="1 1" endcap="round"/>
                </v:line>
                <v:line id="Line 136" o:spid="_x0000_s1373" style="position:absolute;flip:x y;visibility:visible;mso-wrap-style:square" from="20686,18424" to="35242,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eOoMgAAADdAAAADwAAAGRycy9kb3ducmV2LnhtbESPT2sCMRTE70K/Q3iF3jTbaousRlks&#10;Qj0orX9Ab4/kdXdx87Juoq799KZQ6HGYmd8w42lrK3GhxpeOFTz3EhDE2pmScwXbzbw7BOEDssHK&#10;MSm4kYfp5KEzxtS4K3/RZR1yESHsU1RQhFCnUnpdkEXfczVx9L5dYzFE2eTSNHiNcFvJlyR5kxZL&#10;jgsF1jQrSB/XZ6tglS1374v9/nCaHX94pemzLnWm1NNjm41ABGrDf/iv/WEU9Aevffh9E5+AnN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5eOoMgAAADdAAAADwAAAAAA&#10;AAAAAAAAAAChAgAAZHJzL2Rvd25yZXYueG1sUEsFBgAAAAAEAAQA+QAAAJYDAAAAAA==&#10;">
                  <v:stroke dashstyle="1 1" endcap="round"/>
                </v:line>
                <v:shape id="Text Box 209" o:spid="_x0000_s1374" type="#_x0000_t202" style="position:absolute;left:618;top:56939;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6DscA&#10;AADdAAAADwAAAGRycy9kb3ducmV2LnhtbESPQWvCQBSE7wX/w/KE3uqmVoOkrhIL1dKLGkU8vmZf&#10;k2D2bciumvbXu0Khx2FmvmGm887U4kKtqywreB5EIIhzqysuFOx3708TEM4ja6wtk4IfcjCf9R6m&#10;mGh75S1dMl+IAGGXoILS+yaR0uUlGXQD2xAH79u2Bn2QbSF1i9cAN7UcRlEsDVYcFkps6K2k/JSd&#10;jYLfyqWrzXrhvxbj4zLafMbukMZKPfa79BWEp87/h//aH1rBy2g8gvub8AT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Weg7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0x06_</w:t>
                        </w:r>
                        <w:r>
                          <w:rPr>
                            <w:rFonts w:ascii="MS Gothic" w:hAnsi="MS Gothic"/>
                            <w:sz w:val="16"/>
                            <w:szCs w:val="18"/>
                          </w:rPr>
                          <w:t>8</w:t>
                        </w:r>
                        <w:r>
                          <w:rPr>
                            <w:rFonts w:ascii="MS Gothic" w:hAnsi="MS Gothic" w:hint="eastAsia"/>
                            <w:sz w:val="16"/>
                            <w:szCs w:val="18"/>
                          </w:rPr>
                          <w:t>000_0000</w:t>
                        </w:r>
                      </w:p>
                    </w:txbxContent>
                  </v:textbox>
                </v:shape>
                <v:shape id="上下矢印 964" o:spid="_x0000_s1375" type="#_x0000_t70" style="position:absolute;left:19020;top:12172;width:93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38QA&#10;AADdAAAADwAAAGRycy9kb3ducmV2LnhtbESPT2sCMRTE7wW/Q3iF3mq29Q+6GkVahHqsFurxmTw3&#10;i5uXJYm6fvtGKHgcZuY3zHzZuUZcKMTas4K3fgGCWHtTc6XgZ7d+nYCICdlg45kU3CjCctF7mmNp&#10;/JW/6bJNlcgQjiUqsCm1pZRRW3IY+74lzt7RB4cpy1BJE/Ca4a6R70Uxlg5rzgsWW/qwpE/bs1Nw&#10;OA9/j3Y/2VTTMB6cnNFJf2qlXp671QxEoi49wv/tL6NgMByN4P4mP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Av9/EAAAA3QAAAA8AAAAAAAAAAAAAAAAAmAIAAGRycy9k&#10;b3ducmV2LnhtbFBLBQYAAAAABAAEAPUAAACJAwAAAAA=&#10;" adj=",1658" fillcolor="black [3213]" strokecolor="black [3213]" strokeweight="1pt"/>
                <v:shape id="上下矢印 965" o:spid="_x0000_s1376" type="#_x0000_t70" style="position:absolute;left:18740;top:26248;width:933;height:6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HscA&#10;AADdAAAADwAAAGRycy9kb3ducmV2LnhtbESPzYvCMBTE7wv+D+EJe1k0cT+qVKMsgosHL36hx0fz&#10;bIvNS22i1v9+IyzscZiZ3zCTWWsrcaPGl441DPoKBHHmTMm5ht120RuB8AHZYOWYNDzIw2zaeZlg&#10;atyd13TbhFxECPsUNRQh1KmUPivIou+7mjh6J9dYDFE2uTQN3iPcVvJdqURaLDkuFFjTvKDsvLla&#10;DZfDz3KeJOptaK6PxWqg9scT7rV+7bbfYxCB2vAf/msvjYaPz68Enm/iE5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KXh7HAAAA3QAAAA8AAAAAAAAAAAAAAAAAmAIAAGRy&#10;cy9kb3ducmV2LnhtbFBLBQYAAAAABAAEAPUAAACMAwAAAAA=&#10;" adj=",1557" fillcolor="black [3213]" strokecolor="black [3213]" strokeweight="1pt"/>
                <v:shape id="Text Box 209" o:spid="_x0000_s1377" type="#_x0000_t202" style="position:absolute;left:47150;top:13308;width:921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keccA&#10;AADdAAAADwAAAGRycy9kb3ducmV2LnhtbESPW2vCQBSE3wv9D8sRfKsbtUaJrhKFXuiLV8THY/aY&#10;hGbPhuxW0/76bqHg4zAz3zCzRWsqcaXGlZYV9HsRCOLM6pJzBYf9y9MEhPPIGivLpOCbHCzmjw8z&#10;TLS98ZauO5+LAGGXoILC+zqR0mUFGXQ9WxMH72Ibgz7IJpe6wVuAm0oOoiiWBksOCwXWtCoo+9x9&#10;GQU/pUvfNuulPy9Hp9do8xG7Yxor1e206RSEp9bfw//td61g+Dwaw9+b8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E5HnHAAAA3QAAAA8AAAAAAAAAAAAAAAAAmAIAAGRy&#10;cy9kb3ducmV2LnhtbFBLBQYAAAAABAAEAPUAAACMAwAAAAA=&#10;" filled="f" stroked="f">
                  <v:textbox inset="5.85pt,.7pt,5.85pt,.7pt">
                    <w:txbxContent>
                      <w:p w:rsidR="00317015" w:rsidRDefault="00317015" w:rsidP="00E7600A">
                        <w:pPr>
                          <w:pStyle w:val="NormalWeb"/>
                          <w:spacing w:after="200"/>
                          <w:rPr>
                            <w:sz w:val="22"/>
                          </w:rPr>
                        </w:pPr>
                        <w:r>
                          <w:rPr>
                            <w:rFonts w:ascii="MS Gothic" w:hAnsi="MS Gothic" w:hint="eastAsia"/>
                            <w:sz w:val="16"/>
                            <w:szCs w:val="18"/>
                          </w:rPr>
                          <w:t>0x00_4800_0000</w:t>
                        </w:r>
                      </w:p>
                    </w:txbxContent>
                  </v:textbox>
                </v:shape>
                <v:shape id="Text Box 209" o:spid="_x0000_s1378" type="#_x0000_t202" style="position:absolute;left:47057;top:15844;width:9218;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twC8UA&#10;AADdAAAADwAAAGRycy9kb3ducmV2LnhtbERPTWvCQBC9F/oflil4q5vaGiRmI1GoFi9aFfE4zU6T&#10;0OxsyK6a+uu7B6HHx/tOZ71pxIU6V1tW8DKMQBAXVtdcKjjs358nIJxH1thYJgW/5GCWPT6kmGh7&#10;5U+67HwpQgi7BBVU3reJlK6oyKAb2pY4cN+2M+gD7EqpO7yGcNPIURTF0mDNoaHClhYVFT+7s1Fw&#10;q12+2m7m/ms+Pi2j7Tp2xzxWavDU51MQnnr/L767P7SC17dxmBvehCc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3ALxQAAAN0AAAAPAAAAAAAAAAAAAAAAAJgCAABkcnMv&#10;ZG93bnJldi54bWxQSwUGAAAAAAQABAD1AAAAig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w:t>
                        </w:r>
                        <w:r>
                          <w:rPr>
                            <w:rFonts w:ascii="MS Gothic" w:hAnsi="MS Gothic"/>
                            <w:sz w:val="16"/>
                            <w:szCs w:val="20"/>
                          </w:rPr>
                          <w:t>8</w:t>
                        </w:r>
                        <w:r>
                          <w:rPr>
                            <w:rFonts w:ascii="MS Gothic" w:hAnsi="MS Gothic" w:hint="eastAsia"/>
                            <w:sz w:val="16"/>
                            <w:szCs w:val="20"/>
                          </w:rPr>
                          <w:t>0</w:t>
                        </w:r>
                        <w:r>
                          <w:rPr>
                            <w:rFonts w:ascii="MS Gothic" w:hAnsi="MS Gothic"/>
                            <w:sz w:val="16"/>
                            <w:szCs w:val="20"/>
                          </w:rPr>
                          <w:t>8</w:t>
                        </w:r>
                        <w:r>
                          <w:rPr>
                            <w:rFonts w:ascii="MS Gothic" w:hAnsi="MS Gothic" w:hint="eastAsia"/>
                            <w:sz w:val="16"/>
                            <w:szCs w:val="20"/>
                          </w:rPr>
                          <w:t>_0000</w:t>
                        </w:r>
                      </w:p>
                    </w:txbxContent>
                  </v:textbox>
                </v:shape>
                <v:shape id="Text Box 190" o:spid="_x0000_s1379" type="#_x0000_t202" style="position:absolute;left:35379;top:10357;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6mcMYA&#10;AADdAAAADwAAAGRycy9kb3ducmV2LnhtbESPQWvCQBSE7wX/w/IK3urGWktNsxERCh6UmFgK3h7Z&#10;1yQ0+zZk15j+e1co9DjMzDdMsh5NKwbqXWNZwXwWgSAurW64UvB5+nh6A+E8ssbWMin4JQfrdPKQ&#10;YKztlXMaCl+JAGEXo4La+y6W0pU1GXQz2xEH79v2Bn2QfSV1j9cAN618jqJXabDhsFBjR9uayp/i&#10;YhQ0X6y3p10xHrP8MNj5Pjs7myk1fRw37yA8jf4//NfeaQWLl+UK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6mcMYAAADdAAAADwAAAAAAAAAAAAAAAACYAgAAZHJz&#10;L2Rvd25yZXYueG1sUEsFBgAAAAAEAAQA9QAAAIsDA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ARM Trusted Firmware</w:t>
                        </w:r>
                      </w:p>
                    </w:txbxContent>
                  </v:textbox>
                </v:shape>
                <v:shape id="Text Box 190" o:spid="_x0000_s1380" type="#_x0000_t202" style="position:absolute;left:35380;top:11709;width:12079;height: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FUMIA&#10;AADdAAAADwAAAGRycy9kb3ducmV2LnhtbERPTYvCMBC9L/gfwgje1rSriHSNRQTBg1KtIuxtaGbb&#10;ss2kNNla/705CB4f73uVDqYRPXWutqwgnkYgiAuray4VXC+7zyUI55E1NpZJwYMcpOvRxwoTbe98&#10;pj73pQgh7BJUUHnfJlK6oiKDbmpb4sD92s6gD7Arpe7wHsJNI7+iaCEN1hwaKmxpW1Hxl/8bBfWN&#10;9fayz4dTdj72Nj5kP85mSk3Gw+YbhKfBv8Uv914rmM0XYX94E5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2MVQwgAAAN0AAAAPAAAAAAAAAAAAAAAAAJgCAABkcnMvZG93&#10;bnJldi54bWxQSwUGAAAAAAQABAD1AAAAhwM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OP-Tee</w:t>
                        </w:r>
                      </w:p>
                      <w:p w:rsidR="00317015" w:rsidRDefault="00317015" w:rsidP="00E7600A">
                        <w:pPr>
                          <w:pStyle w:val="NormalWeb"/>
                          <w:spacing w:line="200" w:lineRule="exact"/>
                          <w:jc w:val="center"/>
                        </w:pPr>
                      </w:p>
                    </w:txbxContent>
                  </v:textbox>
                </v:shape>
                <v:shape id="Text Box 190" o:spid="_x0000_s1381" type="#_x0000_t202" style="position:absolute;left:26121;top:21432;width:6977;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OwsUA&#10;AADdAAAADwAAAGRycy9kb3ducmV2LnhtbESPS4vCQBCE78L+h6EXvMg6cRWRmInsCouCJx+L1zbT&#10;eWCmJ2RGjf/eEQSPRVV9RSWLztTiSq2rLCsYDSMQxJnVFRcKDvu/rxkI55E11pZJwZ0cLNKPXoKx&#10;tjfe0nXnCxEg7GJUUHrfxFK6rCSDbmgb4uDltjXog2wLqVu8Bbip5XcUTaXBisNCiQ0tS8rOu4tR&#10;0BVkZoPmV0f/+fGwyjb5+GRypfqf3c8chKfOv8Ov9lorGE+mI3i+CU9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47CxQAAAN0AAAAPAAAAAAAAAAAAAAAAAJgCAABkcnMv&#10;ZG93bnJldi54bWxQSwUGAAAAAAQABAD1AAAAigMAAAAA&#10;" fillcolor="black [3213]">
                  <v:textbox inset="5.85pt,.7pt,5.85pt,.7pt">
                    <w:txbxContent>
                      <w:p w:rsidR="00317015" w:rsidRDefault="00317015" w:rsidP="00E7600A">
                        <w:pPr>
                          <w:jc w:val="center"/>
                          <w:rPr>
                            <w:sz w:val="14"/>
                            <w:szCs w:val="16"/>
                          </w:rPr>
                        </w:pPr>
                        <w:r>
                          <w:rPr>
                            <w:sz w:val="14"/>
                            <w:szCs w:val="16"/>
                          </w:rPr>
                          <w:t>Shadow area</w:t>
                        </w:r>
                      </w:p>
                    </w:txbxContent>
                  </v:textbox>
                </v:shape>
                <v:shape id="直線矢印コネクタ 980" o:spid="_x0000_s1382" type="#_x0000_t32" style="position:absolute;left:19723;top:16495;width:9886;height:4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2q/8gAAADdAAAADwAAAGRycy9kb3ducmV2LnhtbESPW2sCMRSE3wv9D+EU+lazXqqyGqUV&#10;BKkgeEH07ZAcd5duTpZN1K2/3ggFH4eZ+YYZTxtbigvVvnCsoN1KQBBrZwrOFOy2848hCB+QDZaO&#10;ScEfeZhOXl/GmBp35TVdNiETEcI+RQV5CFUqpdc5WfQtVxFH7+RqiyHKOpOmxmuE21J2kqQvLRYc&#10;F3KsaJaT/t2crQJ9mOH8dLPnz+7x5/u2Hyz16rBU6v2t+RqBCNSEZ/i/vTAKur1+Bx5v4hOQk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N2q/8gAAADdAAAADwAAAAAA&#10;AAAAAAAAAAChAgAAZHJzL2Rvd25yZXYueG1sUEsFBgAAAAAEAAQA+QAAAJYDAAAAAA==&#10;" strokecolor="black [3213]">
                  <v:stroke endarrow="block"/>
                </v:shape>
                <v:shape id="直線矢印コネクタ 1024" o:spid="_x0000_s1383" type="#_x0000_t32" style="position:absolute;left:33795;top:8899;width:0;height:4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VP1sgAAADdAAAADwAAAGRycy9kb3ducmV2LnhtbESPT2sCMRTE70K/Q3iF3jTbWmXZGkWk&#10;LR5E0Pqvt+fmdXdx87Ikqa7fvhGEHoeZ+Q0zmrSmFmdyvrKs4LmXgCDOra64ULD5+uimIHxA1lhb&#10;JgVX8jAZP3RGmGl74RWd16EQEcI+QwVlCE0mpc9LMuh7tiGO3o91BkOUrpDa4SXCTS1fkmQoDVYc&#10;F0psaFZSflr/GgWH5XwxKI6z7SG4Y/r+2ey/dwkr9fTYTt9ABGrDf/jenmsF/ddhH25v4hOQ4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7VP1sgAAADdAAAADwAAAAAA&#10;AAAAAAAAAAChAgAAZHJzL2Rvd25yZXYueG1sUEsFBgAAAAAEAAQA+QAAAJYDAAAAAA==&#10;" strokecolor="black [3213]">
                  <v:stroke startarrow="block" endarrow="block"/>
                </v:shape>
                <v:shape id="直線矢印コネクタ 1025" o:spid="_x0000_s1384" type="#_x0000_t32" style="position:absolute;left:33040;top:13123;width:143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laGsQAAADdAAAADwAAAGRycy9kb3ducmV2LnhtbESPQYvCMBSE74L/IbyFvWm6rhTpGkWF&#10;ZT0Jag97fDTPptq81CZq/fdGEDwOM/MNM513thZXan3lWMHXMAFBXDhdcakg3/8OJiB8QNZYOyYF&#10;d/Iwn/V7U8y0u/GWrrtQighhn6ECE0KTSekLQxb90DXE0Tu41mKIsi2lbvEW4baWoyRJpcWK44LB&#10;hlaGitPuYhXoSy7TcmvS+yb5q5folv/Hc6fU50e3+AERqAvv8Ku91gq+x+kYnm/iE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yVoaxAAAAN0AAAAPAAAAAAAAAAAA&#10;AAAAAKECAABkcnMvZG93bnJldi54bWxQSwUGAAAAAAQABAD5AAAAkgMAAAAA&#10;" strokecolor="black [3213]"/>
                <v:shape id="直線矢印コネクタ 1026" o:spid="_x0000_s1385" type="#_x0000_t32" style="position:absolute;left:32916;top:8899;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X/gcUAAADdAAAADwAAAGRycy9kb3ducmV2LnhtbESPzYvCMBTE74L/Q3gL3jRdP8pSjaIL&#10;y+5J8OOwx0fzbKrNS22i1v/eCILHYWZ+w8wWra3ElRpfOlbwOUhAEOdOl1wo2O9++l8gfEDWWDkm&#10;BXfysJh3OzPMtLvxhq7bUIgIYZ+hAhNCnUnpc0MW/cDVxNE7uMZiiLIppG7wFuG2ksMkSaXFkuOC&#10;wZq+DeWn7cUq0Je9TIuNSe/r5LdaoVv9H8+tUr2PdjkFEagN7/Cr/acVjMbpBJ5v4hO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X/gcUAAADdAAAADwAAAAAAAAAA&#10;AAAAAAChAgAAZHJzL2Rvd25yZXYueG1sUEsFBgAAAAAEAAQA+QAAAJMDAAAAAA==&#10;" strokecolor="black [3213]"/>
                <v:shape id="Text Box 190" o:spid="_x0000_s1386" type="#_x0000_t202" style="position:absolute;left:9113;top:57835;width:11495;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4kcQA&#10;AADdAAAADwAAAGRycy9kb3ducmV2LnhtbESPT2sCMRTE74LfIbxCb5qtLUvZGqUIQg89+K/3183r&#10;ZnHzsiRxjX76RhA8DjPzG2a+TLYTA/nQOlbwMi1AENdOt9woOOzXk3cQISJr7ByTggsFWC7GozlW&#10;2p15S8MuNiJDOFSowMTYV1KG2pDFMHU9cfb+nLcYs/SN1B7PGW47OSuKUlpsOS8Y7GllqD7uTlYB&#10;b7/TNZ7M4PvyuOkuvzK1P4NSz0/p8wNEpBQf4Xv7Syt4fStLuL3JT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SOJHEAAAA3QAAAA8AAAAAAAAAAAAAAAAAmAIAAGRycy9k&#10;b3ducmV2LnhtbFBLBQYAAAAABAAEAPUAAACJAwAAAAA=&#10;" fillcolor="#d8d8d8 [2732]">
                  <v:textbox inset="5.85pt,.7pt,5.85pt,.7pt">
                    <w:txbxContent>
                      <w:p w:rsidR="00317015" w:rsidRDefault="00317015" w:rsidP="00E7600A">
                        <w:pPr>
                          <w:pStyle w:val="NormalWeb"/>
                          <w:spacing w:line="200" w:lineRule="exact"/>
                          <w:jc w:val="center"/>
                        </w:pPr>
                        <w:r>
                          <w:rPr>
                            <w:sz w:val="16"/>
                            <w:szCs w:val="16"/>
                          </w:rPr>
                          <w:t>N/A</w:t>
                        </w:r>
                      </w:p>
                    </w:txbxContent>
                  </v:textbox>
                </v:shape>
                <v:shape id="Text Box 190" o:spid="_x0000_s1387" type="#_x0000_t202" style="position:absolute;left:35377;top:14498;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dJMYA&#10;AADdAAAADwAAAGRycy9kb3ducmV2LnhtbESPQWvCQBSE70L/w/IKvekmrdgSswlFEDwoqbEUvD2y&#10;r0lo9m3IrjH++26h4HGYmW+YNJ9MJ0YaXGtZQbyIQBBXVrdcK/g8bedvIJxH1thZJgU3cpBnD7MU&#10;E22vfKSx9LUIEHYJKmi87xMpXdWQQbewPXHwvu1g0Ac51FIPeA1w08nnKFpJgy2HhQZ72jRU/ZQX&#10;o6D9Yr057crpozgeRhvvi7OzhVJPj9P7GoSnyd/D/+2dVvCyXL3C35v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FdJMYAAADdAAAADwAAAAAAAAAAAAAAAACYAgAAZHJz&#10;L2Rvd25yZXYueG1sUEsFBgAAAAAEAAQA9QAAAIsDAAAAAA==&#10;" fillcolor="black [3213]">
                  <v:fill r:id="rId26" o:title="" color2="#eeece1 [3214]" type="pattern"/>
                  <v:textbox inset="5.85pt,.7pt,5.85pt,.7pt">
                    <w:txbxContent>
                      <w:p w:rsidR="00317015" w:rsidRDefault="00317015" w:rsidP="00E7600A">
                        <w:pPr>
                          <w:spacing w:after="0" w:line="200" w:lineRule="exact"/>
                          <w:jc w:val="center"/>
                          <w:rPr>
                            <w:sz w:val="16"/>
                            <w:szCs w:val="16"/>
                            <w:lang w:eastAsia="ja-JP"/>
                          </w:rPr>
                        </w:pPr>
                        <w:proofErr w:type="spellStart"/>
                        <w:proofErr w:type="gramStart"/>
                        <w:r>
                          <w:rPr>
                            <w:sz w:val="16"/>
                            <w:szCs w:val="16"/>
                            <w:lang w:eastAsia="ja-JP"/>
                          </w:rPr>
                          <w:t>d</w:t>
                        </w:r>
                        <w:r>
                          <w:rPr>
                            <w:rFonts w:hint="eastAsia"/>
                            <w:sz w:val="16"/>
                            <w:szCs w:val="16"/>
                            <w:lang w:eastAsia="ja-JP"/>
                          </w:rPr>
                          <w:t>tb</w:t>
                        </w:r>
                        <w:proofErr w:type="spellEnd"/>
                        <w:proofErr w:type="gramEnd"/>
                      </w:p>
                    </w:txbxContent>
                  </v:textbox>
                </v:shape>
                <v:shape id="Text Box 209" o:spid="_x0000_s1388" type="#_x0000_t202" style="position:absolute;left:622;top:75114;width:1009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6tsQA&#10;AADdAAAADwAAAGRycy9kb3ducmV2LnhtbERPy2rCQBTdC/7DcIXudGKrQdJMJBaqxY1PSpe3mWsS&#10;mrkTMqOm/frOotDl4bzTZW8acaPO1ZYVTCcRCOLC6ppLBefT63gBwnlkjY1lUvBNDpbZcJBiou2d&#10;D3Q7+lKEEHYJKqi8bxMpXVGRQTexLXHgLrYz6APsSqk7vIdw08jHKIqlwZpDQ4UtvVRUfB2vRsFP&#10;7fLNfrfyn6v5xzrab2P3nsdKPYz6/BmEp97/i//cb1rB0ywOc8Ob8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3urbEAAAA3QAAAA8AAAAAAAAAAAAAAAAAmAIAAGRycy9k&#10;b3ducmV2LnhtbFBLBQYAAAAABAAEAPUAAACJAwAAAAA=&#10;" filled="f" stroked="f">
                  <v:textbox inset="5.85pt,.7pt,5.85pt,.7pt">
                    <w:txbxContent>
                      <w:p w:rsidR="00317015" w:rsidRDefault="00317015" w:rsidP="00E7600A">
                        <w:pPr>
                          <w:pStyle w:val="NormalWeb"/>
                          <w:spacing w:after="200"/>
                        </w:pPr>
                        <w:r>
                          <w:rPr>
                            <w:rFonts w:ascii="MS Gothic" w:hAnsi="MS Gothic" w:hint="eastAsia"/>
                            <w:sz w:val="16"/>
                            <w:szCs w:val="16"/>
                          </w:rPr>
                          <w:t>0x08_0000_0000</w:t>
                        </w:r>
                      </w:p>
                    </w:txbxContent>
                  </v:textbox>
                </v:shape>
                <v:shape id="直線矢印コネクタ 1033" o:spid="_x0000_s1389" type="#_x0000_t32" style="position:absolute;left:21906;top:5624;width:0;height:16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14PMcAAADdAAAADwAAAGRycy9kb3ducmV2LnhtbESPT2sCMRTE74V+h/AKvdVstYpdjSKi&#10;4kEE7T+9PTevu4ublyVJdf32jSB4HGbmN8xw3JhKnMj50rKC11YCgjizuuRcwefH/KUPwgdkjZVl&#10;UnAhD+PR48MQU23PvKHTNuQiQtinqKAIoU6l9FlBBn3L1sTR+7XOYIjS5VI7PEe4qWQ7SXrSYMlx&#10;ocCapgVlx+2fUbBbL1fd/DD92gV36M8W9c/+O2Glnp+ayQBEoCbcw7f2UivovPXe4fomPgE5+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XXg8xwAAAN0AAAAPAAAAAAAA&#10;AAAAAAAAAKECAABkcnMvZG93bnJldi54bWxQSwUGAAAAAAQABAD5AAAAlQMAAAAA&#10;" strokecolor="black [3213]">
                  <v:stroke startarrow="block" endarrow="block"/>
                </v:shape>
                <v:shape id="直線矢印コネクタ 1034" o:spid="_x0000_s1390" type="#_x0000_t32" style="position:absolute;left:20638;top:22227;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vKxMEAAADdAAAADwAAAGRycy9kb3ducmV2LnhtbERPy4rCMBTdD/gP4QqzG1MfVKlGUUHG&#10;leBj4fLSXJtqc1ObqPXvzWJglofzni1aW4knNb50rKDfS0AQ506XXCg4HTc/ExA+IGusHJOCN3lY&#10;zDtfM8y0e/GenodQiBjCPkMFJoQ6k9Lnhiz6nquJI3dxjcUQYVNI3eArhttKDpIklRZLjg0Ga1ob&#10;ym+Hh1WgHyeZFnuTvnfJb7VCtzpf761S3912OQURqA3/4j/3VisYjsZxf3wTn4Cc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K8rEwQAAAN0AAAAPAAAAAAAAAAAAAAAA&#10;AKECAABkcnMvZG93bnJldi54bWxQSwUGAAAAAAQABAD5AAAAjwMAAAAA&#10;" strokecolor="black [3213]"/>
                <v:shape id="直線矢印コネクタ 1035" o:spid="_x0000_s1391" type="#_x0000_t32" style="position:absolute;left:20646;top:5624;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dvX8YAAADdAAAADwAAAGRycy9kb3ducmV2LnhtbESPQWvCQBSE7wX/w/KE3urGVmKJboIW&#10;Sj0VjB56fGSf2bTZtzG7avLvu4WCx2FmvmHWxWBbcaXeN44VzGcJCOLK6YZrBcfD+9MrCB+QNbaO&#10;ScFIHop88rDGTLsb7+lahlpECPsMFZgQukxKXxmy6GeuI47eyfUWQ5R9LXWPtwi3rXxOklRabDgu&#10;GOzozVD1U16sAn05yrTem3T8TD7aLbrt1/d5UOpxOmxWIAIN4R7+b++0gpfFcg5/b+IT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nb1/GAAAA3QAAAA8AAAAAAAAA&#10;AAAAAAAAoQIAAGRycy9kb3ducmV2LnhtbFBLBQYAAAAABAAEAPkAAACUAwAAAAA=&#10;" strokecolor="black [3213]"/>
                <v:group id="グループ化 1036" o:spid="_x0000_s1392" style="position:absolute;left:29011;top:8843;width:4087;height:4210" coordorigin=",9"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LQ8cAAADdAAAADwAAAGRycy9kb3ducmV2LnhtbESPT2vCQBTE70K/w/IK&#10;3uom/mkluoqIlR5EaCyIt0f2mQSzb0N2m8Rv3xUKHoeZ+Q2zXPemEi01rrSsIB5FIIgzq0vOFfyc&#10;Pt/mIJxH1lhZJgV3crBevQyWmGjb8Te1qc9FgLBLUEHhfZ1I6bKCDLqRrYmDd7WNQR9kk0vdYBfg&#10;ppLjKHqXBksOCwXWtC0ou6W/RsG+w24ziXft4Xbd3i+n2fF8iEmp4Wu/WYDw1Ptn+L/9pRVMph9j&#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jwLQ8cAAADd&#10;AAAADwAAAAAAAAAAAAAAAACqAgAAZHJzL2Rvd25yZXYueG1sUEsFBgAAAAAEAAQA+gAAAJ4DAAAA&#10;AA==&#10;">
                  <v:shape id="Text Box 223" o:spid="_x0000_s1393" type="#_x0000_t202" style="position:absolute;left:19314;top:-18125;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wNMYA&#10;AADdAAAADwAAAGRycy9kb3ducmV2LnhtbESPT2sCMRTE70K/Q3hCL1Kz/mmV1Sh2aak3W1vo9bF5&#10;bpZuXpYk6vrtjVDwOMzMb5jlurONOJEPtWMFo2EGgrh0uuZKwc/3+9McRIjIGhvHpOBCAdarh94S&#10;c+3O/EWnfaxEgnDIUYGJsc2lDKUhi2HoWuLkHZy3GJP0ldQezwluGznOshdpsea0YLClwlD5tz9a&#10;BbPi422nP6fHV/88NvYXi50cXJR67HebBYhIXbyH/9tbrWAynU3g9i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RwNMYAAADdAAAADwAAAAAAAAAAAAAAAACYAgAAZHJz&#10;L2Rvd25yZXYueG1sUEsFBgAAAAAEAAQA9QAAAIsDAAAAAA==&#10;" filled="f" stroked="f">
                    <v:textbox inset="5.85pt,.7pt,5.85pt,.7pt">
                      <w:txbxContent>
                        <w:p w:rsidR="00317015" w:rsidRDefault="00317015" w:rsidP="00E7600A">
                          <w:pPr>
                            <w:pStyle w:val="NormalWeb"/>
                            <w:spacing w:line="260" w:lineRule="exact"/>
                            <w:jc w:val="center"/>
                          </w:pPr>
                          <w:r>
                            <w:rPr>
                              <w:sz w:val="16"/>
                              <w:szCs w:val="16"/>
                            </w:rPr>
                            <w:t>Secure</w:t>
                          </w:r>
                        </w:p>
                      </w:txbxContent>
                    </v:textbox>
                  </v:shape>
                  <v:shape id="Text Box 223" o:spid="_x0000_s1394" type="#_x0000_t202" style="position:absolute;left:49177;top:61755;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3oQMYA&#10;AADdAAAADwAAAGRycy9kb3ducmV2LnhtbESPQUsDMRSE74X+h/AKXkqbbV1bWZsWXRR7q66C18fm&#10;uVm6eVmStN3+eyMIHoeZ+YbZ7AbbiTP50DpWsJhnIIhrp1tuFHx+vMzuQYSIrLFzTAquFGC3HY82&#10;WGh34Xc6V7ERCcKhQAUmxr6QMtSGLIa564mT9+28xZikb6T2eElw28lllq2kxZbTgsGeSkP1sTpZ&#10;Bevy9fmg3/LTk79bGvuF5UFOr0rdTIbHBxCRhvgf/mvvtYLbfJ3D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3oQMYAAADdAAAADwAAAAAAAAAAAAAAAACYAgAAZHJz&#10;L2Rvd25yZXYueG1sUEsFBgAAAAAEAAQA9QAAAIsDAAAAAA==&#10;" filled="f" stroked="f">
                    <v:textbox inset="5.85pt,.7pt,5.85pt,.7pt">
                      <w:txbxContent>
                        <w:p w:rsidR="00317015" w:rsidRDefault="00317015" w:rsidP="00E7600A">
                          <w:pPr>
                            <w:pStyle w:val="NormalWeb"/>
                            <w:spacing w:line="260" w:lineRule="exact"/>
                            <w:jc w:val="center"/>
                          </w:pPr>
                          <w:r>
                            <w:rPr>
                              <w:sz w:val="16"/>
                              <w:szCs w:val="16"/>
                            </w:rPr>
                            <w:t>Region</w:t>
                          </w:r>
                        </w:p>
                      </w:txbxContent>
                    </v:textbox>
                  </v:shape>
                </v:group>
                <v:shape id="Text Box 223" o:spid="_x0000_s1395" type="#_x0000_t202" style="position:absolute;left:20950;top:13517;width:6284;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9ccA&#10;AADdAAAADwAAAGRycy9kb3ducmV2LnhtbESPW2vCQBSE3wv9D8sRfKsbtUaJrhKFXuiLV8THY/aY&#10;hGbPhuxW0/76bqHg4zAz3zCzRWsqcaXGlZYV9HsRCOLM6pJzBYf9y9MEhPPIGivLpOCbHCzmjw8z&#10;TLS98ZauO5+LAGGXoILC+zqR0mUFGXQ9WxMH72Ibgz7IJpe6wVuAm0oOoiiWBksOCwXWtCoo+9x9&#10;GQU/pUvfNuulPy9Hp9do8xG7Yxor1e206RSEp9bfw//td61g+Dwewd+b8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vg/XHAAAA3QAAAA8AAAAAAAAAAAAAAAAAmAIAAGRy&#10;cy9kb3ducmV2LnhtbFBLBQYAAAAABAAEAPUAAACMAwAAAAA=&#10;" filled="f" stroked="f">
                  <v:textbox inset="5.85pt,.7pt,5.85pt,.7pt">
                    <w:txbxContent>
                      <w:p w:rsidR="00317015" w:rsidRDefault="00317015" w:rsidP="00E7600A">
                        <w:pPr>
                          <w:spacing w:after="0" w:line="260" w:lineRule="exact"/>
                          <w:jc w:val="center"/>
                          <w:rPr>
                            <w:sz w:val="16"/>
                            <w:szCs w:val="16"/>
                          </w:rPr>
                        </w:pPr>
                        <w:r>
                          <w:rPr>
                            <w:sz w:val="16"/>
                            <w:szCs w:val="16"/>
                          </w:rPr>
                          <w:t>Legacy</w:t>
                        </w:r>
                      </w:p>
                    </w:txbxContent>
                  </v:textbox>
                </v:shape>
                <v:shape id="直線矢印コネクタ 1043" o:spid="_x0000_s1396" type="#_x0000_t32" style="position:absolute;left:19440;top:24591;width:10169;height:4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nqMcAAADdAAAADwAAAGRycy9kb3ducmV2LnhtbESPT2vCQBTE74V+h+UJvTUb/2Bi6ipF&#10;aBu9NQra2yP7TEKzb0N2q/HbdwtCj8PM/IZZrgfTigv1rrGsYBzFIIhLqxuuFBz2b88pCOeRNbaW&#10;ScGNHKxXjw9LzLS98iddCl+JAGGXoYLa+y6T0pU1GXSR7YiDd7a9QR9kX0nd4zXATSsncTyXBhsO&#10;CzV2tKmp/C5+jIJEHj/itMwn48X0cPraFHa7e7dKPY2G1xcQngb/H763c61gOkvm8PcmPA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6eoxwAAAN0AAAAPAAAAAAAA&#10;AAAAAAAAAKECAABkcnMvZG93bnJldi54bWxQSwUGAAAAAAQABAD5AAAAlQMAAAAA&#10;" strokecolor="black [3213]">
                  <v:stroke endarrow="block"/>
                </v:shape>
                <v:shape id="Text Box 209" o:spid="_x0000_s1397" type="#_x0000_t202" style="position:absolute;left:617;top:31764;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4GccA&#10;AADdAAAADwAAAGRycy9kb3ducmV2LnhtbESPW2vCQBSE3wv9D8sRfKsbtY0SXSUKvdAXr4iPx+wx&#10;Cc2eDdmtpv313YLg4zAz3zDTeWsqcaHGlZYV9HsRCOLM6pJzBfvd69MYhPPIGivLpOCHHMxnjw9T&#10;TLS98oYuW5+LAGGXoILC+zqR0mUFGXQ9WxMH72wbgz7IJpe6wWuAm0oOoiiWBksOCwXWtCwo+9p+&#10;GwW/pUvf16uFPy1ejm/R+jN2hzRWqttp0wkIT62/h2/tD61g+Dwawf+b8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xuBnHAAAA3QAAAA8AAAAAAAAAAAAAAAAAmAIAAGRy&#10;cy9kb3ducmV2LnhtbFBLBQYAAAAABAAEAPUAAACMAw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0x04_8000_0000</w:t>
                        </w:r>
                      </w:p>
                    </w:txbxContent>
                  </v:textbox>
                </v:shape>
                <v:shape id="Text Box 190" o:spid="_x0000_s1398" type="#_x0000_t202" style="position:absolute;left:35379;top:8904;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fi8EA&#10;AADdAAAADwAAAGRycy9kb3ducmV2LnhtbERPTYvCMBC9C/6HMII3TV1FpWsUERY8KNUqC3sbmtm2&#10;2ExKE2v99+YgeHy879WmM5VoqXGlZQWTcQSCOLO65FzB9fIzWoJwHlljZZkUPMnBZt3vrTDW9sFn&#10;alOfixDCLkYFhfd1LKXLCjLoxrYmDty/bQz6AJtc6gYfIdxU8iuK5tJgyaGhwJp2BWW39G4UlL+s&#10;d5d92p2S87G1k0Py52yi1HDQbb9BeOr8R/x277WC6WwR5oY34Qn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3X4vBAAAA3QAAAA8AAAAAAAAAAAAAAAAAmAIAAGRycy9kb3du&#10;cmV2LnhtbFBLBQYAAAAABAAEAPUAAACGAw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Certification</w:t>
                        </w:r>
                      </w:p>
                    </w:txbxContent>
                  </v:textbox>
                </v:shape>
                <v:shape id="Text Box 209" o:spid="_x0000_s1399" type="#_x0000_t202" style="position:absolute;left:47069;top:7231;width:921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KJ8MkA&#10;AADdAAAADwAAAGRycy9kb3ducmV2LnhtbESPW2vCQBSE3wv+h+UUfKubeok2dZUo2Ja+1Bulj6fZ&#10;0ySYPRuyW43++m5B8HGYmW+Y6bw1lThS40rLCh57EQjizOqScwX73ephAsJ5ZI2VZVJwJgfzWedu&#10;iom2J97QcetzESDsElRQeF8nUrqsIIOuZ2vi4P3YxqAPssmlbvAU4KaS/SiKpcGSw0KBNS0Lyg7b&#10;X6PgUrr0df2x8N+L0ddLtH6P3WcaK9W9b9NnEJ5afwtf229awWA4foL/N+EJyN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GKJ8MkAAADdAAAADwAAAAAAAAAAAAAAAACYAgAA&#10;ZHJzL2Rvd25yZXYueG1sUEsFBgAAAAAEAAQA9QAAAI4DA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0x00_43F0_0000</w:t>
                        </w:r>
                      </w:p>
                    </w:txbxContent>
                  </v:textbox>
                </v:shape>
                <v:shape id="Text Box 209" o:spid="_x0000_s1400" type="#_x0000_t202" style="position:absolute;left:47089;top:11998;width:9217;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1QSsUA&#10;AADdAAAADwAAAGRycy9kb3ducmV2LnhtbERPTWvCQBC9F/wPywi91Y2tBkldJRHU4kVrS+lxmh2T&#10;0OxsyK4x+uu7B6HHx/ueL3tTi45aV1lWMB5FIIhzqysuFHx+rJ9mIJxH1lhbJgVXcrBcDB7mmGh7&#10;4Xfqjr4QIYRdggpK75tESpeXZNCNbEMcuJNtDfoA20LqFi8h3NTyOYpiabDi0FBiQ6uS8t/j2Si4&#10;VS7dHvaZ/8mm35vosIvdVxor9Tjs01cQnnr/L76737SCl8ks7A9vwhO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VBKxQAAAN0AAAAPAAAAAAAAAAAAAAAAAJgCAABkcnMv&#10;ZG93bnJldi54bWxQSwUGAAAAAAQABAD1AAAAigMAAAAA&#10;" filled="f" stroked="f">
                  <v:textbox inset="5.85pt,.7pt,5.85pt,.7pt">
                    <w:txbxContent>
                      <w:p w:rsidR="00317015" w:rsidRDefault="00317015" w:rsidP="00E7600A">
                        <w:pPr>
                          <w:pStyle w:val="NormalWeb"/>
                          <w:spacing w:after="200"/>
                          <w:rPr>
                            <w:sz w:val="21"/>
                          </w:rPr>
                        </w:pPr>
                        <w:r>
                          <w:rPr>
                            <w:rFonts w:ascii="MS Gothic" w:hAnsi="MS Gothic" w:hint="eastAsia"/>
                            <w:sz w:val="16"/>
                            <w:szCs w:val="20"/>
                          </w:rPr>
                          <w:t>0x00_47E0_0000</w:t>
                        </w:r>
                      </w:p>
                    </w:txbxContent>
                  </v:textbox>
                </v:shape>
                <v:shape id="Text Box 190" o:spid="_x0000_s1401" type="#_x0000_t202" style="position:absolute;left:9114;top:51364;width:11502;height:6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Zlq8cA&#10;AADdAAAADwAAAGRycy9kb3ducmV2LnhtbESPQWvCQBSE74X+h+UVvBTd2BbR6CaIUNFTqRbB2yP7&#10;TILZt2F3o6m/3i0UPA4z8w2zyHvTiAs5X1tWMB4lIIgLq2suFfzsP4dTED4ga2wsk4Jf8pBnz08L&#10;TLW98jdddqEUEcI+RQVVCG0qpS8qMuhHtiWO3sk6gyFKV0rt8BrhppFvSTKRBmuOCxW2tKqoOO86&#10;o+C87QrTHY5u89Xt19vbRMvXZKbU4KVfzkEE6sMj/N/eaAXvH9Mx/L2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GZavHAAAA3QAAAA8AAAAAAAAAAAAAAAAAmAIAAGRy&#10;cy9kb3ducmV2LnhtbFBLBQYAAAAABAAEAPUAAACMAwAAAAA=&#10;">
                  <v:textbox inset="5.85pt,.7pt,5.85pt,.7pt">
                    <w:txbxContent>
                      <w:p w:rsidR="00317015" w:rsidRDefault="00317015" w:rsidP="00E7600A">
                        <w:pPr>
                          <w:jc w:val="center"/>
                          <w:rPr>
                            <w:sz w:val="16"/>
                            <w:szCs w:val="16"/>
                          </w:rPr>
                        </w:pPr>
                        <w:r>
                          <w:rPr>
                            <w:sz w:val="16"/>
                            <w:szCs w:val="16"/>
                          </w:rPr>
                          <w:t>SDRAM 2GB</w:t>
                        </w:r>
                      </w:p>
                    </w:txbxContent>
                  </v:textbox>
                </v:shape>
                <v:shape id="Text Box 190" o:spid="_x0000_s1402" type="#_x0000_t202" style="position:absolute;left:9104;top:32794;width:11502;height:6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XYaMMA&#10;AADdAAAADwAAAGRycy9kb3ducmV2LnhtbESPQWsCMRSE74L/ITyhN81qRWRrFBGEHnpQa++vm9fN&#10;4uZlSeIa/fWmUOhxmJlvmNUm2Vb05EPjWMF0UoAgrpxuuFZw/tyPlyBCRNbYOiYFdwqwWQ8HKyy1&#10;u/GR+lOsRYZwKFGBibErpQyVIYth4jri7P04bzFm6WupPd4y3LZyVhQLabHhvGCwo52h6nK6WgV8&#10;/EiPeDW97xaXQ3v/lqn56pV6GaXtG4hIKf6H/9rvWsHrfDmD3zf5Cc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XYaMMAAADdAAAADwAAAAAAAAAAAAAAAACYAgAAZHJzL2Rv&#10;d25yZXYueG1sUEsFBgAAAAAEAAQA9QAAAIgDAAAAAA==&#10;" fillcolor="#d8d8d8 [2732]">
                  <v:textbox inset="5.85pt,.7pt,5.85pt,.7pt">
                    <w:txbxContent>
                      <w:p w:rsidR="00317015" w:rsidRDefault="00317015" w:rsidP="00E7600A">
                        <w:pPr>
                          <w:pStyle w:val="NormalWeb"/>
                          <w:spacing w:line="200" w:lineRule="exact"/>
                          <w:jc w:val="center"/>
                          <w:rPr>
                            <w:sz w:val="16"/>
                            <w:szCs w:val="16"/>
                            <w:lang w:eastAsia="en-US"/>
                          </w:rPr>
                        </w:pPr>
                        <w:r>
                          <w:rPr>
                            <w:sz w:val="16"/>
                            <w:szCs w:val="16"/>
                            <w:lang w:eastAsia="en-US"/>
                          </w:rPr>
                          <w:t>N/A</w:t>
                        </w:r>
                      </w:p>
                    </w:txbxContent>
                  </v:textbox>
                </v:shape>
                <v:shape id="Text Box 190" o:spid="_x0000_s1403" type="#_x0000_t202" style="position:absolute;left:35407;top:39324;width:12052;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a93cUA&#10;AADdAAAADwAAAGRycy9kb3ducmV2LnhtbESPQYvCMBSE78L+h/AWvGnqKiLVKIuw4EGptrKwt0fz&#10;bMs2L6WJtf57Iwgeh5n5hlltelOLjlpXWVYwGUcgiHOrKy4UnLOf0QKE88gaa8uk4E4ONuuPwQpj&#10;bW98oi71hQgQdjEqKL1vYildXpJBN7YNcfAutjXog2wLqVu8Bbip5VcUzaXBisNCiQ1tS8r/06tR&#10;UP2y3ma7tD8mp0NnJ/vkz9lEqeFn/70E4an37/CrvdMKprPFFJ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r3dxQAAAN0AAAAPAAAAAAAAAAAAAAAAAJgCAABkcnMv&#10;ZG93bnJldi54bWxQSwUGAAAAAAQABAD1AAAAigM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CMA for MMP</w:t>
                        </w:r>
                      </w:p>
                      <w:p w:rsidR="00317015" w:rsidRDefault="00317015" w:rsidP="00E7600A">
                        <w:pPr>
                          <w:pStyle w:val="NormalWeb"/>
                          <w:spacing w:line="200" w:lineRule="exact"/>
                          <w:jc w:val="center"/>
                        </w:pPr>
                        <w:r>
                          <w:rPr>
                            <w:sz w:val="16"/>
                            <w:szCs w:val="16"/>
                          </w:rPr>
                          <w:t>(256MB)</w:t>
                        </w:r>
                      </w:p>
                    </w:txbxContent>
                  </v:textbox>
                </v:shape>
                <v:shape id="Text Box 190" o:spid="_x0000_s1404" type="#_x0000_t202" style="position:absolute;left:35407;top:32339;width:12052;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eRcUA&#10;AADdAAAADwAAAGRycy9kb3ducmV2LnhtbESPQYvCMBSE74L/ITxhb5q6KyLVKCIseHCptrKwt0fz&#10;bIvNS2li7f57Iwgeh5n5hlltelOLjlpXWVYwnUQgiHOrKy4UnLPv8QKE88gaa8uk4J8cbNbDwQpj&#10;be98oi71hQgQdjEqKL1vYildXpJBN7ENcfAutjXog2wLqVu8B7ip5WcUzaXBisNCiQ3tSsqv6c0o&#10;qH5Z77J92h+T009np4fkz9lEqY9Rv12C8NT7d/jV3msFX7PFHJ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R5FxQAAAN0AAAAPAAAAAAAAAAAAAAAAAJgCAABkcnMv&#10;ZG93bnJldi54bWxQSwUGAAAAAAQABAD1AAAAigMAAAAA&#10;" fillcolor="black [3213]">
                  <v:fill r:id="rId26" o:title="" color2="#eeece1 [3214]" type="pattern"/>
                  <v:textbox inset="5.85pt,.7pt,5.85pt,.7pt">
                    <w:txbxContent>
                      <w:p w:rsidR="00317015" w:rsidRDefault="00317015" w:rsidP="00E7600A">
                        <w:pPr>
                          <w:pStyle w:val="NormalWeb"/>
                          <w:spacing w:line="200" w:lineRule="exact"/>
                          <w:jc w:val="center"/>
                        </w:pPr>
                        <w:r>
                          <w:rPr>
                            <w:sz w:val="16"/>
                            <w:szCs w:val="16"/>
                          </w:rPr>
                          <w:t>CMA</w:t>
                        </w:r>
                      </w:p>
                      <w:p w:rsidR="00317015" w:rsidRDefault="00317015" w:rsidP="00E7600A">
                        <w:pPr>
                          <w:pStyle w:val="NormalWeb"/>
                          <w:spacing w:line="200" w:lineRule="exact"/>
                          <w:jc w:val="center"/>
                        </w:pPr>
                        <w:r>
                          <w:rPr>
                            <w:sz w:val="16"/>
                            <w:szCs w:val="16"/>
                          </w:rPr>
                          <w:t>(512MB)</w:t>
                        </w:r>
                      </w:p>
                    </w:txbxContent>
                  </v:textbox>
                </v:shape>
                <v:shape id="Text Box 209" o:spid="_x0000_s1405" type="#_x0000_t202" style="position:absolute;left:46981;top:37963;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TIPscA&#10;AADdAAAADwAAAGRycy9kb3ducmV2LnhtbESPQWvCQBSE70L/w/IK3nRTq6mkrhILavFSq1J6fM2+&#10;JsHs25BdNfXXu4LQ4zAz3zCTWWsqcaLGlZYVPPUjEMSZ1SXnCva7RW8MwnlkjZVlUvBHDmbTh84E&#10;E23P/Emnrc9FgLBLUEHhfZ1I6bKCDLq+rYmD92sbgz7IJpe6wXOAm0oOoiiWBksOCwXW9FZQdtge&#10;jYJL6dLV5mPuf+aj72W0WcfuK42V6j626SsIT63/D9/b71rB83D8Arc34Qn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kyD7HAAAA3QAAAA8AAAAAAAAAAAAAAAAAmAIAAGRy&#10;cy9kb3ducmV2LnhtbFBLBQYAAAAABAAEAPUAAACMAwAAAAA=&#10;" filled="f" stroked="f">
                  <v:textbox inset="5.85pt,.7pt,5.85pt,.7pt">
                    <w:txbxContent>
                      <w:p w:rsidR="00317015" w:rsidRDefault="00317015" w:rsidP="00E7600A">
                        <w:pPr>
                          <w:pStyle w:val="NormalWeb"/>
                          <w:spacing w:after="200"/>
                        </w:pPr>
                        <w:r>
                          <w:rPr>
                            <w:rFonts w:ascii="MS Gothic" w:hAnsi="MS Gothic" w:hint="eastAsia"/>
                            <w:sz w:val="16"/>
                            <w:szCs w:val="16"/>
                          </w:rPr>
                          <w:t>0x00_7</w:t>
                        </w:r>
                        <w:r>
                          <w:rPr>
                            <w:rFonts w:ascii="MS Gothic" w:hAnsi="MS Gothic"/>
                            <w:sz w:val="16"/>
                            <w:szCs w:val="16"/>
                          </w:rPr>
                          <w:t>8</w:t>
                        </w:r>
                        <w:r>
                          <w:rPr>
                            <w:rFonts w:ascii="MS Gothic" w:hAnsi="MS Gothic" w:hint="eastAsia"/>
                            <w:sz w:val="16"/>
                            <w:szCs w:val="16"/>
                          </w:rPr>
                          <w:t>00_0000</w:t>
                        </w:r>
                      </w:p>
                    </w:txbxContent>
                  </v:textbox>
                </v:shape>
                <v:shape id="Text Box 209" o:spid="_x0000_s1406" type="#_x0000_t202" style="position:absolute;left:46921;top:42993;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cTMUA&#10;AADdAAAADwAAAGRycy9kb3ducmV2LnhtbERPTWvCQBC9F/wPywi91Y2tBkldJRHU4kVrS+lxmh2T&#10;0OxsyK4x+uu7B6HHx/ueL3tTi45aV1lWMB5FIIhzqysuFHx+rJ9mIJxH1lhbJgVXcrBcDB7mmGh7&#10;4Xfqjr4QIYRdggpK75tESpeXZNCNbEMcuJNtDfoA20LqFi8h3NTyOYpiabDi0FBiQ6uS8t/j2Si4&#10;VS7dHvaZ/8mm35vosIvdVxor9Tjs01cQnnr/L76737SCl8kszA1vwhO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xMxQAAAN0AAAAPAAAAAAAAAAAAAAAAAJgCAABkcnMv&#10;ZG93bnJldi54bWxQSwUGAAAAAAQABAD1AAAAigMAAAAA&#10;" filled="f" stroked="f">
                  <v:textbox inset="5.85pt,.7pt,5.85pt,.7pt">
                    <w:txbxContent>
                      <w:p w:rsidR="00317015" w:rsidRDefault="00317015" w:rsidP="00E7600A">
                        <w:pPr>
                          <w:pStyle w:val="NormalWeb"/>
                          <w:spacing w:after="200"/>
                        </w:pPr>
                        <w:r>
                          <w:rPr>
                            <w:rFonts w:ascii="MS Gothic" w:hAnsi="MS Gothic" w:hint="eastAsia"/>
                            <w:sz w:val="16"/>
                            <w:szCs w:val="16"/>
                          </w:rPr>
                          <w:t>0x00_8</w:t>
                        </w:r>
                        <w:r>
                          <w:rPr>
                            <w:rFonts w:ascii="MS Gothic" w:hAnsi="MS Gothic"/>
                            <w:sz w:val="16"/>
                            <w:szCs w:val="16"/>
                          </w:rPr>
                          <w:t>8</w:t>
                        </w:r>
                        <w:r>
                          <w:rPr>
                            <w:rFonts w:ascii="MS Gothic" w:hAnsi="MS Gothic" w:hint="eastAsia"/>
                            <w:sz w:val="16"/>
                            <w:szCs w:val="16"/>
                          </w:rPr>
                          <w:t>00_0000</w:t>
                        </w:r>
                      </w:p>
                    </w:txbxContent>
                  </v:textbox>
                </v:shape>
                <v:shape id="Text Box 209" o:spid="_x0000_s1407" type="#_x0000_t202" style="position:absolute;left:47277;top:31140;width:939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518cA&#10;AADdAAAADwAAAGRycy9kb3ducmV2LnhtbESPW2vCQBSE3wv9D8sRfKsbtQ0aXSUKvdAXr4iPx+wx&#10;Cc2eDdmtpv313YLg4zAz3zDTeWsqcaHGlZYV9HsRCOLM6pJzBfvd69MIhPPIGivLpOCHHMxnjw9T&#10;TLS98oYuW5+LAGGXoILC+zqR0mUFGXQ9WxMH72wbgz7IJpe6wWuAm0oOoiiWBksOCwXWtCwo+9p+&#10;GwW/pUvf16uFPy1ejm/R+jN2hzRWqttp0wkIT62/h2/tD61g+Dwaw/+b8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dfHAAAA3QAAAA8AAAAAAAAAAAAAAAAAmAIAAGRy&#10;cy9kb3ducmV2LnhtbFBLBQYAAAAABAAEAPUAAACMAwAAAAA=&#10;" filled="f" stroked="f">
                  <v:textbox inset="5.85pt,.7pt,5.85pt,.7pt">
                    <w:txbxContent>
                      <w:p w:rsidR="00317015" w:rsidRDefault="00317015" w:rsidP="00E7600A">
                        <w:pPr>
                          <w:pStyle w:val="NormalWeb"/>
                          <w:spacing w:after="200"/>
                        </w:pPr>
                        <w:r>
                          <w:rPr>
                            <w:rFonts w:ascii="MS Gothic" w:hAnsi="MS Gothic" w:hint="eastAsia"/>
                            <w:sz w:val="16"/>
                            <w:szCs w:val="16"/>
                          </w:rPr>
                          <w:t>0x00_5800_0000</w:t>
                        </w:r>
                      </w:p>
                    </w:txbxContent>
                  </v:textbox>
                </v:shape>
                <v:shape id="Text Box 209" o:spid="_x0000_s1408" type="#_x0000_t202" style="position:absolute;left:47258;top:29330;width:939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TGl8UA&#10;AADdAAAADwAAAGRycy9kb3ducmV2LnhtbERPy2rCQBTdF/oPwxXcNRNfoU0dJQqt4kZrS+nymrkm&#10;oZk7ITPV2K93FoLLw3lP552pxYlaV1lWMIhiEMS51RUXCr4+356eQTiPrLG2TAou5GA+e3yYYqrt&#10;mT/otPeFCCHsUlRQet+kUrq8JIMusg1x4I62NegDbAupWzyHcFPLYRwn0mDFoaHEhpYl5b/7P6Pg&#10;v3LZardd+MNi8vMe7zaJ+84Spfq9LnsF4anzd/HNvdYKRuOXsD+8CU9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MaXxQAAAN0AAAAPAAAAAAAAAAAAAAAAAJgCAABkcnMv&#10;ZG93bnJldi54bWxQSwUGAAAAAAQABAD1AAAAigMAAAAA&#10;" filled="f" stroked="f">
                  <v:textbox inset="5.85pt,.7pt,5.85pt,.7pt">
                    <w:txbxContent>
                      <w:p w:rsidR="00317015" w:rsidRPr="00F1751E" w:rsidRDefault="00317015" w:rsidP="00E7600A">
                        <w:pPr>
                          <w:pStyle w:val="NormalWeb"/>
                          <w:spacing w:after="200"/>
                          <w:rPr>
                            <w:rFonts w:ascii="MS Gothic" w:hAnsi="MS Gothic"/>
                            <w:sz w:val="16"/>
                            <w:szCs w:val="16"/>
                          </w:rPr>
                        </w:pPr>
                        <w:r>
                          <w:rPr>
                            <w:rFonts w:ascii="MS Gothic" w:hAnsi="MS Gothic" w:hint="eastAsia"/>
                            <w:sz w:val="16"/>
                            <w:szCs w:val="16"/>
                          </w:rPr>
                          <w:t>0x00_</w:t>
                        </w:r>
                        <w:r w:rsidRPr="00F1751E">
                          <w:rPr>
                            <w:rFonts w:ascii="MS Gothic" w:hAnsi="MS Gothic"/>
                            <w:sz w:val="16"/>
                            <w:szCs w:val="16"/>
                          </w:rPr>
                          <w:t>5700</w:t>
                        </w:r>
                        <w:r>
                          <w:rPr>
                            <w:rFonts w:ascii="MS Gothic" w:hAnsi="MS Gothic" w:hint="eastAsia"/>
                            <w:sz w:val="16"/>
                            <w:szCs w:val="16"/>
                          </w:rPr>
                          <w:t>_0000</w:t>
                        </w:r>
                      </w:p>
                    </w:txbxContent>
                  </v:textbox>
                </v:shape>
                <v:shape id="Text Box 209" o:spid="_x0000_s1409" type="#_x0000_t202" style="position:absolute;left:47182;top:26788;width:939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jDMcA&#10;AADdAAAADwAAAGRycy9kb3ducmV2LnhtbESPQWvCQBSE74L/YXlCb7qx1VCjq8RCtXjRaikeX7Ov&#10;SWj2bchuNe2vdwXB4zAz3zCzRWsqcaLGlZYVDAcRCOLM6pJzBR+H1/4zCOeRNVaWScEfOVjMu50Z&#10;Jtqe+Z1Oe5+LAGGXoILC+zqR0mUFGXQDWxMH79s2Bn2QTS51g+cAN5V8jKJYGiw5LBRY00tB2c/+&#10;1yj4L1263m2X/ms5Pq6i3SZ2n2ms1EOvTacgPLX+Hr6137SCp9FkCNc34QnI+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YwzHAAAA3QAAAA8AAAAAAAAAAAAAAAAAmAIAAGRy&#10;cy9kb3ducmV2LnhtbFBLBQYAAAAABAAEAPUAAACMAwAAAAA=&#10;" filled="f" stroked="f">
                  <v:textbox inset="5.85pt,.7pt,5.85pt,.7pt">
                    <w:txbxContent>
                      <w:p w:rsidR="00317015" w:rsidRPr="00F1751E" w:rsidRDefault="00317015" w:rsidP="00E7600A">
                        <w:pPr>
                          <w:pStyle w:val="NormalWeb"/>
                          <w:spacing w:after="200"/>
                          <w:rPr>
                            <w:rFonts w:ascii="MS Gothic" w:hAnsi="MS Gothic"/>
                            <w:sz w:val="16"/>
                            <w:szCs w:val="16"/>
                          </w:rPr>
                        </w:pPr>
                        <w:r>
                          <w:rPr>
                            <w:rFonts w:ascii="MS Gothic" w:hAnsi="MS Gothic" w:hint="eastAsia"/>
                            <w:sz w:val="16"/>
                            <w:szCs w:val="16"/>
                          </w:rPr>
                          <w:t>0x00_</w:t>
                        </w:r>
                        <w:r w:rsidRPr="00F1751E">
                          <w:rPr>
                            <w:rFonts w:ascii="MS Gothic" w:hAnsi="MS Gothic"/>
                            <w:sz w:val="16"/>
                            <w:szCs w:val="16"/>
                          </w:rPr>
                          <w:t>5400</w:t>
                        </w:r>
                        <w:r>
                          <w:rPr>
                            <w:rFonts w:ascii="MS Gothic" w:hAnsi="MS Gothic" w:hint="eastAsia"/>
                            <w:sz w:val="16"/>
                            <w:szCs w:val="16"/>
                          </w:rPr>
                          <w:t>_0000</w:t>
                        </w:r>
                      </w:p>
                    </w:txbxContent>
                  </v:textbox>
                </v:shape>
                <v:shape id="Text Box 190" o:spid="_x0000_s1410" type="#_x0000_t202" style="position:absolute;left:35360;top:6556;width:12078;height:1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DrUcUA&#10;AADdAAAADwAAAGRycy9kb3ducmV2LnhtbESPQWvCQBSE7wX/w/KE3uomplSNbkQKFa/aqtdH9pmk&#10;zb5Nd9eY/nu3UOhxmJlvmNV6MK3oyfnGsoJ0koAgLq1uuFLw8f72NAfhA7LG1jIp+CEP62L0sMJc&#10;2xvvqT+ESkQI+xwV1CF0uZS+rMmgn9iOOHoX6wyGKF0ltcNbhJtWTpPkRRpsOC7U2NFrTeXX4WoU&#10;nLvvo2vT7Gx4M+uzXXKa0edWqcfxsFmCCDSE//Bfe6cVZM+LKfy+iU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0OtRxQAAAN0AAAAPAAAAAAAAAAAAAAAAAJgCAABkcnMv&#10;ZG93bnJldi54bWxQSwUGAAAAAAQABAD1AAAAigMAAAAA&#10;" fillcolor="black [3213]">
                  <v:fill r:id="rId27" o:title="" color2="white [3212]" type="pattern"/>
                  <v:textbox inset="5.85pt,0,5.85pt,0">
                    <w:txbxContent>
                      <w:p w:rsidR="00317015" w:rsidRPr="00F1751E" w:rsidRDefault="00317015" w:rsidP="00E7600A">
                        <w:pPr>
                          <w:pStyle w:val="NormalWeb"/>
                          <w:spacing w:line="200" w:lineRule="exact"/>
                          <w:jc w:val="center"/>
                          <w:rPr>
                            <w:sz w:val="16"/>
                            <w:szCs w:val="16"/>
                          </w:rPr>
                        </w:pPr>
                        <w:r>
                          <w:rPr>
                            <w:sz w:val="16"/>
                            <w:szCs w:val="16"/>
                          </w:rPr>
                          <w:t>Option</w:t>
                        </w:r>
                      </w:p>
                    </w:txbxContent>
                  </v:textbox>
                </v:shape>
                <v:shape id="Text Box 190" o:spid="_x0000_s1411" type="#_x0000_t202" style="position:absolute;left:35370;top:17355;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8rAMUA&#10;AADdAAAADwAAAGRycy9kb3ducmV2LnhtbESPQYvCMBSE78L+h/AWvGnqKrJWoyyC4EGp1kXw9mje&#10;tmWbl9LEWv+9EQSPw8x8wyxWnalES40rLSsYDSMQxJnVJecKfk+bwTcI55E1VpZJwZ0crJYfvQXG&#10;2t74SG3qcxEg7GJUUHhfx1K6rCCDbmhr4uD92cagD7LJpW7wFuCmkl9RNJUGSw4LBda0Lij7T69G&#10;QXlmvT5t0+6QHPetHe2Si7OJUv3P7mcOwlPn3+FXe6sVjCezM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3ysAxQAAAN0AAAAPAAAAAAAAAAAAAAAAAJgCAABkcnMv&#10;ZG93bnJldi54bWxQSwUGAAAAAAQABAD1AAAAigMAAAAA&#10;" fillcolor="black [3213]">
                  <v:fill r:id="rId26" o:title="" color2="#eeece1 [3214]" type="pattern"/>
                  <v:textbox inset="5.85pt,.7pt,5.85pt,.7pt">
                    <w:txbxContent>
                      <w:p w:rsidR="00317015" w:rsidRDefault="00317015" w:rsidP="00E7600A">
                        <w:pPr>
                          <w:spacing w:after="0" w:line="200" w:lineRule="exact"/>
                          <w:jc w:val="center"/>
                          <w:rPr>
                            <w:sz w:val="16"/>
                            <w:szCs w:val="16"/>
                            <w:lang w:eastAsia="ja-JP"/>
                          </w:rPr>
                        </w:pPr>
                        <w:r>
                          <w:rPr>
                            <w:sz w:val="16"/>
                            <w:szCs w:val="16"/>
                            <w:lang w:eastAsia="ja-JP"/>
                          </w:rPr>
                          <w:t>Kernel Image</w:t>
                        </w:r>
                      </w:p>
                    </w:txbxContent>
                  </v:textbox>
                </v:shape>
                <v:shape id="Text Box 190" o:spid="_x0000_s1412" type="#_x0000_t202" style="position:absolute;left:35413;top:28068;width:12046;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V1sIA&#10;AADdAAAADwAAAGRycy9kb3ducmV2LnhtbERPTYvCMBC9L/gfwgh7W1MX1pVqFBEWPCjVVgRvQzO2&#10;xWZSmljrvzeCsLd5vM+ZL3tTi45aV1lWMB5FIIhzqysuFByzv68pCOeRNdaWScGDHCwXg485xtre&#10;+UBd6gsRQtjFqKD0vomldHlJBt3INsSBu9jWoA+wLaRu8R7CTS2/o2giDVYcGkpsaF1Sfk1vRkF1&#10;Yr3ONmm/Tw67zo63ydnZRKnPYb+agfDU+3/x273RYf7vzwRe34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dXWwgAAAN0AAAAPAAAAAAAAAAAAAAAAAJgCAABkcnMvZG93&#10;bnJldi54bWxQSwUGAAAAAAQABAD1AAAAhwMAAAAA&#10;" fillcolor="black [3213]">
                  <v:fill r:id="rId26" o:title="" color2="#eeece1 [3214]" type="pattern"/>
                  <v:textbox inset="5.85pt,.7pt,5.85pt,.7pt">
                    <w:txbxContent>
                      <w:p w:rsidR="00317015" w:rsidRDefault="00317015" w:rsidP="00FA7D75">
                        <w:pPr>
                          <w:pStyle w:val="NormalWeb"/>
                          <w:spacing w:line="200" w:lineRule="exact"/>
                          <w:jc w:val="center"/>
                        </w:pPr>
                        <w:r>
                          <w:rPr>
                            <w:sz w:val="16"/>
                            <w:szCs w:val="16"/>
                          </w:rPr>
                          <w:t xml:space="preserve">CMA for </w:t>
                        </w:r>
                        <w:proofErr w:type="spellStart"/>
                        <w:r>
                          <w:rPr>
                            <w:sz w:val="16"/>
                            <w:szCs w:val="16"/>
                          </w:rPr>
                          <w:t>Lossy</w:t>
                        </w:r>
                        <w:proofErr w:type="spellEnd"/>
                        <w:r>
                          <w:rPr>
                            <w:sz w:val="16"/>
                            <w:szCs w:val="16"/>
                          </w:rPr>
                          <w:t xml:space="preserve"> comp</w:t>
                        </w:r>
                      </w:p>
                      <w:p w:rsidR="00317015" w:rsidRDefault="00317015" w:rsidP="00FA7D75">
                        <w:pPr>
                          <w:pStyle w:val="NormalWeb"/>
                          <w:spacing w:line="200" w:lineRule="exact"/>
                          <w:jc w:val="center"/>
                        </w:pPr>
                        <w:r>
                          <w:rPr>
                            <w:sz w:val="16"/>
                            <w:szCs w:val="16"/>
                          </w:rPr>
                          <w:t>(48MB)</w:t>
                        </w:r>
                      </w:p>
                    </w:txbxContent>
                  </v:textbox>
                </v:shape>
                <w10:anchorlock/>
              </v:group>
            </w:pict>
          </mc:Fallback>
        </mc:AlternateContent>
      </w:r>
    </w:p>
    <w:p w:rsidR="00FB61AC" w:rsidRDefault="003D7034">
      <w:pPr>
        <w:pStyle w:val="figuretitle"/>
        <w:ind w:left="-799"/>
        <w:rPr>
          <w:lang w:eastAsia="ja-JP"/>
        </w:rPr>
      </w:pPr>
      <w:r w:rsidRPr="00A547D7">
        <w:t xml:space="preserve">Figure </w:t>
      </w:r>
      <w:r w:rsidR="006434A7">
        <w:t>5</w:t>
      </w:r>
      <w:r w:rsidRPr="00BE489B">
        <w:rPr>
          <w:noProof/>
        </w:rPr>
        <w:t>.</w:t>
      </w:r>
      <w:r w:rsidRPr="00150B3F">
        <w:t xml:space="preserve"> </w:t>
      </w:r>
      <w:r w:rsidRPr="00A60D11">
        <w:t>RZ/</w:t>
      </w:r>
      <w:r>
        <w:t>G2M</w:t>
      </w:r>
      <w:r w:rsidRPr="00A60D11">
        <w:t xml:space="preserve"> System Evaluation Board </w:t>
      </w:r>
      <w:r>
        <w:t>(H</w:t>
      </w:r>
      <w:r w:rsidR="0046126B">
        <w:t>i</w:t>
      </w:r>
      <w:r>
        <w:t>H</w:t>
      </w:r>
      <w:r w:rsidR="0046126B">
        <w:t>ope</w:t>
      </w:r>
      <w:r>
        <w:t>-RZG2M)</w:t>
      </w:r>
      <w:r w:rsidRPr="00A60D11">
        <w:t xml:space="preserve"> memory map</w:t>
      </w:r>
      <w:r w:rsidDel="00596C61">
        <w:t xml:space="preserve"> </w:t>
      </w:r>
      <w:r w:rsidRPr="00A547D7">
        <w:t>(</w:t>
      </w:r>
      <w:r w:rsidR="005F6405">
        <w:t>Linux</w:t>
      </w:r>
      <w:r w:rsidR="00C954E9">
        <w:t>)</w:t>
      </w:r>
    </w:p>
    <w:p w:rsidR="005477A6" w:rsidRDefault="005477A6" w:rsidP="00AC2F54">
      <w:pPr>
        <w:overflowPunct/>
        <w:autoSpaceDE/>
        <w:autoSpaceDN/>
        <w:adjustRightInd/>
        <w:spacing w:after="0" w:line="240" w:lineRule="auto"/>
        <w:textAlignment w:val="auto"/>
        <w:rPr>
          <w:lang w:eastAsia="ja-JP"/>
        </w:rPr>
      </w:pPr>
    </w:p>
    <w:p w:rsidR="00E7600A" w:rsidRDefault="00E7600A" w:rsidP="00AC2F54">
      <w:pPr>
        <w:overflowPunct/>
        <w:autoSpaceDE/>
        <w:autoSpaceDN/>
        <w:adjustRightInd/>
        <w:spacing w:after="0" w:line="240" w:lineRule="auto"/>
        <w:textAlignment w:val="auto"/>
        <w:rPr>
          <w:lang w:eastAsia="ja-JP"/>
        </w:rPr>
      </w:pPr>
    </w:p>
    <w:p w:rsidR="00556452" w:rsidRDefault="00556452" w:rsidP="00556452">
      <w:pPr>
        <w:pStyle w:val="box"/>
      </w:pPr>
      <w:r>
        <w:rPr>
          <w:lang w:eastAsia="ja-JP"/>
        </w:rPr>
        <w:lastRenderedPageBreak/>
        <mc:AlternateContent>
          <mc:Choice Requires="wpc">
            <w:drawing>
              <wp:inline distT="0" distB="0" distL="0" distR="0" wp14:anchorId="4EFA526F" wp14:editId="7439596B">
                <wp:extent cx="6169025" cy="7743190"/>
                <wp:effectExtent l="0" t="0" r="3175" b="0"/>
                <wp:docPr id="3737" name="キャンバス 21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78" name="Text Box 190"/>
                        <wps:cNvSpPr txBox="1">
                          <a:spLocks noChangeArrowheads="1"/>
                        </wps:cNvSpPr>
                        <wps:spPr bwMode="auto">
                          <a:xfrm>
                            <a:off x="3536714" y="1192614"/>
                            <a:ext cx="1207805" cy="1502878"/>
                          </a:xfrm>
                          <a:prstGeom prst="rect">
                            <a:avLst/>
                          </a:prstGeom>
                          <a:solidFill>
                            <a:srgbClr val="FFFFFF"/>
                          </a:solidFill>
                          <a:ln w="9525">
                            <a:solidFill>
                              <a:srgbClr val="000000"/>
                            </a:solidFill>
                            <a:miter lim="800000"/>
                            <a:headEnd/>
                            <a:tailEnd/>
                          </a:ln>
                        </wps:spPr>
                        <wps:txbx>
                          <w:txbxContent>
                            <w:p w:rsidR="00317015" w:rsidRPr="00483CCE" w:rsidRDefault="00317015" w:rsidP="00556452">
                              <w:pPr>
                                <w:pStyle w:val="NormalWeb"/>
                                <w:spacing w:line="200" w:lineRule="exact"/>
                                <w:rPr>
                                  <w:color w:val="FF0000"/>
                                  <w:sz w:val="18"/>
                                </w:rPr>
                              </w:pPr>
                            </w:p>
                          </w:txbxContent>
                        </wps:txbx>
                        <wps:bodyPr rot="0" vert="horz" wrap="square" lIns="74295" tIns="8890" rIns="74295" bIns="8890" anchor="t" anchorCtr="0" upright="1">
                          <a:noAutofit/>
                        </wps:bodyPr>
                      </wps:wsp>
                      <wps:wsp>
                        <wps:cNvPr id="1381" name="Text Box 190"/>
                        <wps:cNvSpPr txBox="1">
                          <a:spLocks noChangeArrowheads="1"/>
                        </wps:cNvSpPr>
                        <wps:spPr bwMode="auto">
                          <a:xfrm>
                            <a:off x="912004" y="562607"/>
                            <a:ext cx="1150205" cy="300003"/>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spacing w:after="0" w:line="200" w:lineRule="exact"/>
                                <w:jc w:val="center"/>
                                <w:rPr>
                                  <w:sz w:val="16"/>
                                  <w:szCs w:val="16"/>
                                </w:rPr>
                              </w:pPr>
                              <w:r w:rsidRPr="006F6EFF">
                                <w:rPr>
                                  <w:sz w:val="16"/>
                                  <w:szCs w:val="16"/>
                                </w:rPr>
                                <w:t>BSC</w:t>
                              </w:r>
                            </w:p>
                          </w:txbxContent>
                        </wps:txbx>
                        <wps:bodyPr rot="0" vert="horz" wrap="square" lIns="74295" tIns="8890" rIns="74295" bIns="8890" anchor="t" anchorCtr="0" upright="1">
                          <a:noAutofit/>
                        </wps:bodyPr>
                      </wps:wsp>
                      <wps:wsp>
                        <wps:cNvPr id="1382" name="Text Box 209"/>
                        <wps:cNvSpPr txBox="1">
                          <a:spLocks noChangeArrowheads="1"/>
                        </wps:cNvSpPr>
                        <wps:spPr bwMode="auto">
                          <a:xfrm>
                            <a:off x="580002" y="404105"/>
                            <a:ext cx="412702"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556452">
                              <w:pPr>
                                <w:pStyle w:val="NormalWeb"/>
                                <w:spacing w:after="200"/>
                                <w:rPr>
                                  <w:color w:val="FF0000"/>
                                  <w:sz w:val="21"/>
                                </w:rPr>
                              </w:pPr>
                              <w:r w:rsidRPr="006F6EFF">
                                <w:rPr>
                                  <w:rFonts w:ascii="MS Gothic" w:hAnsi="MS Gothic"/>
                                  <w:sz w:val="16"/>
                                  <w:szCs w:val="20"/>
                                </w:rPr>
                                <w:t>0x0</w:t>
                              </w:r>
                            </w:p>
                          </w:txbxContent>
                        </wps:txbx>
                        <wps:bodyPr rot="0" vert="horz" wrap="square" lIns="74295" tIns="8890" rIns="74295" bIns="8890" anchor="t" anchorCtr="0" upright="1">
                          <a:noAutofit/>
                        </wps:bodyPr>
                      </wps:wsp>
                      <wps:wsp>
                        <wps:cNvPr id="1383" name="Text Box 223"/>
                        <wps:cNvSpPr txBox="1">
                          <a:spLocks noChangeArrowheads="1"/>
                        </wps:cNvSpPr>
                        <wps:spPr bwMode="auto">
                          <a:xfrm>
                            <a:off x="1996208" y="272503"/>
                            <a:ext cx="1481706"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spacing w:after="0" w:line="260" w:lineRule="exact"/>
                                <w:jc w:val="center"/>
                                <w:rPr>
                                  <w:szCs w:val="16"/>
                                </w:rPr>
                              </w:pPr>
                              <w:r w:rsidRPr="006F6EFF">
                                <w:rPr>
                                  <w:szCs w:val="16"/>
                                </w:rPr>
                                <w:t>Physical Address</w:t>
                              </w:r>
                            </w:p>
                          </w:txbxContent>
                        </wps:txbx>
                        <wps:bodyPr rot="0" vert="horz" wrap="square" lIns="74295" tIns="8890" rIns="74295" bIns="8890" anchor="t" anchorCtr="0" upright="1">
                          <a:noAutofit/>
                        </wps:bodyPr>
                      </wps:wsp>
                      <wps:wsp>
                        <wps:cNvPr id="1384" name="Text Box 190"/>
                        <wps:cNvSpPr txBox="1">
                          <a:spLocks noChangeArrowheads="1"/>
                        </wps:cNvSpPr>
                        <wps:spPr bwMode="auto">
                          <a:xfrm>
                            <a:off x="911804" y="861410"/>
                            <a:ext cx="1150005" cy="173702"/>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spacing w:after="0" w:line="200" w:lineRule="exact"/>
                                <w:jc w:val="center"/>
                                <w:rPr>
                                  <w:sz w:val="16"/>
                                  <w:szCs w:val="16"/>
                                </w:rPr>
                              </w:pPr>
                              <w:r w:rsidRPr="006F6EFF">
                                <w:rPr>
                                  <w:sz w:val="16"/>
                                  <w:szCs w:val="16"/>
                                </w:rPr>
                                <w:t>Reserved</w:t>
                              </w:r>
                            </w:p>
                          </w:txbxContent>
                        </wps:txbx>
                        <wps:bodyPr rot="0" vert="horz" wrap="square" lIns="74295" tIns="8890" rIns="74295" bIns="8890" anchor="t" anchorCtr="0" upright="1">
                          <a:noAutofit/>
                        </wps:bodyPr>
                      </wps:wsp>
                      <wps:wsp>
                        <wps:cNvPr id="1385" name="Text Box 190"/>
                        <wps:cNvSpPr txBox="1">
                          <a:spLocks noChangeArrowheads="1"/>
                        </wps:cNvSpPr>
                        <wps:spPr bwMode="auto">
                          <a:xfrm>
                            <a:off x="911904" y="1035112"/>
                            <a:ext cx="1149805" cy="173402"/>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PCI-exp</w:t>
                              </w:r>
                            </w:p>
                          </w:txbxContent>
                        </wps:txbx>
                        <wps:bodyPr rot="0" vert="horz" wrap="square" lIns="74295" tIns="8890" rIns="74295" bIns="8890" anchor="t" anchorCtr="0" upright="1">
                          <a:noAutofit/>
                        </wps:bodyPr>
                      </wps:wsp>
                      <wps:wsp>
                        <wps:cNvPr id="1386" name="Text Box 209"/>
                        <wps:cNvSpPr txBox="1">
                          <a:spLocks noChangeArrowheads="1"/>
                        </wps:cNvSpPr>
                        <wps:spPr bwMode="auto">
                          <a:xfrm>
                            <a:off x="51700" y="741209"/>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0x00_2000_0000</w:t>
                              </w:r>
                            </w:p>
                          </w:txbxContent>
                        </wps:txbx>
                        <wps:bodyPr rot="0" vert="horz" wrap="square" lIns="74295" tIns="8890" rIns="74295" bIns="8890" anchor="t" anchorCtr="0" upright="1">
                          <a:noAutofit/>
                        </wps:bodyPr>
                      </wps:wsp>
                      <wps:wsp>
                        <wps:cNvPr id="1387" name="Text Box 209"/>
                        <wps:cNvSpPr txBox="1">
                          <a:spLocks noChangeArrowheads="1"/>
                        </wps:cNvSpPr>
                        <wps:spPr bwMode="auto">
                          <a:xfrm>
                            <a:off x="61800" y="906311"/>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0x00_3000_0000</w:t>
                              </w:r>
                            </w:p>
                          </w:txbxContent>
                        </wps:txbx>
                        <wps:bodyPr rot="0" vert="horz" wrap="square" lIns="74295" tIns="8890" rIns="74295" bIns="8890" anchor="t" anchorCtr="0" upright="1">
                          <a:noAutofit/>
                        </wps:bodyPr>
                      </wps:wsp>
                      <wps:wsp>
                        <wps:cNvPr id="1388" name="Text Box 190"/>
                        <wps:cNvSpPr txBox="1">
                          <a:spLocks noChangeArrowheads="1"/>
                        </wps:cNvSpPr>
                        <wps:spPr bwMode="auto">
                          <a:xfrm>
                            <a:off x="911904" y="1208514"/>
                            <a:ext cx="1150305" cy="620307"/>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jc w:val="center"/>
                                <w:rPr>
                                  <w:sz w:val="16"/>
                                  <w:szCs w:val="16"/>
                                </w:rPr>
                              </w:pPr>
                              <w:r w:rsidRPr="006F6EFF">
                                <w:rPr>
                                  <w:sz w:val="16"/>
                                  <w:szCs w:val="16"/>
                                </w:rPr>
                                <w:t xml:space="preserve">SDRAM </w:t>
                              </w:r>
                              <w:r w:rsidRPr="00E50848">
                                <w:rPr>
                                  <w:sz w:val="16"/>
                                  <w:szCs w:val="16"/>
                                </w:rPr>
                                <w:t>2</w:t>
                              </w:r>
                              <w:r w:rsidRPr="006F6EFF">
                                <w:rPr>
                                  <w:sz w:val="16"/>
                                  <w:szCs w:val="16"/>
                                </w:rPr>
                                <w:t>GB</w:t>
                              </w:r>
                            </w:p>
                          </w:txbxContent>
                        </wps:txbx>
                        <wps:bodyPr rot="0" vert="horz" wrap="square" lIns="74295" tIns="8890" rIns="74295" bIns="8890" anchor="t" anchorCtr="0" upright="1">
                          <a:noAutofit/>
                        </wps:bodyPr>
                      </wps:wsp>
                      <wps:wsp>
                        <wps:cNvPr id="1389" name="Text Box 190"/>
                        <wps:cNvSpPr txBox="1">
                          <a:spLocks noChangeArrowheads="1"/>
                        </wps:cNvSpPr>
                        <wps:spPr bwMode="auto">
                          <a:xfrm>
                            <a:off x="911404" y="1842421"/>
                            <a:ext cx="1150205" cy="163702"/>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spacing w:after="0" w:line="200" w:lineRule="exact"/>
                                <w:jc w:val="center"/>
                                <w:rPr>
                                  <w:sz w:val="16"/>
                                  <w:szCs w:val="16"/>
                                </w:rPr>
                              </w:pPr>
                              <w:r w:rsidRPr="006F6EFF">
                                <w:rPr>
                                  <w:sz w:val="16"/>
                                  <w:szCs w:val="16"/>
                                </w:rPr>
                                <w:t>Reserved</w:t>
                              </w:r>
                            </w:p>
                          </w:txbxContent>
                        </wps:txbx>
                        <wps:bodyPr rot="0" vert="horz" wrap="square" lIns="74295" tIns="8890" rIns="74295" bIns="8890" anchor="t" anchorCtr="0" upright="1">
                          <a:noAutofit/>
                        </wps:bodyPr>
                      </wps:wsp>
                      <wps:wsp>
                        <wps:cNvPr id="1390" name="Text Box 209"/>
                        <wps:cNvSpPr txBox="1">
                          <a:spLocks noChangeArrowheads="1"/>
                        </wps:cNvSpPr>
                        <wps:spPr bwMode="auto">
                          <a:xfrm>
                            <a:off x="56500" y="1091913"/>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0x00_4000_0000</w:t>
                              </w:r>
                            </w:p>
                          </w:txbxContent>
                        </wps:txbx>
                        <wps:bodyPr rot="0" vert="horz" wrap="square" lIns="74295" tIns="8890" rIns="74295" bIns="8890" anchor="t" anchorCtr="0" upright="1">
                          <a:noAutofit/>
                        </wps:bodyPr>
                      </wps:wsp>
                      <wps:wsp>
                        <wps:cNvPr id="1391" name="Text Box 209"/>
                        <wps:cNvSpPr txBox="1">
                          <a:spLocks noChangeArrowheads="1"/>
                        </wps:cNvSpPr>
                        <wps:spPr bwMode="auto">
                          <a:xfrm>
                            <a:off x="51700" y="1711420"/>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0x00_C000_0000</w:t>
                              </w:r>
                            </w:p>
                          </w:txbxContent>
                        </wps:txbx>
                        <wps:bodyPr rot="0" vert="horz" wrap="square" lIns="74295" tIns="8890" rIns="74295" bIns="8890" anchor="t" anchorCtr="0" upright="1">
                          <a:noAutofit/>
                        </wps:bodyPr>
                      </wps:wsp>
                      <wps:wsp>
                        <wps:cNvPr id="1392" name="Text Box 190"/>
                        <wps:cNvSpPr txBox="1">
                          <a:spLocks noChangeArrowheads="1"/>
                        </wps:cNvSpPr>
                        <wps:spPr bwMode="auto">
                          <a:xfrm>
                            <a:off x="911404" y="2006123"/>
                            <a:ext cx="1150205" cy="218303"/>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spacing w:after="0" w:line="200" w:lineRule="exact"/>
                                <w:jc w:val="center"/>
                                <w:rPr>
                                  <w:sz w:val="16"/>
                                  <w:szCs w:val="16"/>
                                </w:rPr>
                              </w:pPr>
                              <w:r w:rsidRPr="006F6EFF">
                                <w:rPr>
                                  <w:sz w:val="16"/>
                                  <w:szCs w:val="16"/>
                                </w:rPr>
                                <w:t>IO area</w:t>
                              </w:r>
                            </w:p>
                          </w:txbxContent>
                        </wps:txbx>
                        <wps:bodyPr rot="0" vert="horz" wrap="square" lIns="74295" tIns="8890" rIns="74295" bIns="8890" anchor="t" anchorCtr="0" upright="1">
                          <a:noAutofit/>
                        </wps:bodyPr>
                      </wps:wsp>
                      <wps:wsp>
                        <wps:cNvPr id="1393" name="Text Box 209"/>
                        <wps:cNvSpPr txBox="1">
                          <a:spLocks noChangeArrowheads="1"/>
                        </wps:cNvSpPr>
                        <wps:spPr bwMode="auto">
                          <a:xfrm>
                            <a:off x="51700" y="1883422"/>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0x00_E000_0000</w:t>
                              </w:r>
                            </w:p>
                          </w:txbxContent>
                        </wps:txbx>
                        <wps:bodyPr rot="0" vert="horz" wrap="square" lIns="74295" tIns="8890" rIns="74295" bIns="8890" anchor="t" anchorCtr="0" upright="1">
                          <a:noAutofit/>
                        </wps:bodyPr>
                      </wps:wsp>
                      <wps:wsp>
                        <wps:cNvPr id="1394" name="Text Box 209"/>
                        <wps:cNvSpPr txBox="1">
                          <a:spLocks noChangeArrowheads="1"/>
                        </wps:cNvSpPr>
                        <wps:spPr bwMode="auto">
                          <a:xfrm>
                            <a:off x="51700" y="2100424"/>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0x01_0000_0000</w:t>
                              </w:r>
                            </w:p>
                          </w:txbxContent>
                        </wps:txbx>
                        <wps:bodyPr rot="0" vert="horz" wrap="square" lIns="74295" tIns="8890" rIns="74295" bIns="8890" anchor="t" anchorCtr="0" upright="1">
                          <a:noAutofit/>
                        </wps:bodyPr>
                      </wps:wsp>
                      <wps:wsp>
                        <wps:cNvPr id="1395" name="Text Box 190"/>
                        <wps:cNvSpPr txBox="1">
                          <a:spLocks noChangeArrowheads="1"/>
                        </wps:cNvSpPr>
                        <wps:spPr bwMode="auto">
                          <a:xfrm>
                            <a:off x="911404" y="2224426"/>
                            <a:ext cx="1150205" cy="39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Pr="00483CCE" w:rsidRDefault="00317015" w:rsidP="00556452">
                              <w:pPr>
                                <w:pStyle w:val="NormalWeb"/>
                                <w:spacing w:line="200" w:lineRule="exact"/>
                                <w:jc w:val="center"/>
                                <w:rPr>
                                  <w:color w:val="FF0000"/>
                                </w:rPr>
                              </w:pPr>
                            </w:p>
                          </w:txbxContent>
                        </wps:txbx>
                        <wps:bodyPr rot="0" vert="horz" wrap="square" lIns="74295" tIns="8890" rIns="74295" bIns="8890" anchor="t" anchorCtr="0" upright="1">
                          <a:noAutofit/>
                        </wps:bodyPr>
                      </wps:wsp>
                      <wpg:wgp>
                        <wpg:cNvPr id="1396" name="Group 239"/>
                        <wpg:cNvGrpSpPr>
                          <a:grpSpLocks/>
                        </wpg:cNvGrpSpPr>
                        <wpg:grpSpPr bwMode="auto">
                          <a:xfrm>
                            <a:off x="768103" y="2295327"/>
                            <a:ext cx="223401" cy="254003"/>
                            <a:chOff x="5628" y="6171"/>
                            <a:chExt cx="428" cy="400"/>
                          </a:xfrm>
                        </wpg:grpSpPr>
                        <wps:wsp>
                          <wps:cNvPr id="1397" name="Text Box 24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1398" name="Text Box 24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g:wgp>
                        <wpg:cNvPr id="1399" name="Group 229"/>
                        <wpg:cNvGrpSpPr>
                          <a:grpSpLocks/>
                        </wpg:cNvGrpSpPr>
                        <wpg:grpSpPr bwMode="auto">
                          <a:xfrm>
                            <a:off x="1916408" y="2308527"/>
                            <a:ext cx="271801" cy="254003"/>
                            <a:chOff x="5628" y="6171"/>
                            <a:chExt cx="428" cy="400"/>
                          </a:xfrm>
                        </wpg:grpSpPr>
                        <wps:wsp>
                          <wps:cNvPr id="1400" name="Text Box 23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1401" name="Text Box 23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s:wsp>
                        <wps:cNvPr id="1402" name="Text Box 209"/>
                        <wps:cNvSpPr txBox="1">
                          <a:spLocks noChangeArrowheads="1"/>
                        </wps:cNvSpPr>
                        <wps:spPr bwMode="auto">
                          <a:xfrm>
                            <a:off x="51700" y="2496129"/>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0x04_0000_0000</w:t>
                              </w:r>
                            </w:p>
                          </w:txbxContent>
                        </wps:txbx>
                        <wps:bodyPr rot="0" vert="horz" wrap="square" lIns="74295" tIns="8890" rIns="74295" bIns="8890" anchor="t" anchorCtr="0" upright="1">
                          <a:noAutofit/>
                        </wps:bodyPr>
                      </wps:wsp>
                      <wps:wsp>
                        <wps:cNvPr id="1403" name="Text Box 190"/>
                        <wps:cNvSpPr txBox="1">
                          <a:spLocks noChangeArrowheads="1"/>
                        </wps:cNvSpPr>
                        <wps:spPr bwMode="auto">
                          <a:xfrm>
                            <a:off x="911404" y="2620329"/>
                            <a:ext cx="1150205" cy="652009"/>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jc w:val="center"/>
                                <w:rPr>
                                  <w:sz w:val="24"/>
                                  <w:szCs w:val="24"/>
                                </w:rPr>
                              </w:pPr>
                              <w:r w:rsidRPr="006F6EFF">
                                <w:rPr>
                                  <w:sz w:val="16"/>
                                  <w:szCs w:val="16"/>
                                </w:rPr>
                                <w:t xml:space="preserve">SDRAM </w:t>
                              </w:r>
                              <w:r w:rsidRPr="00E50848">
                                <w:rPr>
                                  <w:sz w:val="16"/>
                                  <w:szCs w:val="16"/>
                                </w:rPr>
                                <w:t>2</w:t>
                              </w:r>
                              <w:r w:rsidRPr="006F6EFF">
                                <w:rPr>
                                  <w:sz w:val="16"/>
                                  <w:szCs w:val="16"/>
                                </w:rPr>
                                <w:t>GB</w:t>
                              </w:r>
                            </w:p>
                          </w:txbxContent>
                        </wps:txbx>
                        <wps:bodyPr rot="0" vert="horz" wrap="square" lIns="74295" tIns="8890" rIns="74295" bIns="8890" anchor="t" anchorCtr="0" upright="1">
                          <a:noAutofit/>
                        </wps:bodyPr>
                      </wps:wsp>
                      <wps:wsp>
                        <wps:cNvPr id="1404" name="Text Box 209"/>
                        <wps:cNvSpPr txBox="1">
                          <a:spLocks noChangeArrowheads="1"/>
                        </wps:cNvSpPr>
                        <wps:spPr bwMode="auto">
                          <a:xfrm>
                            <a:off x="51700" y="3741443"/>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0x05_0000_0000</w:t>
                              </w:r>
                            </w:p>
                          </w:txbxContent>
                        </wps:txbx>
                        <wps:bodyPr rot="0" vert="horz" wrap="square" lIns="74295" tIns="8890" rIns="74295" bIns="8890" anchor="t" anchorCtr="0" upright="1">
                          <a:noAutofit/>
                        </wps:bodyPr>
                      </wps:wsp>
                      <wps:wsp>
                        <wps:cNvPr id="1405" name="Text Box 190"/>
                        <wps:cNvSpPr txBox="1">
                          <a:spLocks noChangeArrowheads="1"/>
                        </wps:cNvSpPr>
                        <wps:spPr bwMode="auto">
                          <a:xfrm>
                            <a:off x="4830220" y="5826568"/>
                            <a:ext cx="1021204" cy="1642319"/>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pStyle w:val="NormalWeb"/>
                                <w:spacing w:line="200" w:lineRule="exact"/>
                                <w:jc w:val="center"/>
                              </w:pPr>
                            </w:p>
                          </w:txbxContent>
                        </wps:txbx>
                        <wps:bodyPr rot="0" vert="horz" wrap="square" lIns="74295" tIns="8890" rIns="74295" bIns="8890" anchor="t" anchorCtr="0" upright="1">
                          <a:noAutofit/>
                        </wps:bodyPr>
                      </wps:wsp>
                      <wps:wsp>
                        <wps:cNvPr id="1406" name="Text Box 190"/>
                        <wps:cNvSpPr txBox="1">
                          <a:spLocks noChangeArrowheads="1"/>
                        </wps:cNvSpPr>
                        <wps:spPr bwMode="auto">
                          <a:xfrm>
                            <a:off x="911404" y="3897945"/>
                            <a:ext cx="1150205" cy="1238514"/>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556452">
                              <w:pPr>
                                <w:pStyle w:val="NormalWeb"/>
                                <w:spacing w:line="200" w:lineRule="exact"/>
                                <w:jc w:val="center"/>
                                <w:rPr>
                                  <w:sz w:val="16"/>
                                  <w:szCs w:val="16"/>
                                  <w:lang w:eastAsia="en-US"/>
                                </w:rPr>
                              </w:pPr>
                              <w:r w:rsidRPr="006F6EFF">
                                <w:rPr>
                                  <w:sz w:val="16"/>
                                  <w:szCs w:val="16"/>
                                  <w:lang w:eastAsia="en-US"/>
                                </w:rPr>
                                <w:t>N/A</w:t>
                              </w:r>
                            </w:p>
                          </w:txbxContent>
                        </wps:txbx>
                        <wps:bodyPr rot="0" vert="horz" wrap="square" lIns="74295" tIns="8890" rIns="74295" bIns="8890" anchor="ctr" anchorCtr="0" upright="1">
                          <a:noAutofit/>
                        </wps:bodyPr>
                      </wps:wsp>
                      <wps:wsp>
                        <wps:cNvPr id="1407" name="Text Box 209"/>
                        <wps:cNvSpPr txBox="1">
                          <a:spLocks noChangeArrowheads="1"/>
                        </wps:cNvSpPr>
                        <wps:spPr bwMode="auto">
                          <a:xfrm>
                            <a:off x="51700" y="500715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0x06_0000_0000</w:t>
                              </w:r>
                            </w:p>
                          </w:txbxContent>
                        </wps:txbx>
                        <wps:bodyPr rot="0" vert="horz" wrap="square" lIns="74295" tIns="8890" rIns="74295" bIns="8890" anchor="t" anchorCtr="0" upright="1">
                          <a:noAutofit/>
                        </wps:bodyPr>
                      </wps:wsp>
                      <wps:wsp>
                        <wps:cNvPr id="2944" name="Text Box 209"/>
                        <wps:cNvSpPr txBox="1">
                          <a:spLocks noChangeArrowheads="1"/>
                        </wps:cNvSpPr>
                        <wps:spPr bwMode="auto">
                          <a:xfrm>
                            <a:off x="51700" y="6295473"/>
                            <a:ext cx="1010004"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0x07_0000_0000</w:t>
                              </w:r>
                            </w:p>
                          </w:txbxContent>
                        </wps:txbx>
                        <wps:bodyPr rot="0" vert="horz" wrap="square" lIns="74295" tIns="8890" rIns="74295" bIns="8890" anchor="t" anchorCtr="0" upright="1">
                          <a:noAutofit/>
                        </wps:bodyPr>
                      </wps:wsp>
                      <wps:wsp>
                        <wps:cNvPr id="2945" name="Text Box 190"/>
                        <wps:cNvSpPr txBox="1">
                          <a:spLocks noChangeArrowheads="1"/>
                        </wps:cNvSpPr>
                        <wps:spPr bwMode="auto">
                          <a:xfrm>
                            <a:off x="910404" y="6412675"/>
                            <a:ext cx="1150205" cy="1260615"/>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556452">
                              <w:pPr>
                                <w:pStyle w:val="NormalWeb"/>
                                <w:spacing w:line="200" w:lineRule="exact"/>
                                <w:jc w:val="center"/>
                                <w:rPr>
                                  <w:sz w:val="16"/>
                                  <w:szCs w:val="16"/>
                                </w:rPr>
                              </w:pPr>
                              <w:r w:rsidRPr="006F6EFF">
                                <w:rPr>
                                  <w:sz w:val="16"/>
                                  <w:szCs w:val="16"/>
                                </w:rPr>
                                <w:t>N/A</w:t>
                              </w:r>
                            </w:p>
                          </w:txbxContent>
                        </wps:txbx>
                        <wps:bodyPr rot="0" vert="horz" wrap="square" lIns="74295" tIns="8890" rIns="74295" bIns="8890" anchor="ctr" anchorCtr="0" upright="1">
                          <a:noAutofit/>
                        </wps:bodyPr>
                      </wps:wsp>
                      <wps:wsp>
                        <wps:cNvPr id="2946" name="Text Box 223"/>
                        <wps:cNvSpPr txBox="1">
                          <a:spLocks noChangeArrowheads="1"/>
                        </wps:cNvSpPr>
                        <wps:spPr bwMode="auto">
                          <a:xfrm>
                            <a:off x="4890620" y="5524164"/>
                            <a:ext cx="914204" cy="23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spacing w:after="0" w:line="260" w:lineRule="exact"/>
                                <w:jc w:val="center"/>
                                <w:rPr>
                                  <w:szCs w:val="16"/>
                                </w:rPr>
                              </w:pPr>
                              <w:r>
                                <w:rPr>
                                  <w:szCs w:val="16"/>
                                </w:rPr>
                                <w:t>SPI</w:t>
                              </w:r>
                              <w:r w:rsidRPr="006F6EFF">
                                <w:rPr>
                                  <w:szCs w:val="16"/>
                                </w:rPr>
                                <w:t xml:space="preserve"> Flash</w:t>
                              </w:r>
                            </w:p>
                          </w:txbxContent>
                        </wps:txbx>
                        <wps:bodyPr rot="0" vert="horz" wrap="square" lIns="74295" tIns="8890" rIns="74295" bIns="8890" anchor="t" anchorCtr="0" upright="1">
                          <a:noAutofit/>
                        </wps:bodyPr>
                      </wps:wsp>
                      <wps:wsp>
                        <wps:cNvPr id="2947" name="Text Box 190"/>
                        <wps:cNvSpPr txBox="1">
                          <a:spLocks noChangeArrowheads="1"/>
                        </wps:cNvSpPr>
                        <wps:spPr bwMode="auto">
                          <a:xfrm>
                            <a:off x="3537514" y="553106"/>
                            <a:ext cx="1207905" cy="887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Pr="00483CCE" w:rsidRDefault="00317015" w:rsidP="00556452">
                              <w:pPr>
                                <w:pStyle w:val="NormalWeb"/>
                                <w:spacing w:line="200" w:lineRule="exact"/>
                                <w:jc w:val="center"/>
                                <w:rPr>
                                  <w:color w:val="FF0000"/>
                                </w:rPr>
                              </w:pPr>
                            </w:p>
                          </w:txbxContent>
                        </wps:txbx>
                        <wps:bodyPr rot="0" vert="horz" wrap="square" lIns="74295" tIns="8890" rIns="74295" bIns="8890" anchor="t" anchorCtr="0" upright="1">
                          <a:noAutofit/>
                        </wps:bodyPr>
                      </wps:wsp>
                      <wps:wsp>
                        <wps:cNvPr id="2990" name="Text Box 209"/>
                        <wps:cNvSpPr txBox="1">
                          <a:spLocks noChangeArrowheads="1"/>
                        </wps:cNvSpPr>
                        <wps:spPr bwMode="auto">
                          <a:xfrm>
                            <a:off x="4701619" y="379804"/>
                            <a:ext cx="9218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0x00_4000_0000</w:t>
                              </w:r>
                            </w:p>
                          </w:txbxContent>
                        </wps:txbx>
                        <wps:bodyPr rot="0" vert="horz" wrap="square" lIns="74295" tIns="8890" rIns="74295" bIns="8890" anchor="t" anchorCtr="0" upright="1">
                          <a:noAutofit/>
                        </wps:bodyPr>
                      </wps:wsp>
                      <wps:wsp>
                        <wps:cNvPr id="2996" name="Text Box 209"/>
                        <wps:cNvSpPr txBox="1">
                          <a:spLocks noChangeArrowheads="1"/>
                        </wps:cNvSpPr>
                        <wps:spPr bwMode="auto">
                          <a:xfrm>
                            <a:off x="4726519" y="2617327"/>
                            <a:ext cx="9391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w:t>
                              </w:r>
                              <w:r>
                                <w:rPr>
                                  <w:rFonts w:ascii="MS Gothic" w:hAnsi="MS Gothic"/>
                                  <w:sz w:val="16"/>
                                  <w:szCs w:val="20"/>
                                </w:rPr>
                                <w:t>C</w:t>
                              </w:r>
                              <w:r w:rsidRPr="006F6EFF">
                                <w:rPr>
                                  <w:rFonts w:ascii="MS Gothic" w:hAnsi="MS Gothic"/>
                                  <w:sz w:val="16"/>
                                  <w:szCs w:val="20"/>
                                </w:rPr>
                                <w:t>000_0000</w:t>
                              </w:r>
                            </w:p>
                          </w:txbxContent>
                        </wps:txbx>
                        <wps:bodyPr rot="0" vert="horz" wrap="square" lIns="74295" tIns="8890" rIns="74295" bIns="8890" anchor="t" anchorCtr="0" upright="1">
                          <a:noAutofit/>
                        </wps:bodyPr>
                      </wps:wsp>
                      <wps:wsp>
                        <wps:cNvPr id="3032" name="Line 136"/>
                        <wps:cNvCnPr>
                          <a:cxnSpLocks noChangeShapeType="1"/>
                        </wps:cNvCnPr>
                        <wps:spPr bwMode="auto">
                          <a:xfrm flipV="1">
                            <a:off x="2080808" y="553106"/>
                            <a:ext cx="1469206" cy="65540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50" name="Line 136"/>
                        <wps:cNvCnPr>
                          <a:cxnSpLocks noChangeShapeType="1"/>
                        </wps:cNvCnPr>
                        <wps:spPr bwMode="auto">
                          <a:xfrm flipH="1" flipV="1">
                            <a:off x="2115047" y="1828821"/>
                            <a:ext cx="1447664" cy="87987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51" name="Text Box 209"/>
                        <wps:cNvSpPr txBox="1">
                          <a:spLocks noChangeArrowheads="1"/>
                        </wps:cNvSpPr>
                        <wps:spPr bwMode="auto">
                          <a:xfrm>
                            <a:off x="61800" y="5693966"/>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0x06_8000_0000</w:t>
                              </w:r>
                            </w:p>
                          </w:txbxContent>
                        </wps:txbx>
                        <wps:bodyPr rot="0" vert="horz" wrap="square" lIns="74295" tIns="8890" rIns="74295" bIns="8890" anchor="t" anchorCtr="0" upright="1">
                          <a:noAutofit/>
                        </wps:bodyPr>
                      </wps:wsp>
                      <wps:wsp>
                        <wps:cNvPr id="3052" name="上下矢印 964"/>
                        <wps:cNvSpPr>
                          <a:spLocks noChangeArrowheads="1"/>
                        </wps:cNvSpPr>
                        <wps:spPr bwMode="auto">
                          <a:xfrm>
                            <a:off x="1902008" y="1217214"/>
                            <a:ext cx="93900" cy="611607"/>
                          </a:xfrm>
                          <a:prstGeom prst="upDownArrow">
                            <a:avLst>
                              <a:gd name="adj1" fmla="val 50000"/>
                              <a:gd name="adj2" fmla="val 4999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053" name="上下矢印 965"/>
                        <wps:cNvSpPr>
                          <a:spLocks noChangeArrowheads="1"/>
                        </wps:cNvSpPr>
                        <wps:spPr bwMode="auto">
                          <a:xfrm>
                            <a:off x="1874008" y="2624831"/>
                            <a:ext cx="93300" cy="647508"/>
                          </a:xfrm>
                          <a:prstGeom prst="upDownArrow">
                            <a:avLst>
                              <a:gd name="adj1" fmla="val 50000"/>
                              <a:gd name="adj2" fmla="val 5002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054" name="Text Box 209"/>
                        <wps:cNvSpPr txBox="1">
                          <a:spLocks noChangeArrowheads="1"/>
                        </wps:cNvSpPr>
                        <wps:spPr bwMode="auto">
                          <a:xfrm>
                            <a:off x="4715019" y="1330815"/>
                            <a:ext cx="9216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0x00_4800_0000</w:t>
                              </w:r>
                            </w:p>
                          </w:txbxContent>
                        </wps:txbx>
                        <wps:bodyPr rot="0" vert="horz" wrap="square" lIns="74295" tIns="8890" rIns="74295" bIns="8890" anchor="t" anchorCtr="0" upright="1">
                          <a:noAutofit/>
                        </wps:bodyPr>
                      </wps:wsp>
                      <wps:wsp>
                        <wps:cNvPr id="3055" name="Text Box 209"/>
                        <wps:cNvSpPr txBox="1">
                          <a:spLocks noChangeArrowheads="1"/>
                        </wps:cNvSpPr>
                        <wps:spPr bwMode="auto">
                          <a:xfrm>
                            <a:off x="4726519" y="1533617"/>
                            <a:ext cx="9218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0x00_5000_0000</w:t>
                              </w:r>
                            </w:p>
                          </w:txbxContent>
                        </wps:txbx>
                        <wps:bodyPr rot="0" vert="horz" wrap="square" lIns="74295" tIns="8890" rIns="74295" bIns="8890" anchor="t" anchorCtr="0" upright="1">
                          <a:noAutofit/>
                        </wps:bodyPr>
                      </wps:wsp>
                      <wps:wsp>
                        <wps:cNvPr id="3056" name="Text Box 190"/>
                        <wps:cNvSpPr txBox="1">
                          <a:spLocks noChangeArrowheads="1"/>
                        </wps:cNvSpPr>
                        <wps:spPr bwMode="auto">
                          <a:xfrm>
                            <a:off x="4830920" y="6513776"/>
                            <a:ext cx="1021204" cy="2573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spacing w:after="0" w:line="200" w:lineRule="exact"/>
                                <w:jc w:val="center"/>
                                <w:rPr>
                                  <w:sz w:val="16"/>
                                  <w:szCs w:val="16"/>
                                </w:rPr>
                              </w:pPr>
                              <w:r w:rsidRPr="006F6EFF">
                                <w:rPr>
                                  <w:sz w:val="16"/>
                                  <w:szCs w:val="16"/>
                                </w:rPr>
                                <w:t>ARM Trusted Firmware</w:t>
                              </w:r>
                            </w:p>
                          </w:txbxContent>
                        </wps:txbx>
                        <wps:bodyPr rot="0" vert="horz" wrap="square" lIns="74295" tIns="8890" rIns="74295" bIns="8890" anchor="t" anchorCtr="0" upright="1">
                          <a:noAutofit/>
                        </wps:bodyPr>
                      </wps:wsp>
                      <wps:wsp>
                        <wps:cNvPr id="3057" name="Text Box 190"/>
                        <wps:cNvSpPr txBox="1">
                          <a:spLocks noChangeArrowheads="1"/>
                        </wps:cNvSpPr>
                        <wps:spPr bwMode="auto">
                          <a:xfrm>
                            <a:off x="4830920" y="7070682"/>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U-Boot</w:t>
                              </w:r>
                            </w:p>
                          </w:txbxContent>
                        </wps:txbx>
                        <wps:bodyPr rot="0" vert="horz" wrap="square" lIns="74295" tIns="8890" rIns="74295" bIns="8890" anchor="t" anchorCtr="0" upright="1">
                          <a:noAutofit/>
                        </wps:bodyPr>
                      </wps:wsp>
                      <wps:wsp>
                        <wps:cNvPr id="3058" name="Text Box 190"/>
                        <wps:cNvSpPr txBox="1">
                          <a:spLocks noChangeArrowheads="1"/>
                        </wps:cNvSpPr>
                        <wps:spPr bwMode="auto">
                          <a:xfrm>
                            <a:off x="3537914" y="1039612"/>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ARM Trusted Firmware</w:t>
                              </w:r>
                            </w:p>
                          </w:txbxContent>
                        </wps:txbx>
                        <wps:bodyPr rot="0" vert="horz" wrap="square" lIns="74295" tIns="8890" rIns="74295" bIns="8890" anchor="ctr" anchorCtr="0" upright="1">
                          <a:noAutofit/>
                        </wps:bodyPr>
                      </wps:wsp>
                      <wps:wsp>
                        <wps:cNvPr id="3059" name="Text Box 190"/>
                        <wps:cNvSpPr txBox="1">
                          <a:spLocks noChangeArrowheads="1"/>
                        </wps:cNvSpPr>
                        <wps:spPr bwMode="auto">
                          <a:xfrm>
                            <a:off x="3538014" y="1174814"/>
                            <a:ext cx="1207905" cy="2658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pStyle w:val="NormalWeb"/>
                                <w:spacing w:line="200" w:lineRule="exact"/>
                                <w:jc w:val="center"/>
                              </w:pPr>
                            </w:p>
                          </w:txbxContent>
                        </wps:txbx>
                        <wps:bodyPr rot="0" vert="horz" wrap="square" lIns="74295" tIns="8890" rIns="74295" bIns="8890" anchor="ctr" anchorCtr="0" upright="1">
                          <a:noAutofit/>
                        </wps:bodyPr>
                      </wps:wsp>
                      <wps:wsp>
                        <wps:cNvPr id="3060" name="カギ線コネクタ 976"/>
                        <wps:cNvCnPr>
                          <a:cxnSpLocks noChangeShapeType="1"/>
                        </wps:cNvCnPr>
                        <wps:spPr bwMode="auto">
                          <a:xfrm flipH="1" flipV="1">
                            <a:off x="4745819" y="1111913"/>
                            <a:ext cx="1106304" cy="5530564"/>
                          </a:xfrm>
                          <a:prstGeom prst="bentConnector3">
                            <a:avLst>
                              <a:gd name="adj1" fmla="val -2066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061" name="カギ線コネクタ 977"/>
                        <wps:cNvCnPr>
                          <a:cxnSpLocks noChangeShapeType="1"/>
                        </wps:cNvCnPr>
                        <wps:spPr bwMode="auto">
                          <a:xfrm flipH="1" flipV="1">
                            <a:off x="4745819" y="966611"/>
                            <a:ext cx="1106304" cy="5458263"/>
                          </a:xfrm>
                          <a:prstGeom prst="bentConnector3">
                            <a:avLst>
                              <a:gd name="adj1" fmla="val -2066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062" name="Text Box 190"/>
                        <wps:cNvSpPr txBox="1">
                          <a:spLocks noChangeArrowheads="1"/>
                        </wps:cNvSpPr>
                        <wps:spPr bwMode="auto">
                          <a:xfrm>
                            <a:off x="2612111" y="2143225"/>
                            <a:ext cx="697703" cy="315904"/>
                          </a:xfrm>
                          <a:prstGeom prst="rect">
                            <a:avLst/>
                          </a:prstGeom>
                          <a:solidFill>
                            <a:schemeClr val="tx1"/>
                          </a:solidFill>
                          <a:ln w="9525">
                            <a:solidFill>
                              <a:srgbClr val="000000"/>
                            </a:solidFill>
                            <a:miter lim="800000"/>
                            <a:headEnd/>
                            <a:tailEnd/>
                          </a:ln>
                        </wps:spPr>
                        <wps:txbx>
                          <w:txbxContent>
                            <w:p w:rsidR="00317015" w:rsidRPr="00A850BA" w:rsidRDefault="00317015" w:rsidP="00556452">
                              <w:pPr>
                                <w:jc w:val="center"/>
                                <w:rPr>
                                  <w:color w:val="FFFFFF" w:themeColor="background1"/>
                                  <w:sz w:val="14"/>
                                  <w:szCs w:val="16"/>
                                </w:rPr>
                              </w:pPr>
                              <w:r w:rsidRPr="00A850BA">
                                <w:rPr>
                                  <w:color w:val="FFFFFF" w:themeColor="background1"/>
                                  <w:sz w:val="14"/>
                                  <w:szCs w:val="16"/>
                                </w:rPr>
                                <w:t>Shadow area</w:t>
                              </w:r>
                            </w:p>
                          </w:txbxContent>
                        </wps:txbx>
                        <wps:bodyPr rot="0" vert="horz" wrap="square" lIns="74295" tIns="8890" rIns="74295" bIns="8890" anchor="ctr" anchorCtr="0" upright="1">
                          <a:noAutofit/>
                        </wps:bodyPr>
                      </wps:wsp>
                      <wps:wsp>
                        <wps:cNvPr id="3063" name="直線矢印コネクタ 980"/>
                        <wps:cNvCnPr>
                          <a:cxnSpLocks noChangeShapeType="1"/>
                        </wps:cNvCnPr>
                        <wps:spPr bwMode="auto">
                          <a:xfrm flipH="1" flipV="1">
                            <a:off x="1972308" y="1649519"/>
                            <a:ext cx="988604" cy="4937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64" name="Text Box 190"/>
                        <wps:cNvSpPr txBox="1">
                          <a:spLocks noChangeArrowheads="1"/>
                        </wps:cNvSpPr>
                        <wps:spPr bwMode="auto">
                          <a:xfrm>
                            <a:off x="4830920" y="6335974"/>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Certification</w:t>
                              </w:r>
                            </w:p>
                          </w:txbxContent>
                        </wps:txbx>
                        <wps:bodyPr rot="0" vert="horz" wrap="square" lIns="74295" tIns="8890" rIns="74295" bIns="8890" anchor="t" anchorCtr="0" upright="1">
                          <a:noAutofit/>
                        </wps:bodyPr>
                      </wps:wsp>
                      <wps:wsp>
                        <wps:cNvPr id="3065" name="Text Box 190"/>
                        <wps:cNvSpPr txBox="1">
                          <a:spLocks noChangeArrowheads="1"/>
                        </wps:cNvSpPr>
                        <wps:spPr bwMode="auto">
                          <a:xfrm>
                            <a:off x="4830520" y="6004670"/>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IPL</w:t>
                              </w:r>
                            </w:p>
                          </w:txbxContent>
                        </wps:txbx>
                        <wps:bodyPr rot="0" vert="horz" wrap="square" lIns="74295" tIns="8890" rIns="74295" bIns="8890" anchor="t" anchorCtr="0" upright="1">
                          <a:noAutofit/>
                        </wps:bodyPr>
                      </wps:wsp>
                      <wps:wsp>
                        <wps:cNvPr id="3066" name="Text Box 190"/>
                        <wps:cNvSpPr txBox="1">
                          <a:spLocks noChangeArrowheads="1"/>
                        </wps:cNvSpPr>
                        <wps:spPr bwMode="auto">
                          <a:xfrm>
                            <a:off x="4830920" y="5826568"/>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Boot parameter</w:t>
                              </w:r>
                            </w:p>
                          </w:txbxContent>
                        </wps:txbx>
                        <wps:bodyPr rot="0" vert="horz" wrap="square" lIns="74295" tIns="8890" rIns="74295" bIns="8890" anchor="ctr" anchorCtr="0" upright="1">
                          <a:noAutofit/>
                        </wps:bodyPr>
                      </wps:wsp>
                      <wps:wsp>
                        <wps:cNvPr id="3067" name="Text Box 223"/>
                        <wps:cNvSpPr txBox="1">
                          <a:spLocks noChangeArrowheads="1"/>
                        </wps:cNvSpPr>
                        <wps:spPr bwMode="auto">
                          <a:xfrm>
                            <a:off x="2627511" y="5514664"/>
                            <a:ext cx="914204" cy="23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spacing w:after="0" w:line="260" w:lineRule="exact"/>
                                <w:jc w:val="center"/>
                                <w:rPr>
                                  <w:szCs w:val="16"/>
                                </w:rPr>
                              </w:pPr>
                              <w:r w:rsidRPr="006F6EFF">
                                <w:rPr>
                                  <w:szCs w:val="16"/>
                                </w:rPr>
                                <w:t>System RAM</w:t>
                              </w:r>
                            </w:p>
                          </w:txbxContent>
                        </wps:txbx>
                        <wps:bodyPr rot="0" vert="horz" wrap="square" lIns="74295" tIns="8890" rIns="74295" bIns="8890" anchor="t" anchorCtr="0" upright="1">
                          <a:noAutofit/>
                        </wps:bodyPr>
                      </wps:wsp>
                      <wps:wsp>
                        <wps:cNvPr id="3068" name="Text Box 190"/>
                        <wps:cNvSpPr txBox="1">
                          <a:spLocks noChangeArrowheads="1"/>
                        </wps:cNvSpPr>
                        <wps:spPr bwMode="auto">
                          <a:xfrm>
                            <a:off x="2558510" y="5814068"/>
                            <a:ext cx="1020604" cy="823010"/>
                          </a:xfrm>
                          <a:prstGeom prst="rect">
                            <a:avLst/>
                          </a:prstGeom>
                          <a:solidFill>
                            <a:srgbClr val="FFFFFF"/>
                          </a:solidFill>
                          <a:ln w="9525">
                            <a:solidFill>
                              <a:srgbClr val="000000"/>
                            </a:solidFill>
                            <a:miter lim="800000"/>
                            <a:headEnd/>
                            <a:tailEnd/>
                          </a:ln>
                        </wps:spPr>
                        <wps:txbx>
                          <w:txbxContent>
                            <w:p w:rsidR="00317015" w:rsidRPr="00483CCE" w:rsidRDefault="00317015" w:rsidP="00556452">
                              <w:pPr>
                                <w:pStyle w:val="NormalWeb"/>
                                <w:spacing w:line="200" w:lineRule="exact"/>
                                <w:jc w:val="center"/>
                                <w:rPr>
                                  <w:color w:val="FF0000"/>
                                </w:rPr>
                              </w:pPr>
                            </w:p>
                          </w:txbxContent>
                        </wps:txbx>
                        <wps:bodyPr rot="0" vert="horz" wrap="square" lIns="74295" tIns="8890" rIns="74295" bIns="8890" anchor="t" anchorCtr="0" upright="1">
                          <a:noAutofit/>
                        </wps:bodyPr>
                      </wps:wsp>
                      <wps:wsp>
                        <wps:cNvPr id="3069" name="Text Box 190"/>
                        <wps:cNvSpPr txBox="1">
                          <a:spLocks noChangeArrowheads="1"/>
                        </wps:cNvSpPr>
                        <wps:spPr bwMode="auto">
                          <a:xfrm>
                            <a:off x="2558310" y="5930069"/>
                            <a:ext cx="10206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Boot parameter</w:t>
                              </w:r>
                            </w:p>
                          </w:txbxContent>
                        </wps:txbx>
                        <wps:bodyPr rot="0" vert="horz" wrap="square" lIns="74295" tIns="8890" rIns="74295" bIns="8890" anchor="ctr" anchorCtr="0" upright="1">
                          <a:noAutofit/>
                        </wps:bodyPr>
                      </wps:wsp>
                      <wps:wsp>
                        <wps:cNvPr id="3070" name="Text Box 190"/>
                        <wps:cNvSpPr txBox="1">
                          <a:spLocks noChangeArrowheads="1"/>
                        </wps:cNvSpPr>
                        <wps:spPr bwMode="auto">
                          <a:xfrm>
                            <a:off x="2558010" y="6107871"/>
                            <a:ext cx="10199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IPL</w:t>
                              </w:r>
                            </w:p>
                          </w:txbxContent>
                        </wps:txbx>
                        <wps:bodyPr rot="0" vert="horz" wrap="square" lIns="74295" tIns="8890" rIns="74295" bIns="8890" anchor="ctr" anchorCtr="0" upright="1">
                          <a:noAutofit/>
                        </wps:bodyPr>
                      </wps:wsp>
                      <wpg:wgp>
                        <wpg:cNvPr id="3071" name="グループ化 989"/>
                        <wpg:cNvGrpSpPr>
                          <a:grpSpLocks/>
                        </wpg:cNvGrpSpPr>
                        <wpg:grpSpPr bwMode="auto">
                          <a:xfrm>
                            <a:off x="3732615" y="5515564"/>
                            <a:ext cx="814603" cy="478906"/>
                            <a:chOff x="51046" y="54353"/>
                            <a:chExt cx="8145" cy="4789"/>
                          </a:xfrm>
                        </wpg:grpSpPr>
                        <wps:wsp>
                          <wps:cNvPr id="3104" name="Text Box 223"/>
                          <wps:cNvSpPr txBox="1">
                            <a:spLocks noChangeArrowheads="1"/>
                          </wps:cNvSpPr>
                          <wps:spPr bwMode="auto">
                            <a:xfrm rot="5400000">
                              <a:off x="52725" y="52675"/>
                              <a:ext cx="4790" cy="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spacing w:after="0" w:line="260" w:lineRule="exact"/>
                                  <w:jc w:val="center"/>
                                  <w:rPr>
                                    <w:sz w:val="16"/>
                                    <w:szCs w:val="16"/>
                                  </w:rPr>
                                </w:pPr>
                                <w:r w:rsidRPr="006F6EFF">
                                  <w:rPr>
                                    <w:sz w:val="16"/>
                                    <w:szCs w:val="16"/>
                                  </w:rPr>
                                  <w:t>Load by Boot</w:t>
                                </w:r>
                              </w:p>
                            </w:txbxContent>
                          </wps:txbx>
                          <wps:bodyPr rot="0" vert="horz" wrap="square" lIns="74295" tIns="8890" rIns="74295" bIns="8890" anchor="t" anchorCtr="0" upright="1">
                            <a:noAutofit/>
                          </wps:bodyPr>
                        </wps:wsp>
                        <wps:wsp>
                          <wps:cNvPr id="3105" name="Text Box 223"/>
                          <wps:cNvSpPr txBox="1">
                            <a:spLocks noChangeArrowheads="1"/>
                          </wps:cNvSpPr>
                          <wps:spPr bwMode="auto">
                            <a:xfrm rot="5400000">
                              <a:off x="53634" y="52964"/>
                              <a:ext cx="2970" cy="8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B62933" w:rsidRDefault="00317015" w:rsidP="00556452">
                                <w:pPr>
                                  <w:spacing w:after="0" w:line="260" w:lineRule="exact"/>
                                  <w:jc w:val="center"/>
                                  <w:rPr>
                                    <w:sz w:val="16"/>
                                    <w:szCs w:val="16"/>
                                  </w:rPr>
                                </w:pPr>
                                <w:r w:rsidRPr="006F6EFF">
                                  <w:rPr>
                                    <w:sz w:val="16"/>
                                    <w:szCs w:val="16"/>
                                  </w:rPr>
                                  <w:t>ROM program</w:t>
                                </w:r>
                              </w:p>
                            </w:txbxContent>
                          </wps:txbx>
                          <wps:bodyPr rot="0" vert="horz" wrap="square" lIns="74295" tIns="8890" rIns="74295" bIns="8890" anchor="t" anchorCtr="0" upright="1">
                            <a:noAutofit/>
                          </wps:bodyPr>
                        </wps:wsp>
                      </wpg:wgp>
                      <wps:wsp>
                        <wps:cNvPr id="3106" name="直線矢印コネクタ 1024"/>
                        <wps:cNvCnPr>
                          <a:cxnSpLocks noChangeShapeType="1"/>
                        </wps:cNvCnPr>
                        <wps:spPr bwMode="auto">
                          <a:xfrm>
                            <a:off x="3379514" y="893810"/>
                            <a:ext cx="0" cy="419905"/>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07" name="直線矢印コネクタ 1025"/>
                        <wps:cNvCnPr>
                          <a:cxnSpLocks noChangeShapeType="1"/>
                        </wps:cNvCnPr>
                        <wps:spPr bwMode="auto">
                          <a:xfrm flipH="1">
                            <a:off x="3304013" y="1316215"/>
                            <a:ext cx="1449106"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108" name="直線矢印コネクタ 1026"/>
                        <wps:cNvCnPr>
                          <a:cxnSpLocks noChangeShapeType="1"/>
                        </wps:cNvCnPr>
                        <wps:spPr bwMode="auto">
                          <a:xfrm flipH="1">
                            <a:off x="3291613" y="893810"/>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109" name="Text Box 190"/>
                        <wps:cNvSpPr txBox="1">
                          <a:spLocks noChangeArrowheads="1"/>
                        </wps:cNvSpPr>
                        <wps:spPr bwMode="auto">
                          <a:xfrm>
                            <a:off x="911304" y="5783567"/>
                            <a:ext cx="1149505" cy="629107"/>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N/A</w:t>
                              </w:r>
                            </w:p>
                          </w:txbxContent>
                        </wps:txbx>
                        <wps:bodyPr rot="0" vert="horz" wrap="square" lIns="74295" tIns="8890" rIns="74295" bIns="8890" anchor="ctr" anchorCtr="0" upright="1">
                          <a:noAutofit/>
                        </wps:bodyPr>
                      </wps:wsp>
                      <wps:wsp>
                        <wps:cNvPr id="3110" name="直線矢印コネクタ 1029"/>
                        <wps:cNvCnPr>
                          <a:cxnSpLocks noChangeShapeType="1"/>
                        </wps:cNvCnPr>
                        <wps:spPr bwMode="auto">
                          <a:xfrm flipH="1">
                            <a:off x="3577914" y="6093571"/>
                            <a:ext cx="1252605" cy="103201"/>
                          </a:xfrm>
                          <a:prstGeom prst="straightConnector1">
                            <a:avLst/>
                          </a:prstGeom>
                          <a:noFill/>
                          <a:ln w="3175">
                            <a:solidFill>
                              <a:schemeClr val="tx1">
                                <a:lumMod val="100000"/>
                                <a:lumOff val="0"/>
                              </a:schemeClr>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3111" name="直線矢印コネクタ 1030"/>
                        <wps:cNvCnPr>
                          <a:cxnSpLocks noChangeShapeType="1"/>
                        </wps:cNvCnPr>
                        <wps:spPr bwMode="auto">
                          <a:xfrm flipH="1">
                            <a:off x="3578915" y="5915469"/>
                            <a:ext cx="1252005" cy="103501"/>
                          </a:xfrm>
                          <a:prstGeom prst="straightConnector1">
                            <a:avLst/>
                          </a:prstGeom>
                          <a:noFill/>
                          <a:ln w="3175">
                            <a:solidFill>
                              <a:schemeClr val="tx1">
                                <a:lumMod val="100000"/>
                                <a:lumOff val="0"/>
                              </a:schemeClr>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3112" name="Text Box 209"/>
                        <wps:cNvSpPr txBox="1">
                          <a:spLocks noChangeArrowheads="1"/>
                        </wps:cNvSpPr>
                        <wps:spPr bwMode="auto">
                          <a:xfrm>
                            <a:off x="62200" y="7511487"/>
                            <a:ext cx="10098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pStyle w:val="NormalWeb"/>
                                <w:spacing w:after="200"/>
                              </w:pPr>
                              <w:r>
                                <w:rPr>
                                  <w:rFonts w:ascii="MS Gothic" w:hAnsi="MS Gothic" w:hint="eastAsia"/>
                                  <w:sz w:val="16"/>
                                  <w:szCs w:val="16"/>
                                </w:rPr>
                                <w:t>0x08_0000_0000</w:t>
                              </w:r>
                            </w:p>
                          </w:txbxContent>
                        </wps:txbx>
                        <wps:bodyPr rot="0" vert="horz" wrap="square" lIns="74295" tIns="8890" rIns="74295" bIns="8890" anchor="t" anchorCtr="0" upright="1">
                          <a:noAutofit/>
                        </wps:bodyPr>
                      </wps:wsp>
                      <wps:wsp>
                        <wps:cNvPr id="3113" name="Text Box 209"/>
                        <wps:cNvSpPr txBox="1">
                          <a:spLocks noChangeArrowheads="1"/>
                        </wps:cNvSpPr>
                        <wps:spPr bwMode="auto">
                          <a:xfrm>
                            <a:off x="2227609" y="5620765"/>
                            <a:ext cx="89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0x00_E630_0000</w:t>
                              </w:r>
                            </w:p>
                          </w:txbxContent>
                        </wps:txbx>
                        <wps:bodyPr rot="0" vert="horz" wrap="square" lIns="74295" tIns="8890" rIns="74295" bIns="8890" anchor="t" anchorCtr="0" upright="1">
                          <a:noAutofit/>
                        </wps:bodyPr>
                      </wps:wsp>
                      <wps:wsp>
                        <wps:cNvPr id="3114" name="直線矢印コネクタ 1033"/>
                        <wps:cNvCnPr>
                          <a:cxnSpLocks noChangeShapeType="1"/>
                        </wps:cNvCnPr>
                        <wps:spPr bwMode="auto">
                          <a:xfrm>
                            <a:off x="2190609" y="562407"/>
                            <a:ext cx="0" cy="1654519"/>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15" name="直線矢印コネクタ 1034"/>
                        <wps:cNvCnPr>
                          <a:cxnSpLocks noChangeShapeType="1"/>
                        </wps:cNvCnPr>
                        <wps:spPr bwMode="auto">
                          <a:xfrm flipH="1">
                            <a:off x="2063808" y="2222726"/>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116" name="直線矢印コネクタ 1035"/>
                        <wps:cNvCnPr>
                          <a:cxnSpLocks noChangeShapeType="1"/>
                        </wps:cNvCnPr>
                        <wps:spPr bwMode="auto">
                          <a:xfrm flipH="1">
                            <a:off x="2064608" y="562407"/>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117" name="グループ化 1036"/>
                        <wpg:cNvGrpSpPr>
                          <a:grpSpLocks/>
                        </wpg:cNvGrpSpPr>
                        <wpg:grpSpPr bwMode="auto">
                          <a:xfrm>
                            <a:off x="2901112" y="888210"/>
                            <a:ext cx="408702" cy="421005"/>
                            <a:chOff x="0" y="9"/>
                            <a:chExt cx="409660" cy="421048"/>
                          </a:xfrm>
                        </wpg:grpSpPr>
                        <wps:wsp>
                          <wps:cNvPr id="3118" name="Text Box 223"/>
                          <wps:cNvSpPr txBox="1">
                            <a:spLocks noChangeArrowheads="1"/>
                          </wps:cNvSpPr>
                          <wps:spPr bwMode="auto">
                            <a:xfrm rot="5400000">
                              <a:off x="19314" y="-18125"/>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556452">
                                <w:pPr>
                                  <w:pStyle w:val="NormalWeb"/>
                                  <w:spacing w:line="260" w:lineRule="exact"/>
                                  <w:jc w:val="center"/>
                                  <w:rPr>
                                    <w:color w:val="FF0000"/>
                                  </w:rPr>
                                </w:pPr>
                                <w:r w:rsidRPr="006F6EFF">
                                  <w:rPr>
                                    <w:sz w:val="16"/>
                                    <w:szCs w:val="16"/>
                                  </w:rPr>
                                  <w:t>Secure</w:t>
                                </w:r>
                              </w:p>
                            </w:txbxContent>
                          </wps:txbx>
                          <wps:bodyPr rot="0" vert="horz" wrap="square" lIns="74295" tIns="8890" rIns="74295" bIns="8890" anchor="t" anchorCtr="0" upright="1">
                            <a:noAutofit/>
                          </wps:bodyPr>
                        </wps:wsp>
                        <wps:wsp>
                          <wps:cNvPr id="3119" name="Text Box 223"/>
                          <wps:cNvSpPr txBox="1">
                            <a:spLocks noChangeArrowheads="1"/>
                          </wps:cNvSpPr>
                          <wps:spPr bwMode="auto">
                            <a:xfrm rot="5400000">
                              <a:off x="49177" y="61755"/>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556452">
                                <w:pPr>
                                  <w:pStyle w:val="NormalWeb"/>
                                  <w:spacing w:line="260" w:lineRule="exact"/>
                                  <w:jc w:val="center"/>
                                  <w:rPr>
                                    <w:color w:val="FF0000"/>
                                  </w:rPr>
                                </w:pPr>
                                <w:r w:rsidRPr="006F6EFF">
                                  <w:rPr>
                                    <w:sz w:val="16"/>
                                    <w:szCs w:val="16"/>
                                  </w:rPr>
                                  <w:t>Region</w:t>
                                </w:r>
                              </w:p>
                            </w:txbxContent>
                          </wps:txbx>
                          <wps:bodyPr rot="0" vert="horz" wrap="square" lIns="74295" tIns="8890" rIns="74295" bIns="8890" anchor="t" anchorCtr="0" upright="1">
                            <a:noAutofit/>
                          </wps:bodyPr>
                        </wps:wsp>
                      </wpg:wgp>
                      <wps:wsp>
                        <wps:cNvPr id="3120" name="Text Box 223"/>
                        <wps:cNvSpPr txBox="1">
                          <a:spLocks noChangeArrowheads="1"/>
                        </wps:cNvSpPr>
                        <wps:spPr bwMode="auto">
                          <a:xfrm>
                            <a:off x="2095008" y="1351716"/>
                            <a:ext cx="628403"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spacing w:after="0" w:line="260" w:lineRule="exact"/>
                                <w:jc w:val="center"/>
                                <w:rPr>
                                  <w:sz w:val="16"/>
                                  <w:szCs w:val="16"/>
                                </w:rPr>
                              </w:pPr>
                              <w:r w:rsidRPr="006F6EFF">
                                <w:rPr>
                                  <w:sz w:val="16"/>
                                  <w:szCs w:val="16"/>
                                </w:rPr>
                                <w:t>Legacy</w:t>
                              </w:r>
                            </w:p>
                          </w:txbxContent>
                        </wps:txbx>
                        <wps:bodyPr rot="0" vert="horz" wrap="square" lIns="74295" tIns="8890" rIns="74295" bIns="8890" anchor="t" anchorCtr="0" upright="1">
                          <a:noAutofit/>
                        </wps:bodyPr>
                      </wps:wsp>
                      <wps:wsp>
                        <wps:cNvPr id="3121" name="直線矢印コネクタ 1043"/>
                        <wps:cNvCnPr>
                          <a:cxnSpLocks noChangeShapeType="1"/>
                        </wps:cNvCnPr>
                        <wps:spPr bwMode="auto">
                          <a:xfrm flipV="1">
                            <a:off x="1944008" y="2459129"/>
                            <a:ext cx="1016904" cy="4894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22" name="Text Box 209"/>
                        <wps:cNvSpPr txBox="1">
                          <a:spLocks noChangeArrowheads="1"/>
                        </wps:cNvSpPr>
                        <wps:spPr bwMode="auto">
                          <a:xfrm>
                            <a:off x="61700" y="3176437"/>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0x04_8000_0000</w:t>
                              </w:r>
                            </w:p>
                          </w:txbxContent>
                        </wps:txbx>
                        <wps:bodyPr rot="0" vert="horz" wrap="square" lIns="74295" tIns="8890" rIns="74295" bIns="8890" anchor="t" anchorCtr="0" upright="1">
                          <a:noAutofit/>
                        </wps:bodyPr>
                      </wps:wsp>
                      <wps:wsp>
                        <wps:cNvPr id="3123" name="Text Box 209"/>
                        <wps:cNvSpPr txBox="1">
                          <a:spLocks noChangeArrowheads="1"/>
                        </wps:cNvSpPr>
                        <wps:spPr bwMode="auto">
                          <a:xfrm>
                            <a:off x="4312517" y="6198672"/>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0x180000</w:t>
                              </w:r>
                            </w:p>
                          </w:txbxContent>
                        </wps:txbx>
                        <wps:bodyPr rot="0" vert="horz" wrap="square" lIns="74295" tIns="8890" rIns="74295" bIns="8890" anchor="t" anchorCtr="0" upright="1">
                          <a:noAutofit/>
                        </wps:bodyPr>
                      </wps:wsp>
                      <wps:wsp>
                        <wps:cNvPr id="3124" name="Text Box 209"/>
                        <wps:cNvSpPr txBox="1">
                          <a:spLocks noChangeArrowheads="1"/>
                        </wps:cNvSpPr>
                        <wps:spPr bwMode="auto">
                          <a:xfrm>
                            <a:off x="4306817" y="5884168"/>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0x040000</w:t>
                              </w:r>
                            </w:p>
                          </w:txbxContent>
                        </wps:txbx>
                        <wps:bodyPr rot="0" vert="horz" wrap="square" lIns="74295" tIns="8890" rIns="74295" bIns="8890" anchor="t" anchorCtr="0" upright="1">
                          <a:noAutofit/>
                        </wps:bodyPr>
                      </wps:wsp>
                      <wps:wsp>
                        <wps:cNvPr id="3125" name="Text Box 209"/>
                        <wps:cNvSpPr txBox="1">
                          <a:spLocks noChangeArrowheads="1"/>
                        </wps:cNvSpPr>
                        <wps:spPr bwMode="auto">
                          <a:xfrm>
                            <a:off x="4557818" y="5693966"/>
                            <a:ext cx="3967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556452">
                              <w:pPr>
                                <w:pStyle w:val="NormalWeb"/>
                                <w:spacing w:after="200"/>
                                <w:rPr>
                                  <w:color w:val="FF0000"/>
                                  <w:sz w:val="22"/>
                                </w:rPr>
                              </w:pPr>
                              <w:r w:rsidRPr="006F6EFF">
                                <w:rPr>
                                  <w:rFonts w:ascii="MS Gothic" w:hAnsi="MS Gothic"/>
                                  <w:sz w:val="16"/>
                                  <w:szCs w:val="18"/>
                                </w:rPr>
                                <w:t>0x0</w:t>
                              </w:r>
                            </w:p>
                          </w:txbxContent>
                        </wps:txbx>
                        <wps:bodyPr rot="0" vert="horz" wrap="square" lIns="74295" tIns="8890" rIns="74295" bIns="8890" anchor="t" anchorCtr="0" upright="1">
                          <a:noAutofit/>
                        </wps:bodyPr>
                      </wps:wsp>
                      <wps:wsp>
                        <wps:cNvPr id="3126" name="Text Box 209"/>
                        <wps:cNvSpPr txBox="1">
                          <a:spLocks noChangeArrowheads="1"/>
                        </wps:cNvSpPr>
                        <wps:spPr bwMode="auto">
                          <a:xfrm>
                            <a:off x="4312517" y="6396274"/>
                            <a:ext cx="603802"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0x1C0000</w:t>
                              </w:r>
                            </w:p>
                          </w:txbxContent>
                        </wps:txbx>
                        <wps:bodyPr rot="0" vert="horz" wrap="square" lIns="74295" tIns="8890" rIns="74295" bIns="8890" anchor="t" anchorCtr="0" upright="1">
                          <a:noAutofit/>
                        </wps:bodyPr>
                      </wps:wsp>
                      <wps:wsp>
                        <wps:cNvPr id="3127" name="Text Box 209"/>
                        <wps:cNvSpPr txBox="1">
                          <a:spLocks noChangeArrowheads="1"/>
                        </wps:cNvSpPr>
                        <wps:spPr bwMode="auto">
                          <a:xfrm>
                            <a:off x="4319818" y="6944881"/>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w:t>
                              </w:r>
                              <w:r>
                                <w:rPr>
                                  <w:rFonts w:ascii="MS Gothic" w:hAnsi="MS Gothic"/>
                                  <w:sz w:val="16"/>
                                  <w:szCs w:val="18"/>
                                </w:rPr>
                                <w:t>30</w:t>
                              </w:r>
                              <w:r w:rsidRPr="006F6EFF">
                                <w:rPr>
                                  <w:rFonts w:ascii="MS Gothic" w:hAnsi="MS Gothic"/>
                                  <w:sz w:val="16"/>
                                  <w:szCs w:val="18"/>
                                </w:rPr>
                                <w:t>0000</w:t>
                              </w:r>
                            </w:p>
                          </w:txbxContent>
                        </wps:txbx>
                        <wps:bodyPr rot="0" vert="horz" wrap="square" lIns="74295" tIns="8890" rIns="74295" bIns="8890" anchor="t" anchorCtr="0" upright="1">
                          <a:noAutofit/>
                        </wps:bodyPr>
                      </wps:wsp>
                      <wps:wsp>
                        <wps:cNvPr id="3128" name="Text Box 190"/>
                        <wps:cNvSpPr txBox="1">
                          <a:spLocks noChangeArrowheads="1"/>
                        </wps:cNvSpPr>
                        <wps:spPr bwMode="auto">
                          <a:xfrm>
                            <a:off x="3537914" y="894310"/>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483CCE" w:rsidRDefault="00317015" w:rsidP="00556452">
                              <w:pPr>
                                <w:pStyle w:val="NormalWeb"/>
                                <w:spacing w:line="200" w:lineRule="exact"/>
                                <w:jc w:val="center"/>
                                <w:rPr>
                                  <w:color w:val="FF0000"/>
                                </w:rPr>
                              </w:pPr>
                              <w:r w:rsidRPr="006F6EFF">
                                <w:rPr>
                                  <w:sz w:val="16"/>
                                  <w:szCs w:val="16"/>
                                </w:rPr>
                                <w:t>Certification</w:t>
                              </w:r>
                            </w:p>
                          </w:txbxContent>
                        </wps:txbx>
                        <wps:bodyPr rot="0" vert="horz" wrap="square" lIns="74295" tIns="8890" rIns="74295" bIns="8890" anchor="ctr" anchorCtr="0" upright="1">
                          <a:noAutofit/>
                        </wps:bodyPr>
                      </wps:wsp>
                      <wps:wsp>
                        <wps:cNvPr id="3129" name="Text Box 209"/>
                        <wps:cNvSpPr txBox="1">
                          <a:spLocks noChangeArrowheads="1"/>
                        </wps:cNvSpPr>
                        <wps:spPr bwMode="auto">
                          <a:xfrm>
                            <a:off x="4706919" y="753109"/>
                            <a:ext cx="9217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0x00_43F0_0000</w:t>
                              </w:r>
                            </w:p>
                          </w:txbxContent>
                        </wps:txbx>
                        <wps:bodyPr rot="0" vert="horz" wrap="square" lIns="74295" tIns="8890" rIns="74295" bIns="8890" anchor="t" anchorCtr="0" upright="1">
                          <a:noAutofit/>
                        </wps:bodyPr>
                      </wps:wsp>
                      <wps:wsp>
                        <wps:cNvPr id="422" name="カギ線コネクタ 1111"/>
                        <wps:cNvCnPr>
                          <a:cxnSpLocks noChangeShapeType="1"/>
                          <a:stCxn id="3057" idx="3"/>
                        </wps:cNvCnPr>
                        <wps:spPr bwMode="auto">
                          <a:xfrm flipH="1" flipV="1">
                            <a:off x="4763068" y="1740090"/>
                            <a:ext cx="1089056" cy="5419493"/>
                          </a:xfrm>
                          <a:prstGeom prst="bentConnector4">
                            <a:avLst>
                              <a:gd name="adj1" fmla="val -20991"/>
                              <a:gd name="adj2" fmla="val 10005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423" name="Text Box 209"/>
                        <wps:cNvSpPr txBox="1">
                          <a:spLocks noChangeArrowheads="1"/>
                        </wps:cNvSpPr>
                        <wps:spPr bwMode="auto">
                          <a:xfrm>
                            <a:off x="4708919" y="1203714"/>
                            <a:ext cx="9217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0x00_47E0_0000</w:t>
                              </w:r>
                            </w:p>
                          </w:txbxContent>
                        </wps:txbx>
                        <wps:bodyPr rot="0" vert="horz" wrap="square" lIns="74295" tIns="8890" rIns="74295" bIns="8890" anchor="t" anchorCtr="0" upright="1">
                          <a:noAutofit/>
                        </wps:bodyPr>
                      </wps:wsp>
                      <wps:wsp>
                        <wps:cNvPr id="425" name="Text Box 190"/>
                        <wps:cNvSpPr txBox="1">
                          <a:spLocks noChangeArrowheads="1"/>
                        </wps:cNvSpPr>
                        <wps:spPr bwMode="auto">
                          <a:xfrm>
                            <a:off x="911404" y="5136460"/>
                            <a:ext cx="1150205" cy="647108"/>
                          </a:xfrm>
                          <a:prstGeom prst="rect">
                            <a:avLst/>
                          </a:prstGeom>
                          <a:solidFill>
                            <a:schemeClr val="bg1">
                              <a:lumMod val="85000"/>
                            </a:schemeClr>
                          </a:solidFill>
                          <a:ln w="9525">
                            <a:solidFill>
                              <a:srgbClr val="000000"/>
                            </a:solidFill>
                            <a:miter lim="800000"/>
                            <a:headEnd/>
                            <a:tailEnd/>
                          </a:ln>
                        </wps:spPr>
                        <wps:txbx>
                          <w:txbxContent>
                            <w:p w:rsidR="00317015" w:rsidRPr="006F6EFF" w:rsidRDefault="00317015" w:rsidP="00556452">
                              <w:pPr>
                                <w:jc w:val="center"/>
                                <w:rPr>
                                  <w:sz w:val="16"/>
                                  <w:szCs w:val="16"/>
                                </w:rPr>
                              </w:pPr>
                              <w:r w:rsidRPr="006F6EFF">
                                <w:rPr>
                                  <w:sz w:val="16"/>
                                  <w:szCs w:val="16"/>
                                </w:rPr>
                                <w:t>N/A</w:t>
                              </w:r>
                            </w:p>
                          </w:txbxContent>
                        </wps:txbx>
                        <wps:bodyPr rot="0" vert="horz" wrap="square" lIns="74295" tIns="8890" rIns="74295" bIns="8890" anchor="ctr" anchorCtr="0" upright="1">
                          <a:noAutofit/>
                        </wps:bodyPr>
                      </wps:wsp>
                      <wps:wsp>
                        <wps:cNvPr id="3201" name="Text Box 190"/>
                        <wps:cNvSpPr txBox="1">
                          <a:spLocks noChangeArrowheads="1"/>
                        </wps:cNvSpPr>
                        <wps:spPr bwMode="auto">
                          <a:xfrm>
                            <a:off x="3535614" y="634507"/>
                            <a:ext cx="1207705" cy="138402"/>
                          </a:xfrm>
                          <a:prstGeom prst="rect">
                            <a:avLst/>
                          </a:prstGeom>
                          <a:pattFill prst="pct50">
                            <a:fgClr>
                              <a:schemeClr val="tx1">
                                <a:lumMod val="100000"/>
                                <a:lumOff val="0"/>
                              </a:schemeClr>
                            </a:fgClr>
                            <a:bgClr>
                              <a:schemeClr val="bg1">
                                <a:lumMod val="100000"/>
                                <a:lumOff val="0"/>
                              </a:schemeClr>
                            </a:bgClr>
                          </a:pattFill>
                          <a:ln w="9525">
                            <a:solidFill>
                              <a:srgbClr val="000000"/>
                            </a:solidFill>
                            <a:miter lim="800000"/>
                            <a:headEnd/>
                            <a:tailEnd/>
                          </a:ln>
                        </wps:spPr>
                        <wps:txbx>
                          <w:txbxContent>
                            <w:p w:rsidR="00317015" w:rsidRPr="00483CCE" w:rsidRDefault="00317015" w:rsidP="00556452">
                              <w:pPr>
                                <w:pStyle w:val="NormalWeb"/>
                                <w:spacing w:line="200" w:lineRule="exact"/>
                                <w:jc w:val="center"/>
                                <w:rPr>
                                  <w:color w:val="FF0000"/>
                                  <w:sz w:val="16"/>
                                  <w:szCs w:val="16"/>
                                </w:rPr>
                              </w:pPr>
                              <w:r w:rsidRPr="006F6EFF">
                                <w:rPr>
                                  <w:sz w:val="16"/>
                                  <w:szCs w:val="16"/>
                                </w:rPr>
                                <w:t>Option</w:t>
                              </w:r>
                            </w:p>
                          </w:txbxContent>
                        </wps:txbx>
                        <wps:bodyPr rot="0" vert="horz" wrap="square" lIns="74295" tIns="0" rIns="74295" bIns="0" anchor="ctr" anchorCtr="0" upright="1">
                          <a:noAutofit/>
                        </wps:bodyPr>
                      </wps:wsp>
                      <wps:wsp>
                        <wps:cNvPr id="3204" name="直線矢印コネクタ 2162"/>
                        <wps:cNvCnPr>
                          <a:cxnSpLocks noChangeShapeType="1"/>
                        </wps:cNvCnPr>
                        <wps:spPr bwMode="auto">
                          <a:xfrm>
                            <a:off x="2432810" y="5821468"/>
                            <a:ext cx="0" cy="287703"/>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06" name="直線矢印コネクタ 2163"/>
                        <wps:cNvCnPr>
                          <a:cxnSpLocks noChangeShapeType="1"/>
                        </wps:cNvCnPr>
                        <wps:spPr bwMode="auto">
                          <a:xfrm flipH="1">
                            <a:off x="2319409" y="6109171"/>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207" name="直線矢印コネクタ 2164"/>
                        <wps:cNvCnPr>
                          <a:cxnSpLocks noChangeShapeType="1"/>
                        </wps:cNvCnPr>
                        <wps:spPr bwMode="auto">
                          <a:xfrm flipH="1">
                            <a:off x="2309209" y="5815168"/>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208" name="グループ化 2165"/>
                        <wpg:cNvGrpSpPr>
                          <a:grpSpLocks/>
                        </wpg:cNvGrpSpPr>
                        <wpg:grpSpPr bwMode="auto">
                          <a:xfrm>
                            <a:off x="2031508" y="5735167"/>
                            <a:ext cx="408302" cy="421005"/>
                            <a:chOff x="0" y="0"/>
                            <a:chExt cx="409660" cy="421048"/>
                          </a:xfrm>
                        </wpg:grpSpPr>
                        <wps:wsp>
                          <wps:cNvPr id="3209" name="Text Box 223"/>
                          <wps:cNvSpPr txBox="1">
                            <a:spLocks noChangeArrowheads="1"/>
                          </wps:cNvSpPr>
                          <wps:spPr bwMode="auto">
                            <a:xfrm rot="5400000">
                              <a:off x="19314" y="-18134"/>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line="260" w:lineRule="exact"/>
                                  <w:jc w:val="center"/>
                                </w:pPr>
                                <w:r w:rsidRPr="006F6EFF">
                                  <w:rPr>
                                    <w:sz w:val="16"/>
                                    <w:szCs w:val="16"/>
                                  </w:rPr>
                                  <w:t>Secure</w:t>
                                </w:r>
                              </w:p>
                            </w:txbxContent>
                          </wps:txbx>
                          <wps:bodyPr rot="0" vert="horz" wrap="square" lIns="74295" tIns="8890" rIns="74295" bIns="8890" anchor="t" anchorCtr="0" upright="1">
                            <a:noAutofit/>
                          </wps:bodyPr>
                        </wps:wsp>
                        <wps:wsp>
                          <wps:cNvPr id="3210" name="Text Box 223"/>
                          <wps:cNvSpPr txBox="1">
                            <a:spLocks noChangeArrowheads="1"/>
                          </wps:cNvSpPr>
                          <wps:spPr bwMode="auto">
                            <a:xfrm rot="5400000">
                              <a:off x="49177" y="61746"/>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line="260" w:lineRule="exact"/>
                                  <w:jc w:val="center"/>
                                </w:pPr>
                                <w:r w:rsidRPr="006F6EFF">
                                  <w:rPr>
                                    <w:sz w:val="16"/>
                                    <w:szCs w:val="16"/>
                                  </w:rPr>
                                  <w:t>Region</w:t>
                                </w:r>
                              </w:p>
                            </w:txbxContent>
                          </wps:txbx>
                          <wps:bodyPr rot="0" vert="horz" wrap="square" lIns="74295" tIns="8890" rIns="74295" bIns="8890" anchor="t" anchorCtr="0" upright="1">
                            <a:noAutofit/>
                          </wps:bodyPr>
                        </wps:wsp>
                      </wpg:wgp>
                      <wps:wsp>
                        <wps:cNvPr id="3211" name="Text Box 209"/>
                        <wps:cNvSpPr txBox="1">
                          <a:spLocks noChangeArrowheads="1"/>
                        </wps:cNvSpPr>
                        <wps:spPr bwMode="auto">
                          <a:xfrm>
                            <a:off x="51700" y="1375387"/>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pPr>
                              <w:r w:rsidRPr="006F6EFF">
                                <w:rPr>
                                  <w:rFonts w:ascii="MS Gothic" w:hAnsi="MS Gothic"/>
                                  <w:sz w:val="16"/>
                                  <w:szCs w:val="16"/>
                                </w:rPr>
                                <w:t>0x00_8000_0000</w:t>
                              </w:r>
                            </w:p>
                          </w:txbxContent>
                        </wps:txbx>
                        <wps:bodyPr rot="0" vert="horz" wrap="square" lIns="74295" tIns="8890" rIns="74295" bIns="8890" anchor="t" anchorCtr="0" upright="1">
                          <a:noAutofit/>
                        </wps:bodyPr>
                      </wps:wsp>
                      <wps:wsp>
                        <wps:cNvPr id="3212" name="Text Box 209"/>
                        <wps:cNvSpPr txBox="1">
                          <a:spLocks noChangeArrowheads="1"/>
                        </wps:cNvSpPr>
                        <wps:spPr bwMode="auto">
                          <a:xfrm>
                            <a:off x="51700" y="2799375"/>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pPr>
                              <w:r w:rsidRPr="006F6EFF">
                                <w:rPr>
                                  <w:rFonts w:ascii="MS Gothic" w:hAnsi="MS Gothic"/>
                                  <w:sz w:val="16"/>
                                  <w:szCs w:val="16"/>
                                </w:rPr>
                                <w:t>0x04_4000_0000</w:t>
                              </w:r>
                            </w:p>
                          </w:txbxContent>
                        </wps:txbx>
                        <wps:bodyPr rot="0" vert="horz" wrap="square" lIns="74295" tIns="8890" rIns="74295" bIns="8890" anchor="t" anchorCtr="0" upright="1">
                          <a:noAutofit/>
                        </wps:bodyPr>
                      </wps:wsp>
                      <wps:wsp>
                        <wps:cNvPr id="3213" name="Text Box 190"/>
                        <wps:cNvSpPr txBox="1">
                          <a:spLocks noChangeArrowheads="1"/>
                        </wps:cNvSpPr>
                        <wps:spPr bwMode="auto">
                          <a:xfrm>
                            <a:off x="3537649" y="1452844"/>
                            <a:ext cx="1207770" cy="1242648"/>
                          </a:xfrm>
                          <a:prstGeom prst="rect">
                            <a:avLst/>
                          </a:prstGeom>
                          <a:solidFill>
                            <a:schemeClr val="accent1">
                              <a:lumMod val="40000"/>
                              <a:lumOff val="60000"/>
                            </a:schemeClr>
                          </a:solidFill>
                          <a:ln w="9525">
                            <a:solidFill>
                              <a:srgbClr val="000000"/>
                            </a:solidFill>
                            <a:miter lim="800000"/>
                            <a:headEnd/>
                            <a:tailEnd/>
                          </a:ln>
                        </wps:spPr>
                        <wps:txbx>
                          <w:txbxContent>
                            <w:p w:rsidR="00317015" w:rsidRDefault="00317015" w:rsidP="00556452">
                              <w:pPr>
                                <w:pStyle w:val="NormalWeb"/>
                                <w:spacing w:line="200" w:lineRule="exact"/>
                                <w:jc w:val="center"/>
                                <w:rPr>
                                  <w:sz w:val="16"/>
                                  <w:szCs w:val="16"/>
                                </w:rPr>
                              </w:pPr>
                            </w:p>
                            <w:p w:rsidR="00317015" w:rsidRDefault="00317015" w:rsidP="00556452">
                              <w:pPr>
                                <w:pStyle w:val="NormalWeb"/>
                                <w:spacing w:line="200" w:lineRule="exact"/>
                                <w:jc w:val="center"/>
                                <w:rPr>
                                  <w:sz w:val="16"/>
                                  <w:szCs w:val="16"/>
                                </w:rPr>
                              </w:pPr>
                            </w:p>
                            <w:p w:rsidR="00317015" w:rsidRDefault="00317015" w:rsidP="00556452">
                              <w:pPr>
                                <w:pStyle w:val="NormalWeb"/>
                                <w:spacing w:line="200" w:lineRule="exact"/>
                                <w:jc w:val="center"/>
                              </w:pPr>
                            </w:p>
                          </w:txbxContent>
                        </wps:txbx>
                        <wps:bodyPr rot="0" vert="horz" wrap="square" lIns="74295" tIns="8890" rIns="74295" bIns="8890" anchor="ctr" anchorCtr="0" upright="1">
                          <a:noAutofit/>
                        </wps:bodyPr>
                      </wps:wsp>
                      <wps:wsp>
                        <wps:cNvPr id="3214" name="Text Box 190"/>
                        <wps:cNvSpPr txBox="1">
                          <a:spLocks noChangeArrowheads="1"/>
                        </wps:cNvSpPr>
                        <wps:spPr bwMode="auto">
                          <a:xfrm>
                            <a:off x="3541537" y="1711420"/>
                            <a:ext cx="1207905" cy="1581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Pr="006F6EFF" w:rsidRDefault="00317015" w:rsidP="00556452">
                              <w:pPr>
                                <w:spacing w:after="0" w:line="200" w:lineRule="exact"/>
                                <w:jc w:val="center"/>
                                <w:rPr>
                                  <w:sz w:val="16"/>
                                  <w:szCs w:val="16"/>
                                  <w:lang w:eastAsia="ja-JP"/>
                                </w:rPr>
                              </w:pPr>
                              <w:r w:rsidRPr="006F6EFF">
                                <w:rPr>
                                  <w:sz w:val="16"/>
                                  <w:szCs w:val="16"/>
                                  <w:lang w:eastAsia="ja-JP"/>
                                </w:rPr>
                                <w:t>U-Boot</w:t>
                              </w:r>
                            </w:p>
                          </w:txbxContent>
                        </wps:txbx>
                        <wps:bodyPr rot="0" vert="horz" wrap="square" lIns="74295" tIns="8890" rIns="74295" bIns="8890" anchor="ctr" anchorCtr="0" upright="1">
                          <a:noAutofit/>
                        </wps:bodyPr>
                      </wps:wsp>
                      <wps:wsp>
                        <wps:cNvPr id="1755" name="Text Box 190"/>
                        <wps:cNvSpPr txBox="1">
                          <a:spLocks noChangeArrowheads="1"/>
                        </wps:cNvSpPr>
                        <wps:spPr bwMode="auto">
                          <a:xfrm>
                            <a:off x="914718" y="3277208"/>
                            <a:ext cx="1149985" cy="612055"/>
                          </a:xfrm>
                          <a:prstGeom prst="rect">
                            <a:avLst/>
                          </a:prstGeom>
                          <a:solidFill>
                            <a:srgbClr val="FFFFFF"/>
                          </a:solidFill>
                          <a:ln w="9525">
                            <a:solidFill>
                              <a:srgbClr val="000000"/>
                            </a:solidFill>
                            <a:miter lim="800000"/>
                            <a:headEnd/>
                            <a:tailEnd/>
                          </a:ln>
                        </wps:spPr>
                        <wps:txbx>
                          <w:txbxContent>
                            <w:p w:rsidR="00317015" w:rsidRDefault="00317015" w:rsidP="00803DA8">
                              <w:pPr>
                                <w:pStyle w:val="NormalWeb"/>
                                <w:spacing w:after="200"/>
                                <w:jc w:val="center"/>
                              </w:pPr>
                              <w:r>
                                <w:rPr>
                                  <w:sz w:val="16"/>
                                  <w:szCs w:val="16"/>
                                </w:rPr>
                                <w:t>SDRAM 2GB</w:t>
                              </w:r>
                            </w:p>
                          </w:txbxContent>
                        </wps:txbx>
                        <wps:bodyPr rot="0" vert="horz" wrap="square" lIns="74295" tIns="8890" rIns="74295" bIns="8890" anchor="t" anchorCtr="0" upright="1">
                          <a:noAutofit/>
                        </wps:bodyPr>
                      </wps:wsp>
                    </wpc:wpc>
                  </a:graphicData>
                </a:graphic>
              </wp:inline>
            </w:drawing>
          </mc:Choice>
          <mc:Fallback>
            <w:pict>
              <v:group w14:anchorId="4EFA526F" id="_x0000_s1413" editas="canvas" style="width:485.75pt;height:609.7pt;mso-position-horizontal-relative:char;mso-position-vertical-relative:line" coordsize="61690,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">
                <v:shape id="_x0000_s1414" type="#_x0000_t75" style="position:absolute;width:61690;height:77431;visibility:visible;mso-wrap-style:square">
                  <v:fill o:detectmouseclick="t"/>
                  <v:path o:connecttype="none"/>
                </v:shape>
                <v:shape id="Text Box 190" o:spid="_x0000_s1415" type="#_x0000_t202" style="position:absolute;left:35367;top:11926;width:12078;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33McA&#10;AADdAAAADwAAAGRycy9kb3ducmV2LnhtbESPQWvCQBCF74L/YRmhl1I3VtA2dRUpVPRU1FLobchO&#10;k2B2NuxuNPrrO4eCtxnem/e+Wax616gzhVh7NjAZZ6CIC29rLg18HT+eXkDFhGyx8UwGrhRhtRwO&#10;Fphbf+E9nQ+pVBLCMUcDVUptrnUsKnIYx74lFu3XB4dJ1lBqG/Ai4a7Rz1k20w5rloYKW3qvqDgd&#10;OmfgtOsK133/hO1nd9zsbjOrH7NXYx5G/foNVKI+3c3/11sr+NO54Mo3MoJ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y99zHAAAA3QAAAA8AAAAAAAAAAAAAAAAAmAIAAGRy&#10;cy9kb3ducmV2LnhtbFBLBQYAAAAABAAEAPUAAACMAwAAAAA=&#10;">
                  <v:textbox inset="5.85pt,.7pt,5.85pt,.7pt">
                    <w:txbxContent>
                      <w:p w:rsidR="00317015" w:rsidRPr="00483CCE" w:rsidRDefault="00317015" w:rsidP="00556452">
                        <w:pPr>
                          <w:pStyle w:val="NormalWeb"/>
                          <w:spacing w:line="200" w:lineRule="exact"/>
                          <w:rPr>
                            <w:color w:val="FF0000"/>
                            <w:sz w:val="18"/>
                          </w:rPr>
                        </w:pPr>
                      </w:p>
                    </w:txbxContent>
                  </v:textbox>
                </v:shape>
                <v:shape id="Text Box 190" o:spid="_x0000_s1416" type="#_x0000_t202" style="position:absolute;left:9120;top:5626;width:11502;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uZsMA&#10;AADdAAAADwAAAGRycy9kb3ducmV2LnhtbERPS4vCMBC+C/6HMMJeRFNXELcaZVlQ9CQ+WPA2NGNb&#10;bCYlSbW7v94Igrf5+J4zX7amEjdyvrSsYDRMQBBnVpecKzgdV4MpCB+QNVaWScEfeVguup05ptre&#10;eU+3Q8hFDGGfooIihDqV0mcFGfRDWxNH7mKdwRChy6V2eI/hppKfSTKRBkuODQXW9FNQdj00RsF1&#10;22Sm+T27za45rrf/Ey37yZdSH732ewYiUBve4pd7o+P88XQE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uZsMAAADdAAAADwAAAAAAAAAAAAAAAACYAgAAZHJzL2Rv&#10;d25yZXYueG1sUEsFBgAAAAAEAAQA9QAAAIgDAAAAAA==&#10;">
                  <v:textbox inset="5.85pt,.7pt,5.85pt,.7pt">
                    <w:txbxContent>
                      <w:p w:rsidR="00317015" w:rsidRPr="006F6EFF" w:rsidRDefault="00317015" w:rsidP="00556452">
                        <w:pPr>
                          <w:spacing w:after="0" w:line="200" w:lineRule="exact"/>
                          <w:jc w:val="center"/>
                          <w:rPr>
                            <w:sz w:val="16"/>
                            <w:szCs w:val="16"/>
                          </w:rPr>
                        </w:pPr>
                        <w:r w:rsidRPr="006F6EFF">
                          <w:rPr>
                            <w:sz w:val="16"/>
                            <w:szCs w:val="16"/>
                          </w:rPr>
                          <w:t>BSC</w:t>
                        </w:r>
                      </w:p>
                    </w:txbxContent>
                  </v:textbox>
                </v:shape>
                <v:shape id="Text Box 209" o:spid="_x0000_s1417" type="#_x0000_t202" style="position:absolute;left:5800;top:4041;width:412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ga8QA&#10;AADdAAAADwAAAGRycy9kb3ducmV2LnhtbERPTWvCQBC9C/0PyxR6040Wg0RXiYVW8aJVkR6n2TEJ&#10;zc6G7KrRX+8KQm/zeJ8zmbWmEmdqXGlZQb8XgSDOrC45V7DffXZHIJxH1lhZJgVXcjCbvnQmmGh7&#10;4W86b30uQgi7BBUU3teJlC4ryKDr2Zo4cEfbGPQBNrnUDV5CuKnkIIpiabDk0FBgTR8FZX/bk1Fw&#10;K1262Kzn/nc+/PmKNqvYHdJYqbfXNh2D8NT6f/HTvdRh/vtoAI9vwgl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IIGvEAAAA3QAAAA8AAAAAAAAAAAAAAAAAmAIAAGRycy9k&#10;b3ducmV2LnhtbFBLBQYAAAAABAAEAPUAAACJAwAAAAA=&#10;" filled="f" stroked="f">
                  <v:textbox inset="5.85pt,.7pt,5.85pt,.7pt">
                    <w:txbxContent>
                      <w:p w:rsidR="00317015" w:rsidRPr="00483CCE" w:rsidRDefault="00317015" w:rsidP="00556452">
                        <w:pPr>
                          <w:pStyle w:val="NormalWeb"/>
                          <w:spacing w:after="200"/>
                          <w:rPr>
                            <w:color w:val="FF0000"/>
                            <w:sz w:val="21"/>
                          </w:rPr>
                        </w:pPr>
                        <w:r w:rsidRPr="006F6EFF">
                          <w:rPr>
                            <w:rFonts w:ascii="MS Gothic" w:hAnsi="MS Gothic"/>
                            <w:sz w:val="16"/>
                            <w:szCs w:val="20"/>
                          </w:rPr>
                          <w:t>0x0</w:t>
                        </w:r>
                      </w:p>
                    </w:txbxContent>
                  </v:textbox>
                </v:shape>
                <v:shape id="Text Box 223" o:spid="_x0000_s1418" type="#_x0000_t202" style="position:absolute;left:19962;top:2725;width:14817;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SF8MUA&#10;AADdAAAADwAAAGRycy9kb3ducmV2LnhtbERPS2vCQBC+F/oflin0VjdWDBJdQyK0lV7qC+lxmh2T&#10;YHY2ZLea+utdoeBtPr7nzNLeNOJEnastKxgOIhDEhdU1lwp227eXCQjnkTU2lknBHzlI548PM0y0&#10;PfOaThtfihDCLkEFlfdtIqUrKjLoBrYlDtzBdgZ9gF0pdYfnEG4a+RpFsTRYc2iosKVFRcVx82sU&#10;XGqXfay+cv+Tj7/fo9Vn7PZZrNTzU59NQXjq/V38717qMH80GcHtm3CC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RIXwxQAAAN0AAAAPAAAAAAAAAAAAAAAAAJgCAABkcnMv&#10;ZG93bnJldi54bWxQSwUGAAAAAAQABAD1AAAAigMAAAAA&#10;" filled="f" stroked="f">
                  <v:textbox inset="5.85pt,.7pt,5.85pt,.7pt">
                    <w:txbxContent>
                      <w:p w:rsidR="00317015" w:rsidRPr="006F6EFF" w:rsidRDefault="00317015" w:rsidP="00556452">
                        <w:pPr>
                          <w:spacing w:after="0" w:line="260" w:lineRule="exact"/>
                          <w:jc w:val="center"/>
                          <w:rPr>
                            <w:szCs w:val="16"/>
                          </w:rPr>
                        </w:pPr>
                        <w:r w:rsidRPr="006F6EFF">
                          <w:rPr>
                            <w:szCs w:val="16"/>
                          </w:rPr>
                          <w:t>Physical Address</w:t>
                        </w:r>
                      </w:p>
                    </w:txbxContent>
                  </v:textbox>
                </v:shape>
                <v:shape id="Text Box 190" o:spid="_x0000_s1419" type="#_x0000_t202" style="position:absolute;left:9118;top:8614;width:1150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N/sQA&#10;AADdAAAADwAAAGRycy9kb3ducmV2LnhtbERPS4vCMBC+L/gfwgheFk3XXUSrUWRB0ZP4QPA2NGNb&#10;bCYlSbW7v34jLHibj+85s0VrKnEn50vLCj4GCQjizOqScwWn46o/BuEDssbKMin4IQ+Leedthqm2&#10;D97T/RByEUPYp6igCKFOpfRZQQb9wNbEkbtaZzBE6HKpHT5iuKnkMElG0mDJsaHAmr4Lym6Hxii4&#10;bZvMNOeL2+ya43r7O9LyPZko1eu2yymIQG14if/dGx3nf46/4PlNP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qjf7EAAAA3QAAAA8AAAAAAAAAAAAAAAAAmAIAAGRycy9k&#10;b3ducmV2LnhtbFBLBQYAAAAABAAEAPUAAACJAwAAAAA=&#10;">
                  <v:textbox inset="5.85pt,.7pt,5.85pt,.7pt">
                    <w:txbxContent>
                      <w:p w:rsidR="00317015" w:rsidRPr="006F6EFF" w:rsidRDefault="00317015" w:rsidP="00556452">
                        <w:pPr>
                          <w:spacing w:after="0" w:line="200" w:lineRule="exact"/>
                          <w:jc w:val="center"/>
                          <w:rPr>
                            <w:sz w:val="16"/>
                            <w:szCs w:val="16"/>
                          </w:rPr>
                        </w:pPr>
                        <w:r w:rsidRPr="006F6EFF">
                          <w:rPr>
                            <w:sz w:val="16"/>
                            <w:szCs w:val="16"/>
                          </w:rPr>
                          <w:t>Reserved</w:t>
                        </w:r>
                      </w:p>
                    </w:txbxContent>
                  </v:textbox>
                </v:shape>
                <v:shape id="Text Box 190" o:spid="_x0000_s1420" type="#_x0000_t202" style="position:absolute;left:9119;top:10351;width:1149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oZcQA&#10;AADdAAAADwAAAGRycy9kb3ducmV2LnhtbERPS4vCMBC+L/gfwgheFk3XZUWrUWRB0ZP4QPA2NGNb&#10;bCYlSbW7v34jLHibj+85s0VrKnEn50vLCj4GCQjizOqScwWn46o/BuEDssbKMin4IQ+Leedthqm2&#10;D97T/RByEUPYp6igCKFOpfRZQQb9wNbEkbtaZzBE6HKpHT5iuKnkMElG0mDJsaHAmr4Lym6Hxii4&#10;bZvMNOeL2+ya43r7O9LyPZko1eu2yymIQG14if/dGx3nf46/4PlNP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mKGXEAAAA3QAAAA8AAAAAAAAAAAAAAAAAmAIAAGRycy9k&#10;b3ducmV2LnhtbFBLBQYAAAAABAAEAPUAAACJAwAAAAA=&#10;">
                  <v:textbox inset="5.85pt,.7pt,5.85pt,.7pt">
                    <w:txbxContent>
                      <w:p w:rsidR="00317015" w:rsidRPr="006F6EFF" w:rsidRDefault="00317015" w:rsidP="00556452">
                        <w:pPr>
                          <w:pStyle w:val="NormalWeb"/>
                          <w:spacing w:line="200" w:lineRule="exact"/>
                          <w:jc w:val="center"/>
                        </w:pPr>
                        <w:r w:rsidRPr="006F6EFF">
                          <w:rPr>
                            <w:sz w:val="16"/>
                            <w:szCs w:val="16"/>
                          </w:rPr>
                          <w:t>PCI-</w:t>
                        </w:r>
                        <w:proofErr w:type="spellStart"/>
                        <w:r w:rsidRPr="006F6EFF">
                          <w:rPr>
                            <w:sz w:val="16"/>
                            <w:szCs w:val="16"/>
                          </w:rPr>
                          <w:t>exp</w:t>
                        </w:r>
                        <w:proofErr w:type="spellEnd"/>
                      </w:p>
                    </w:txbxContent>
                  </v:textbox>
                </v:shape>
                <v:shape id="Text Box 209" o:spid="_x0000_s1421" type="#_x0000_t202" style="position:absolute;left:517;top:7412;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MmaMUA&#10;AADdAAAADwAAAGRycy9kb3ducmV2LnhtbERPS2vCQBC+F/wPywje6sZKg0TXkBS0pZf6QjyO2TEJ&#10;ZmdDdqtpf323UOhtPr7nLNLeNOJGnastK5iMIxDEhdU1lwoO+9XjDITzyBoby6Tgixyky8HDAhNt&#10;77yl286XIoSwS1BB5X2bSOmKigy6sW2JA3exnUEfYFdK3eE9hJtGPkVRLA3WHBoqbOmlouK6+zQK&#10;vmuXvW4+cn/On0/raPMeu2MWKzUa9tkchKfe/4v/3G86zJ/OYvj9Jpw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yZoxQAAAN0AAAAPAAAAAAAAAAAAAAAAAJgCAABkcnMv&#10;ZG93bnJldi54bWxQSwUGAAAAAAQABAD1AAAAigM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0x00_2000_0000</w:t>
                        </w:r>
                      </w:p>
                    </w:txbxContent>
                  </v:textbox>
                </v:shape>
                <v:shape id="Text Box 209" o:spid="_x0000_s1422" type="#_x0000_t202" style="position:absolute;left:618;top:9063;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QA&#10;AADdAAAADwAAAGRycy9kb3ducmV2LnhtbERPS2vCQBC+F/wPywje6kalUaKrxEIf9OIT8ThmxySY&#10;nQ3Zrab99d2C4G0+vufMFq2pxJUaV1pWMOhHIIgzq0vOFex3b88TEM4ja6wsk4IfcrCYd55mmGh7&#10;4w1dtz4XIYRdggoK7+tESpcVZND1bU0cuLNtDPoAm1zqBm8h3FRyGEWxNFhyaCiwpteCssv22yj4&#10;LV36sV4t/Wn5cnyP1l+xO6SxUr1um05BeGr9Q3x3f+owfzQZw/834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g/PEAAAA3QAAAA8AAAAAAAAAAAAAAAAAmAIAAGRycy9k&#10;b3ducmV2LnhtbFBLBQYAAAAABAAEAPUAAACJ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0x00_3000_0000</w:t>
                        </w:r>
                      </w:p>
                    </w:txbxContent>
                  </v:textbox>
                </v:shape>
                <v:shape id="Text Box 190" o:spid="_x0000_s1423" type="#_x0000_t202" style="position:absolute;left:9119;top:12085;width:11503;height:6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H+8cA&#10;AADdAAAADwAAAGRycy9kb3ducmV2LnhtbESPQWvCQBCF74X+h2UEL6VutCA2ukoRFD2Vail4G7Jj&#10;EszOht2NRn9951DobYb35r1vFqveNepKIdaeDYxHGSjiwtuaSwPfx83rDFRMyBYbz2TgThFWy+en&#10;BebW3/iLrodUKgnhmKOBKqU21zoWFTmMI98Si3b2wWGSNZTaBrxJuGv0JMum2mHN0lBhS+uKisuh&#10;cwYu+65w3c8p7D6743b/mFr9kr0bMxz0H3NQifr0b/673lnBf5sJ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nh/vHAAAA3QAAAA8AAAAAAAAAAAAAAAAAmAIAAGRy&#10;cy9kb3ducmV2LnhtbFBLBQYAAAAABAAEAPUAAACMAwAAAAA=&#10;">
                  <v:textbox inset="5.85pt,.7pt,5.85pt,.7pt">
                    <w:txbxContent>
                      <w:p w:rsidR="00317015" w:rsidRPr="006F6EFF" w:rsidRDefault="00317015" w:rsidP="00556452">
                        <w:pPr>
                          <w:jc w:val="center"/>
                          <w:rPr>
                            <w:sz w:val="16"/>
                            <w:szCs w:val="16"/>
                          </w:rPr>
                        </w:pPr>
                        <w:r w:rsidRPr="006F6EFF">
                          <w:rPr>
                            <w:sz w:val="16"/>
                            <w:szCs w:val="16"/>
                          </w:rPr>
                          <w:t xml:space="preserve">SDRAM </w:t>
                        </w:r>
                        <w:r w:rsidRPr="00E50848">
                          <w:rPr>
                            <w:sz w:val="16"/>
                            <w:szCs w:val="16"/>
                          </w:rPr>
                          <w:t>2</w:t>
                        </w:r>
                        <w:r w:rsidRPr="006F6EFF">
                          <w:rPr>
                            <w:sz w:val="16"/>
                            <w:szCs w:val="16"/>
                          </w:rPr>
                          <w:t>GB</w:t>
                        </w:r>
                      </w:p>
                    </w:txbxContent>
                  </v:textbox>
                </v:shape>
                <v:shape id="Text Box 190" o:spid="_x0000_s1424" type="#_x0000_t202" style="position:absolute;left:9114;top:18424;width:1150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YMUA&#10;AADdAAAADwAAAGRycy9kb3ducmV2LnhtbERPTWvCQBC9F/oflin0UurGFoJGVymCkpyKsRS8Ddlp&#10;EszOht2NRn99tyD0No/3Ocv1aDpxJudbywqmkwQEcWV1y7WCr8P2dQbCB2SNnWVScCUP69XjwxIz&#10;bS+8p3MZahFD2GeooAmhz6T0VUMG/cT2xJH7sc5giNDVUju8xHDTybckSaXBlmNDgz1tGqpO5WAU&#10;nIqhMsP30eWfw2FX3FItX5K5Us9P48cCRKAx/Ivv7lzH+e+zOf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yJgxQAAAN0AAAAPAAAAAAAAAAAAAAAAAJgCAABkcnMv&#10;ZG93bnJldi54bWxQSwUGAAAAAAQABAD1AAAAigMAAAAA&#10;">
                  <v:textbox inset="5.85pt,.7pt,5.85pt,.7pt">
                    <w:txbxContent>
                      <w:p w:rsidR="00317015" w:rsidRPr="006F6EFF" w:rsidRDefault="00317015" w:rsidP="00556452">
                        <w:pPr>
                          <w:spacing w:after="0" w:line="200" w:lineRule="exact"/>
                          <w:jc w:val="center"/>
                          <w:rPr>
                            <w:sz w:val="16"/>
                            <w:szCs w:val="16"/>
                          </w:rPr>
                        </w:pPr>
                        <w:r w:rsidRPr="006F6EFF">
                          <w:rPr>
                            <w:sz w:val="16"/>
                            <w:szCs w:val="16"/>
                          </w:rPr>
                          <w:t>Reserved</w:t>
                        </w:r>
                      </w:p>
                    </w:txbxContent>
                  </v:textbox>
                </v:shape>
                <v:shape id="Text Box 209" o:spid="_x0000_s1425" type="#_x0000_t202" style="position:absolute;left:565;top:10919;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WsgA&#10;AADdAAAADwAAAGRycy9kb3ducmV2LnhtbESPT0vDQBDF70K/wzIFb3ZTxWBjtyUV1OKlfxGPY3aa&#10;BLOzIbu2aT995yB4m+G9ee8303nvGnWkLtSeDYxHCSjiwtuaSwP73evdE6gQkS02nsnAmQLMZ4Ob&#10;KWbWn3hDx20slYRwyNBAFWObaR2KihyGkW+JRTv4zmGUtSu17fAk4a7R90mSaoc1S0OFLb1UVPxs&#10;f52BSx3y9/VqEb8Xj19vyfojDZ95asztsM+fQUXq47/573ppBf9hIvzyjYy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T41ayAAAAN0AAAAPAAAAAAAAAAAAAAAAAJgCAABk&#10;cnMvZG93bnJldi54bWxQSwUGAAAAAAQABAD1AAAAjQM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0x00_4000_0000</w:t>
                        </w:r>
                      </w:p>
                    </w:txbxContent>
                  </v:textbox>
                </v:shape>
                <v:shape id="Text Box 209" o:spid="_x0000_s1426" type="#_x0000_t202" style="position:absolute;left:517;top:1711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owcQA&#10;AADdAAAADwAAAGRycy9kb3ducmV2LnhtbERPS2vCQBC+C/6HZQRvulExaOoqsdBWevGJ9DjNTpNg&#10;djZkt5r213cLgrf5+J6zWLWmEldqXGlZwWgYgSDOrC45V3A6vgxmIJxH1lhZJgU/5GC17HYWmGh7&#10;4z1dDz4XIYRdggoK7+tESpcVZNANbU0cuC/bGPQBNrnUDd5CuKnkOIpiabDk0FBgTc8FZZfDt1Hw&#10;W7r0bbdd+8/19OM12r3H7pzGSvV7bfoEwlPrH+K7e6PD/Ml8BP/fhB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DKMHEAAAA3QAAAA8AAAAAAAAAAAAAAAAAmAIAAGRycy9k&#10;b3ducmV2LnhtbFBLBQYAAAAABAAEAPUAAACJ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0x00_C000_0000</w:t>
                        </w:r>
                      </w:p>
                    </w:txbxContent>
                  </v:textbox>
                </v:shape>
                <v:shape id="Text Box 190" o:spid="_x0000_s1427" type="#_x0000_t202" style="position:absolute;left:9114;top:20061;width:1150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YmzMMA&#10;AADdAAAADwAAAGRycy9kb3ducmV2LnhtbERPTYvCMBC9C/sfwizsRTRVQbQaZVlw0ZOoy4K3oRnb&#10;YjMpSarVX28Ewds83ufMl62pxIWcLy0rGPQTEMSZ1SXnCv4Oq94EhA/IGivLpOBGHpaLj84cU22v&#10;vKPLPuQihrBPUUERQp1K6bOCDPq+rYkjd7LOYIjQ5VI7vMZwU8lhkoylwZJjQ4E1/RSUnfeNUXDe&#10;NJlp/o9uvW0Ov5v7WMtuMlXq67P9noEI1Ia3+OVe6zh/NB3C85t4gl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YmzMMAAADdAAAADwAAAAAAAAAAAAAAAACYAgAAZHJzL2Rv&#10;d25yZXYueG1sUEsFBgAAAAAEAAQA9QAAAIgDAAAAAA==&#10;">
                  <v:textbox inset="5.85pt,.7pt,5.85pt,.7pt">
                    <w:txbxContent>
                      <w:p w:rsidR="00317015" w:rsidRPr="006F6EFF" w:rsidRDefault="00317015" w:rsidP="00556452">
                        <w:pPr>
                          <w:spacing w:after="0" w:line="200" w:lineRule="exact"/>
                          <w:jc w:val="center"/>
                          <w:rPr>
                            <w:sz w:val="16"/>
                            <w:szCs w:val="16"/>
                          </w:rPr>
                        </w:pPr>
                        <w:r w:rsidRPr="006F6EFF">
                          <w:rPr>
                            <w:sz w:val="16"/>
                            <w:szCs w:val="16"/>
                          </w:rPr>
                          <w:t>IO area</w:t>
                        </w:r>
                      </w:p>
                    </w:txbxContent>
                  </v:textbox>
                </v:shape>
                <v:shape id="Text Box 209" o:spid="_x0000_s1428" type="#_x0000_t202" style="position:absolute;left:517;top:18834;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TLcUA&#10;AADdAAAADwAAAGRycy9kb3ducmV2LnhtbERPTWvCQBC9C/0Pywi96UbFUFNXiUKr9KJGkR6n2WkS&#10;mp0N2a2m/fVuoeBtHu9z5svO1OJCrassKxgNIxDEudUVFwpOx5fBEwjnkTXWlknBDzlYLh56c0y0&#10;vfKBLpkvRAhhl6CC0vsmkdLlJRl0Q9sQB+7TtgZ9gG0hdYvXEG5qOY6iWBqsODSU2NC6pPwr+zYK&#10;fiuXbva7lf9YTd9fo/1b7M5prNRjv0ufQXjq/F38797qMH8ym8D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RMtxQAAAN0AAAAPAAAAAAAAAAAAAAAAAJgCAABkcnMv&#10;ZG93bnJldi54bWxQSwUGAAAAAAQABAD1AAAAigM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0x00_E000_0000</w:t>
                        </w:r>
                      </w:p>
                    </w:txbxContent>
                  </v:textbox>
                </v:shape>
                <v:shape id="Text Box 209" o:spid="_x0000_s1429" type="#_x0000_t202" style="position:absolute;left:517;top:2100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WcUA&#10;AADdAAAADwAAAGRycy9kb3ducmV2LnhtbERPS2vCQBC+F/oflil4q5taGzR1lVjwgReflB6n2WkS&#10;zM6G7FZjf70rFLzNx/ec0aQ1lThR40rLCl66EQjizOqScwWH/ex5AMJ5ZI2VZVJwIQeT8ePDCBNt&#10;z7yl087nIoSwS1BB4X2dSOmyggy6rq2JA/djG4M+wCaXusFzCDeV7EVRLA2WHBoKrOmjoOy4+zUK&#10;/kqXLjbrqf+evn3No80qdp9prFTnqU3fQXhq/V38717qMP912IfbN+EE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dItZxQAAAN0AAAAPAAAAAAAAAAAAAAAAAJgCAABkcnMv&#10;ZG93bnJldi54bWxQSwUGAAAAAAQABAD1AAAAigM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0x01_0000_0000</w:t>
                        </w:r>
                      </w:p>
                    </w:txbxContent>
                  </v:textbox>
                </v:shape>
                <v:shape id="Text Box 190" o:spid="_x0000_s1430" type="#_x0000_t202" style="position:absolute;left:9114;top:22244;width:11502;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BchcUA&#10;AADdAAAADwAAAGRycy9kb3ducmV2LnhtbERPS2sCMRC+C/6HMEJvmm2Lj65GkWKxFS9VKXobNtPN&#10;4may3UR3++9NQehtPr7nzBatLcWVal84VvA4SEAQZ04XnCs47N/6ExA+IGssHZOCX/KwmHc7M0y1&#10;a/iTrruQixjCPkUFJoQqldJnhiz6gauII/ftaoshwjqXusYmhttSPiXJSFosODYYrOjVUHbeXayC&#10;9UdzWm034+P+aPRQruxGh68fpR567XIKIlAb/sV397uO859fhvD3TTxB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FyFxQAAAN0AAAAPAAAAAAAAAAAAAAAAAJgCAABkcnMv&#10;ZG93bnJldi54bWxQSwUGAAAAAAQABAD1AAAAigMAAAAA&#10;" filled="f">
                  <v:textbox inset="5.85pt,.7pt,5.85pt,.7pt">
                    <w:txbxContent>
                      <w:p w:rsidR="00317015" w:rsidRPr="00483CCE" w:rsidRDefault="00317015" w:rsidP="00556452">
                        <w:pPr>
                          <w:pStyle w:val="NormalWeb"/>
                          <w:spacing w:line="200" w:lineRule="exact"/>
                          <w:jc w:val="center"/>
                          <w:rPr>
                            <w:color w:val="FF0000"/>
                          </w:rPr>
                        </w:pPr>
                      </w:p>
                    </w:txbxContent>
                  </v:textbox>
                </v:shape>
                <v:group id="Group 239" o:spid="_x0000_s1431" style="position:absolute;left:7681;top:22953;width:2234;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shape id="Text Box 240" o:spid="_x0000_s1432"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YVLsUA&#10;AADdAAAADwAAAGRycy9kb3ducmV2LnhtbERPS2vCQBC+F/oflil4qxstjZq6SixoixeflB6n2TEJ&#10;ZmdDdtXUX+8WCt7m43vOeNqaSpypcaVlBb1uBII4s7rkXMF+N38egnAeWWNlmRT8koPp5PFhjIm2&#10;F97QeetzEULYJaig8L5OpHRZQQZd19bEgTvYxqAPsMmlbvASwk0l+1EUS4Mlh4YCa3ovKDtuT0bB&#10;tXTpx3o18z+z1+9FtF7G7iuNleo8tekbCE+tv4v/3Z86zH8ZDeDvm3CC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hUuxQAAAN0AAAAPAAAAAAAAAAAAAAAAAJgCAABkcnMv&#10;ZG93bnJldi54bWxQSwUGAAAAAAQABAD1AAAAigMAAAAA&#10;" filled="f" stroked="f">
                    <v:textbox inset="5.85pt,.7pt,5.85pt,.7pt">
                      <w:txbxContent>
                        <w:p w:rsidR="00317015" w:rsidRDefault="00317015" w:rsidP="00556452">
                          <w:pPr>
                            <w:jc w:val="center"/>
                            <w:rPr>
                              <w:rFonts w:ascii="MS Gothic" w:eastAsia="MS Gothic" w:hAnsi="MS Gothic"/>
                            </w:rPr>
                          </w:pPr>
                          <w:r>
                            <w:rPr>
                              <w:rFonts w:ascii="MS Gothic" w:eastAsia="MS Gothic" w:hAnsi="MS Gothic" w:hint="eastAsia"/>
                            </w:rPr>
                            <w:t>～</w:t>
                          </w:r>
                        </w:p>
                      </w:txbxContent>
                    </v:textbox>
                  </v:shape>
                  <v:shape id="Text Box 241" o:spid="_x0000_s1433"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BXMgA&#10;AADdAAAADwAAAGRycy9kb3ducmV2LnhtbESPT0vDQBDF70K/wzIFb3ZTxWBjtyUV1OKlfxGPY3aa&#10;BLOzIbu2aT995yB4m+G9ee8303nvGnWkLtSeDYxHCSjiwtuaSwP73evdE6gQkS02nsnAmQLMZ4Ob&#10;KWbWn3hDx20slYRwyNBAFWObaR2KihyGkW+JRTv4zmGUtSu17fAk4a7R90mSaoc1S0OFLb1UVPxs&#10;f52BSx3y9/VqEb8Xj19vyfojDZ95asztsM+fQUXq47/573ppBf9hIrjyjYy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OYFcyAAAAN0AAAAPAAAAAAAAAAAAAAAAAJgCAABk&#10;cnMvZG93bnJldi54bWxQSwUGAAAAAAQABAD1AAAAjQMAAAAA&#10;" filled="f" stroked="f">
                    <v:textbox inset="5.85pt,.7pt,5.85pt,.7pt">
                      <w:txbxContent>
                        <w:p w:rsidR="00317015" w:rsidRDefault="00317015" w:rsidP="00556452">
                          <w:pPr>
                            <w:jc w:val="center"/>
                            <w:rPr>
                              <w:rFonts w:ascii="MS Gothic" w:eastAsia="MS Gothic" w:hAnsi="MS Gothic"/>
                            </w:rPr>
                          </w:pPr>
                          <w:r>
                            <w:rPr>
                              <w:rFonts w:ascii="MS Gothic" w:eastAsia="MS Gothic" w:hAnsi="MS Gothic" w:hint="eastAsia"/>
                            </w:rPr>
                            <w:t>～</w:t>
                          </w:r>
                        </w:p>
                      </w:txbxContent>
                    </v:textbox>
                  </v:shape>
                </v:group>
                <v:group id="Group 229" o:spid="_x0000_s1434" style="position:absolute;left:19164;top:23085;width:2718;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80BcUAAADdAAAADwAAAGRycy9kb3ducmV2LnhtbERPS2vCQBC+F/wPywi9&#10;1U0MLTV1FQm29BCEqiC9DdkxCWZnQ3abx7/vFoTe5uN7zno7mkb01LnasoJ4EYEgLqyuuVRwPr0/&#10;vYJwHlljY5kUTORgu5k9rDHVduAv6o++FCGEXYoKKu/bVEpXVGTQLWxLHLir7Qz6ALtS6g6HEG4a&#10;uYyiF2mw5tBQYUtZRcXt+GMUfAw47JJ43+e3azZ9n54PlzwmpR7n4+4NhKfR/4vv7k8d5ierF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2PNAXFAAAA3QAA&#10;AA8AAAAAAAAAAAAAAAAAqgIAAGRycy9kb3ducmV2LnhtbFBLBQYAAAAABAAEAPoAAACcAwAAAAA=&#10;">
                  <v:shape id="Text Box 230" o:spid="_x0000_s1435"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uMgA&#10;AADdAAAADwAAAGRycy9kb3ducmV2LnhtbESPQU/CQBCF7yb+h82YcJNdDTamsJBiAhovIhLCceyO&#10;bWN3tumuUPn1zMHE20zem/e+mS0G36oj9bEJbOFubEARl8E1XFnYfaxuH0HFhOywDUwWfinCYn59&#10;NcPchRO/03GbKiUhHHO0UKfU5VrHsiaPcRw6YtG+Qu8xydpX2vV4knDf6ntjMu2xYWmosaOnmsrv&#10;7Y+3cG5i8bx5W6bP5cNhbTavWdwXmbWjm6GYgko0pH/z3/WLE/yJEX75Rkb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79W4yAAAAN0AAAAPAAAAAAAAAAAAAAAAAJgCAABk&#10;cnMvZG93bnJldi54bWxQSwUGAAAAAAQABAD1AAAAjQMAAAAA&#10;" filled="f" stroked="f">
                    <v:textbox inset="5.85pt,.7pt,5.85pt,.7pt">
                      <w:txbxContent>
                        <w:p w:rsidR="00317015" w:rsidRDefault="00317015" w:rsidP="00556452">
                          <w:pPr>
                            <w:jc w:val="center"/>
                            <w:rPr>
                              <w:rFonts w:ascii="MS Gothic" w:eastAsia="MS Gothic" w:hAnsi="MS Gothic"/>
                            </w:rPr>
                          </w:pPr>
                          <w:r>
                            <w:rPr>
                              <w:rFonts w:ascii="MS Gothic" w:eastAsia="MS Gothic" w:hAnsi="MS Gothic" w:hint="eastAsia"/>
                            </w:rPr>
                            <w:t>～</w:t>
                          </w:r>
                        </w:p>
                      </w:txbxContent>
                    </v:textbox>
                  </v:shape>
                  <v:shape id="Text Box 231" o:spid="_x0000_s1436"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wI8QA&#10;AADdAAAADwAAAGRycy9kb3ducmV2LnhtbERPS2vCQBC+C/6HZYTe6q6lDRJdJQp90ItWRTyO2TEJ&#10;ZmdDdqtpf71bKHibj+8503lna3Gh1leONYyGCgRx7kzFhYbd9vVxDMIHZIO1Y9LwQx7ms35viqlx&#10;V/6iyyYUIoawT1FDGUKTSunzkiz6oWuII3dyrcUQYVtI0+I1httaPimVSIsVx4YSG1qWlJ8331bD&#10;b+Wz9/VqEY6Ll8ObWn8mfp8lWj8MumwCIlAX7uJ/94eJ85/VCP6+i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jcCPEAAAA3QAAAA8AAAAAAAAAAAAAAAAAmAIAAGRycy9k&#10;b3ducmV2LnhtbFBLBQYAAAAABAAEAPUAAACJAwAAAAA=&#10;" filled="f" stroked="f">
                    <v:textbox inset="5.85pt,.7pt,5.85pt,.7pt">
                      <w:txbxContent>
                        <w:p w:rsidR="00317015" w:rsidRDefault="00317015" w:rsidP="00556452">
                          <w:pPr>
                            <w:jc w:val="center"/>
                            <w:rPr>
                              <w:rFonts w:ascii="MS Gothic" w:eastAsia="MS Gothic" w:hAnsi="MS Gothic"/>
                            </w:rPr>
                          </w:pPr>
                          <w:r>
                            <w:rPr>
                              <w:rFonts w:ascii="MS Gothic" w:eastAsia="MS Gothic" w:hAnsi="MS Gothic" w:hint="eastAsia"/>
                            </w:rPr>
                            <w:t>～</w:t>
                          </w:r>
                        </w:p>
                      </w:txbxContent>
                    </v:textbox>
                  </v:shape>
                </v:group>
                <v:shape id="Text Box 209" o:spid="_x0000_s1437" type="#_x0000_t202" style="position:absolute;left:517;top:24961;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uVMUA&#10;AADdAAAADwAAAGRycy9kb3ducmV2LnhtbERPTWvCQBC9C/0Pywje6q5iQ4muEgu1xYvWinicZqdJ&#10;aHY2ZFdN/fVuoeBtHu9zZovO1uJMra8caxgNFQji3JmKCw37z9fHZxA+IBusHZOGX/KwmD/0Zpga&#10;d+EPOu9CIWII+xQ1lCE0qZQ+L8miH7qGOHLfrrUYImwLaVq8xHBby7FSibRYcWwosaGXkvKf3clq&#10;uFY+e9tuluFr+XRcqe068Ycs0XrQ77IpiEBduIv/3e8mzp+oMfx9E0+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e5UxQAAAN0AAAAPAAAAAAAAAAAAAAAAAJgCAABkcnMv&#10;ZG93bnJldi54bWxQSwUGAAAAAAQABAD1AAAAigM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0x04_0000_0000</w:t>
                        </w:r>
                      </w:p>
                    </w:txbxContent>
                  </v:textbox>
                </v:shape>
                <v:shape id="Text Box 190" o:spid="_x0000_s1438" type="#_x0000_t202" style="position:absolute;left:9114;top:26203;width:11502;height:6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rbtcQA&#10;AADdAAAADwAAAGRycy9kb3ducmV2LnhtbERPS2sCMRC+F/wPYYReSk1qRdqtUaRg0VPxgeBt2Iy7&#10;i5vJkmR16683BcHbfHzPmcw6W4sz+VA51vA2UCCIc2cqLjTstovXDxAhIhusHZOGPwowm/aeJpgZ&#10;d+E1nTexECmEQ4YayhibTMqQl2QxDFxDnLij8xZjgr6QxuMlhdtaDpUaS4sVp4YSG/ouKT9tWqvh&#10;tGpz2+4Pfvnbbn9W17GRL+pT6+d+N/8CEamLD/HdvTRp/ki9w/8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627XEAAAA3QAAAA8AAAAAAAAAAAAAAAAAmAIAAGRycy9k&#10;b3ducmV2LnhtbFBLBQYAAAAABAAEAPUAAACJAwAAAAA=&#10;">
                  <v:textbox inset="5.85pt,.7pt,5.85pt,.7pt">
                    <w:txbxContent>
                      <w:p w:rsidR="00317015" w:rsidRPr="006F6EFF" w:rsidRDefault="00317015" w:rsidP="00556452">
                        <w:pPr>
                          <w:jc w:val="center"/>
                          <w:rPr>
                            <w:sz w:val="24"/>
                            <w:szCs w:val="24"/>
                          </w:rPr>
                        </w:pPr>
                        <w:r w:rsidRPr="006F6EFF">
                          <w:rPr>
                            <w:sz w:val="16"/>
                            <w:szCs w:val="16"/>
                          </w:rPr>
                          <w:t xml:space="preserve">SDRAM </w:t>
                        </w:r>
                        <w:r w:rsidRPr="00E50848">
                          <w:rPr>
                            <w:sz w:val="16"/>
                            <w:szCs w:val="16"/>
                          </w:rPr>
                          <w:t>2</w:t>
                        </w:r>
                        <w:r w:rsidRPr="006F6EFF">
                          <w:rPr>
                            <w:sz w:val="16"/>
                            <w:szCs w:val="16"/>
                          </w:rPr>
                          <w:t>GB</w:t>
                        </w:r>
                      </w:p>
                    </w:txbxContent>
                  </v:textbox>
                </v:shape>
                <v:shape id="Text Box 209" o:spid="_x0000_s1439" type="#_x0000_t202" style="position:absolute;left:517;top:37414;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TTu8UA&#10;AADdAAAADwAAAGRycy9kb3ducmV2LnhtbERPS2vCQBC+F/oflhG86a5iQ0ldJQo+8FK1pfQ4zU6T&#10;0OxsyK6a+uu7gtDbfHzPmc47W4sztb5yrGE0VCCIc2cqLjS8v60GzyB8QDZYOyYNv+RhPnt8mGJq&#10;3IUPdD6GQsQQ9ilqKENoUil9XpJFP3QNceS+XWsxRNgW0rR4ieG2lmOlEmmx4thQYkPLkvKf48lq&#10;uFY+2+xfF+Fr8fS5Vvtd4j+yROt+r8teQATqwr/47t6aOH+iJnD7Jp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NO7xQAAAN0AAAAPAAAAAAAAAAAAAAAAAJgCAABkcnMv&#10;ZG93bnJldi54bWxQSwUGAAAAAAQABAD1AAAAigM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0x05_0000_0000</w:t>
                        </w:r>
                      </w:p>
                    </w:txbxContent>
                  </v:textbox>
                </v:shape>
                <v:shape id="Text Box 190" o:spid="_x0000_s1440" type="#_x0000_t202" style="position:absolute;left:48302;top:58265;width:10212;height:16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mWsQA&#10;AADdAAAADwAAAGRycy9kb3ducmV2LnhtbERPS2sCMRC+F/wPYYReSk0qVdqtUaRg0VPxgeBt2Iy7&#10;i5vJkmR16683BcHbfHzPmcw6W4sz+VA51vA2UCCIc2cqLjTstovXDxAhIhusHZOGPwowm/aeJpgZ&#10;d+E1nTexECmEQ4YayhibTMqQl2QxDFxDnLij8xZjgr6QxuMlhdtaDpUaS4sVp4YSG/ouKT9tWqvh&#10;tGpz2+4Pfvnbbn9W17GRL+pT6+d+N/8CEamLD/HdvTRp/rsawf8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5lrEAAAA3QAAAA8AAAAAAAAAAAAAAAAAmAIAAGRycy9k&#10;b3ducmV2LnhtbFBLBQYAAAAABAAEAPUAAACJAwAAAAA=&#10;">
                  <v:textbox inset="5.85pt,.7pt,5.85pt,.7pt">
                    <w:txbxContent>
                      <w:p w:rsidR="00317015" w:rsidRPr="006F6EFF" w:rsidRDefault="00317015" w:rsidP="00556452">
                        <w:pPr>
                          <w:pStyle w:val="NormalWeb"/>
                          <w:spacing w:line="200" w:lineRule="exact"/>
                          <w:jc w:val="center"/>
                        </w:pPr>
                      </w:p>
                    </w:txbxContent>
                  </v:textbox>
                </v:shape>
                <v:shape id="Text Box 190" o:spid="_x0000_s1441" type="#_x0000_t202" style="position:absolute;left:9114;top:38979;width:11502;height:1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bmcEA&#10;AADdAAAADwAAAGRycy9kb3ducmV2LnhtbERPS2sCMRC+C/0PYQrearYiS1mNIkLBQw/10ft0M24W&#10;N5MliWvsr28Ewdt8fM9ZrJLtxEA+tI4VvE8KEMS10y03Co6Hz7cPECEia+wck4IbBVgtX0YLrLS7&#10;8o6GfWxEDuFQoQITY19JGWpDFsPE9cSZOzlvMWboG6k9XnO47eS0KEppseXcYLCnjaH6vL9YBbz7&#10;Sn/xYgbfl+fv7vYrU/szKDV+Tes5iEgpPsUP91bn+bOihPs3+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8W5nBAAAA3QAAAA8AAAAAAAAAAAAAAAAAmAIAAGRycy9kb3du&#10;cmV2LnhtbFBLBQYAAAAABAAEAPUAAACGAwAAAAA=&#10;" fillcolor="#d8d8d8 [2732]">
                  <v:textbox inset="5.85pt,.7pt,5.85pt,.7pt">
                    <w:txbxContent>
                      <w:p w:rsidR="00317015" w:rsidRPr="006F6EFF" w:rsidRDefault="00317015" w:rsidP="00556452">
                        <w:pPr>
                          <w:pStyle w:val="NormalWeb"/>
                          <w:spacing w:line="200" w:lineRule="exact"/>
                          <w:jc w:val="center"/>
                          <w:rPr>
                            <w:sz w:val="16"/>
                            <w:szCs w:val="16"/>
                            <w:lang w:eastAsia="en-US"/>
                          </w:rPr>
                        </w:pPr>
                        <w:r w:rsidRPr="006F6EFF">
                          <w:rPr>
                            <w:sz w:val="16"/>
                            <w:szCs w:val="16"/>
                            <w:lang w:eastAsia="en-US"/>
                          </w:rPr>
                          <w:t>N/A</w:t>
                        </w:r>
                      </w:p>
                    </w:txbxContent>
                  </v:textbox>
                </v:shape>
                <v:shape id="Text Box 209" o:spid="_x0000_s1442" type="#_x0000_t202" style="position:absolute;left:517;top:50071;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ZNzMUA&#10;AADdAAAADwAAAGRycy9kb3ducmV2LnhtbERPS0vDQBC+C/0PyxS8md0WjZJ2W1LBB16MVcTjNDtN&#10;QrOzYXdto7/eFQRv8/E9Z7kebS+O5EPnWMMsUyCIa2c6bjS8vd5d3IAIEdlg75g0fFGA9WpytsTC&#10;uBO/0HEbG5FCOBSooY1xKKQMdUsWQ+YG4sTtnbcYE/SNNB5PKdz2cq5ULi12nBpaHOi2pfqw/bQa&#10;vrtQPlTPm7jbXH3cq+opD+9lrvX5dCwXICKN8V/85340af6luobfb9IJ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k3MxQAAAN0AAAAPAAAAAAAAAAAAAAAAAJgCAABkcnMv&#10;ZG93bnJldi54bWxQSwUGAAAAAAQABAD1AAAAigM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0x06_0000_0000</w:t>
                        </w:r>
                      </w:p>
                    </w:txbxContent>
                  </v:textbox>
                </v:shape>
                <v:shape id="Text Box 209" o:spid="_x0000_s1443" type="#_x0000_t202" style="position:absolute;left:517;top:62954;width:1010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Tt3ccA&#10;AADdAAAADwAAAGRycy9kb3ducmV2LnhtbESPQWvCQBSE74X+h+UVvNWNosFGV4kFrXipVSk9PrPP&#10;JDT7NmRXjf76rlDwOMzMN8xk1ppKnKlxpWUFvW4EgjizuuRcwX63eB2BcB5ZY2WZFFzJwWz6/DTB&#10;RNsLf9F563MRIOwSVFB4XydSuqwgg65ra+LgHW1j0AfZ5FI3eAlwU8l+FMXSYMlhocCa3gvKfrcn&#10;o+BWuvRj8zn3h/nwZxlt1rH7TmOlOi9tOgbhqfWP8H97pRX03wYDuL8JT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k7d3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0x07_0000_0000</w:t>
                        </w:r>
                      </w:p>
                    </w:txbxContent>
                  </v:textbox>
                </v:shape>
                <v:shape id="Text Box 190" o:spid="_x0000_s1444" type="#_x0000_t202" style="position:absolute;left:9104;top:64126;width:11502;height:12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7iMQA&#10;AADdAAAADwAAAGRycy9kb3ducmV2LnhtbESPT2sCMRTE74LfITyhN81WqtjVKKVQ6MFD/dP7c/O6&#10;Wdy8LElco5++EQo9DjPzG2a1SbYVPfnQOFbwPClAEFdON1wrOB4+xgsQISJrbB2TghsF2KyHgxWW&#10;2l15R/0+1iJDOJSowMTYlVKGypDFMHEdcfZ+nLcYs/S11B6vGW5bOS2KubTYcF4w2NG7oeq8v1gF&#10;vNume7yY3nfz81d7O8nUfPdKPY3S2xJEpBT/w3/tT61g+voyg8eb/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e+4jEAAAA3QAAAA8AAAAAAAAAAAAAAAAAmAIAAGRycy9k&#10;b3ducmV2LnhtbFBLBQYAAAAABAAEAPUAAACJAwAAAAA=&#10;" fillcolor="#d8d8d8 [2732]">
                  <v:textbox inset="5.85pt,.7pt,5.85pt,.7pt">
                    <w:txbxContent>
                      <w:p w:rsidR="00317015" w:rsidRPr="006F6EFF" w:rsidRDefault="00317015" w:rsidP="00556452">
                        <w:pPr>
                          <w:pStyle w:val="NormalWeb"/>
                          <w:spacing w:line="200" w:lineRule="exact"/>
                          <w:jc w:val="center"/>
                          <w:rPr>
                            <w:sz w:val="16"/>
                            <w:szCs w:val="16"/>
                          </w:rPr>
                        </w:pPr>
                        <w:r w:rsidRPr="006F6EFF">
                          <w:rPr>
                            <w:sz w:val="16"/>
                            <w:szCs w:val="16"/>
                          </w:rPr>
                          <w:t>N/A</w:t>
                        </w:r>
                      </w:p>
                    </w:txbxContent>
                  </v:textbox>
                </v:shape>
                <v:shape id="Text Box 223" o:spid="_x0000_s1445" type="#_x0000_t202" style="position:absolute;left:48906;top:55241;width:914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MccA&#10;AADdAAAADwAAAGRycy9kb3ducmV2LnhtbESPT2vCQBTE74LfYXmCN90oNmjqKrFQW3rxL9Lja/Y1&#10;CWbfhuyqaT99tyB4HGbmN8x82ZpKXKlxpWUFo2EEgjizuuRcwfHwOpiCcB5ZY2WZFPyQg+Wi25lj&#10;ou2Nd3Td+1wECLsEFRTe14mULivIoBvamjh437Yx6INscqkbvAW4qeQ4imJpsOSwUGBNLwVl5/3F&#10;KPgtXfq23az81+rpcx1tP2J3SmOl+r02fQbhqfWP8L39rhWMZ5MY/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61jHHAAAA3QAAAA8AAAAAAAAAAAAAAAAAmAIAAGRy&#10;cy9kb3ducmV2LnhtbFBLBQYAAAAABAAEAPUAAACMAwAAAAA=&#10;" filled="f" stroked="f">
                  <v:textbox inset="5.85pt,.7pt,5.85pt,.7pt">
                    <w:txbxContent>
                      <w:p w:rsidR="00317015" w:rsidRPr="006F6EFF" w:rsidRDefault="00317015" w:rsidP="00556452">
                        <w:pPr>
                          <w:spacing w:after="0" w:line="260" w:lineRule="exact"/>
                          <w:jc w:val="center"/>
                          <w:rPr>
                            <w:szCs w:val="16"/>
                          </w:rPr>
                        </w:pPr>
                        <w:r>
                          <w:rPr>
                            <w:szCs w:val="16"/>
                          </w:rPr>
                          <w:t>SPI</w:t>
                        </w:r>
                        <w:r w:rsidRPr="006F6EFF">
                          <w:rPr>
                            <w:szCs w:val="16"/>
                          </w:rPr>
                          <w:t xml:space="preserve"> Flash</w:t>
                        </w:r>
                      </w:p>
                    </w:txbxContent>
                  </v:textbox>
                </v:shape>
                <v:shape id="Text Box 190" o:spid="_x0000_s1446" type="#_x0000_t202" style="position:absolute;left:35375;top:5531;width:12079;height:8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4B7ccA&#10;AADdAAAADwAAAGRycy9kb3ducmV2LnhtbESPQWsCMRSE74L/ITzBm2YVre3WKKUoWumlWoq9PTav&#10;m8XNy7qJ7vrvG6HQ4zAz3zDzZWtLcaXaF44VjIYJCOLM6YJzBZ+H9eARhA/IGkvHpOBGHpaLbmeO&#10;qXYNf9B1H3IRIexTVGBCqFIpfWbIoh+6ijh6P662GKKsc6lrbCLclnKcJA/SYsFxwWBFr4ay0/5i&#10;FWzemu/V+252PByNnsqV3enwdVaq32tfnkEEasN/+K+91QrGT5MZ3N/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OAe3HAAAA3QAAAA8AAAAAAAAAAAAAAAAAmAIAAGRy&#10;cy9kb3ducmV2LnhtbFBLBQYAAAAABAAEAPUAAACMAwAAAAA=&#10;" filled="f">
                  <v:textbox inset="5.85pt,.7pt,5.85pt,.7pt">
                    <w:txbxContent>
                      <w:p w:rsidR="00317015" w:rsidRPr="00483CCE" w:rsidRDefault="00317015" w:rsidP="00556452">
                        <w:pPr>
                          <w:pStyle w:val="NormalWeb"/>
                          <w:spacing w:line="200" w:lineRule="exact"/>
                          <w:jc w:val="center"/>
                          <w:rPr>
                            <w:color w:val="FF0000"/>
                          </w:rPr>
                        </w:pPr>
                      </w:p>
                    </w:txbxContent>
                  </v:textbox>
                </v:shape>
                <v:shape id="Text Box 209" o:spid="_x0000_s1447" type="#_x0000_t202" style="position:absolute;left:47016;top:3798;width:9218;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mcUA&#10;AADdAAAADwAAAGRycy9kb3ducmV2LnhtbERPTWvCQBC9C/6HZQredFOhQVM3IQpW8aJNS+lxmp0m&#10;wexsyK4a++u7h0KPj/e9ygbTiiv1rrGs4HEWgSAurW64UvD+tp0uQDiPrLG1TAru5CBLx6MVJtre&#10;+JWuha9ECGGXoILa+y6R0pU1GXQz2xEH7tv2Bn2AfSV1j7cQblo5j6JYGmw4NNTY0aam8lxcjIKf&#10;xuW703Htv9ZPny/R6RC7jzxWavIw5M8gPA3+X/zn3msF8+Uy7A9vwhO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eZxQAAAN0AAAAPAAAAAAAAAAAAAAAAAJgCAABkcnMv&#10;ZG93bnJldi54bWxQSwUGAAAAAAQABAD1AAAAigM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0x00_4000_0000</w:t>
                        </w:r>
                      </w:p>
                    </w:txbxContent>
                  </v:textbox>
                </v:shape>
                <v:shape id="Text Box 209" o:spid="_x0000_s1448" type="#_x0000_t202" style="position:absolute;left:47265;top:26173;width:9391;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6dscA&#10;AADdAAAADwAAAGRycy9kb3ducmV2LnhtbESPQWvCQBSE7wX/w/IEb3VTwVCja0gEbemlaot4fGZf&#10;k2D2bchuNe2v7woFj8PMfMMs0t404kKdqy0reBpHIIgLq2suFXx+rB+fQTiPrLGxTAp+yEG6HDws&#10;MNH2yju67H0pAoRdggoq79tESldUZNCNbUscvC/bGfRBdqXUHV4D3DRyEkWxNFhzWKiwpVVFxXn/&#10;bRT81i572b7n/pRPj5to+xa7QxYrNRr22RyEp97fw//tV61gMpvFcHsTn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a+nb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w:t>
                        </w:r>
                        <w:r>
                          <w:rPr>
                            <w:rFonts w:ascii="MS Gothic" w:hAnsi="MS Gothic"/>
                            <w:sz w:val="16"/>
                            <w:szCs w:val="20"/>
                          </w:rPr>
                          <w:t>C</w:t>
                        </w:r>
                        <w:r w:rsidRPr="006F6EFF">
                          <w:rPr>
                            <w:rFonts w:ascii="MS Gothic" w:hAnsi="MS Gothic"/>
                            <w:sz w:val="16"/>
                            <w:szCs w:val="20"/>
                          </w:rPr>
                          <w:t>000_0000</w:t>
                        </w:r>
                      </w:p>
                    </w:txbxContent>
                  </v:textbox>
                </v:shape>
                <v:line id="Line 136" o:spid="_x0000_s1449" style="position:absolute;flip:y;visibility:visible;mso-wrap-style:square" from="20808,5531" to="3550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sMFMQAAADdAAAADwAAAGRycy9kb3ducmV2LnhtbESPQWvCQBCF7wX/wzKCt7pRadToKiIE&#10;S0816n3IjklIdjZkVxP/fbdQ6PHx5n1v3nY/mEY8qXOVZQWzaQSCOLe64kLB9ZK+r0A4j6yxsUwK&#10;XuRgvxu9bTHRtuczPTNfiABhl6CC0vs2kdLlJRl0U9sSB+9uO4M+yK6QusM+wE0j51EUS4MVh4YS&#10;WzqWlNfZw4Q30q9res5utfng5fL0XcfNuo+VmoyHwwaEp8H/H/+lP7WCRbSYw++ag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iwwUxAAAAN0AAAAPAAAAAAAAAAAA&#10;AAAAAKECAABkcnMvZG93bnJldi54bWxQSwUGAAAAAAQABAD5AAAAkgMAAAAA&#10;">
                  <v:stroke dashstyle="1 1" endcap="round"/>
                </v:line>
                <v:line id="Line 136" o:spid="_x0000_s1450" style="position:absolute;flip:x y;visibility:visible;mso-wrap-style:square" from="21150,18288" to="35627,2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q8zsUAAADdAAAADwAAAGRycy9kb3ducmV2LnhtbERPy2rCQBTdF/yH4Qrd1YktLRIdQ1AE&#10;u6jUF+juMnNNQjJ30sxU0359Z1FweTjvWdbbRlyp85VjBeNRAoJYO1NxoeCwXz1NQPiAbLBxTAp+&#10;yEM2HzzMMDXuxlu67kIhYgj7FBWUIbSplF6XZNGPXEscuYvrLIYIu0KaDm8x3DbyOUnepMWKY0OJ&#10;LS1K0vXu2yrY5B/H5fvpdP5a1L+80fTZVjpX6nHY51MQgfpwF/+710bBS/Ia98c38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q8zsUAAADdAAAADwAAAAAAAAAA&#10;AAAAAAChAgAAZHJzL2Rvd25yZXYueG1sUEsFBgAAAAAEAAQA+QAAAJMDAAAAAA==&#10;">
                  <v:stroke dashstyle="1 1" endcap="round"/>
                </v:line>
                <v:shape id="Text Box 209" o:spid="_x0000_s1451" type="#_x0000_t202" style="position:absolute;left:618;top:56939;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1j8cA&#10;AADdAAAADwAAAGRycy9kb3ducmV2LnhtbESPT2vCQBTE7wW/w/KE3uquLYYSXSUW+gcvWhXx+Mw+&#10;k2D2bchuNfXTu0Khx2FmfsNMZp2txZlaXznWMBwoEMS5MxUXGrab96dXED4gG6wdk4Zf8jCb9h4m&#10;mBp34W86r0MhIoR9ihrKEJpUSp+XZNEPXEMcvaNrLYYo20KaFi8Rbmv5rFQiLVYcF0ps6K2k/LT+&#10;sRqulc8+V8t5OMxH+w+1WiR+lyVaP/a7bAwiUBf+w3/tL6PhRY2GcH8Tn4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udY/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0x06_8000_0000</w:t>
                        </w:r>
                      </w:p>
                    </w:txbxContent>
                  </v:textbox>
                </v:shape>
                <v:shape id="上下矢印 964" o:spid="_x0000_s1452" type="#_x0000_t70" style="position:absolute;left:19020;top:12172;width:93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LssQA&#10;AADdAAAADwAAAGRycy9kb3ducmV2LnhtbESPQWsCMRSE7wX/Q3hCbzVbtYtujSKWgj3WFvT4TJ6b&#10;xc3LkkTd/vumUPA4zMw3zGLVu1ZcKcTGs4LnUQGCWHvTcK3g++v9aQYiJmSDrWdS8EMRVsvBwwIr&#10;42/8SdddqkWGcKxQgU2pq6SM2pLDOPIdcfZOPjhMWYZamoC3DHetHBdFKR02nBcsdrSxpM+7i1Nw&#10;vEz3J3uYfdTzUE7Ozuik37RSj8N+/QoiUZ/u4f/21iiYFC9j+Hu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mi7LEAAAA3QAAAA8AAAAAAAAAAAAAAAAAmAIAAGRycy9k&#10;b3ducmV2LnhtbFBLBQYAAAAABAAEAPUAAACJAwAAAAA=&#10;" adj=",1658" fillcolor="black [3213]" strokecolor="black [3213]" strokeweight="1pt"/>
                <v:shape id="上下矢印 965" o:spid="_x0000_s1453" type="#_x0000_t70" style="position:absolute;left:18740;top:26248;width:933;height:6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Rn8YA&#10;AADdAAAADwAAAGRycy9kb3ducmV2LnhtbESPQWsCMRSE74L/ITzBi9TEituyNYoIigcvtRU9PjbP&#10;3cXNy3YTdf33piB4HGbmG2Y6b20lrtT40rGG0VCBIM6cKTnX8PuzevsE4QOywcoxabiTh/ms25li&#10;atyNv+m6C7mIEPYpaihCqFMpfVaQRT90NXH0Tq6xGKJscmkavEW4reS7Uom0WHJcKLCmZUHZeXex&#10;Gv4O680ySdTgw1zuq+1I7Y8n3Gvd77WLLxCB2vAKP9sbo2GsJmP4fxOf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JRn8YAAADdAAAADwAAAAAAAAAAAAAAAACYAgAAZHJz&#10;L2Rvd25yZXYueG1sUEsFBgAAAAAEAAQA9QAAAIsDAAAAAA==&#10;" adj=",1557" fillcolor="black [3213]" strokecolor="black [3213]" strokeweight="1pt"/>
                <v:shape id="Text Box 209" o:spid="_x0000_s1454" type="#_x0000_t202" style="position:absolute;left:47150;top:13308;width:921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WF8cA&#10;AADdAAAADwAAAGRycy9kb3ducmV2LnhtbESPQWvCQBSE7wX/w/IKvdXdVg0SXSUWrKUXrZbi8Zl9&#10;JsHs25Ddatpf3xWEHoeZ+YaZzjtbizO1vnKs4amvQBDnzlRcaPjcLR/HIHxANlg7Jg0/5GE+691N&#10;MTXuwh903oZCRAj7FDWUITSplD4vyaLvu4Y4ekfXWgxRtoU0LV4i3NbyWalEWqw4LpTY0EtJ+Wn7&#10;bTX8Vj5bbdaLcFiM9q9q8574ryzR+uG+yyYgAnXhP3xrvxkNAzUawvVNf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Z1hf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0x00_4800_0000</w:t>
                        </w:r>
                      </w:p>
                    </w:txbxContent>
                  </v:textbox>
                </v:shape>
                <v:shape id="Text Box 209" o:spid="_x0000_s1455" type="#_x0000_t202" style="position:absolute;left:47265;top:15336;width:9218;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zjMcA&#10;AADdAAAADwAAAGRycy9kb3ducmV2LnhtbESPQWvCQBSE7wX/w/IK3nS3lQSJrhILrcVLrZbi8TX7&#10;mgSzb0N21dRf3y0IPQ4z8w0zX/a2EWfqfO1Yw8NYgSAunKm51PCxfx5NQfiAbLBxTBp+yMNyMbib&#10;Y2bchd/pvAuliBD2GWqoQmgzKX1RkUU/di1x9L5dZzFE2ZXSdHiJcNvIR6VSabHmuFBhS08VFcfd&#10;yWq41j5fb99W4WuVHF7UdpP6zzzVenjf5zMQgfrwH761X42GiUoS+HsTn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Vc4z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0x00_5000_0000</w:t>
                        </w:r>
                      </w:p>
                    </w:txbxContent>
                  </v:textbox>
                </v:shape>
                <v:shape id="Text Box 190" o:spid="_x0000_s1456" type="#_x0000_t202" style="position:absolute;left:48309;top:65137;width:10212;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B+RcUA&#10;AADdAAAADwAAAGRycy9kb3ducmV2LnhtbESPQWvCQBSE70L/w/IK3nSjaaVGN6FUBKl4UIvnR/Y1&#10;m5p9G7Krpv++KxQ8DjPzDbMsetuIK3W+dqxgMk5AEJdO11wp+DquR28gfEDW2DgmBb/kocifBkvM&#10;tLvxnq6HUIkIYZ+hAhNCm0npS0MW/di1xNH7dp3FEGVXSd3hLcJtI6dJMpMWa44LBlv6MFSeDxer&#10;YHuazlv/eQrpz8tON+luZViulBo+9+8LEIH68Aj/tzdaQZq8zu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H5FxQAAAN0AAAAPAAAAAAAAAAAAAAAAAJgCAABkcnMv&#10;ZG93bnJldi54bWxQSwUGAAAAAAQABAD1AAAAigMAAAAA&#10;" fillcolor="black [3213]">
                  <v:fill r:id="rId26" o:title="" color2="#eeece1 [3214]" type="pattern"/>
                  <v:textbox inset="5.85pt,.7pt,5.85pt,.7pt">
                    <w:txbxContent>
                      <w:p w:rsidR="00317015" w:rsidRPr="006F6EFF" w:rsidRDefault="00317015" w:rsidP="00556452">
                        <w:pPr>
                          <w:spacing w:after="0" w:line="200" w:lineRule="exact"/>
                          <w:jc w:val="center"/>
                          <w:rPr>
                            <w:sz w:val="16"/>
                            <w:szCs w:val="16"/>
                          </w:rPr>
                        </w:pPr>
                        <w:r w:rsidRPr="006F6EFF">
                          <w:rPr>
                            <w:sz w:val="16"/>
                            <w:szCs w:val="16"/>
                          </w:rPr>
                          <w:t>ARM Trusted Firmware</w:t>
                        </w:r>
                      </w:p>
                    </w:txbxContent>
                  </v:textbox>
                </v:shape>
                <v:shape id="Text Box 190" o:spid="_x0000_s1457" type="#_x0000_t202" style="position:absolute;left:48309;top:70706;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3sYA&#10;AADdAAAADwAAAGRycy9kb3ducmV2LnhtbESPQWvCQBSE7wX/w/KE3urGpLVtdCNSKUjFQ1U8P7LP&#10;bDT7NmS3mv57t1DwOMzMN8xs3ttGXKjztWMF41ECgrh0uuZKwX73+fQGwgdkjY1jUvBLHubF4GGG&#10;uXZX/qbLNlQiQtjnqMCE0OZS+tKQRT9yLXH0jq6zGKLsKqk7vEa4bWSaJBNpsea4YLClD0Pleftj&#10;FawP6Xvrvw4hOz1vdJNtloblUqnHYb+YggjUh3v4v73SCrLk5RX+3sQnI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zb3sYAAADdAAAADwAAAAAAAAAAAAAAAACYAgAAZHJz&#10;L2Rvd25yZXYueG1sUEsFBgAAAAAEAAQA9QAAAIsDAAAAAA==&#10;" fillcolor="black [3213]">
                  <v:fill r:id="rId26" o:title="" color2="#eeece1 [3214]" type="pattern"/>
                  <v:textbox inset="5.85pt,.7pt,5.85pt,.7pt">
                    <w:txbxContent>
                      <w:p w:rsidR="00317015" w:rsidRPr="006F6EFF" w:rsidRDefault="00317015" w:rsidP="00556452">
                        <w:pPr>
                          <w:pStyle w:val="NormalWeb"/>
                          <w:spacing w:line="200" w:lineRule="exact"/>
                          <w:jc w:val="center"/>
                        </w:pPr>
                        <w:r w:rsidRPr="006F6EFF">
                          <w:rPr>
                            <w:sz w:val="16"/>
                            <w:szCs w:val="16"/>
                          </w:rPr>
                          <w:t>U-Boot</w:t>
                        </w:r>
                      </w:p>
                    </w:txbxContent>
                  </v:textbox>
                </v:shape>
                <v:shape id="Text Box 190" o:spid="_x0000_s1458" type="#_x0000_t202" style="position:absolute;left:35379;top:10396;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v8sMA&#10;AADdAAAADwAAAGRycy9kb3ducmV2LnhtbERPTWuDQBC9F/Iflgn01qympATjKkUIeGixMaHQ2+BO&#10;VOrOirs19t9nD4UeH+87zRcziJkm11tWEG8iEMSN1T23Ci7n49MehPPIGgfLpOCXHOTZ6iHFRNsb&#10;n2iufStCCLsEFXTej4mUrunIoNvYkThwVzsZ9AFOrdQT3kK4GeQ2il6kwZ5DQ4cjFR013/WPUdB/&#10;si7OZb18VKf32cZv1ZezlVKP6+X1AMLT4v/Ff+5SK3iOdmFueBOe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2v8sMAAADdAAAADwAAAAAAAAAAAAAAAACYAgAAZHJzL2Rv&#10;d25yZXYueG1sUEsFBgAAAAAEAAQA9QAAAIgDAAAAAA==&#10;" fillcolor="black [3213]">
                  <v:fill r:id="rId26" o:title="" color2="#eeece1 [3214]" type="pattern"/>
                  <v:textbox inset="5.85pt,.7pt,5.85pt,.7pt">
                    <w:txbxContent>
                      <w:p w:rsidR="00317015" w:rsidRPr="006F6EFF" w:rsidRDefault="00317015" w:rsidP="00556452">
                        <w:pPr>
                          <w:pStyle w:val="NormalWeb"/>
                          <w:spacing w:line="200" w:lineRule="exact"/>
                          <w:jc w:val="center"/>
                        </w:pPr>
                        <w:r w:rsidRPr="006F6EFF">
                          <w:rPr>
                            <w:sz w:val="16"/>
                            <w:szCs w:val="16"/>
                          </w:rPr>
                          <w:t>ARM Trusted Firmware</w:t>
                        </w:r>
                      </w:p>
                    </w:txbxContent>
                  </v:textbox>
                </v:shape>
                <v:shape id="Text Box 190" o:spid="_x0000_s1459" type="#_x0000_t202" style="position:absolute;left:35380;top:11748;width:12079;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KacYA&#10;AADdAAAADwAAAGRycy9kb3ducmV2LnhtbESPQWvCQBSE7wX/w/IKvdVNlIpNXYMIgoeWmFgKvT2y&#10;r0lo9m3Irkn677uC4HGYmW+YTTqZVgzUu8aygngegSAurW64UvB5PjyvQTiPrLG1TAr+yEG6nT1s&#10;MNF25JyGwlciQNglqKD2vkukdGVNBt3cdsTB+7G9QR9kX0nd4xjgppWLKFpJgw2HhRo72tdU/hYX&#10;o6D5Yr0/H4vplOUfg43fs29nM6WeHqfdGwhPk7+Hb+2jVrCMXl7h+iY8Ab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EKacYAAADdAAAADwAAAAAAAAAAAAAAAACYAgAAZHJz&#10;L2Rvd25yZXYueG1sUEsFBgAAAAAEAAQA9QAAAIsDAAAAAA==&#10;" fillcolor="black [3213]">
                  <v:fill r:id="rId26" o:title="" color2="#eeece1 [3214]" type="pattern"/>
                  <v:textbox inset="5.85pt,.7pt,5.85pt,.7pt">
                    <w:txbxContent>
                      <w:p w:rsidR="00317015" w:rsidRPr="006F6EFF" w:rsidRDefault="00317015" w:rsidP="00556452">
                        <w:pPr>
                          <w:pStyle w:val="NormalWeb"/>
                          <w:spacing w:line="200" w:lineRule="exact"/>
                          <w:jc w:val="center"/>
                        </w:pPr>
                      </w:p>
                    </w:txbxContent>
                  </v:textbox>
                </v:shape>
                <v:shape id="カギ線コネクタ 976" o:spid="_x0000_s1460" type="#_x0000_t34" style="position:absolute;left:47458;top:11119;width:11063;height:5530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eJocMAAADdAAAADwAAAGRycy9kb3ducmV2LnhtbERPz2vCMBS+D/wfwhN2GTOtgpNqFFGE&#10;eRHUMTw+mtc22ryUJNPuvzeHwY4f3+/FqretuJMPxrGCfJSBIC6dNlwr+Drv3mcgQkTW2DomBb8U&#10;YLUcvCyw0O7BR7qfYi1SCIcCFTQxdoWUoWzIYhi5jjhxlfMWY4K+ltrjI4XbVo6zbCotGk4NDXa0&#10;aai8nX6sgq257A8zXX1c2+98V73lm+PYG6Veh/16DiJSH//Ff+5PrWCSTdP+9CY9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iaHDAAAA3QAAAA8AAAAAAAAAAAAA&#10;AAAAoQIAAGRycy9kb3ducmV2LnhtbFBLBQYAAAAABAAEAPkAAACRAwAAAAA=&#10;" adj="-4463" strokecolor="black [3213]" strokeweight=".25pt">
                  <v:stroke dashstyle="3 1" endarrow="block" endarrowlength="short"/>
                </v:shape>
                <v:shape id="カギ線コネクタ 977" o:spid="_x0000_s1461" type="#_x0000_t34" style="position:absolute;left:47458;top:9666;width:11063;height:5458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ssOscAAADdAAAADwAAAGRycy9kb3ducmV2LnhtbESPzWrDMBCE74W+g9hCLyWRnUJinCgh&#10;JATaSyE/hBwXa22rtVZGUhP37atCIcdhZr5hFqvBduJKPhjHCvJxBoK4ctpwo+B03I0KECEia+wc&#10;k4IfCrBaPj4ssNTuxnu6HmIjEoRDiQraGPtSylC1ZDGMXU+cvNp5izFJ30jt8ZbgtpOTLJtKi4bT&#10;Qos9bVqqvg7fVsHWXN4/Cl3PPrtzvqtf8s1+4o1Sz0/Deg4i0hDv4f/2m1bwmk1z+HuTno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Wyw6xwAAAN0AAAAPAAAAAAAA&#10;AAAAAAAAAKECAABkcnMvZG93bnJldi54bWxQSwUGAAAAAAQABAD5AAAAlQMAAAAA&#10;" adj="-4463" strokecolor="black [3213]" strokeweight=".25pt">
                  <v:stroke dashstyle="3 1" endarrow="block" endarrowlength="short"/>
                </v:shape>
                <v:shape id="Text Box 190" o:spid="_x0000_s1462" type="#_x0000_t202" style="position:absolute;left:26121;top:21432;width:6977;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K8rMQA&#10;AADdAAAADwAAAGRycy9kb3ducmV2LnhtbESPS4sCMRCE74L/IfSCF1kTFWSYNcoqiIInH8teeyc9&#10;D3bSGSZRx39vBMFjUVVfUfNlZ2txpdZXjjWMRwoEceZMxYWG82nzmYDwAdlg7Zg03MnDctHvzTE1&#10;7sYHuh5DISKEfYoayhCaVEqflWTRj1xDHL3ctRZDlG0hTYu3CLe1nCg1kxYrjgslNrQuKfs/XqyG&#10;riCbDJuVUT/573mb7fPpn821Hnx0318gAnXhHX61d0bDVM0m8HwTn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yvKzEAAAA3QAAAA8AAAAAAAAAAAAAAAAAmAIAAGRycy9k&#10;b3ducmV2LnhtbFBLBQYAAAAABAAEAPUAAACJAwAAAAA=&#10;" fillcolor="black [3213]">
                  <v:textbox inset="5.85pt,.7pt,5.85pt,.7pt">
                    <w:txbxContent>
                      <w:p w:rsidR="00317015" w:rsidRPr="00A850BA" w:rsidRDefault="00317015" w:rsidP="00556452">
                        <w:pPr>
                          <w:jc w:val="center"/>
                          <w:rPr>
                            <w:color w:val="FFFFFF" w:themeColor="background1"/>
                            <w:sz w:val="14"/>
                            <w:szCs w:val="16"/>
                          </w:rPr>
                        </w:pPr>
                        <w:r w:rsidRPr="00A850BA">
                          <w:rPr>
                            <w:color w:val="FFFFFF" w:themeColor="background1"/>
                            <w:sz w:val="14"/>
                            <w:szCs w:val="16"/>
                          </w:rPr>
                          <w:t>Shadow area</w:t>
                        </w:r>
                      </w:p>
                    </w:txbxContent>
                  </v:textbox>
                </v:shape>
                <v:shape id="直線矢印コネクタ 980" o:spid="_x0000_s1463" type="#_x0000_t32" style="position:absolute;left:19723;top:16495;width:9886;height:4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6jfccAAADdAAAADwAAAGRycy9kb3ducmV2LnhtbESP3WoCMRSE7wt9h3AKvatZu1RlNUor&#10;CKJQ8AfRu0Ny3F3cnCybqFuf3ggFL4eZ+YYZTVpbiQs1vnSsoNtJQBBrZ0rOFWw3s48BCB+QDVaO&#10;ScEfeZiMX19GmBl35RVd1iEXEcI+QwVFCHUmpdcFWfQdVxNH7+gaiyHKJpemwWuE20p+JklPWiw5&#10;LhRY07QgfVqfrQK9n+LseLPnr/Sw+Lnt+kv9u18q9f7Wfg9BBGrDM/zfnhsFadJL4fEmPgE5v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HqN9xwAAAN0AAAAPAAAAAAAA&#10;AAAAAAAAAKECAABkcnMvZG93bnJldi54bWxQSwUGAAAAAAQABAD5AAAAlQMAAAAA&#10;" strokecolor="black [3213]">
                  <v:stroke endarrow="block"/>
                </v:shape>
                <v:shape id="Text Box 190" o:spid="_x0000_s1464" type="#_x0000_t202" style="position:absolute;left:48309;top:63359;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FMUA&#10;AADdAAAADwAAAGRycy9kb3ducmV2LnhtbESPQWvCQBSE7wX/w/KE3urGJIQaXUUqhdLiQSueH9ln&#10;Npp9G7LbmP77bqHQ4zAz3zCrzWhbMVDvG8cK5rMEBHHldMO1gtPn69MzCB+QNbaOScE3edisJw8r&#10;LLW784GGY6hFhLAvUYEJoSul9JUhi37mOuLoXVxvMUTZ11L3eI9w28o0SQppseG4YLCjF0PV7fhl&#10;FXyc00Xn388hu+Z73Wb7nWG5U+pxOm6XIAKN4T/8137TCrKkyO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8UxQAAAN0AAAAPAAAAAAAAAAAAAAAAAJgCAABkcnMv&#10;ZG93bnJldi54bWxQSwUGAAAAAAQABAD1AAAAigMAAAAA&#10;" fillcolor="black [3213]">
                  <v:fill r:id="rId26" o:title="" color2="#eeece1 [3214]" type="pattern"/>
                  <v:textbox inset="5.85pt,.7pt,5.85pt,.7pt">
                    <w:txbxContent>
                      <w:p w:rsidR="00317015" w:rsidRPr="006F6EFF" w:rsidRDefault="00317015" w:rsidP="00556452">
                        <w:pPr>
                          <w:pStyle w:val="NormalWeb"/>
                          <w:spacing w:line="200" w:lineRule="exact"/>
                          <w:jc w:val="center"/>
                        </w:pPr>
                        <w:r w:rsidRPr="006F6EFF">
                          <w:rPr>
                            <w:sz w:val="16"/>
                            <w:szCs w:val="16"/>
                          </w:rPr>
                          <w:t>Certification</w:t>
                        </w:r>
                      </w:p>
                    </w:txbxContent>
                  </v:textbox>
                </v:shape>
                <v:shape id="Text Box 190" o:spid="_x0000_s1465" type="#_x0000_t202" style="position:absolute;left:48305;top:60046;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4qj8UA&#10;AADdAAAADwAAAGRycy9kb3ducmV2LnhtbESPQWvCQBSE70L/w/IK3nSjaaVGN6FUBKl4UIvnR/Y1&#10;m5p9G7Krpv++KxQ8DjPzDbMsetuIK3W+dqxgMk5AEJdO11wp+DquR28gfEDW2DgmBb/kocifBkvM&#10;tLvxnq6HUIkIYZ+hAhNCm0npS0MW/di1xNH7dp3FEGVXSd3hLcJtI6dJMpMWa44LBlv6MFSeDxer&#10;YHuazlv/eQrpz8tON+luZViulBo+9+8LEIH68Aj/tzdaQZrMXuH+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iqPxQAAAN0AAAAPAAAAAAAAAAAAAAAAAJgCAABkcnMv&#10;ZG93bnJldi54bWxQSwUGAAAAAAQABAD1AAAAigMAAAAA&#10;" fillcolor="black [3213]">
                  <v:fill r:id="rId26" o:title="" color2="#eeece1 [3214]" type="pattern"/>
                  <v:textbox inset="5.85pt,.7pt,5.85pt,.7pt">
                    <w:txbxContent>
                      <w:p w:rsidR="00317015" w:rsidRPr="006F6EFF" w:rsidRDefault="00317015" w:rsidP="00556452">
                        <w:pPr>
                          <w:pStyle w:val="NormalWeb"/>
                          <w:spacing w:line="200" w:lineRule="exact"/>
                          <w:jc w:val="center"/>
                        </w:pPr>
                        <w:r w:rsidRPr="006F6EFF">
                          <w:rPr>
                            <w:sz w:val="16"/>
                            <w:szCs w:val="16"/>
                          </w:rPr>
                          <w:t>IPL</w:t>
                        </w:r>
                      </w:p>
                    </w:txbxContent>
                  </v:textbox>
                </v:shape>
                <v:shape id="Text Box 190" o:spid="_x0000_s1466" type="#_x0000_t202" style="position:absolute;left:48309;top:58265;width:10212;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JUpsUA&#10;AADdAAAADwAAAGRycy9kb3ducmV2LnhtbESPQWuDQBSE74H+h+UVeourLUixbkIQCjmkmGgo9PZw&#10;X1XivhV3Y+y/zxYKPQ4z8w2TbxcziJkm11tWkEQxCOLG6p5bBef6ff0KwnlkjYNlUvBDDrabh1WO&#10;mbY3PtFc+VYECLsMFXTej5mUrunIoIvsSBy8bzsZ9EFOrdQT3gLcDPI5jlNpsOew0OFIRUfNpboa&#10;Bf0n66LeV8uxPH3MNjmUX86WSj09Lrs3EJ4W/x/+a++1gpc4TeH3TX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lSmxQAAAN0AAAAPAAAAAAAAAAAAAAAAAJgCAABkcnMv&#10;ZG93bnJldi54bWxQSwUGAAAAAAQABAD1AAAAigMAAAAA&#10;" fillcolor="black [3213]">
                  <v:fill r:id="rId26" o:title="" color2="#eeece1 [3214]" type="pattern"/>
                  <v:textbox inset="5.85pt,.7pt,5.85pt,.7pt">
                    <w:txbxContent>
                      <w:p w:rsidR="00317015" w:rsidRPr="006F6EFF" w:rsidRDefault="00317015" w:rsidP="00556452">
                        <w:pPr>
                          <w:pStyle w:val="NormalWeb"/>
                          <w:spacing w:line="200" w:lineRule="exact"/>
                          <w:jc w:val="center"/>
                        </w:pPr>
                        <w:r w:rsidRPr="006F6EFF">
                          <w:rPr>
                            <w:sz w:val="16"/>
                            <w:szCs w:val="16"/>
                          </w:rPr>
                          <w:t>Boot parameter</w:t>
                        </w:r>
                      </w:p>
                    </w:txbxContent>
                  </v:textbox>
                </v:shape>
                <v:shape id="Text Box 223" o:spid="_x0000_s1467" type="#_x0000_t202" style="position:absolute;left:26275;top:55146;width:914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C3cgA&#10;AADdAAAADwAAAGRycy9kb3ducmV2LnhtbESPT0vDQBTE74LfYXmCN7urYioxm5IK/qGX1iilx2f2&#10;mQSzb0N2bdN+erdQ6HGYmd8w2Wy0ndjS4FvHGm4nCgRx5UzLtYavz5ebRxA+IBvsHJOGPXmY5ZcX&#10;GabG7fiDtmWoRYSwT1FDE0KfSumrhiz6ieuJo/fjBoshyqGWZsBdhNtO3imVSIstx4UGe3puqPot&#10;/6yGQ+uLt9VyHr7nD5tXtVokfl0kWl9fjcUTiEBjOIdP7Xej4V4lUzi+iU9A5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54LdyAAAAN0AAAAPAAAAAAAAAAAAAAAAAJgCAABk&#10;cnMvZG93bnJldi54bWxQSwUGAAAAAAQABAD1AAAAjQMAAAAA&#10;" filled="f" stroked="f">
                  <v:textbox inset="5.85pt,.7pt,5.85pt,.7pt">
                    <w:txbxContent>
                      <w:p w:rsidR="00317015" w:rsidRPr="006F6EFF" w:rsidRDefault="00317015" w:rsidP="00556452">
                        <w:pPr>
                          <w:spacing w:after="0" w:line="260" w:lineRule="exact"/>
                          <w:jc w:val="center"/>
                          <w:rPr>
                            <w:szCs w:val="16"/>
                          </w:rPr>
                        </w:pPr>
                        <w:r w:rsidRPr="006F6EFF">
                          <w:rPr>
                            <w:szCs w:val="16"/>
                          </w:rPr>
                          <w:t>System RAM</w:t>
                        </w:r>
                      </w:p>
                    </w:txbxContent>
                  </v:textbox>
                </v:shape>
                <v:shape id="Text Box 190" o:spid="_x0000_s1468" type="#_x0000_t202" style="position:absolute;left:25585;top:58140;width:10206;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1cQA&#10;AADdAAAADwAAAGRycy9kb3ducmV2LnhtbERPW2vCMBR+F/wP4Qz2Ippsg6KdqchgQ5+GF4S9HZqz&#10;trQ5KUmq3X798jDw8eO7rzej7cSVfGgca3haKBDEpTMNVxrOp/f5EkSIyAY7x6ThhwJsiulkjblx&#10;Nz7Q9RgrkUI45KihjrHPpQxlTRbDwvXEift23mJM0FfSeLylcNvJZ6UyabHh1FBjT281le1xsBra&#10;/VDa4fLld5/D6WP/mxk5UyutHx/G7SuISGO8i//dO6PhRWVpbnqTno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htXEAAAA3QAAAA8AAAAAAAAAAAAAAAAAmAIAAGRycy9k&#10;b3ducmV2LnhtbFBLBQYAAAAABAAEAPUAAACJAwAAAAA=&#10;">
                  <v:textbox inset="5.85pt,.7pt,5.85pt,.7pt">
                    <w:txbxContent>
                      <w:p w:rsidR="00317015" w:rsidRPr="00483CCE" w:rsidRDefault="00317015" w:rsidP="00556452">
                        <w:pPr>
                          <w:pStyle w:val="NormalWeb"/>
                          <w:spacing w:line="200" w:lineRule="exact"/>
                          <w:jc w:val="center"/>
                          <w:rPr>
                            <w:color w:val="FF0000"/>
                          </w:rPr>
                        </w:pPr>
                      </w:p>
                    </w:txbxContent>
                  </v:textbox>
                </v:shape>
                <v:shape id="Text Box 190" o:spid="_x0000_s1469" type="#_x0000_t202" style="position:absolute;left:25583;top:59300;width:10206;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3A1MQA&#10;AADdAAAADwAAAGRycy9kb3ducmV2LnhtbESPQYvCMBSE7wv+h/CEva2puyBrNYoICx6UaiuCt0fz&#10;bIvNS2lirf/eCMIeh5n5hpkve1OLjlpXWVYwHkUgiHOrKy4UHLO/r18QziNrrC2Tggc5WC4GH3OM&#10;tb3zgbrUFyJA2MWooPS+iaV0eUkG3cg2xMG72NagD7ItpG7xHuCmlt9RNJEGKw4LJTa0Lim/pjej&#10;oDqxXmebtN8nh11nx9vk7Gyi1OewX81AeOr9f/jd3mgFP9FkCq834Qn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twNTEAAAA3QAAAA8AAAAAAAAAAAAAAAAAmAIAAGRycy9k&#10;b3ducmV2LnhtbFBLBQYAAAAABAAEAPUAAACJAwAAAAA=&#10;" fillcolor="black [3213]">
                  <v:fill r:id="rId26" o:title="" color2="#eeece1 [3214]" type="pattern"/>
                  <v:textbox inset="5.85pt,.7pt,5.85pt,.7pt">
                    <w:txbxContent>
                      <w:p w:rsidR="00317015" w:rsidRPr="006F6EFF" w:rsidRDefault="00317015" w:rsidP="00556452">
                        <w:pPr>
                          <w:pStyle w:val="NormalWeb"/>
                          <w:spacing w:line="200" w:lineRule="exact"/>
                          <w:jc w:val="center"/>
                        </w:pPr>
                        <w:r w:rsidRPr="006F6EFF">
                          <w:rPr>
                            <w:sz w:val="16"/>
                            <w:szCs w:val="16"/>
                          </w:rPr>
                          <w:t>Boot parameter</w:t>
                        </w:r>
                      </w:p>
                    </w:txbxContent>
                  </v:textbox>
                </v:shape>
                <v:shape id="Text Box 190" o:spid="_x0000_s1470" type="#_x0000_t202" style="position:absolute;left:25580;top:61078;width:1019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lMMA&#10;AADdAAAADwAAAGRycy9kb3ducmV2LnhtbERPTWuDQBC9F/Iflgn01qymkAbjKkUIeGixMaHQ2+BO&#10;VOrOirs19t9nD4UeH+87zRcziJkm11tWEG8iEMSN1T23Ci7n49MehPPIGgfLpOCXHOTZ6iHFRNsb&#10;n2iufStCCLsEFXTej4mUrunIoNvYkThwVzsZ9AFOrdQT3kK4GeQ2inbSYM+hocORio6a7/rHKOg/&#10;WRfnsl4+qtP7bOO36svZSqnH9fJ6AOFp8f/iP3epFTxHL2F/eBOe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7/lMMAAADdAAAADwAAAAAAAAAAAAAAAACYAgAAZHJzL2Rv&#10;d25yZXYueG1sUEsFBgAAAAAEAAQA9QAAAIgDAAAAAA==&#10;" fillcolor="black [3213]">
                  <v:fill r:id="rId26" o:title="" color2="#eeece1 [3214]" type="pattern"/>
                  <v:textbox inset="5.85pt,.7pt,5.85pt,.7pt">
                    <w:txbxContent>
                      <w:p w:rsidR="00317015" w:rsidRPr="006F6EFF" w:rsidRDefault="00317015" w:rsidP="00556452">
                        <w:pPr>
                          <w:pStyle w:val="NormalWeb"/>
                          <w:spacing w:line="200" w:lineRule="exact"/>
                          <w:jc w:val="center"/>
                        </w:pPr>
                        <w:r w:rsidRPr="006F6EFF">
                          <w:rPr>
                            <w:sz w:val="16"/>
                            <w:szCs w:val="16"/>
                          </w:rPr>
                          <w:t>IPL</w:t>
                        </w:r>
                      </w:p>
                    </w:txbxContent>
                  </v:textbox>
                </v:shape>
                <v:group id="グループ化 989" o:spid="_x0000_s1471" style="position:absolute;left:37326;top:55155;width:8146;height:4789" coordorigin="51046,54353" coordsize="8145,4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WE5LccAAADd&#10;AAAADwAAAAAAAAAAAAAAAACqAgAAZHJzL2Rvd25yZXYueG1sUEsFBgAAAAAEAAQA+gAAAJ4DAAAA&#10;AA==&#10;">
                  <v:shape id="Text Box 223" o:spid="_x0000_s1472" type="#_x0000_t202" style="position:absolute;left:52725;top:52675;width:4790;height:8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ucYA&#10;AADdAAAADwAAAGRycy9kb3ducmV2LnhtbESPT2sCMRTE74V+h/AKvZSa1WqV1Sjt0qI3/xV6fWxe&#10;N0s3L0sSdf32RhA8DjPzG2a26GwjjuRD7VhBv5eBIC6drrlS8LP/fp2ACBFZY+OYFJwpwGL++DDD&#10;XLsTb+m4i5VIEA45KjAxtrmUoTRkMfRcS5y8P+ctxiR9JbXHU4LbRg6y7F1arDktGGypMFT+7w5W&#10;wbhYfq31Znj49KOBsb9YrOXLWannp+5jCiJSF+/hW3ulFbz1syFc36Qn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4ucYAAADdAAAADwAAAAAAAAAAAAAAAACYAgAAZHJz&#10;L2Rvd25yZXYueG1sUEsFBgAAAAAEAAQA9QAAAIsDAAAAAA==&#10;" filled="f" stroked="f">
                    <v:textbox inset="5.85pt,.7pt,5.85pt,.7pt">
                      <w:txbxContent>
                        <w:p w:rsidR="00317015" w:rsidRPr="006F6EFF" w:rsidRDefault="00317015" w:rsidP="00556452">
                          <w:pPr>
                            <w:spacing w:after="0" w:line="260" w:lineRule="exact"/>
                            <w:jc w:val="center"/>
                            <w:rPr>
                              <w:sz w:val="16"/>
                              <w:szCs w:val="16"/>
                            </w:rPr>
                          </w:pPr>
                          <w:r w:rsidRPr="006F6EFF">
                            <w:rPr>
                              <w:sz w:val="16"/>
                              <w:szCs w:val="16"/>
                            </w:rPr>
                            <w:t>Load by Boot</w:t>
                          </w:r>
                        </w:p>
                      </w:txbxContent>
                    </v:textbox>
                  </v:shape>
                  <v:shape id="Text Box 223" o:spid="_x0000_s1473" type="#_x0000_t202" style="position:absolute;left:53634;top:52964;width:2970;height:814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mdIsUA&#10;AADdAAAADwAAAGRycy9kb3ducmV2LnhtbESPQWsCMRSE74L/ITyhF6lZrbZlaxS7VOpNawu9Pjav&#10;m8XNy5JEXf+9KQgeh5n5hpkvO9uIE/lQO1YwHmUgiEuna64U/HyvH19BhIissXFMCi4UYLno9+aY&#10;a3fmLzrtYyUShEOOCkyMbS5lKA1ZDCPXEifvz3mLMUlfSe3xnOC2kZMse5YWa04LBlsqDJWH/dEq&#10;eCk+P7Z6Nz2++9nE2F8stnJ4Ueph0K3eQETq4j18a2+0gqdxNoP/N+k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0ixQAAAN0AAAAPAAAAAAAAAAAAAAAAAJgCAABkcnMv&#10;ZG93bnJldi54bWxQSwUGAAAAAAQABAD1AAAAigMAAAAA&#10;" filled="f" stroked="f">
                    <v:textbox inset="5.85pt,.7pt,5.85pt,.7pt">
                      <w:txbxContent>
                        <w:p w:rsidR="00317015" w:rsidRPr="00B62933" w:rsidRDefault="00317015" w:rsidP="00556452">
                          <w:pPr>
                            <w:spacing w:after="0" w:line="260" w:lineRule="exact"/>
                            <w:jc w:val="center"/>
                            <w:rPr>
                              <w:sz w:val="16"/>
                              <w:szCs w:val="16"/>
                            </w:rPr>
                          </w:pPr>
                          <w:r w:rsidRPr="006F6EFF">
                            <w:rPr>
                              <w:sz w:val="16"/>
                              <w:szCs w:val="16"/>
                            </w:rPr>
                            <w:t>ROM program</w:t>
                          </w:r>
                        </w:p>
                      </w:txbxContent>
                    </v:textbox>
                  </v:shape>
                </v:group>
                <v:shape id="直線矢印コネクタ 1024" o:spid="_x0000_s1474" type="#_x0000_t32" style="position:absolute;left:33795;top:8938;width:0;height:4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qasYAAADdAAAADwAAAGRycy9kb3ducmV2LnhtbESPT2sCMRTE74V+h/AEbzWxUpHVKCJV&#10;PJRC/e/tuXnuLt28LEmq22/fFAo9DjPzG2Yya20tbuRD5VhDv6dAEOfOVFxo2G2XTyMQISIbrB2T&#10;hm8KMJs+PkwwM+7OH3TbxEIkCIcMNZQxNpmUIS/JYui5hjh5V+ctxiR9IY3He4LbWj4rNZQWK04L&#10;JTa0KCn/3HxZDaf39dtLcVnsT9FfRq+r5ng+KNa622nnYxCR2vgf/muvjYZBXw3h9016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zqmrGAAAA3QAAAA8AAAAAAAAA&#10;AAAAAAAAoQIAAGRycy9kb3ducmV2LnhtbFBLBQYAAAAABAAEAPkAAACUAwAAAAA=&#10;" strokecolor="black [3213]">
                  <v:stroke startarrow="block" endarrow="block"/>
                </v:shape>
                <v:shape id="直線矢印コネクタ 1025" o:spid="_x0000_s1475" type="#_x0000_t32" style="position:absolute;left:33040;top:13162;width:144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CScUAAADdAAAADwAAAGRycy9kb3ducmV2LnhtbESPQWvCQBSE70L/w/IKvemuFWJJ3YRa&#10;KPYkaHPo8ZF9zabNvk2zq8Z/7wqCx2FmvmFW5eg6caQhtJ41zGcKBHHtTcuNhurrY/oCIkRkg51n&#10;0nCmAGXxMFlhbvyJd3Tcx0YkCIccNdgY+1zKUFtyGGa+J07ejx8cxiSHRpoBTwnuOvmsVCYdtpwW&#10;LPb0bqn+2x+cBnOoZNbsbHbeqk23Rr/+/v0ftX56HN9eQUQa4z18a38aDYu5WsL1TXoCsr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qCScUAAADdAAAADwAAAAAAAAAA&#10;AAAAAAChAgAAZHJzL2Rvd25yZXYueG1sUEsFBgAAAAAEAAQA+QAAAJMDAAAAAA==&#10;" strokecolor="black [3213]"/>
                <v:shape id="直線矢印コネクタ 1026" o:spid="_x0000_s1476" type="#_x0000_t32" style="position:absolute;left:32916;top:8938;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WO8AAAADdAAAADwAAAGRycy9kb3ducmV2LnhtbERPTYvCMBC9C/6HMII3TVyhLNUoKix6&#10;EnQ9eByasak2k9pErf/eHBb2+Hjf82XnavGkNlSeNUzGCgRx4U3FpYbT78/oG0SIyAZrz6ThTQGW&#10;i35vjrnxLz7Q8xhLkUI45KjBxtjkUobCksMw9g1x4i6+dRgTbEtpWnylcFfLL6Uy6bDi1GCxoY2l&#10;4nZ8OA3mcZJZebDZe6+29Rr9+ny9d1oPB91qBiJSF//Ff+6d0TCdqDQ3vUlP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1FjvAAAAA3QAAAA8AAAAAAAAAAAAAAAAA&#10;oQIAAGRycy9kb3ducmV2LnhtbFBLBQYAAAAABAAEAPkAAACOAwAAAAA=&#10;" strokecolor="black [3213]"/>
                <v:shape id="Text Box 190" o:spid="_x0000_s1477" type="#_x0000_t202" style="position:absolute;left:9113;top:57835;width:11495;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qx8MA&#10;AADdAAAADwAAAGRycy9kb3ducmV2LnhtbESPQWsCMRSE74L/ITzBm2atIO3WKCIUPHhQ295fN6+b&#10;xc3LksQ1+uubguBxmJlvmOU62Vb05EPjWMFsWoAgrpxuuFbw9fkxeQURIrLG1jEpuFGA9Wo4WGKp&#10;3ZWP1J9iLTKEQ4kKTIxdKWWoDFkMU9cRZ+/XeYsxS19L7fGa4baVL0WxkBYbzgsGO9oaqs6ni1XA&#10;x326x4vpfbc4H9rbj0zNd6/UeJQ27yAipfgMP9o7rWA+K97g/01+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zqx8MAAADdAAAADwAAAAAAAAAAAAAAAACYAgAAZHJzL2Rv&#10;d25yZXYueG1sUEsFBgAAAAAEAAQA9QAAAIgDAAAAAA==&#10;" fillcolor="#d8d8d8 [2732]">
                  <v:textbox inset="5.85pt,.7pt,5.85pt,.7pt">
                    <w:txbxContent>
                      <w:p w:rsidR="00317015" w:rsidRPr="006F6EFF" w:rsidRDefault="00317015" w:rsidP="00556452">
                        <w:pPr>
                          <w:pStyle w:val="NormalWeb"/>
                          <w:spacing w:line="200" w:lineRule="exact"/>
                          <w:jc w:val="center"/>
                        </w:pPr>
                        <w:r w:rsidRPr="006F6EFF">
                          <w:rPr>
                            <w:sz w:val="16"/>
                            <w:szCs w:val="16"/>
                          </w:rPr>
                          <w:t>N/A</w:t>
                        </w:r>
                      </w:p>
                    </w:txbxContent>
                  </v:textbox>
                </v:shape>
                <v:shape id="直線矢印コネクタ 1029" o:spid="_x0000_s1478" type="#_x0000_t32" style="position:absolute;left:35779;top:60935;width:12526;height:1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sc3b8AAADdAAAADwAAAGRycy9kb3ducmV2LnhtbERPy4rCMBTdC/5DuII7TaswSMcoWhAU&#10;mYXtfMCluX1gc1OaaOvfm4Xg8nDe2/1oWvGk3jWWFcTLCARxYXXDlYL//LTYgHAeWWNrmRS8yMF+&#10;N51sMdF24Bs9M1+JEMIuQQW1910ipStqMuiWtiMOXGl7gz7AvpK6xyGEm1auouhHGmw4NNTYUVpT&#10;cc8eRoE8joeqxOvFyr/MFGWa5vmQKTWfjYdfEJ5G/xV/3GetYB3HYX94E56A3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sc3b8AAADdAAAADwAAAAAAAAAAAAAAAACh&#10;AgAAZHJzL2Rvd25yZXYueG1sUEsFBgAAAAAEAAQA+QAAAI0DAAAAAA==&#10;" strokecolor="black [3213]" strokeweight=".25pt">
                  <v:stroke dashstyle="3 1" endarrow="block"/>
                </v:shape>
                <v:shape id="直線矢印コネクタ 1030" o:spid="_x0000_s1479" type="#_x0000_t32" style="position:absolute;left:35789;top:59154;width:12520;height:10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5RsQAAADdAAAADwAAAGRycy9kb3ducmV2LnhtbESPzWrDMBCE74W8g9hAb43sBkpxLBvH&#10;UEgoPdTOAyzW+odYK2MpsfP2VaHQ4zAz3zBpvppR3Gl2g2UF8S4CQdxYPXCn4FJ/vLyDcB5Z42iZ&#10;FDzIQZ5tnlJMtF34m+6V70SAsEtQQe/9lEjpmp4Mup2diIPX2tmgD3LupJ5xCXAzytcoepMGBw4L&#10;PU5U9tRcq5tRII9r0bX4ebbyqzJNW5Z1vVRKPW/X4gDC0+r/w3/tk1awj+MYft+EJ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7lGxAAAAN0AAAAPAAAAAAAAAAAA&#10;AAAAAKECAABkcnMvZG93bnJldi54bWxQSwUGAAAAAAQABAD5AAAAkgMAAAAA&#10;" strokecolor="black [3213]" strokeweight=".25pt">
                  <v:stroke dashstyle="3 1" endarrow="block"/>
                </v:shape>
                <v:shape id="Text Box 209" o:spid="_x0000_s1480" type="#_x0000_t202" style="position:absolute;left:622;top:75114;width:1009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dpccA&#10;AADdAAAADwAAAGRycy9kb3ducmV2LnhtbESPQWvCQBSE70L/w/IK3nQTxVBSV4mFqnipTUvp8TX7&#10;moRm34bsqtFf3xUEj8PMfMPMl71pxJE6V1tWEI8jEMSF1TWXCj4/XkdPIJxH1thYJgVncrBcPAzm&#10;mGp74nc65r4UAcIuRQWV920qpSsqMujGtiUO3q/tDPogu1LqDk8Bbho5iaJEGqw5LFTY0ktFxV9+&#10;MAoutcs2+7eV/1nNvtfRfpe4ryxRavjYZ88gPPX+Hr61t1rBNI4ncH0Tn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3XaXHAAAA3QAAAA8AAAAAAAAAAAAAAAAAmAIAAGRy&#10;cy9kb3ducmV2LnhtbFBLBQYAAAAABAAEAPUAAACMAwAAAAA=&#10;" filled="f" stroked="f">
                  <v:textbox inset="5.85pt,.7pt,5.85pt,.7pt">
                    <w:txbxContent>
                      <w:p w:rsidR="00317015" w:rsidRDefault="00317015" w:rsidP="00556452">
                        <w:pPr>
                          <w:pStyle w:val="NormalWeb"/>
                          <w:spacing w:after="200"/>
                        </w:pPr>
                        <w:r>
                          <w:rPr>
                            <w:rFonts w:ascii="MS Gothic" w:hAnsi="MS Gothic" w:hint="eastAsia"/>
                            <w:sz w:val="16"/>
                            <w:szCs w:val="16"/>
                          </w:rPr>
                          <w:t>0x08_0000_0000</w:t>
                        </w:r>
                      </w:p>
                    </w:txbxContent>
                  </v:textbox>
                </v:shape>
                <v:shape id="Text Box 209" o:spid="_x0000_s1481" type="#_x0000_t202" style="position:absolute;left:22276;top:56207;width:89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4PscA&#10;AADdAAAADwAAAGRycy9kb3ducmV2LnhtbESPQWvCQBSE70L/w/IKvekmiqGkrhIFbfGiTUvp8TX7&#10;moRm34bsVqO/3hUEj8PMfMPMFr1pxIE6V1tWEI8iEMSF1TWXCj4/1sNnEM4ja2wsk4ITOVjMHwYz&#10;TLU98jsdcl+KAGGXooLK+zaV0hUVGXQj2xIH79d2Bn2QXSl1h8cAN40cR1EiDdYcFipsaVVR8Zf/&#10;GwXn2mWv+93S/yyn35tov03cV5Yo9fTYZy8gPPX+Hr6137SCSRxP4PomPAE5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7+D7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0x00_E630_0000</w:t>
                        </w:r>
                      </w:p>
                    </w:txbxContent>
                  </v:textbox>
                </v:shape>
                <v:shape id="直線矢印コネクタ 1033" o:spid="_x0000_s1482" type="#_x0000_t32" style="position:absolute;left:21906;top:5624;width:0;height:16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QHW8gAAADdAAAADwAAAGRycy9kb3ducmV2LnhtbESPT2sCMRTE74V+h/AK3mp2ay2yNYpI&#10;FQ9FqP9qb8/N6+7i5mVJoq7f3giFHoeZ+Q0zHLemFmdyvrKsIO0mIIhzqysuFGzWs+cBCB+QNdaW&#10;ScGVPIxHjw9DzLS98BedV6EQEcI+QwVlCE0mpc9LMui7tiGO3q91BkOUrpDa4SXCTS1fkuRNGqw4&#10;LpTY0LSk/Lg6GQX75eKzXxym231wh8HHvPn+2SWsVOepnbyDCNSG//Bfe6EV9NL0Fe5v4hOQo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TQHW8gAAADdAAAADwAAAAAA&#10;AAAAAAAAAAChAgAAZHJzL2Rvd25yZXYueG1sUEsFBgAAAAAEAAQA+QAAAJYDAAAAAA==&#10;" strokecolor="black [3213]">
                  <v:stroke startarrow="block" endarrow="block"/>
                </v:shape>
                <v:shape id="直線矢印コネクタ 1034" o:spid="_x0000_s1483" type="#_x0000_t32" style="position:absolute;left:20638;top:22227;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0veMQAAADdAAAADwAAAGRycy9kb3ducmV2LnhtbESPQYvCMBSE7wv+h/AEb2taZctSjaKC&#10;6EnQ9eDx0TybavNSm6j135uFhT0OM/MNM513thYPan3lWEE6TEAQF05XXCo4/qw/v0H4gKyxdkwK&#10;XuRhPut9TDHX7sl7ehxCKSKEfY4KTAhNLqUvDFn0Q9cQR+/sWoshyraUusVnhNtajpIkkxYrjgsG&#10;G1oZKq6Hu1Wg70eZlXuTvXbJpl6iW54ut06pQb9bTEAE6sJ/+K+91QrGafoFv2/iE5Cz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7S94xAAAAN0AAAAPAAAAAAAAAAAA&#10;AAAAAKECAABkcnMvZG93bnJldi54bWxQSwUGAAAAAAQABAD5AAAAkgMAAAAA&#10;" strokecolor="black [3213]"/>
                <v:shape id="直線矢印コネクタ 1035" o:spid="_x0000_s1484" type="#_x0000_t32" style="position:absolute;left:20646;top:5624;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xD8MAAADdAAAADwAAAGRycy9kb3ducmV2LnhtbESPQYvCMBSE7wv+h/AW9ramdaFINcoq&#10;iHtaUHvw+GieTbV5qU3U+u+NIHgcZuYbZjrvbSOu1PnasYJ0mIAgLp2uuVJQ7FbfYxA+IGtsHJOC&#10;O3mYzwYfU8y1u/GGrttQiQhhn6MCE0KbS+lLQxb90LXE0Tu4zmKIsquk7vAW4baRoyTJpMWa44LB&#10;lpaGytP2YhXoSyGzamOy+3+ybhboFvvjuVfq67P/nYAI1Id3+NX+0wp+0jSD55v4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sQ/DAAAA3QAAAA8AAAAAAAAAAAAA&#10;AAAAoQIAAGRycy9kb3ducmV2LnhtbFBLBQYAAAAABAAEAPkAAACRAwAAAAA=&#10;" strokecolor="black [3213]"/>
                <v:group id="グループ化 1036" o:spid="_x0000_s1485" style="position:absolute;left:29011;top:8882;width:4087;height:4210" coordorigin=",9"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ru/8YAAADdAAAADwAAAGRycy9kb3ducmV2LnhtbESPT2vCQBTE74V+h+UV&#10;equbVVoluoqIlh6k4B8Qb4/sMwlm34bsmsRv7wqFHoeZ+Q0zW/S2Ei01vnSsQQ0SEMSZMyXnGo6H&#10;zccEhA/IBivHpOFOHhbz15cZpsZ1vKN2H3IRIexT1FCEUKdS+qwgi37gauLoXVxjMUTZ5NI02EW4&#10;reQwSb6kxZLjQoE1rQrKrvub1fDdYbccqXW7vV5W9/Ph8/e0VaT1+1u/nIII1If/8F/7x2gYKTWG&#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u7/xgAAAN0A&#10;AAAPAAAAAAAAAAAAAAAAAKoCAABkcnMvZG93bnJldi54bWxQSwUGAAAAAAQABAD6AAAAnQMAAAAA&#10;">
                  <v:shape id="Text Box 223" o:spid="_x0000_s1486" type="#_x0000_t202" style="position:absolute;left:19314;top:-18125;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GkYcMA&#10;AADdAAAADwAAAGRycy9kb3ducmV2LnhtbERPz2vCMBS+D/wfwhN2kZnW6SadUVzZ0JvODbw+mrem&#10;2LyUJGr975eDsOPH93ux6m0rLuRD41hBPs5AEFdON1wr+Pn+fJqDCBFZY+uYFNwowGo5eFhgod2V&#10;v+hyiLVIIRwKVGBi7AopQ2XIYhi7jjhxv85bjAn6WmqP1xRuWznJshdpseHUYLCj0lB1Opytgtdy&#10;87HT++n53c8mxh6x3MnRTanHYb9+AxGpj//iu3urFTzneZqb3qQn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3GkYcMAAADdAAAADwAAAAAAAAAAAAAAAACYAgAAZHJzL2Rv&#10;d25yZXYueG1sUEsFBgAAAAAEAAQA9QAAAIgDAAAAAA==&#10;" filled="f" stroked="f">
                    <v:textbox inset="5.85pt,.7pt,5.85pt,.7pt">
                      <w:txbxContent>
                        <w:p w:rsidR="00317015" w:rsidRPr="00483CCE" w:rsidRDefault="00317015" w:rsidP="00556452">
                          <w:pPr>
                            <w:pStyle w:val="NormalWeb"/>
                            <w:spacing w:line="260" w:lineRule="exact"/>
                            <w:jc w:val="center"/>
                            <w:rPr>
                              <w:color w:val="FF0000"/>
                            </w:rPr>
                          </w:pPr>
                          <w:r w:rsidRPr="006F6EFF">
                            <w:rPr>
                              <w:sz w:val="16"/>
                              <w:szCs w:val="16"/>
                            </w:rPr>
                            <w:t>Secure</w:t>
                          </w:r>
                        </w:p>
                      </w:txbxContent>
                    </v:textbox>
                  </v:shape>
                  <v:shape id="Text Box 223" o:spid="_x0000_s1487" type="#_x0000_t202" style="position:absolute;left:49177;top:61755;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0B+scA&#10;AADdAAAADwAAAGRycy9kb3ducmV2LnhtbESPT2sCMRTE70K/Q3iFXkSza7V/tkZplxa9WW2h18fm&#10;dbN087IkUddv3wiCx2FmfsPMl71txYF8aBwryMcZCOLK6YZrBd9fH6MnECEia2wdk4ITBVgubgZz&#10;LLQ78pYOu1iLBOFQoAITY1dIGSpDFsPYdcTJ+3XeYkzS11J7PCa4beUkyx6kxYbTgsGOSkPV325v&#10;FTyWq/eN/pzu3/xsYuwPlhs5PCl1d9u/voCI1Mdr+NJeawX3ef4M5zfpCc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9AfrHAAAA3QAAAA8AAAAAAAAAAAAAAAAAmAIAAGRy&#10;cy9kb3ducmV2LnhtbFBLBQYAAAAABAAEAPUAAACMAwAAAAA=&#10;" filled="f" stroked="f">
                    <v:textbox inset="5.85pt,.7pt,5.85pt,.7pt">
                      <w:txbxContent>
                        <w:p w:rsidR="00317015" w:rsidRPr="00483CCE" w:rsidRDefault="00317015" w:rsidP="00556452">
                          <w:pPr>
                            <w:pStyle w:val="NormalWeb"/>
                            <w:spacing w:line="260" w:lineRule="exact"/>
                            <w:jc w:val="center"/>
                            <w:rPr>
                              <w:color w:val="FF0000"/>
                            </w:rPr>
                          </w:pPr>
                          <w:r w:rsidRPr="006F6EFF">
                            <w:rPr>
                              <w:sz w:val="16"/>
                              <w:szCs w:val="16"/>
                            </w:rPr>
                            <w:t>Region</w:t>
                          </w:r>
                        </w:p>
                      </w:txbxContent>
                    </v:textbox>
                  </v:shape>
                </v:group>
                <v:shape id="Text Box 223" o:spid="_x0000_s1488" type="#_x0000_t202" style="position:absolute;left:20950;top:13517;width:6284;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s9MMA&#10;AADdAAAADwAAAGRycy9kb3ducmV2LnhtbERPy2rCQBTdF/yH4Qru6kSlQaKjREFb3NQX4vKauSbB&#10;zJ2QmWrs13cWQpeH857OW1OJOzWutKxg0I9AEGdWl5wrOB5W72MQziNrrCyTgic5mM86b1NMtH3w&#10;ju57n4sQwi5BBYX3dSKlywoy6Pq2Jg7c1TYGfYBNLnWDjxBuKjmMolgaLDk0FFjTsqDstv8xCn5L&#10;l35uvxf+svg4r6PtJnanNFaq123TCQhPrf8Xv9xfWsFoMAz7w5vw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Ws9MMAAADdAAAADwAAAAAAAAAAAAAAAACYAgAAZHJzL2Rv&#10;d25yZXYueG1sUEsFBgAAAAAEAAQA9QAAAIgDAAAAAA==&#10;" filled="f" stroked="f">
                  <v:textbox inset="5.85pt,.7pt,5.85pt,.7pt">
                    <w:txbxContent>
                      <w:p w:rsidR="00317015" w:rsidRPr="006F6EFF" w:rsidRDefault="00317015" w:rsidP="00556452">
                        <w:pPr>
                          <w:spacing w:after="0" w:line="260" w:lineRule="exact"/>
                          <w:jc w:val="center"/>
                          <w:rPr>
                            <w:sz w:val="16"/>
                            <w:szCs w:val="16"/>
                          </w:rPr>
                        </w:pPr>
                        <w:r w:rsidRPr="006F6EFF">
                          <w:rPr>
                            <w:sz w:val="16"/>
                            <w:szCs w:val="16"/>
                          </w:rPr>
                          <w:t>Legacy</w:t>
                        </w:r>
                      </w:p>
                    </w:txbxContent>
                  </v:textbox>
                </v:shape>
                <v:shape id="直線矢印コネクタ 1043" o:spid="_x0000_s1489" type="#_x0000_t32" style="position:absolute;left:19440;top:24591;width:10169;height:4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uzRccAAADdAAAADwAAAGRycy9kb3ducmV2LnhtbESPzWrDMBCE74W+g9hCb7VsB/LjRDYl&#10;0CbtrU4gyW2xtraptTKWkjhvXxUCPQ4z8w2zKkbTiQsNrrWsIIliEMSV1S3XCva7t5c5COeRNXaW&#10;ScGNHBT548MKM22v/EWX0tciQNhlqKDxvs+kdFVDBl1ke+LgfdvBoA9yqKUe8BrgppNpHE+lwZbD&#10;QoM9rRuqfsqzUTCTh008r7Zpspjsj6d1aT8+361Sz0/j6xKEp9H/h+/trVYwSdIE/t6EJ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O7NFxwAAAN0AAAAPAAAAAAAA&#10;AAAAAAAAAKECAABkcnMvZG93bnJldi54bWxQSwUGAAAAAAQABAD5AAAAlQMAAAAA&#10;" strokecolor="black [3213]">
                  <v:stroke endarrow="block"/>
                </v:shape>
                <v:shape id="Text Box 209" o:spid="_x0000_s1490" type="#_x0000_t202" style="position:absolute;left:617;top:31764;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uXGMcA&#10;AADdAAAADwAAAGRycy9kb3ducmV2LnhtbESPQWvCQBSE7wX/w/KE3nRjxCCpq8RCVXqp2lI8PrPP&#10;JJh9G7Jbjf31XUHocZiZb5jZojO1uFDrKssKRsMIBHFudcWFgq/Pt8EUhPPIGmvLpOBGDhbz3tMM&#10;U22vvKPL3hciQNilqKD0vkmldHlJBt3QNsTBO9nWoA+yLaRu8RrgppZxFCXSYMVhocSGXkvKz/sf&#10;o+C3ctl6+7H0x+XksIq274n7zhKlnvtd9gLCU+f/w4/2RisYj+IY7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blxj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0x04_8000_0000</w:t>
                        </w:r>
                      </w:p>
                    </w:txbxContent>
                  </v:textbox>
                </v:shape>
                <v:shape id="Text Box 209" o:spid="_x0000_s1491" type="#_x0000_t202" style="position:absolute;left:43125;top:61986;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cyg8cA&#10;AADdAAAADwAAAGRycy9kb3ducmV2LnhtbESPT2vCQBTE7wW/w/IEb3WjYpDoKlHQFi/1TykeX7Ov&#10;STD7NmRXjX76rlDocZiZ3zCzRWsqcaXGlZYVDPoRCOLM6pJzBZ/H9esEhPPIGivLpOBODhbzzssM&#10;E21vvKfrweciQNglqKDwvk6kdFlBBl3f1sTB+7GNQR9kk0vd4C3ATSWHURRLgyWHhQJrWhWUnQ8X&#10;o+BRuvRt97H038vxaRPttrH7SmOlet02nYLw1Pr/8F/7XSsYDYYjeL4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XMoP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0x180000</w:t>
                        </w:r>
                      </w:p>
                    </w:txbxContent>
                  </v:textbox>
                </v:shape>
                <v:shape id="Text Box 209" o:spid="_x0000_s1492" type="#_x0000_t202" style="position:absolute;left:43068;top:58841;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q98gA&#10;AADdAAAADwAAAGRycy9kb3ducmV2LnhtbESPW2vCQBSE34X+h+UUfNONlwZJXSUWqtKXekN8PM2e&#10;JqHZsyG7avTXu4VCH4eZ+YaZzltTiQs1rrSsYNCPQBBnVpecKzjs33sTEM4ja6wsk4IbOZjPnjpT&#10;TLS98pYuO5+LAGGXoILC+zqR0mUFGXR9WxMH79s2Bn2QTS51g9cAN5UcRlEsDZYcFgqs6a2g7Gd3&#10;NgrupUtXm8+F/1q8nJbR5iN2xzRWqvvcpq8gPLX+P/zXXmsFo8FwDL9vwhO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vqr3yAAAAN0AAAAPAAAAAAAAAAAAAAAAAJgCAABk&#10;cnMvZG93bnJldi54bWxQSwUGAAAAAAQABAD1AAAAjQM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0x040000</w:t>
                        </w:r>
                      </w:p>
                    </w:txbxContent>
                  </v:textbox>
                </v:shape>
                <v:shape id="Text Box 209" o:spid="_x0000_s1493" type="#_x0000_t202" style="position:absolute;left:45578;top:56939;width:396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bMgA&#10;AADdAAAADwAAAGRycy9kb3ducmV2LnhtbESPS2vDMBCE74H+B7GF3hrZKTHFiWKcQh70kkdLyXFr&#10;bW1Ta2UsJXH666NAIcdhZr5hpllvGnGiztWWFcTDCARxYXXNpYLPj8XzKwjnkTU2lknBhRxks4fB&#10;FFNtz7yj096XIkDYpaig8r5NpXRFRQbd0LbEwfuxnUEfZFdK3eE5wE0jR1GUSIM1h4UKW3qrqPjd&#10;H42Cv9rlq+1m7r/n48My2r4n7itPlHp67PMJCE+9v4f/22ut4CUejeH2JjwBO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8g9syAAAAN0AAAAPAAAAAAAAAAAAAAAAAJgCAABk&#10;cnMvZG93bnJldi54bWxQSwUGAAAAAAQABAD1AAAAjQMAAAAA&#10;" filled="f" stroked="f">
                  <v:textbox inset="5.85pt,.7pt,5.85pt,.7pt">
                    <w:txbxContent>
                      <w:p w:rsidR="00317015" w:rsidRPr="00483CCE" w:rsidRDefault="00317015" w:rsidP="00556452">
                        <w:pPr>
                          <w:pStyle w:val="NormalWeb"/>
                          <w:spacing w:after="200"/>
                          <w:rPr>
                            <w:color w:val="FF0000"/>
                            <w:sz w:val="22"/>
                          </w:rPr>
                        </w:pPr>
                        <w:r w:rsidRPr="006F6EFF">
                          <w:rPr>
                            <w:rFonts w:ascii="MS Gothic" w:hAnsi="MS Gothic"/>
                            <w:sz w:val="16"/>
                            <w:szCs w:val="18"/>
                          </w:rPr>
                          <w:t>0x0</w:t>
                        </w:r>
                      </w:p>
                    </w:txbxContent>
                  </v:textbox>
                </v:shape>
                <v:shape id="Text Box 209" o:spid="_x0000_s1494" type="#_x0000_t202" style="position:absolute;left:43125;top:63962;width:6038;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G8cA&#10;AADdAAAADwAAAGRycy9kb3ducmV2LnhtbESPT2vCQBTE74V+h+UJ3upGi0Giq0TBKl7qP6TH1+wz&#10;Cc2+DdlVo5++KxR6HGbmN8xk1ppKXKlxpWUF/V4EgjizuuRcwfGwfBuBcB5ZY2WZFNzJwWz6+jLB&#10;RNsb7+i697kIEHYJKii8rxMpXVaQQdezNXHwzrYx6INscqkbvAW4qeQgimJpsOSwUGBNi4Kyn/3F&#10;KHiULl1tP+f+ez78+oi2m9id0lipbqdNxyA8tf4//NdeawXv/UEMzzfh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gkRv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0x1C0000</w:t>
                        </w:r>
                      </w:p>
                    </w:txbxContent>
                  </v:textbox>
                </v:shape>
                <v:shape id="Text Box 209" o:spid="_x0000_s1495" type="#_x0000_t202" style="position:absolute;left:43198;top:69448;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0gMcA&#10;AADdAAAADwAAAGRycy9kb3ducmV2LnhtbESPQWvCQBSE70L/w/IEb7pRMZboKrFQK15qVUqPz+wz&#10;Cc2+DdlVU399t1DwOMzMN8x82ZpKXKlxpWUFw0EEgjizuuRcwfHw2n8G4TyyxsoyKfghB8vFU2eO&#10;ibY3/qDr3uciQNglqKDwvk6kdFlBBt3A1sTBO9vGoA+yyaVu8BbgppKjKIqlwZLDQoE1vRSUfe8v&#10;RsG9dOnb7n3lT6vJ1zrabWP3mcZK9bptOgPhqfWP8H97oxWMh6Mp/L0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sNID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w:t>
                        </w:r>
                        <w:r>
                          <w:rPr>
                            <w:rFonts w:ascii="MS Gothic" w:hAnsi="MS Gothic"/>
                            <w:sz w:val="16"/>
                            <w:szCs w:val="18"/>
                          </w:rPr>
                          <w:t>30</w:t>
                        </w:r>
                        <w:r w:rsidRPr="006F6EFF">
                          <w:rPr>
                            <w:rFonts w:ascii="MS Gothic" w:hAnsi="MS Gothic"/>
                            <w:sz w:val="16"/>
                            <w:szCs w:val="18"/>
                          </w:rPr>
                          <w:t>0000</w:t>
                        </w:r>
                      </w:p>
                    </w:txbxContent>
                  </v:textbox>
                </v:shape>
                <v:shape id="Text Box 190" o:spid="_x0000_s1496" type="#_x0000_t202" style="position:absolute;left:35379;top:8943;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rTEsMA&#10;AADdAAAADwAAAGRycy9kb3ducmV2LnhtbERPTWuDQBC9F/IflgnkVldTKMVkE0IgkEOLUUsht8Gd&#10;qMSdFXer5t9nD4UeH+97u59NJ0YaXGtZQRLFIIgrq1uuFXyXp9cPEM4ja+wsk4IHOdjvFi9bTLWd&#10;OKex8LUIIexSVNB436dSuqohgy6yPXHgbnYw6AMcaqkHnEK46eQ6jt+lwZZDQ4M9HRuq7sWvUdD+&#10;sD6W52K+ZPnXaJPP7OpsptRqOR82IDzN/l/85z5rBW/JOswNb8IT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rTEsMAAADdAAAADwAAAAAAAAAAAAAAAACYAgAAZHJzL2Rv&#10;d25yZXYueG1sUEsFBgAAAAAEAAQA9QAAAIgDAAAAAA==&#10;" fillcolor="black [3213]">
                  <v:fill r:id="rId26" o:title="" color2="#eeece1 [3214]" type="pattern"/>
                  <v:textbox inset="5.85pt,.7pt,5.85pt,.7pt">
                    <w:txbxContent>
                      <w:p w:rsidR="00317015" w:rsidRPr="00483CCE" w:rsidRDefault="00317015" w:rsidP="00556452">
                        <w:pPr>
                          <w:pStyle w:val="NormalWeb"/>
                          <w:spacing w:line="200" w:lineRule="exact"/>
                          <w:jc w:val="center"/>
                          <w:rPr>
                            <w:color w:val="FF0000"/>
                          </w:rPr>
                        </w:pPr>
                        <w:r w:rsidRPr="006F6EFF">
                          <w:rPr>
                            <w:sz w:val="16"/>
                            <w:szCs w:val="16"/>
                          </w:rPr>
                          <w:t>Certification</w:t>
                        </w:r>
                      </w:p>
                    </w:txbxContent>
                  </v:textbox>
                </v:shape>
                <v:shape id="Text Box 209" o:spid="_x0000_s1497" type="#_x0000_t202" style="position:absolute;left:47069;top:7531;width:921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FaccA&#10;AADdAAAADwAAAGRycy9kb3ducmV2LnhtbESPQWvCQBSE70L/w/IEb7pRMdjoKrFQK15qVUqPz+wz&#10;Cc2+DdlVU399t1DwOMzMN8x82ZpKXKlxpWUFw0EEgjizuuRcwfHw2p+CcB5ZY2WZFPyQg+XiqTPH&#10;RNsbf9B173MRIOwSVFB4XydSuqwgg25ga+LgnW1j0AfZ5FI3eAtwU8lRFMXSYMlhocCaXgrKvvcX&#10;o+BeuvRt977yp9Xkax3ttrH7TGOlet02nYHw1PpH+L+90QrGw9Ez/L0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BWn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0x00_43F0_0000</w:t>
                        </w:r>
                      </w:p>
                    </w:txbxContent>
                  </v:textbox>
                </v:shape>
                <v:shape id="カギ線コネクタ 1111" o:spid="_x0000_s1498" type="#_x0000_t35" style="position:absolute;left:47630;top:17400;width:10891;height:5419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5XlMUAAADcAAAADwAAAGRycy9kb3ducmV2LnhtbESPQWvCQBSE7wX/w/IEb83GICLRVUQQ&#10;VLChtlSPj+xrEpp9G7JrTP31bkHocZiZb5jFqje16Kh1lWUF4ygGQZxbXXGh4PNj+zoD4Tyyxtoy&#10;KfglB6vl4GWBqbY3fqfu5AsRIOxSVFB636RSurwkgy6yDXHwvm1r0AfZFlK3eAtwU8skjqfSYMVh&#10;ocSGNiXlP6erUTAdv62/Ln2WXHZ4P5yPXba3mCk1GvbrOQhPvf8PP9s7rWCSJPB3Jhw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5XlMUAAADcAAAADwAAAAAAAAAA&#10;AAAAAAChAgAAZHJzL2Rvd25yZXYueG1sUEsFBgAAAAAEAAQA+QAAAJMDAAAAAA==&#10;" adj="-4534,21611" strokecolor="black [3213]" strokeweight=".25pt">
                  <v:stroke dashstyle="3 1" endarrow="block" endarrowlength="short"/>
                </v:shape>
                <v:shape id="Text Box 209" o:spid="_x0000_s1499" type="#_x0000_t202" style="position:absolute;left:47089;top:12037;width:9217;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CMYA&#10;AADcAAAADwAAAGRycy9kb3ducmV2LnhtbESPQWvCQBSE74L/YXlCb7rRapDUVaKgFS/aWEqPr9nX&#10;JJh9G7Krpv313UKhx2FmvmEWq87U4katqywrGI8iEMS51RUXCl7P2+EchPPIGmvLpOCLHKyW/d4C&#10;E23v/EK3zBciQNglqKD0vkmkdHlJBt3INsTB+7StQR9kW0jd4j3ATS0nURRLgxWHhRIb2pSUX7Kr&#10;UfBdufT5dFz7j/XsfRedDrF7S2OlHgZd+gTCU+f/w3/tvVYwnTzC75lw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CMYAAADcAAAADwAAAAAAAAAAAAAAAACYAgAAZHJz&#10;L2Rvd25yZXYueG1sUEsFBgAAAAAEAAQA9QAAAIsDA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0x00_47E0_0000</w:t>
                        </w:r>
                      </w:p>
                    </w:txbxContent>
                  </v:textbox>
                </v:shape>
                <v:shape id="Text Box 190" o:spid="_x0000_s1500" type="#_x0000_t202" style="position:absolute;left:9114;top:51364;width:11502;height: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RNcMA&#10;AADcAAAADwAAAGRycy9kb3ducmV2LnhtbESPQWsCMRSE7wX/Q3iCt5pVrMhqFBGEHnpQ296fm+dm&#10;cfOyJHGN/vqmUOhxmJlvmNUm2Vb05EPjWMFkXIAgrpxuuFbw9bl/XYAIEVlj65gUPCjAZj14WWGp&#10;3Z2P1J9iLTKEQ4kKTIxdKWWoDFkMY9cRZ+/ivMWYpa+l9njPcNvKaVHMpcWG84LBjnaGquvpZhXw&#10;8SM94830vptfD+3jLFPz3Ss1GqbtEkSkFP/Df+13rWA2fYPfM/k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RNcMAAADcAAAADwAAAAAAAAAAAAAAAACYAgAAZHJzL2Rv&#10;d25yZXYueG1sUEsFBgAAAAAEAAQA9QAAAIgDAAAAAA==&#10;" fillcolor="#d8d8d8 [2732]">
                  <v:textbox inset="5.85pt,.7pt,5.85pt,.7pt">
                    <w:txbxContent>
                      <w:p w:rsidR="00317015" w:rsidRPr="006F6EFF" w:rsidRDefault="00317015" w:rsidP="00556452">
                        <w:pPr>
                          <w:jc w:val="center"/>
                          <w:rPr>
                            <w:sz w:val="16"/>
                            <w:szCs w:val="16"/>
                          </w:rPr>
                        </w:pPr>
                        <w:r w:rsidRPr="006F6EFF">
                          <w:rPr>
                            <w:sz w:val="16"/>
                            <w:szCs w:val="16"/>
                          </w:rPr>
                          <w:t>N/A</w:t>
                        </w:r>
                      </w:p>
                    </w:txbxContent>
                  </v:textbox>
                </v:shape>
                <v:shape id="Text Box 190" o:spid="_x0000_s1501" type="#_x0000_t202" style="position:absolute;left:35356;top:6345;width:12077;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iWcQA&#10;AADdAAAADwAAAGRycy9kb3ducmV2LnhtbESPT4vCMBTE7wt+h/AW9rYmtaBSjSKC4nXdP14fzdu2&#10;u81LTWKt394IC3scZuY3zHI92Fb05EPjWEM2ViCIS2carjR8vO9e5yBCRDbYOiYNNwqwXo2ellgY&#10;d+U36o+xEgnCoUANdYxdIWUoa7IYxq4jTt638xZjkr6SxuM1wW0rJ0pNpcWG00KNHW1rKn+PF6vh&#10;1J0/fZvlJ8ubWZ8f1NeMfvZavzwPmwWISEP8D/+1D0ZDPlEZPN6k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DIlnEAAAA3QAAAA8AAAAAAAAAAAAAAAAAmAIAAGRycy9k&#10;b3ducmV2LnhtbFBLBQYAAAAABAAEAPUAAACJAwAAAAA=&#10;" fillcolor="black [3213]">
                  <v:fill r:id="rId27" o:title="" color2="white [3212]" type="pattern"/>
                  <v:textbox inset="5.85pt,0,5.85pt,0">
                    <w:txbxContent>
                      <w:p w:rsidR="00317015" w:rsidRPr="00483CCE" w:rsidRDefault="00317015" w:rsidP="00556452">
                        <w:pPr>
                          <w:pStyle w:val="NormalWeb"/>
                          <w:spacing w:line="200" w:lineRule="exact"/>
                          <w:jc w:val="center"/>
                          <w:rPr>
                            <w:color w:val="FF0000"/>
                            <w:sz w:val="16"/>
                            <w:szCs w:val="16"/>
                          </w:rPr>
                        </w:pPr>
                        <w:r w:rsidRPr="006F6EFF">
                          <w:rPr>
                            <w:sz w:val="16"/>
                            <w:szCs w:val="16"/>
                          </w:rPr>
                          <w:t>Option</w:t>
                        </w:r>
                      </w:p>
                    </w:txbxContent>
                  </v:textbox>
                </v:shape>
                <v:shape id="直線矢印コネクタ 2162" o:spid="_x0000_s1502" type="#_x0000_t32" style="position:absolute;left:24328;top:58214;width:0;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jw+scAAADdAAAADwAAAGRycy9kb3ducmV2LnhtbESPW2sCMRSE3wv9D+EIvtVEe0FWoxSx&#10;4kMp1HvfjpvT3cXNyZKkuv77Rij0cZiZb5jxtLW1OJMPlWMN/Z4CQZw7U3GhYbN+exiCCBHZYO2Y&#10;NFwpwHRyfzfGzLgLf9J5FQuRIBwy1FDG2GRShrwki6HnGuLkfTtvMSbpC2k8XhLc1nKg1Iu0WHFa&#10;KLGhWUn5afVjNRw+lu/PxXG2PUR/HM4Xzf5rp1jrbqd9HYGI1Mb/8F97aTQ8DtQT3N6kJ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yPD6xwAAAN0AAAAPAAAAAAAA&#10;AAAAAAAAAKECAABkcnMvZG93bnJldi54bWxQSwUGAAAAAAQABAD5AAAAlQMAAAAA&#10;" strokecolor="black [3213]">
                  <v:stroke startarrow="block" endarrow="block"/>
                </v:shape>
                <v:shape id="直線矢印コネクタ 2163" o:spid="_x0000_s1503" type="#_x0000_t32" style="position:absolute;left:23194;top:61091;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GrsUAAADdAAAADwAAAGRycy9kb3ducmV2LnhtbESPzWrDMBCE74W+g9hCb43UFExwooSm&#10;UNpTwUkOOS7WxnJirVxL8c/bV4VAjsPMfMOsNqNrRE9dqD1reJ0pEMSlNzVXGg77z5cFiBCRDTae&#10;ScNEATbrx4cV5sYPXFC/i5VIEA45arAxtrmUobTkMMx8S5y8k+8cxiS7SpoOhwR3jZwrlUmHNacF&#10;iy19WCovu6vTYK4HmVWFzaYf9dVs0W+P599R6+en8X0JItIY7+Fb+9toeJurDP7fpCc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NGrsUAAADdAAAADwAAAAAAAAAA&#10;AAAAAAChAgAAZHJzL2Rvd25yZXYueG1sUEsFBgAAAAAEAAQA+QAAAJMDAAAAAA==&#10;" strokecolor="black [3213]"/>
                <v:shape id="直線矢印コネクタ 2164" o:spid="_x0000_s1504" type="#_x0000_t32" style="position:absolute;left:23092;top:58151;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jNcUAAADdAAAADwAAAGRycy9kb3ducmV2LnhtbESPQWvCQBSE74X+h+UVvNXdKsSSuglV&#10;ED0VtDn0+Mi+ZtNm36bZVeO/7wqCx2FmvmGW5eg6caIhtJ41vEwVCOLam5YbDdXn5vkVRIjIBjvP&#10;pOFCAcri8WGJufFn3tPpEBuRIBxy1GBj7HMpQ23JYZj6njh5335wGJMcGmkGPCe46+RMqUw6bDkt&#10;WOxpban+PRydBnOsZNbsbXb5UNtuhX719fM3aj15Gt/fQEQa4z18a++MhvlMLeD6Jj0BW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jNcUAAADdAAAADwAAAAAAAAAA&#10;AAAAAAChAgAAZHJzL2Rvd25yZXYueG1sUEsFBgAAAAAEAAQA+QAAAJMDAAAAAA==&#10;" strokecolor="black [3213]"/>
                <v:group id="グループ化 2165" o:spid="_x0000_s1505" style="position:absolute;left:20315;top:57351;width:4083;height:4210"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mY0swwAAAN0AAAAP&#10;AAAAAAAAAAAAAAAAAKoCAABkcnMvZG93bnJldi54bWxQSwUGAAAAAAQABAD6AAAAmgMAAAAA&#10;">
                  <v:shape id="Text Box 223" o:spid="_x0000_s1506" type="#_x0000_t202" style="position:absolute;left:19314;top:-18134;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2W8YA&#10;AADdAAAADwAAAGRycy9kb3ducmV2LnhtbESPQWsCMRSE70L/Q3iFXqRmu61t3RqlXSp609pCr4/N&#10;c7N087IkUdd/bwqCx2FmvmGm89624kA+NI4VPIwyEMSV0w3XCn6+F/evIEJE1tg6JgUnCjCf3Qym&#10;WGh35C86bGMtEoRDgQpMjF0hZagMWQwj1xEnb+e8xZikr6X2eExw28o8y56lxYbTgsGOSkPV33Zv&#10;FbyUy8+13jztP/w4N/YXy7UcnpS6u+3f30BE6uM1fGmvtILHPJvA/5v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H2W8YAAADdAAAADwAAAAAAAAAAAAAAAACYAgAAZHJz&#10;L2Rvd25yZXYueG1sUEsFBgAAAAAEAAQA9QAAAIsDAAAAAA==&#10;" filled="f" stroked="f">
                    <v:textbox inset="5.85pt,.7pt,5.85pt,.7pt">
                      <w:txbxContent>
                        <w:p w:rsidR="00317015" w:rsidRPr="006F6EFF" w:rsidRDefault="00317015" w:rsidP="00556452">
                          <w:pPr>
                            <w:pStyle w:val="NormalWeb"/>
                            <w:spacing w:line="260" w:lineRule="exact"/>
                            <w:jc w:val="center"/>
                          </w:pPr>
                          <w:r w:rsidRPr="006F6EFF">
                            <w:rPr>
                              <w:sz w:val="16"/>
                              <w:szCs w:val="16"/>
                            </w:rPr>
                            <w:t>Secure</w:t>
                          </w:r>
                        </w:p>
                      </w:txbxContent>
                    </v:textbox>
                  </v:shape>
                  <v:shape id="Text Box 223" o:spid="_x0000_s1507" type="#_x0000_t202" style="position:absolute;left:49177;top:61746;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JG8MA&#10;AADdAAAADwAAAGRycy9kb3ducmV2LnhtbERPy2oCMRTdF/yHcIVuimacVitTo9ihpe58FdxeJreT&#10;wcnNkEQd/75ZFLo8nPdi1dtWXMmHxrGCyTgDQVw53XCt4Pv4OZqDCBFZY+uYFNwpwGo5eFhgod2N&#10;93Q9xFqkEA4FKjAxdoWUoTJkMYxdR5y4H+ctxgR9LbXHWwq3rcyzbCYtNpwaDHZUGqrOh4tV8Fp+&#10;fWz17uXy7qe5sScst/LprtTjsF+/gYjUx3/xn3ujFTznk7Q/vU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LJG8MAAADdAAAADwAAAAAAAAAAAAAAAACYAgAAZHJzL2Rv&#10;d25yZXYueG1sUEsFBgAAAAAEAAQA9QAAAIgDAAAAAA==&#10;" filled="f" stroked="f">
                    <v:textbox inset="5.85pt,.7pt,5.85pt,.7pt">
                      <w:txbxContent>
                        <w:p w:rsidR="00317015" w:rsidRPr="006F6EFF" w:rsidRDefault="00317015" w:rsidP="00556452">
                          <w:pPr>
                            <w:pStyle w:val="NormalWeb"/>
                            <w:spacing w:line="260" w:lineRule="exact"/>
                            <w:jc w:val="center"/>
                          </w:pPr>
                          <w:r w:rsidRPr="006F6EFF">
                            <w:rPr>
                              <w:sz w:val="16"/>
                              <w:szCs w:val="16"/>
                            </w:rPr>
                            <w:t>Region</w:t>
                          </w:r>
                        </w:p>
                      </w:txbxContent>
                    </v:textbox>
                  </v:shape>
                </v:group>
                <v:shape id="Text Box 209" o:spid="_x0000_s1508" type="#_x0000_t202" style="position:absolute;left:517;top:13753;width:1009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irscA&#10;AADdAAAADwAAAGRycy9kb3ducmV2LnhtbESPQWvCQBSE70L/w/IK3nQTxVBSV4mFqnipTUvp8TX7&#10;moRm34bsqtFf3xUEj8PMfMPMl71pxJE6V1tWEI8jEMSF1TWXCj4/XkdPIJxH1thYJgVncrBcPAzm&#10;mGp74nc65r4UAcIuRQWV920qpSsqMujGtiUO3q/tDPogu1LqDk8Bbho5iaJEGqw5LFTY0ktFxV9+&#10;MAoutcs2+7eV/1nNvtfRfpe4ryxRavjYZ88gPPX+Hr61t1rBdBLHcH0Tn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Aoq7HAAAA3QAAAA8AAAAAAAAAAAAAAAAAmAIAAGRy&#10;cy9kb3ducmV2LnhtbFBLBQYAAAAABAAEAPUAAACMAwAAAAA=&#10;" filled="f" stroked="f">
                  <v:textbox inset="5.85pt,.7pt,5.85pt,.7pt">
                    <w:txbxContent>
                      <w:p w:rsidR="00317015" w:rsidRPr="006F6EFF" w:rsidRDefault="00317015" w:rsidP="00556452">
                        <w:pPr>
                          <w:pStyle w:val="NormalWeb"/>
                          <w:spacing w:after="200"/>
                        </w:pPr>
                        <w:r w:rsidRPr="006F6EFF">
                          <w:rPr>
                            <w:rFonts w:ascii="MS Gothic" w:hAnsi="MS Gothic"/>
                            <w:sz w:val="16"/>
                            <w:szCs w:val="16"/>
                          </w:rPr>
                          <w:t>0x00_8000_0000</w:t>
                        </w:r>
                      </w:p>
                    </w:txbxContent>
                  </v:textbox>
                </v:shape>
                <v:shape id="Text Box 209" o:spid="_x0000_s1509" type="#_x0000_t202" style="position:absolute;left:517;top:27993;width:1009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82ccA&#10;AADdAAAADwAAAGRycy9kb3ducmV2LnhtbESPQWvCQBSE7wX/w/KE3nRjxCCpq8RCVXqp2lI8PrPP&#10;JJh9G7Jbjf31XUHocZiZb5jZojO1uFDrKssKRsMIBHFudcWFgq/Pt8EUhPPIGmvLpOBGDhbz3tMM&#10;U22vvKPL3hciQNilqKD0vkmldHlJBt3QNsTBO9nWoA+yLaRu8RrgppZxFCXSYMVhocSGXkvKz/sf&#10;o+C3ctl6+7H0x+XksIq274n7zhKlnvtd9gLCU+f/w4/2RisYx6MY7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SPNnHAAAA3QAAAA8AAAAAAAAAAAAAAAAAmAIAAGRy&#10;cy9kb3ducmV2LnhtbFBLBQYAAAAABAAEAPUAAACMAwAAAAA=&#10;" filled="f" stroked="f">
                  <v:textbox inset="5.85pt,.7pt,5.85pt,.7pt">
                    <w:txbxContent>
                      <w:p w:rsidR="00317015" w:rsidRPr="006F6EFF" w:rsidRDefault="00317015" w:rsidP="00556452">
                        <w:pPr>
                          <w:pStyle w:val="NormalWeb"/>
                          <w:spacing w:after="200"/>
                        </w:pPr>
                        <w:r w:rsidRPr="006F6EFF">
                          <w:rPr>
                            <w:rFonts w:ascii="MS Gothic" w:hAnsi="MS Gothic"/>
                            <w:sz w:val="16"/>
                            <w:szCs w:val="16"/>
                          </w:rPr>
                          <w:t>0x04_4000_0000</w:t>
                        </w:r>
                      </w:p>
                    </w:txbxContent>
                  </v:textbox>
                </v:shape>
                <v:shape id="Text Box 190" o:spid="_x0000_s1510" type="#_x0000_t202" style="position:absolute;left:35376;top:14528;width:12078;height:12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B1WsQA&#10;AADdAAAADwAAAGRycy9kb3ducmV2LnhtbESPQWsCMRSE74X+h/AKvdWsCqJbo5RCoQd7UNf76+Z1&#10;k23ysiSpbv+9EQo9DjPzDbPejt6JM8VkAyuYTioQxG3QljsFzfHtaQkiZWSNLjAp+KUE28393Rpr&#10;HS68p/Mhd6JAONWowOQ81FKm1pDHNAkDcfG+QvSYi4yd1BEvBe6dnFXVQnq0XBYMDvRqqP0+/HgF&#10;dmeb/uR23ccY8+eKq74xrlfq8WF8eQaRacz/4b/2u1Ywn03ncHtTno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AdVrEAAAA3QAAAA8AAAAAAAAAAAAAAAAAmAIAAGRycy9k&#10;b3ducmV2LnhtbFBLBQYAAAAABAAEAPUAAACJAwAAAAA=&#10;" fillcolor="#b8cce4 [1300]">
                  <v:textbox inset="5.85pt,.7pt,5.85pt,.7pt">
                    <w:txbxContent>
                      <w:p w:rsidR="00317015" w:rsidRDefault="00317015" w:rsidP="00556452">
                        <w:pPr>
                          <w:pStyle w:val="NormalWeb"/>
                          <w:spacing w:line="200" w:lineRule="exact"/>
                          <w:jc w:val="center"/>
                          <w:rPr>
                            <w:sz w:val="16"/>
                            <w:szCs w:val="16"/>
                          </w:rPr>
                        </w:pPr>
                      </w:p>
                      <w:p w:rsidR="00317015" w:rsidRDefault="00317015" w:rsidP="00556452">
                        <w:pPr>
                          <w:pStyle w:val="NormalWeb"/>
                          <w:spacing w:line="200" w:lineRule="exact"/>
                          <w:jc w:val="center"/>
                          <w:rPr>
                            <w:sz w:val="16"/>
                            <w:szCs w:val="16"/>
                          </w:rPr>
                        </w:pPr>
                      </w:p>
                      <w:p w:rsidR="00317015" w:rsidRDefault="00317015" w:rsidP="00556452">
                        <w:pPr>
                          <w:pStyle w:val="NormalWeb"/>
                          <w:spacing w:line="200" w:lineRule="exact"/>
                          <w:jc w:val="center"/>
                        </w:pPr>
                      </w:p>
                    </w:txbxContent>
                  </v:textbox>
                </v:shape>
                <v:shape id="Text Box 190" o:spid="_x0000_s1511" type="#_x0000_t202" style="position:absolute;left:35415;top:17114;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5y1sQA&#10;AADdAAAADwAAAGRycy9kb3ducmV2LnhtbESPQYvCMBSE7wv+h/AEb2talWWpRhFB8KB0rYvg7dE8&#10;22LzUppY6783wsIeh5n5hlmselOLjlpXWVYQjyMQxLnVFRcKfk/bz28QziNrrC2Tgic5WC0HHwtM&#10;tH3wkbrMFyJA2CWooPS+SaR0eUkG3dg2xMG72tagD7ItpG7xEeCmlpMo+pIGKw4LJTa0KSm/ZXej&#10;oDqz3px2Wf+THg+djffpxdlUqdGwX89BeOr9f/ivvdMKppN4Bu834QnI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uctbEAAAA3QAAAA8AAAAAAAAAAAAAAAAAmAIAAGRycy9k&#10;b3ducmV2LnhtbFBLBQYAAAAABAAEAPUAAACJAwAAAAA=&#10;" fillcolor="black [3213]">
                  <v:fill r:id="rId26" o:title="" color2="#eeece1 [3214]" type="pattern"/>
                  <v:textbox inset="5.85pt,.7pt,5.85pt,.7pt">
                    <w:txbxContent>
                      <w:p w:rsidR="00317015" w:rsidRPr="006F6EFF" w:rsidRDefault="00317015" w:rsidP="00556452">
                        <w:pPr>
                          <w:spacing w:after="0" w:line="200" w:lineRule="exact"/>
                          <w:jc w:val="center"/>
                          <w:rPr>
                            <w:sz w:val="16"/>
                            <w:szCs w:val="16"/>
                            <w:lang w:eastAsia="ja-JP"/>
                          </w:rPr>
                        </w:pPr>
                        <w:r w:rsidRPr="006F6EFF">
                          <w:rPr>
                            <w:sz w:val="16"/>
                            <w:szCs w:val="16"/>
                            <w:lang w:eastAsia="ja-JP"/>
                          </w:rPr>
                          <w:t>U-Boot</w:t>
                        </w:r>
                      </w:p>
                    </w:txbxContent>
                  </v:textbox>
                </v:shape>
                <v:shape id="Text Box 190" o:spid="_x0000_s1512" type="#_x0000_t202" style="position:absolute;left:9147;top:32772;width:11500;height:6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oO8QA&#10;AADdAAAADwAAAGRycy9kb3ducmV2LnhtbERPTYvCMBC9C/6HMIKXRdMV1LUaZRFc9CTqIngbmrEt&#10;NpOSpNrdX78RFrzN433OYtWaStzJ+dKygvdhAoI4s7rkXMH3aTP4AOEDssbKMin4IQ+rZbezwFTb&#10;Bx/ofgy5iCHsU1RQhFCnUvqsIIN+aGviyF2tMxgidLnUDh8x3FRylCQTabDk2FBgTeuCstuxMQpu&#10;uyYzzfnitvvm9LX7nWj5lsyU6vfazzmIQG14if/dWx3nT8djeH4TT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qDvEAAAA3QAAAA8AAAAAAAAAAAAAAAAAmAIAAGRycy9k&#10;b3ducmV2LnhtbFBLBQYAAAAABAAEAPUAAACJAwAAAAA=&#10;">
                  <v:textbox inset="5.85pt,.7pt,5.85pt,.7pt">
                    <w:txbxContent>
                      <w:p w:rsidR="00317015" w:rsidRDefault="00317015" w:rsidP="00803DA8">
                        <w:pPr>
                          <w:pStyle w:val="NormalWeb"/>
                          <w:spacing w:after="200"/>
                          <w:jc w:val="center"/>
                        </w:pPr>
                        <w:r>
                          <w:rPr>
                            <w:sz w:val="16"/>
                            <w:szCs w:val="16"/>
                          </w:rPr>
                          <w:t>SDRAM 2GB</w:t>
                        </w:r>
                      </w:p>
                    </w:txbxContent>
                  </v:textbox>
                </v:shape>
                <w10:anchorlock/>
              </v:group>
            </w:pict>
          </mc:Fallback>
        </mc:AlternateContent>
      </w:r>
    </w:p>
    <w:p w:rsidR="00556452" w:rsidRPr="00343B6E" w:rsidRDefault="00556452" w:rsidP="00BF3C35">
      <w:pPr>
        <w:pStyle w:val="Caption"/>
        <w:ind w:left="792" w:firstLine="792"/>
      </w:pPr>
      <w:r w:rsidRPr="00556452">
        <w:t xml:space="preserve">Figure </w:t>
      </w:r>
      <w:r w:rsidR="006434A7">
        <w:rPr>
          <w:noProof/>
        </w:rPr>
        <w:t>6</w:t>
      </w:r>
      <w:r w:rsidRPr="00343B6E">
        <w:t xml:space="preserve">. RZ/G2N System Evaluation Board </w:t>
      </w:r>
      <w:r w:rsidR="000004FF">
        <w:t>(HiHope-RZG2N)</w:t>
      </w:r>
      <w:r w:rsidRPr="00343B6E">
        <w:t xml:space="preserve"> memory map (Boot)</w:t>
      </w:r>
    </w:p>
    <w:p w:rsidR="00556452" w:rsidRDefault="00556452" w:rsidP="00556452"/>
    <w:p w:rsidR="00556452" w:rsidRDefault="00556452" w:rsidP="00556452">
      <w:pPr>
        <w:pStyle w:val="box"/>
      </w:pPr>
      <w:r w:rsidRPr="00483CCE">
        <w:rPr>
          <w:color w:val="FF0000"/>
          <w:lang w:eastAsia="ja-JP"/>
        </w:rPr>
        <w:lastRenderedPageBreak/>
        <mc:AlternateContent>
          <mc:Choice Requires="wpc">
            <w:drawing>
              <wp:inline distT="0" distB="0" distL="0" distR="0" wp14:anchorId="572849B1" wp14:editId="3F9FF3D3">
                <wp:extent cx="6169025" cy="7743190"/>
                <wp:effectExtent l="0" t="0" r="0" b="0"/>
                <wp:docPr id="3738" name="キャンバス 20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216" name="Text Box 190"/>
                        <wps:cNvSpPr txBox="1">
                          <a:spLocks noChangeArrowheads="1"/>
                        </wps:cNvSpPr>
                        <wps:spPr bwMode="auto">
                          <a:xfrm>
                            <a:off x="912004" y="562607"/>
                            <a:ext cx="1150205" cy="300003"/>
                          </a:xfrm>
                          <a:prstGeom prst="rect">
                            <a:avLst/>
                          </a:prstGeom>
                          <a:solidFill>
                            <a:srgbClr val="FFFFFF"/>
                          </a:solidFill>
                          <a:ln w="9525">
                            <a:solidFill>
                              <a:srgbClr val="000000"/>
                            </a:solidFill>
                            <a:miter lim="800000"/>
                            <a:headEnd/>
                            <a:tailEnd/>
                          </a:ln>
                        </wps:spPr>
                        <wps:txbx>
                          <w:txbxContent>
                            <w:p w:rsidR="00317015" w:rsidRPr="00483CCE" w:rsidRDefault="00317015" w:rsidP="00556452">
                              <w:pPr>
                                <w:spacing w:after="0" w:line="200" w:lineRule="exact"/>
                                <w:jc w:val="center"/>
                                <w:rPr>
                                  <w:color w:val="FF0000"/>
                                  <w:sz w:val="16"/>
                                  <w:szCs w:val="16"/>
                                </w:rPr>
                              </w:pPr>
                              <w:r w:rsidRPr="006F6EFF">
                                <w:rPr>
                                  <w:sz w:val="16"/>
                                  <w:szCs w:val="16"/>
                                </w:rPr>
                                <w:t>BSC</w:t>
                              </w:r>
                            </w:p>
                          </w:txbxContent>
                        </wps:txbx>
                        <wps:bodyPr rot="0" vert="horz" wrap="square" lIns="74295" tIns="8890" rIns="74295" bIns="8890" anchor="t" anchorCtr="0" upright="1">
                          <a:noAutofit/>
                        </wps:bodyPr>
                      </wps:wsp>
                      <wps:wsp>
                        <wps:cNvPr id="3217" name="Text Box 209"/>
                        <wps:cNvSpPr txBox="1">
                          <a:spLocks noChangeArrowheads="1"/>
                        </wps:cNvSpPr>
                        <wps:spPr bwMode="auto">
                          <a:xfrm>
                            <a:off x="580002" y="404105"/>
                            <a:ext cx="412702"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556452">
                              <w:pPr>
                                <w:pStyle w:val="NormalWeb"/>
                                <w:spacing w:after="200"/>
                                <w:rPr>
                                  <w:color w:val="FF0000"/>
                                  <w:sz w:val="21"/>
                                </w:rPr>
                              </w:pPr>
                              <w:r w:rsidRPr="006F6EFF">
                                <w:rPr>
                                  <w:rFonts w:ascii="MS Gothic" w:hAnsi="MS Gothic"/>
                                  <w:sz w:val="16"/>
                                  <w:szCs w:val="20"/>
                                </w:rPr>
                                <w:t>0x0</w:t>
                              </w:r>
                            </w:p>
                          </w:txbxContent>
                        </wps:txbx>
                        <wps:bodyPr rot="0" vert="horz" wrap="square" lIns="74295" tIns="8890" rIns="74295" bIns="8890" anchor="t" anchorCtr="0" upright="1">
                          <a:noAutofit/>
                        </wps:bodyPr>
                      </wps:wsp>
                      <wps:wsp>
                        <wps:cNvPr id="3348" name="Text Box 223"/>
                        <wps:cNvSpPr txBox="1">
                          <a:spLocks noChangeArrowheads="1"/>
                        </wps:cNvSpPr>
                        <wps:spPr bwMode="auto">
                          <a:xfrm>
                            <a:off x="1996208" y="272503"/>
                            <a:ext cx="1481706"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spacing w:after="0" w:line="260" w:lineRule="exact"/>
                                <w:jc w:val="center"/>
                                <w:rPr>
                                  <w:szCs w:val="16"/>
                                </w:rPr>
                              </w:pPr>
                              <w:r w:rsidRPr="006F6EFF">
                                <w:rPr>
                                  <w:szCs w:val="16"/>
                                </w:rPr>
                                <w:t>Physical Address</w:t>
                              </w:r>
                            </w:p>
                          </w:txbxContent>
                        </wps:txbx>
                        <wps:bodyPr rot="0" vert="horz" wrap="square" lIns="74295" tIns="8890" rIns="74295" bIns="8890" anchor="t" anchorCtr="0" upright="1">
                          <a:noAutofit/>
                        </wps:bodyPr>
                      </wps:wsp>
                      <wps:wsp>
                        <wps:cNvPr id="3363" name="Text Box 190"/>
                        <wps:cNvSpPr txBox="1">
                          <a:spLocks noChangeArrowheads="1"/>
                        </wps:cNvSpPr>
                        <wps:spPr bwMode="auto">
                          <a:xfrm>
                            <a:off x="911804" y="861410"/>
                            <a:ext cx="1150005" cy="173702"/>
                          </a:xfrm>
                          <a:prstGeom prst="rect">
                            <a:avLst/>
                          </a:prstGeom>
                          <a:solidFill>
                            <a:srgbClr val="FFFFFF"/>
                          </a:solidFill>
                          <a:ln w="9525">
                            <a:solidFill>
                              <a:srgbClr val="000000"/>
                            </a:solidFill>
                            <a:miter lim="800000"/>
                            <a:headEnd/>
                            <a:tailEnd/>
                          </a:ln>
                        </wps:spPr>
                        <wps:txbx>
                          <w:txbxContent>
                            <w:p w:rsidR="00317015" w:rsidRPr="00483CCE" w:rsidRDefault="00317015" w:rsidP="00556452">
                              <w:pPr>
                                <w:spacing w:after="0" w:line="200" w:lineRule="exact"/>
                                <w:jc w:val="center"/>
                                <w:rPr>
                                  <w:color w:val="FF0000"/>
                                  <w:sz w:val="16"/>
                                  <w:szCs w:val="16"/>
                                </w:rPr>
                              </w:pPr>
                              <w:r w:rsidRPr="006F6EFF">
                                <w:rPr>
                                  <w:sz w:val="16"/>
                                  <w:szCs w:val="16"/>
                                </w:rPr>
                                <w:t>Reserved</w:t>
                              </w:r>
                            </w:p>
                          </w:txbxContent>
                        </wps:txbx>
                        <wps:bodyPr rot="0" vert="horz" wrap="square" lIns="74295" tIns="8890" rIns="74295" bIns="8890" anchor="t" anchorCtr="0" upright="1">
                          <a:noAutofit/>
                        </wps:bodyPr>
                      </wps:wsp>
                      <wps:wsp>
                        <wps:cNvPr id="3405" name="Text Box 190"/>
                        <wps:cNvSpPr txBox="1">
                          <a:spLocks noChangeArrowheads="1"/>
                        </wps:cNvSpPr>
                        <wps:spPr bwMode="auto">
                          <a:xfrm>
                            <a:off x="911904" y="1035112"/>
                            <a:ext cx="1149805" cy="173402"/>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PCI-exp</w:t>
                              </w:r>
                            </w:p>
                          </w:txbxContent>
                        </wps:txbx>
                        <wps:bodyPr rot="0" vert="horz" wrap="square" lIns="74295" tIns="8890" rIns="74295" bIns="8890" anchor="t" anchorCtr="0" upright="1">
                          <a:noAutofit/>
                        </wps:bodyPr>
                      </wps:wsp>
                      <wps:wsp>
                        <wps:cNvPr id="3484" name="Text Box 209"/>
                        <wps:cNvSpPr txBox="1">
                          <a:spLocks noChangeArrowheads="1"/>
                        </wps:cNvSpPr>
                        <wps:spPr bwMode="auto">
                          <a:xfrm>
                            <a:off x="51700" y="741209"/>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0x00_2000_0000</w:t>
                              </w:r>
                            </w:p>
                          </w:txbxContent>
                        </wps:txbx>
                        <wps:bodyPr rot="0" vert="horz" wrap="square" lIns="74295" tIns="8890" rIns="74295" bIns="8890" anchor="t" anchorCtr="0" upright="1">
                          <a:noAutofit/>
                        </wps:bodyPr>
                      </wps:wsp>
                      <wps:wsp>
                        <wps:cNvPr id="3485" name="Text Box 209"/>
                        <wps:cNvSpPr txBox="1">
                          <a:spLocks noChangeArrowheads="1"/>
                        </wps:cNvSpPr>
                        <wps:spPr bwMode="auto">
                          <a:xfrm>
                            <a:off x="61800" y="906311"/>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0x00_3000_0000</w:t>
                              </w:r>
                            </w:p>
                          </w:txbxContent>
                        </wps:txbx>
                        <wps:bodyPr rot="0" vert="horz" wrap="square" lIns="74295" tIns="8890" rIns="74295" bIns="8890" anchor="t" anchorCtr="0" upright="1">
                          <a:noAutofit/>
                        </wps:bodyPr>
                      </wps:wsp>
                      <wps:wsp>
                        <wps:cNvPr id="3669" name="Text Box 190"/>
                        <wps:cNvSpPr txBox="1">
                          <a:spLocks noChangeArrowheads="1"/>
                        </wps:cNvSpPr>
                        <wps:spPr bwMode="auto">
                          <a:xfrm>
                            <a:off x="911904" y="1208514"/>
                            <a:ext cx="1149305" cy="633907"/>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jc w:val="center"/>
                                <w:rPr>
                                  <w:sz w:val="16"/>
                                  <w:szCs w:val="16"/>
                                </w:rPr>
                              </w:pPr>
                              <w:r w:rsidRPr="006F6EFF">
                                <w:rPr>
                                  <w:sz w:val="16"/>
                                  <w:szCs w:val="16"/>
                                </w:rPr>
                                <w:t xml:space="preserve">SDRAM </w:t>
                              </w:r>
                              <w:r w:rsidRPr="00E50848">
                                <w:rPr>
                                  <w:sz w:val="16"/>
                                  <w:szCs w:val="16"/>
                                </w:rPr>
                                <w:t>2</w:t>
                              </w:r>
                              <w:r w:rsidRPr="006F6EFF">
                                <w:rPr>
                                  <w:sz w:val="16"/>
                                  <w:szCs w:val="16"/>
                                </w:rPr>
                                <w:t>GB</w:t>
                              </w:r>
                            </w:p>
                          </w:txbxContent>
                        </wps:txbx>
                        <wps:bodyPr rot="0" vert="horz" wrap="square" lIns="74295" tIns="8890" rIns="74295" bIns="8890" anchor="t" anchorCtr="0" upright="1">
                          <a:noAutofit/>
                        </wps:bodyPr>
                      </wps:wsp>
                      <wps:wsp>
                        <wps:cNvPr id="3670" name="Text Box 190"/>
                        <wps:cNvSpPr txBox="1">
                          <a:spLocks noChangeArrowheads="1"/>
                        </wps:cNvSpPr>
                        <wps:spPr bwMode="auto">
                          <a:xfrm>
                            <a:off x="911404" y="1842421"/>
                            <a:ext cx="1150205" cy="163702"/>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spacing w:after="0" w:line="200" w:lineRule="exact"/>
                                <w:jc w:val="center"/>
                                <w:rPr>
                                  <w:sz w:val="16"/>
                                  <w:szCs w:val="16"/>
                                </w:rPr>
                              </w:pPr>
                              <w:r w:rsidRPr="006F6EFF">
                                <w:rPr>
                                  <w:sz w:val="16"/>
                                  <w:szCs w:val="16"/>
                                </w:rPr>
                                <w:t>Reserved</w:t>
                              </w:r>
                            </w:p>
                          </w:txbxContent>
                        </wps:txbx>
                        <wps:bodyPr rot="0" vert="horz" wrap="square" lIns="74295" tIns="8890" rIns="74295" bIns="8890" anchor="t" anchorCtr="0" upright="1">
                          <a:noAutofit/>
                        </wps:bodyPr>
                      </wps:wsp>
                      <wps:wsp>
                        <wps:cNvPr id="3671" name="Text Box 209"/>
                        <wps:cNvSpPr txBox="1">
                          <a:spLocks noChangeArrowheads="1"/>
                        </wps:cNvSpPr>
                        <wps:spPr bwMode="auto">
                          <a:xfrm>
                            <a:off x="56500" y="1091913"/>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0x00_4000_0000</w:t>
                              </w:r>
                            </w:p>
                          </w:txbxContent>
                        </wps:txbx>
                        <wps:bodyPr rot="0" vert="horz" wrap="square" lIns="74295" tIns="8890" rIns="74295" bIns="8890" anchor="t" anchorCtr="0" upright="1">
                          <a:noAutofit/>
                        </wps:bodyPr>
                      </wps:wsp>
                      <wps:wsp>
                        <wps:cNvPr id="3672" name="Text Box 209"/>
                        <wps:cNvSpPr txBox="1">
                          <a:spLocks noChangeArrowheads="1"/>
                        </wps:cNvSpPr>
                        <wps:spPr bwMode="auto">
                          <a:xfrm>
                            <a:off x="51700" y="1711420"/>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0x00_C000_0000</w:t>
                              </w:r>
                            </w:p>
                          </w:txbxContent>
                        </wps:txbx>
                        <wps:bodyPr rot="0" vert="horz" wrap="square" lIns="74295" tIns="8890" rIns="74295" bIns="8890" anchor="t" anchorCtr="0" upright="1">
                          <a:noAutofit/>
                        </wps:bodyPr>
                      </wps:wsp>
                      <wps:wsp>
                        <wps:cNvPr id="3673" name="Text Box 190"/>
                        <wps:cNvSpPr txBox="1">
                          <a:spLocks noChangeArrowheads="1"/>
                        </wps:cNvSpPr>
                        <wps:spPr bwMode="auto">
                          <a:xfrm>
                            <a:off x="911404" y="2006123"/>
                            <a:ext cx="1150205" cy="218303"/>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spacing w:after="0" w:line="200" w:lineRule="exact"/>
                                <w:jc w:val="center"/>
                                <w:rPr>
                                  <w:sz w:val="16"/>
                                  <w:szCs w:val="16"/>
                                </w:rPr>
                              </w:pPr>
                              <w:r w:rsidRPr="006F6EFF">
                                <w:rPr>
                                  <w:sz w:val="16"/>
                                  <w:szCs w:val="16"/>
                                </w:rPr>
                                <w:t>IO area</w:t>
                              </w:r>
                            </w:p>
                          </w:txbxContent>
                        </wps:txbx>
                        <wps:bodyPr rot="0" vert="horz" wrap="square" lIns="74295" tIns="8890" rIns="74295" bIns="8890" anchor="t" anchorCtr="0" upright="1">
                          <a:noAutofit/>
                        </wps:bodyPr>
                      </wps:wsp>
                      <wps:wsp>
                        <wps:cNvPr id="3674" name="Text Box 209"/>
                        <wps:cNvSpPr txBox="1">
                          <a:spLocks noChangeArrowheads="1"/>
                        </wps:cNvSpPr>
                        <wps:spPr bwMode="auto">
                          <a:xfrm>
                            <a:off x="51700" y="1883422"/>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0x00_E000_0000</w:t>
                              </w:r>
                            </w:p>
                          </w:txbxContent>
                        </wps:txbx>
                        <wps:bodyPr rot="0" vert="horz" wrap="square" lIns="74295" tIns="8890" rIns="74295" bIns="8890" anchor="t" anchorCtr="0" upright="1">
                          <a:noAutofit/>
                        </wps:bodyPr>
                      </wps:wsp>
                      <wps:wsp>
                        <wps:cNvPr id="3675" name="Text Box 209"/>
                        <wps:cNvSpPr txBox="1">
                          <a:spLocks noChangeArrowheads="1"/>
                        </wps:cNvSpPr>
                        <wps:spPr bwMode="auto">
                          <a:xfrm>
                            <a:off x="51700" y="2100424"/>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0x01_0000_0000</w:t>
                              </w:r>
                            </w:p>
                          </w:txbxContent>
                        </wps:txbx>
                        <wps:bodyPr rot="0" vert="horz" wrap="square" lIns="74295" tIns="8890" rIns="74295" bIns="8890" anchor="t" anchorCtr="0" upright="1">
                          <a:noAutofit/>
                        </wps:bodyPr>
                      </wps:wsp>
                      <wps:wsp>
                        <wps:cNvPr id="3676" name="Text Box 190"/>
                        <wps:cNvSpPr txBox="1">
                          <a:spLocks noChangeArrowheads="1"/>
                        </wps:cNvSpPr>
                        <wps:spPr bwMode="auto">
                          <a:xfrm>
                            <a:off x="911404" y="2224426"/>
                            <a:ext cx="1150205" cy="39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Pr="00483CCE" w:rsidRDefault="00317015" w:rsidP="00556452">
                              <w:pPr>
                                <w:pStyle w:val="NormalWeb"/>
                                <w:spacing w:line="200" w:lineRule="exact"/>
                                <w:jc w:val="center"/>
                                <w:rPr>
                                  <w:color w:val="FF0000"/>
                                </w:rPr>
                              </w:pPr>
                            </w:p>
                          </w:txbxContent>
                        </wps:txbx>
                        <wps:bodyPr rot="0" vert="horz" wrap="square" lIns="74295" tIns="8890" rIns="74295" bIns="8890" anchor="t" anchorCtr="0" upright="1">
                          <a:noAutofit/>
                        </wps:bodyPr>
                      </wps:wsp>
                      <wpg:wgp>
                        <wpg:cNvPr id="3677" name="Group 239"/>
                        <wpg:cNvGrpSpPr>
                          <a:grpSpLocks/>
                        </wpg:cNvGrpSpPr>
                        <wpg:grpSpPr bwMode="auto">
                          <a:xfrm>
                            <a:off x="768103" y="2295327"/>
                            <a:ext cx="223401" cy="254003"/>
                            <a:chOff x="5628" y="6171"/>
                            <a:chExt cx="428" cy="400"/>
                          </a:xfrm>
                        </wpg:grpSpPr>
                        <wps:wsp>
                          <wps:cNvPr id="3678" name="Text Box 24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679" name="Text Box 24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g:wgp>
                        <wpg:cNvPr id="3680" name="Group 229"/>
                        <wpg:cNvGrpSpPr>
                          <a:grpSpLocks/>
                        </wpg:cNvGrpSpPr>
                        <wpg:grpSpPr bwMode="auto">
                          <a:xfrm>
                            <a:off x="1916408" y="2308527"/>
                            <a:ext cx="271801" cy="254003"/>
                            <a:chOff x="5628" y="6171"/>
                            <a:chExt cx="428" cy="400"/>
                          </a:xfrm>
                        </wpg:grpSpPr>
                        <wps:wsp>
                          <wps:cNvPr id="3681" name="Text Box 23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682" name="Text Box 23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55645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s:wsp>
                        <wps:cNvPr id="3683" name="Text Box 209"/>
                        <wps:cNvSpPr txBox="1">
                          <a:spLocks noChangeArrowheads="1"/>
                        </wps:cNvSpPr>
                        <wps:spPr bwMode="auto">
                          <a:xfrm>
                            <a:off x="51700" y="2496129"/>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0x04_0000_0000</w:t>
                              </w:r>
                            </w:p>
                          </w:txbxContent>
                        </wps:txbx>
                        <wps:bodyPr rot="0" vert="horz" wrap="square" lIns="74295" tIns="8890" rIns="74295" bIns="8890" anchor="t" anchorCtr="0" upright="1">
                          <a:noAutofit/>
                        </wps:bodyPr>
                      </wps:wsp>
                      <wps:wsp>
                        <wps:cNvPr id="3684" name="Text Box 190"/>
                        <wps:cNvSpPr txBox="1">
                          <a:spLocks noChangeArrowheads="1"/>
                        </wps:cNvSpPr>
                        <wps:spPr bwMode="auto">
                          <a:xfrm>
                            <a:off x="911404" y="2620330"/>
                            <a:ext cx="1150205" cy="659108"/>
                          </a:xfrm>
                          <a:prstGeom prst="rect">
                            <a:avLst/>
                          </a:prstGeom>
                          <a:solidFill>
                            <a:srgbClr val="FFFFFF"/>
                          </a:solidFill>
                          <a:ln w="9525">
                            <a:solidFill>
                              <a:srgbClr val="000000"/>
                            </a:solidFill>
                            <a:miter lim="800000"/>
                            <a:headEnd/>
                            <a:tailEnd/>
                          </a:ln>
                        </wps:spPr>
                        <wps:txbx>
                          <w:txbxContent>
                            <w:p w:rsidR="00317015" w:rsidRPr="006F6EFF" w:rsidRDefault="00317015" w:rsidP="00556452">
                              <w:pPr>
                                <w:jc w:val="center"/>
                                <w:rPr>
                                  <w:sz w:val="24"/>
                                  <w:szCs w:val="24"/>
                                </w:rPr>
                              </w:pPr>
                              <w:r w:rsidRPr="006F6EFF">
                                <w:rPr>
                                  <w:sz w:val="16"/>
                                  <w:szCs w:val="16"/>
                                </w:rPr>
                                <w:t xml:space="preserve">SDRAM </w:t>
                              </w:r>
                              <w:r w:rsidRPr="00E50848">
                                <w:rPr>
                                  <w:sz w:val="16"/>
                                  <w:szCs w:val="16"/>
                                </w:rPr>
                                <w:t>2</w:t>
                              </w:r>
                              <w:r w:rsidRPr="006F6EFF">
                                <w:rPr>
                                  <w:sz w:val="16"/>
                                  <w:szCs w:val="16"/>
                                </w:rPr>
                                <w:t>GB</w:t>
                              </w:r>
                            </w:p>
                          </w:txbxContent>
                        </wps:txbx>
                        <wps:bodyPr rot="0" vert="horz" wrap="square" lIns="74295" tIns="8890" rIns="74295" bIns="8890" anchor="t" anchorCtr="0" upright="1">
                          <a:noAutofit/>
                        </wps:bodyPr>
                      </wps:wsp>
                      <wps:wsp>
                        <wps:cNvPr id="3685" name="Text Box 209"/>
                        <wps:cNvSpPr txBox="1">
                          <a:spLocks noChangeArrowheads="1"/>
                        </wps:cNvSpPr>
                        <wps:spPr bwMode="auto">
                          <a:xfrm>
                            <a:off x="51700" y="3741443"/>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0x05_0000_0000</w:t>
                              </w:r>
                            </w:p>
                          </w:txbxContent>
                        </wps:txbx>
                        <wps:bodyPr rot="0" vert="horz" wrap="square" lIns="74295" tIns="8890" rIns="74295" bIns="8890" anchor="t" anchorCtr="0" upright="1">
                          <a:noAutofit/>
                        </wps:bodyPr>
                      </wps:wsp>
                      <wps:wsp>
                        <wps:cNvPr id="3686" name="Text Box 190"/>
                        <wps:cNvSpPr txBox="1">
                          <a:spLocks noChangeArrowheads="1"/>
                        </wps:cNvSpPr>
                        <wps:spPr bwMode="auto">
                          <a:xfrm>
                            <a:off x="911404" y="3897945"/>
                            <a:ext cx="1150205" cy="1238514"/>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556452">
                              <w:pPr>
                                <w:pStyle w:val="NormalWeb"/>
                                <w:spacing w:line="200" w:lineRule="exact"/>
                                <w:jc w:val="center"/>
                                <w:rPr>
                                  <w:sz w:val="16"/>
                                  <w:szCs w:val="16"/>
                                  <w:lang w:eastAsia="en-US"/>
                                </w:rPr>
                              </w:pPr>
                              <w:r w:rsidRPr="006F6EFF">
                                <w:rPr>
                                  <w:sz w:val="16"/>
                                  <w:szCs w:val="16"/>
                                  <w:lang w:eastAsia="en-US"/>
                                </w:rPr>
                                <w:t>N/A</w:t>
                              </w:r>
                            </w:p>
                          </w:txbxContent>
                        </wps:txbx>
                        <wps:bodyPr rot="0" vert="horz" wrap="square" lIns="74295" tIns="8890" rIns="74295" bIns="8890" anchor="ctr" anchorCtr="0" upright="1">
                          <a:noAutofit/>
                        </wps:bodyPr>
                      </wps:wsp>
                      <wps:wsp>
                        <wps:cNvPr id="3687" name="Text Box 209"/>
                        <wps:cNvSpPr txBox="1">
                          <a:spLocks noChangeArrowheads="1"/>
                        </wps:cNvSpPr>
                        <wps:spPr bwMode="auto">
                          <a:xfrm>
                            <a:off x="51700" y="500715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0x06_0000_0000</w:t>
                              </w:r>
                            </w:p>
                          </w:txbxContent>
                        </wps:txbx>
                        <wps:bodyPr rot="0" vert="horz" wrap="square" lIns="74295" tIns="8890" rIns="74295" bIns="8890" anchor="t" anchorCtr="0" upright="1">
                          <a:noAutofit/>
                        </wps:bodyPr>
                      </wps:wsp>
                      <wps:wsp>
                        <wps:cNvPr id="3688" name="Text Box 209"/>
                        <wps:cNvSpPr txBox="1">
                          <a:spLocks noChangeArrowheads="1"/>
                        </wps:cNvSpPr>
                        <wps:spPr bwMode="auto">
                          <a:xfrm>
                            <a:off x="51700" y="6295473"/>
                            <a:ext cx="1010004"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0x07_0000_0000</w:t>
                              </w:r>
                            </w:p>
                          </w:txbxContent>
                        </wps:txbx>
                        <wps:bodyPr rot="0" vert="horz" wrap="square" lIns="74295" tIns="8890" rIns="74295" bIns="8890" anchor="t" anchorCtr="0" upright="1">
                          <a:noAutofit/>
                        </wps:bodyPr>
                      </wps:wsp>
                      <wps:wsp>
                        <wps:cNvPr id="3689" name="Text Box 190"/>
                        <wps:cNvSpPr txBox="1">
                          <a:spLocks noChangeArrowheads="1"/>
                        </wps:cNvSpPr>
                        <wps:spPr bwMode="auto">
                          <a:xfrm>
                            <a:off x="910404" y="6412675"/>
                            <a:ext cx="1150205" cy="1260615"/>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556452">
                              <w:pPr>
                                <w:pStyle w:val="NormalWeb"/>
                                <w:spacing w:line="200" w:lineRule="exact"/>
                                <w:jc w:val="center"/>
                                <w:rPr>
                                  <w:sz w:val="16"/>
                                  <w:szCs w:val="16"/>
                                  <w:lang w:eastAsia="en-US"/>
                                </w:rPr>
                              </w:pPr>
                              <w:r w:rsidRPr="006F6EFF">
                                <w:rPr>
                                  <w:sz w:val="16"/>
                                  <w:szCs w:val="16"/>
                                </w:rPr>
                                <w:t>N/A</w:t>
                              </w:r>
                            </w:p>
                          </w:txbxContent>
                        </wps:txbx>
                        <wps:bodyPr rot="0" vert="horz" wrap="square" lIns="74295" tIns="8890" rIns="74295" bIns="8890" anchor="ctr" anchorCtr="0" upright="1">
                          <a:noAutofit/>
                        </wps:bodyPr>
                      </wps:wsp>
                      <wps:wsp>
                        <wps:cNvPr id="3692" name="Line 136"/>
                        <wps:cNvCnPr>
                          <a:cxnSpLocks noChangeShapeType="1"/>
                        </wps:cNvCnPr>
                        <wps:spPr bwMode="auto">
                          <a:xfrm flipV="1">
                            <a:off x="2080808" y="553106"/>
                            <a:ext cx="1469206" cy="65540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693" name="Line 136"/>
                        <wps:cNvCnPr>
                          <a:cxnSpLocks noChangeShapeType="1"/>
                        </wps:cNvCnPr>
                        <wps:spPr bwMode="auto">
                          <a:xfrm flipH="1" flipV="1">
                            <a:off x="2064608" y="1842421"/>
                            <a:ext cx="1449869" cy="3715541"/>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694" name="Text Box 209"/>
                        <wps:cNvSpPr txBox="1">
                          <a:spLocks noChangeArrowheads="1"/>
                        </wps:cNvSpPr>
                        <wps:spPr bwMode="auto">
                          <a:xfrm>
                            <a:off x="61800" y="5693966"/>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2"/>
                                </w:rPr>
                              </w:pPr>
                              <w:r w:rsidRPr="006F6EFF">
                                <w:rPr>
                                  <w:rFonts w:ascii="MS Gothic" w:hAnsi="MS Gothic"/>
                                  <w:sz w:val="16"/>
                                  <w:szCs w:val="18"/>
                                </w:rPr>
                                <w:t>0x06_8000_0000</w:t>
                              </w:r>
                            </w:p>
                          </w:txbxContent>
                        </wps:txbx>
                        <wps:bodyPr rot="0" vert="horz" wrap="square" lIns="74295" tIns="8890" rIns="74295" bIns="8890" anchor="t" anchorCtr="0" upright="1">
                          <a:noAutofit/>
                        </wps:bodyPr>
                      </wps:wsp>
                      <wps:wsp>
                        <wps:cNvPr id="3695" name="上下矢印 964"/>
                        <wps:cNvSpPr>
                          <a:spLocks noChangeArrowheads="1"/>
                        </wps:cNvSpPr>
                        <wps:spPr bwMode="auto">
                          <a:xfrm>
                            <a:off x="1902008" y="1217214"/>
                            <a:ext cx="93900" cy="611607"/>
                          </a:xfrm>
                          <a:prstGeom prst="upDownArrow">
                            <a:avLst>
                              <a:gd name="adj1" fmla="val 50000"/>
                              <a:gd name="adj2" fmla="val 4999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696" name="上下矢印 965"/>
                        <wps:cNvSpPr>
                          <a:spLocks noChangeArrowheads="1"/>
                        </wps:cNvSpPr>
                        <wps:spPr bwMode="auto">
                          <a:xfrm>
                            <a:off x="1874008" y="2624831"/>
                            <a:ext cx="93300" cy="647508"/>
                          </a:xfrm>
                          <a:prstGeom prst="upDownArrow">
                            <a:avLst>
                              <a:gd name="adj1" fmla="val 50000"/>
                              <a:gd name="adj2" fmla="val 5002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3701" name="Text Box 190"/>
                        <wps:cNvSpPr txBox="1">
                          <a:spLocks noChangeArrowheads="1"/>
                        </wps:cNvSpPr>
                        <wps:spPr bwMode="auto">
                          <a:xfrm>
                            <a:off x="2612111" y="2143225"/>
                            <a:ext cx="697703" cy="315904"/>
                          </a:xfrm>
                          <a:prstGeom prst="rect">
                            <a:avLst/>
                          </a:prstGeom>
                          <a:solidFill>
                            <a:schemeClr val="tx1"/>
                          </a:solidFill>
                          <a:ln w="9525">
                            <a:solidFill>
                              <a:srgbClr val="000000"/>
                            </a:solidFill>
                            <a:miter lim="800000"/>
                            <a:headEnd/>
                            <a:tailEnd/>
                          </a:ln>
                        </wps:spPr>
                        <wps:txbx>
                          <w:txbxContent>
                            <w:p w:rsidR="00317015" w:rsidRPr="00A850BA" w:rsidRDefault="00317015" w:rsidP="00556452">
                              <w:pPr>
                                <w:jc w:val="center"/>
                                <w:rPr>
                                  <w:color w:val="FFFFFF" w:themeColor="background1"/>
                                  <w:sz w:val="14"/>
                                  <w:szCs w:val="16"/>
                                </w:rPr>
                              </w:pPr>
                              <w:r w:rsidRPr="00A850BA">
                                <w:rPr>
                                  <w:color w:val="FFFFFF" w:themeColor="background1"/>
                                  <w:sz w:val="14"/>
                                  <w:szCs w:val="16"/>
                                </w:rPr>
                                <w:t>Shadow area</w:t>
                              </w:r>
                            </w:p>
                          </w:txbxContent>
                        </wps:txbx>
                        <wps:bodyPr rot="0" vert="horz" wrap="square" lIns="74295" tIns="8890" rIns="74295" bIns="8890" anchor="ctr" anchorCtr="0" upright="1">
                          <a:noAutofit/>
                        </wps:bodyPr>
                      </wps:wsp>
                      <wps:wsp>
                        <wps:cNvPr id="3702" name="直線矢印コネクタ 980"/>
                        <wps:cNvCnPr>
                          <a:cxnSpLocks noChangeShapeType="1"/>
                        </wps:cNvCnPr>
                        <wps:spPr bwMode="auto">
                          <a:xfrm flipH="1" flipV="1">
                            <a:off x="1972308" y="1649519"/>
                            <a:ext cx="988604" cy="4937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706" name="Text Box 190"/>
                        <wps:cNvSpPr txBox="1">
                          <a:spLocks noChangeArrowheads="1"/>
                        </wps:cNvSpPr>
                        <wps:spPr bwMode="auto">
                          <a:xfrm>
                            <a:off x="911304" y="5783567"/>
                            <a:ext cx="1149505" cy="629107"/>
                          </a:xfrm>
                          <a:prstGeom prst="rect">
                            <a:avLst/>
                          </a:prstGeom>
                          <a:solidFill>
                            <a:schemeClr val="bg1">
                              <a:lumMod val="85000"/>
                              <a:lumOff val="0"/>
                            </a:schemeClr>
                          </a:solidFill>
                          <a:ln w="9525">
                            <a:solidFill>
                              <a:srgbClr val="000000"/>
                            </a:solidFill>
                            <a:miter lim="800000"/>
                            <a:headEnd/>
                            <a:tailEnd/>
                          </a:ln>
                        </wps:spPr>
                        <wps:txbx>
                          <w:txbxContent>
                            <w:p w:rsidR="00317015" w:rsidRPr="006F6EFF" w:rsidRDefault="00317015" w:rsidP="00556452">
                              <w:pPr>
                                <w:pStyle w:val="NormalWeb"/>
                                <w:spacing w:line="200" w:lineRule="exact"/>
                                <w:jc w:val="center"/>
                              </w:pPr>
                              <w:r w:rsidRPr="006F6EFF">
                                <w:rPr>
                                  <w:sz w:val="16"/>
                                  <w:szCs w:val="16"/>
                                </w:rPr>
                                <w:t>N/A</w:t>
                              </w:r>
                            </w:p>
                          </w:txbxContent>
                        </wps:txbx>
                        <wps:bodyPr rot="0" vert="horz" wrap="square" lIns="74295" tIns="8890" rIns="74295" bIns="8890" anchor="ctr" anchorCtr="0" upright="1">
                          <a:noAutofit/>
                        </wps:bodyPr>
                      </wps:wsp>
                      <wps:wsp>
                        <wps:cNvPr id="3707" name="Text Box 209"/>
                        <wps:cNvSpPr txBox="1">
                          <a:spLocks noChangeArrowheads="1"/>
                        </wps:cNvSpPr>
                        <wps:spPr bwMode="auto">
                          <a:xfrm>
                            <a:off x="62200" y="7511487"/>
                            <a:ext cx="10098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pPr>
                              <w:r w:rsidRPr="006F6EFF">
                                <w:rPr>
                                  <w:rFonts w:ascii="MS Gothic" w:hAnsi="MS Gothic"/>
                                  <w:sz w:val="16"/>
                                  <w:szCs w:val="16"/>
                                </w:rPr>
                                <w:t>0x08_0000_0000</w:t>
                              </w:r>
                            </w:p>
                          </w:txbxContent>
                        </wps:txbx>
                        <wps:bodyPr rot="0" vert="horz" wrap="square" lIns="74295" tIns="8890" rIns="74295" bIns="8890" anchor="t" anchorCtr="0" upright="1">
                          <a:noAutofit/>
                        </wps:bodyPr>
                      </wps:wsp>
                      <wps:wsp>
                        <wps:cNvPr id="3708" name="直線矢印コネクタ 1033"/>
                        <wps:cNvCnPr>
                          <a:cxnSpLocks noChangeShapeType="1"/>
                        </wps:cNvCnPr>
                        <wps:spPr bwMode="auto">
                          <a:xfrm>
                            <a:off x="2190609" y="562407"/>
                            <a:ext cx="0" cy="1654519"/>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709" name="直線矢印コネクタ 1034"/>
                        <wps:cNvCnPr>
                          <a:cxnSpLocks noChangeShapeType="1"/>
                        </wps:cNvCnPr>
                        <wps:spPr bwMode="auto">
                          <a:xfrm flipH="1">
                            <a:off x="2063808" y="2222726"/>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710" name="直線矢印コネクタ 1035"/>
                        <wps:cNvCnPr>
                          <a:cxnSpLocks noChangeShapeType="1"/>
                        </wps:cNvCnPr>
                        <wps:spPr bwMode="auto">
                          <a:xfrm flipH="1">
                            <a:off x="2064608" y="562407"/>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711" name="グループ化 1036"/>
                        <wpg:cNvGrpSpPr>
                          <a:grpSpLocks/>
                        </wpg:cNvGrpSpPr>
                        <wpg:grpSpPr bwMode="auto">
                          <a:xfrm>
                            <a:off x="2901112" y="884311"/>
                            <a:ext cx="408702" cy="421004"/>
                            <a:chOff x="0" y="10"/>
                            <a:chExt cx="409660" cy="421047"/>
                          </a:xfrm>
                        </wpg:grpSpPr>
                        <wps:wsp>
                          <wps:cNvPr id="3712" name="Text Box 223"/>
                          <wps:cNvSpPr txBox="1">
                            <a:spLocks noChangeArrowheads="1"/>
                          </wps:cNvSpPr>
                          <wps:spPr bwMode="auto">
                            <a:xfrm rot="5400000">
                              <a:off x="19314" y="-18124"/>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556452">
                                <w:pPr>
                                  <w:pStyle w:val="NormalWeb"/>
                                  <w:spacing w:line="260" w:lineRule="exact"/>
                                  <w:jc w:val="center"/>
                                  <w:rPr>
                                    <w:color w:val="FF0000"/>
                                  </w:rPr>
                                </w:pPr>
                                <w:r w:rsidRPr="006F6EFF">
                                  <w:rPr>
                                    <w:sz w:val="16"/>
                                    <w:szCs w:val="16"/>
                                  </w:rPr>
                                  <w:t>Secure</w:t>
                                </w:r>
                              </w:p>
                            </w:txbxContent>
                          </wps:txbx>
                          <wps:bodyPr rot="0" vert="horz" wrap="square" lIns="74295" tIns="8890" rIns="74295" bIns="8890" anchor="t" anchorCtr="0" upright="1">
                            <a:noAutofit/>
                          </wps:bodyPr>
                        </wps:wsp>
                        <wps:wsp>
                          <wps:cNvPr id="3713" name="Text Box 223"/>
                          <wps:cNvSpPr txBox="1">
                            <a:spLocks noChangeArrowheads="1"/>
                          </wps:cNvSpPr>
                          <wps:spPr bwMode="auto">
                            <a:xfrm rot="5400000">
                              <a:off x="49177" y="61755"/>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483CCE" w:rsidRDefault="00317015" w:rsidP="00556452">
                                <w:pPr>
                                  <w:pStyle w:val="NormalWeb"/>
                                  <w:spacing w:line="260" w:lineRule="exact"/>
                                  <w:jc w:val="center"/>
                                  <w:rPr>
                                    <w:color w:val="FF0000"/>
                                  </w:rPr>
                                </w:pPr>
                                <w:r w:rsidRPr="006F6EFF">
                                  <w:rPr>
                                    <w:sz w:val="16"/>
                                    <w:szCs w:val="16"/>
                                  </w:rPr>
                                  <w:t>Region</w:t>
                                </w:r>
                              </w:p>
                            </w:txbxContent>
                          </wps:txbx>
                          <wps:bodyPr rot="0" vert="horz" wrap="square" lIns="74295" tIns="8890" rIns="74295" bIns="8890" anchor="t" anchorCtr="0" upright="1">
                            <a:noAutofit/>
                          </wps:bodyPr>
                        </wps:wsp>
                      </wpg:wgp>
                      <wps:wsp>
                        <wps:cNvPr id="3714" name="Text Box 223"/>
                        <wps:cNvSpPr txBox="1">
                          <a:spLocks noChangeArrowheads="1"/>
                        </wps:cNvSpPr>
                        <wps:spPr bwMode="auto">
                          <a:xfrm>
                            <a:off x="2095008" y="1351716"/>
                            <a:ext cx="628403"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spacing w:after="0" w:line="260" w:lineRule="exact"/>
                                <w:jc w:val="center"/>
                                <w:rPr>
                                  <w:sz w:val="16"/>
                                  <w:szCs w:val="16"/>
                                </w:rPr>
                              </w:pPr>
                              <w:r w:rsidRPr="006F6EFF">
                                <w:rPr>
                                  <w:sz w:val="16"/>
                                  <w:szCs w:val="16"/>
                                </w:rPr>
                                <w:t>Legacy</w:t>
                              </w:r>
                            </w:p>
                          </w:txbxContent>
                        </wps:txbx>
                        <wps:bodyPr rot="0" vert="horz" wrap="square" lIns="74295" tIns="8890" rIns="74295" bIns="8890" anchor="t" anchorCtr="0" upright="1">
                          <a:noAutofit/>
                        </wps:bodyPr>
                      </wps:wsp>
                      <wps:wsp>
                        <wps:cNvPr id="3715" name="直線矢印コネクタ 1043"/>
                        <wps:cNvCnPr>
                          <a:cxnSpLocks noChangeShapeType="1"/>
                        </wps:cNvCnPr>
                        <wps:spPr bwMode="auto">
                          <a:xfrm flipV="1">
                            <a:off x="1944008" y="2459129"/>
                            <a:ext cx="1016904" cy="4894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716" name="Text Box 209"/>
                        <wps:cNvSpPr txBox="1">
                          <a:spLocks noChangeArrowheads="1"/>
                        </wps:cNvSpPr>
                        <wps:spPr bwMode="auto">
                          <a:xfrm>
                            <a:off x="61700" y="3176437"/>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rPr>
                                  <w:sz w:val="21"/>
                                </w:rPr>
                              </w:pPr>
                              <w:r w:rsidRPr="006F6EFF">
                                <w:rPr>
                                  <w:rFonts w:ascii="MS Gothic" w:hAnsi="MS Gothic"/>
                                  <w:sz w:val="16"/>
                                  <w:szCs w:val="20"/>
                                </w:rPr>
                                <w:t>0x04_8000_0000</w:t>
                              </w:r>
                            </w:p>
                          </w:txbxContent>
                        </wps:txbx>
                        <wps:bodyPr rot="0" vert="horz" wrap="square" lIns="74295" tIns="8890" rIns="74295" bIns="8890" anchor="t" anchorCtr="0" upright="1">
                          <a:noAutofit/>
                        </wps:bodyPr>
                      </wps:wsp>
                      <wps:wsp>
                        <wps:cNvPr id="3720" name="Text Box 190"/>
                        <wps:cNvSpPr txBox="1">
                          <a:spLocks noChangeArrowheads="1"/>
                        </wps:cNvSpPr>
                        <wps:spPr bwMode="auto">
                          <a:xfrm>
                            <a:off x="911404" y="5136460"/>
                            <a:ext cx="1150205" cy="647108"/>
                          </a:xfrm>
                          <a:prstGeom prst="rect">
                            <a:avLst/>
                          </a:prstGeom>
                          <a:solidFill>
                            <a:schemeClr val="bg1">
                              <a:lumMod val="85000"/>
                            </a:schemeClr>
                          </a:solidFill>
                          <a:ln w="9525">
                            <a:solidFill>
                              <a:srgbClr val="000000"/>
                            </a:solidFill>
                            <a:miter lim="800000"/>
                            <a:headEnd/>
                            <a:tailEnd/>
                          </a:ln>
                        </wps:spPr>
                        <wps:txbx>
                          <w:txbxContent>
                            <w:p w:rsidR="00317015" w:rsidRPr="006F6EFF" w:rsidRDefault="00317015" w:rsidP="00556452">
                              <w:pPr>
                                <w:pStyle w:val="NormalWeb"/>
                                <w:spacing w:line="200" w:lineRule="exact"/>
                                <w:jc w:val="center"/>
                                <w:rPr>
                                  <w:sz w:val="16"/>
                                  <w:szCs w:val="16"/>
                                </w:rPr>
                              </w:pPr>
                              <w:r w:rsidRPr="006F6EFF">
                                <w:rPr>
                                  <w:sz w:val="16"/>
                                  <w:szCs w:val="16"/>
                                </w:rPr>
                                <w:t>N/A</w:t>
                              </w:r>
                            </w:p>
                          </w:txbxContent>
                        </wps:txbx>
                        <wps:bodyPr rot="0" vert="horz" wrap="square" lIns="74295" tIns="8890" rIns="74295" bIns="8890" anchor="ctr" anchorCtr="0" upright="1">
                          <a:noAutofit/>
                        </wps:bodyPr>
                      </wps:wsp>
                      <wps:wsp>
                        <wps:cNvPr id="3726" name="Text Box 209"/>
                        <wps:cNvSpPr txBox="1">
                          <a:spLocks noChangeArrowheads="1"/>
                        </wps:cNvSpPr>
                        <wps:spPr bwMode="auto">
                          <a:xfrm>
                            <a:off x="56500" y="1397330"/>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pPr>
                              <w:r w:rsidRPr="006F6EFF">
                                <w:rPr>
                                  <w:rFonts w:ascii="MS Gothic" w:hAnsi="MS Gothic"/>
                                  <w:sz w:val="16"/>
                                  <w:szCs w:val="16"/>
                                </w:rPr>
                                <w:t>0x00_8000_0000</w:t>
                              </w:r>
                            </w:p>
                          </w:txbxContent>
                        </wps:txbx>
                        <wps:bodyPr rot="0" vert="horz" wrap="square" lIns="74295" tIns="8890" rIns="74295" bIns="8890" anchor="t" anchorCtr="0" upright="1">
                          <a:noAutofit/>
                        </wps:bodyPr>
                      </wps:wsp>
                      <wps:wsp>
                        <wps:cNvPr id="3727" name="Text Box 209"/>
                        <wps:cNvSpPr txBox="1">
                          <a:spLocks noChangeArrowheads="1"/>
                        </wps:cNvSpPr>
                        <wps:spPr bwMode="auto">
                          <a:xfrm>
                            <a:off x="55059" y="2828233"/>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556452">
                              <w:pPr>
                                <w:pStyle w:val="NormalWeb"/>
                                <w:spacing w:after="200"/>
                              </w:pPr>
                              <w:r w:rsidRPr="006F6EFF">
                                <w:rPr>
                                  <w:rFonts w:ascii="MS Gothic" w:hAnsi="MS Gothic"/>
                                  <w:sz w:val="16"/>
                                  <w:szCs w:val="16"/>
                                </w:rPr>
                                <w:t>0x04_4000_0000</w:t>
                              </w:r>
                            </w:p>
                          </w:txbxContent>
                        </wps:txbx>
                        <wps:bodyPr rot="0" vert="horz" wrap="square" lIns="74295" tIns="8890" rIns="74295" bIns="8890" anchor="t" anchorCtr="0" upright="1">
                          <a:noAutofit/>
                        </wps:bodyPr>
                      </wps:wsp>
                      <wps:wsp>
                        <wps:cNvPr id="1761" name="Text Box 190"/>
                        <wps:cNvSpPr txBox="1">
                          <a:spLocks noChangeArrowheads="1"/>
                        </wps:cNvSpPr>
                        <wps:spPr bwMode="auto">
                          <a:xfrm>
                            <a:off x="3583195" y="1094541"/>
                            <a:ext cx="1207770" cy="4483735"/>
                          </a:xfrm>
                          <a:prstGeom prst="rect">
                            <a:avLst/>
                          </a:prstGeom>
                          <a:solidFill>
                            <a:schemeClr val="accent1">
                              <a:lumMod val="40000"/>
                              <a:lumOff val="60000"/>
                            </a:schemeClr>
                          </a:solidFill>
                          <a:ln w="9525">
                            <a:solidFill>
                              <a:srgbClr val="000000"/>
                            </a:solidFill>
                            <a:miter lim="800000"/>
                            <a:headEnd/>
                            <a:tailEnd/>
                          </a:ln>
                        </wps:spPr>
                        <wps:txbx>
                          <w:txbxContent>
                            <w:p w:rsidR="00317015" w:rsidRDefault="00317015" w:rsidP="008E7C10">
                              <w:pPr>
                                <w:pStyle w:val="NormalWeb"/>
                                <w:spacing w:line="200" w:lineRule="exact"/>
                              </w:pPr>
                              <w:r>
                                <w:rPr>
                                  <w:sz w:val="18"/>
                                  <w:szCs w:val="18"/>
                                </w:rPr>
                                <w:t> </w:t>
                              </w:r>
                            </w:p>
                          </w:txbxContent>
                        </wps:txbx>
                        <wps:bodyPr rot="0" vert="horz" wrap="square" lIns="74295" tIns="8890" rIns="74295" bIns="8890" anchor="t" anchorCtr="0" upright="1">
                          <a:noAutofit/>
                        </wps:bodyPr>
                      </wps:wsp>
                      <wps:wsp>
                        <wps:cNvPr id="1762" name="Text Box 190"/>
                        <wps:cNvSpPr txBox="1">
                          <a:spLocks noChangeArrowheads="1"/>
                        </wps:cNvSpPr>
                        <wps:spPr bwMode="auto">
                          <a:xfrm>
                            <a:off x="3583830" y="455096"/>
                            <a:ext cx="1207770" cy="887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8E7C10">
                              <w:pPr>
                                <w:pStyle w:val="NormalWeb"/>
                                <w:spacing w:line="200" w:lineRule="exact"/>
                                <w:jc w:val="center"/>
                              </w:pPr>
                              <w:r>
                                <w:t> </w:t>
                              </w:r>
                            </w:p>
                          </w:txbxContent>
                        </wps:txbx>
                        <wps:bodyPr rot="0" vert="horz" wrap="square" lIns="74295" tIns="8890" rIns="74295" bIns="8890" anchor="t" anchorCtr="0" upright="1">
                          <a:noAutofit/>
                        </wps:bodyPr>
                      </wps:wsp>
                      <wps:wsp>
                        <wps:cNvPr id="1763" name="Text Box 209"/>
                        <wps:cNvSpPr txBox="1">
                          <a:spLocks noChangeArrowheads="1"/>
                        </wps:cNvSpPr>
                        <wps:spPr bwMode="auto">
                          <a:xfrm>
                            <a:off x="4748420" y="281741"/>
                            <a:ext cx="92138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0x00_4000_0000</w:t>
                              </w:r>
                            </w:p>
                          </w:txbxContent>
                        </wps:txbx>
                        <wps:bodyPr rot="0" vert="horz" wrap="square" lIns="74295" tIns="8890" rIns="74295" bIns="8890" anchor="t" anchorCtr="0" upright="1">
                          <a:noAutofit/>
                        </wps:bodyPr>
                      </wps:wsp>
                      <wps:wsp>
                        <wps:cNvPr id="1764" name="Text Box 209"/>
                        <wps:cNvSpPr txBox="1">
                          <a:spLocks noChangeArrowheads="1"/>
                        </wps:cNvSpPr>
                        <wps:spPr bwMode="auto">
                          <a:xfrm>
                            <a:off x="4764930" y="5460166"/>
                            <a:ext cx="938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0x00_C000_0000</w:t>
                              </w:r>
                            </w:p>
                          </w:txbxContent>
                        </wps:txbx>
                        <wps:bodyPr rot="0" vert="horz" wrap="square" lIns="74295" tIns="8890" rIns="74295" bIns="8890" anchor="t" anchorCtr="0" upright="1">
                          <a:noAutofit/>
                        </wps:bodyPr>
                      </wps:wsp>
                      <wps:wsp>
                        <wps:cNvPr id="1765" name="Text Box 209"/>
                        <wps:cNvSpPr txBox="1">
                          <a:spLocks noChangeArrowheads="1"/>
                        </wps:cNvSpPr>
                        <wps:spPr bwMode="auto">
                          <a:xfrm>
                            <a:off x="4761755" y="1232336"/>
                            <a:ext cx="92138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0x00_4800_0000</w:t>
                              </w:r>
                            </w:p>
                          </w:txbxContent>
                        </wps:txbx>
                        <wps:bodyPr rot="0" vert="horz" wrap="square" lIns="74295" tIns="8890" rIns="74295" bIns="8890" anchor="t" anchorCtr="0" upright="1">
                          <a:noAutofit/>
                        </wps:bodyPr>
                      </wps:wsp>
                      <wps:wsp>
                        <wps:cNvPr id="1766" name="Text Box 209"/>
                        <wps:cNvSpPr txBox="1">
                          <a:spLocks noChangeArrowheads="1"/>
                        </wps:cNvSpPr>
                        <wps:spPr bwMode="auto">
                          <a:xfrm>
                            <a:off x="4752230" y="1486336"/>
                            <a:ext cx="92138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0x00_4808_0000</w:t>
                              </w:r>
                            </w:p>
                          </w:txbxContent>
                        </wps:txbx>
                        <wps:bodyPr rot="0" vert="horz" wrap="square" lIns="74295" tIns="8890" rIns="74295" bIns="8890" anchor="t" anchorCtr="0" upright="1">
                          <a:noAutofit/>
                        </wps:bodyPr>
                      </wps:wsp>
                      <wps:wsp>
                        <wps:cNvPr id="1767" name="Text Box 190"/>
                        <wps:cNvSpPr txBox="1">
                          <a:spLocks noChangeArrowheads="1"/>
                        </wps:cNvSpPr>
                        <wps:spPr bwMode="auto">
                          <a:xfrm>
                            <a:off x="3584465" y="937696"/>
                            <a:ext cx="1207770" cy="144145"/>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8E7C10">
                              <w:pPr>
                                <w:pStyle w:val="NormalWeb"/>
                                <w:spacing w:line="200" w:lineRule="exact"/>
                                <w:jc w:val="center"/>
                              </w:pPr>
                              <w:r>
                                <w:rPr>
                                  <w:sz w:val="16"/>
                                  <w:szCs w:val="16"/>
                                </w:rPr>
                                <w:t>ARM Trusted Firmware</w:t>
                              </w:r>
                            </w:p>
                          </w:txbxContent>
                        </wps:txbx>
                        <wps:bodyPr rot="0" vert="horz" wrap="square" lIns="74295" tIns="8890" rIns="74295" bIns="8890" anchor="ctr" anchorCtr="0" upright="1">
                          <a:noAutofit/>
                        </wps:bodyPr>
                      </wps:wsp>
                      <wps:wsp>
                        <wps:cNvPr id="1768" name="Text Box 190"/>
                        <wps:cNvSpPr txBox="1">
                          <a:spLocks noChangeArrowheads="1"/>
                        </wps:cNvSpPr>
                        <wps:spPr bwMode="auto">
                          <a:xfrm>
                            <a:off x="3584465" y="1072316"/>
                            <a:ext cx="1207770" cy="269240"/>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8E7C10">
                              <w:pPr>
                                <w:pStyle w:val="NormalWeb"/>
                                <w:spacing w:line="200" w:lineRule="exact"/>
                                <w:jc w:val="center"/>
                              </w:pPr>
                              <w:r>
                                <w:rPr>
                                  <w:sz w:val="16"/>
                                  <w:szCs w:val="16"/>
                                </w:rPr>
                                <w:t>OP-Tee</w:t>
                              </w:r>
                            </w:p>
                            <w:p w:rsidR="00317015" w:rsidRDefault="00317015" w:rsidP="008E7C10">
                              <w:pPr>
                                <w:pStyle w:val="NormalWeb"/>
                                <w:spacing w:line="200" w:lineRule="exact"/>
                                <w:jc w:val="center"/>
                              </w:pPr>
                              <w:r>
                                <w:t> </w:t>
                              </w:r>
                            </w:p>
                          </w:txbxContent>
                        </wps:txbx>
                        <wps:bodyPr rot="0" vert="horz" wrap="square" lIns="74295" tIns="8890" rIns="74295" bIns="8890" anchor="ctr" anchorCtr="0" upright="1">
                          <a:noAutofit/>
                        </wps:bodyPr>
                      </wps:wsp>
                      <wps:wsp>
                        <wps:cNvPr id="1769" name="直線矢印コネクタ 1024"/>
                        <wps:cNvCnPr>
                          <a:cxnSpLocks noChangeShapeType="1"/>
                        </wps:cNvCnPr>
                        <wps:spPr bwMode="auto">
                          <a:xfrm>
                            <a:off x="3426350" y="791646"/>
                            <a:ext cx="0" cy="419735"/>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70" name="直線矢印コネクタ 1025"/>
                        <wps:cNvCnPr>
                          <a:cxnSpLocks noChangeShapeType="1"/>
                        </wps:cNvCnPr>
                        <wps:spPr bwMode="auto">
                          <a:xfrm flipH="1">
                            <a:off x="3350785" y="1213921"/>
                            <a:ext cx="143954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71" name="直線矢印コネクタ 1026"/>
                        <wps:cNvCnPr>
                          <a:cxnSpLocks noChangeShapeType="1"/>
                        </wps:cNvCnPr>
                        <wps:spPr bwMode="auto">
                          <a:xfrm flipH="1">
                            <a:off x="3338085" y="791646"/>
                            <a:ext cx="246380"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72" name="Text Box 190"/>
                        <wps:cNvSpPr txBox="1">
                          <a:spLocks noChangeArrowheads="1"/>
                        </wps:cNvSpPr>
                        <wps:spPr bwMode="auto">
                          <a:xfrm>
                            <a:off x="3584465" y="1351716"/>
                            <a:ext cx="1207770" cy="157480"/>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8E7C10">
                              <w:pPr>
                                <w:pStyle w:val="NormalWeb"/>
                                <w:spacing w:line="200" w:lineRule="exact"/>
                                <w:jc w:val="center"/>
                              </w:pPr>
                              <w:r>
                                <w:rPr>
                                  <w:sz w:val="16"/>
                                  <w:szCs w:val="16"/>
                                </w:rPr>
                                <w:t>dtb</w:t>
                              </w:r>
                            </w:p>
                          </w:txbxContent>
                        </wps:txbx>
                        <wps:bodyPr rot="0" vert="horz" wrap="square" lIns="74295" tIns="8890" rIns="74295" bIns="8890" anchor="ctr" anchorCtr="0" upright="1">
                          <a:noAutofit/>
                        </wps:bodyPr>
                      </wps:wsp>
                      <wps:wsp>
                        <wps:cNvPr id="1773" name="Text Box 190"/>
                        <wps:cNvSpPr txBox="1">
                          <a:spLocks noChangeArrowheads="1"/>
                        </wps:cNvSpPr>
                        <wps:spPr bwMode="auto">
                          <a:xfrm>
                            <a:off x="3584465" y="792281"/>
                            <a:ext cx="1207770" cy="144145"/>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8E7C10">
                              <w:pPr>
                                <w:pStyle w:val="NormalWeb"/>
                                <w:spacing w:line="200" w:lineRule="exact"/>
                                <w:jc w:val="center"/>
                              </w:pPr>
                              <w:r>
                                <w:rPr>
                                  <w:sz w:val="16"/>
                                  <w:szCs w:val="16"/>
                                </w:rPr>
                                <w:t>Certification</w:t>
                              </w:r>
                            </w:p>
                          </w:txbxContent>
                        </wps:txbx>
                        <wps:bodyPr rot="0" vert="horz" wrap="square" lIns="74295" tIns="8890" rIns="74295" bIns="8890" anchor="ctr" anchorCtr="0" upright="1">
                          <a:noAutofit/>
                        </wps:bodyPr>
                      </wps:wsp>
                      <wps:wsp>
                        <wps:cNvPr id="1774" name="Text Box 209"/>
                        <wps:cNvSpPr txBox="1">
                          <a:spLocks noChangeArrowheads="1"/>
                        </wps:cNvSpPr>
                        <wps:spPr bwMode="auto">
                          <a:xfrm>
                            <a:off x="4753500" y="624641"/>
                            <a:ext cx="92138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0x00_43F0_0000</w:t>
                              </w:r>
                            </w:p>
                          </w:txbxContent>
                        </wps:txbx>
                        <wps:bodyPr rot="0" vert="horz" wrap="square" lIns="74295" tIns="8890" rIns="74295" bIns="8890" anchor="t" anchorCtr="0" upright="1">
                          <a:noAutofit/>
                        </wps:bodyPr>
                      </wps:wsp>
                      <wps:wsp>
                        <wps:cNvPr id="1775" name="Text Box 209"/>
                        <wps:cNvSpPr txBox="1">
                          <a:spLocks noChangeArrowheads="1"/>
                        </wps:cNvSpPr>
                        <wps:spPr bwMode="auto">
                          <a:xfrm>
                            <a:off x="4755405" y="1101526"/>
                            <a:ext cx="92138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0x00_47E0_0000</w:t>
                              </w:r>
                            </w:p>
                          </w:txbxContent>
                        </wps:txbx>
                        <wps:bodyPr rot="0" vert="horz" wrap="square" lIns="74295" tIns="8890" rIns="74295" bIns="8890" anchor="t" anchorCtr="0" upright="1">
                          <a:noAutofit/>
                        </wps:bodyPr>
                      </wps:wsp>
                      <wps:wsp>
                        <wps:cNvPr id="1776" name="Text Box 190"/>
                        <wps:cNvSpPr txBox="1">
                          <a:spLocks noChangeArrowheads="1"/>
                        </wps:cNvSpPr>
                        <wps:spPr bwMode="auto">
                          <a:xfrm>
                            <a:off x="3587005" y="3833931"/>
                            <a:ext cx="1204595" cy="465455"/>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8E7C10">
                              <w:pPr>
                                <w:pStyle w:val="NormalWeb"/>
                                <w:spacing w:line="200" w:lineRule="exact"/>
                                <w:jc w:val="center"/>
                              </w:pPr>
                              <w:r>
                                <w:rPr>
                                  <w:sz w:val="16"/>
                                  <w:szCs w:val="16"/>
                                </w:rPr>
                                <w:t>CMA for MMP</w:t>
                              </w:r>
                            </w:p>
                            <w:p w:rsidR="00317015" w:rsidRDefault="00317015" w:rsidP="008E7C10">
                              <w:pPr>
                                <w:pStyle w:val="NormalWeb"/>
                                <w:spacing w:line="200" w:lineRule="exact"/>
                                <w:jc w:val="center"/>
                              </w:pPr>
                              <w:r>
                                <w:rPr>
                                  <w:sz w:val="16"/>
                                  <w:szCs w:val="16"/>
                                </w:rPr>
                                <w:t>(256MB)</w:t>
                              </w:r>
                            </w:p>
                          </w:txbxContent>
                        </wps:txbx>
                        <wps:bodyPr rot="0" vert="horz" wrap="square" lIns="74295" tIns="8890" rIns="74295" bIns="8890" anchor="ctr" anchorCtr="0" upright="1">
                          <a:noAutofit/>
                        </wps:bodyPr>
                      </wps:wsp>
                      <wps:wsp>
                        <wps:cNvPr id="1777" name="Text Box 190"/>
                        <wps:cNvSpPr txBox="1">
                          <a:spLocks noChangeArrowheads="1"/>
                        </wps:cNvSpPr>
                        <wps:spPr bwMode="auto">
                          <a:xfrm>
                            <a:off x="3587005" y="3135431"/>
                            <a:ext cx="1204595" cy="698500"/>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8E7C10">
                              <w:pPr>
                                <w:pStyle w:val="NormalWeb"/>
                                <w:spacing w:line="200" w:lineRule="exact"/>
                                <w:jc w:val="center"/>
                              </w:pPr>
                              <w:r>
                                <w:rPr>
                                  <w:sz w:val="16"/>
                                  <w:szCs w:val="16"/>
                                </w:rPr>
                                <w:t>CMA</w:t>
                              </w:r>
                            </w:p>
                            <w:p w:rsidR="00317015" w:rsidRDefault="00317015" w:rsidP="008E7C10">
                              <w:pPr>
                                <w:pStyle w:val="NormalWeb"/>
                                <w:spacing w:line="200" w:lineRule="exact"/>
                                <w:jc w:val="center"/>
                              </w:pPr>
                              <w:r>
                                <w:rPr>
                                  <w:sz w:val="16"/>
                                  <w:szCs w:val="16"/>
                                </w:rPr>
                                <w:t>(512MB)</w:t>
                              </w:r>
                            </w:p>
                          </w:txbxContent>
                        </wps:txbx>
                        <wps:bodyPr rot="0" vert="horz" wrap="square" lIns="74295" tIns="8890" rIns="74295" bIns="8890" anchor="ctr" anchorCtr="0" upright="1">
                          <a:noAutofit/>
                        </wps:bodyPr>
                      </wps:wsp>
                      <wps:wsp>
                        <wps:cNvPr id="1778" name="Text Box 209"/>
                        <wps:cNvSpPr txBox="1">
                          <a:spLocks noChangeArrowheads="1"/>
                        </wps:cNvSpPr>
                        <wps:spPr bwMode="auto">
                          <a:xfrm>
                            <a:off x="4744610" y="3698041"/>
                            <a:ext cx="9378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0x00_7</w:t>
                              </w:r>
                              <w:r>
                                <w:rPr>
                                  <w:rFonts w:ascii="MS Gothic" w:hAnsi="MS Gothic"/>
                                  <w:sz w:val="16"/>
                                  <w:szCs w:val="16"/>
                                </w:rPr>
                                <w:t>8</w:t>
                              </w:r>
                              <w:r>
                                <w:rPr>
                                  <w:rFonts w:ascii="MS Gothic" w:hAnsi="MS Gothic" w:hint="eastAsia"/>
                                  <w:sz w:val="16"/>
                                  <w:szCs w:val="16"/>
                                </w:rPr>
                                <w:t>00_0000</w:t>
                              </w:r>
                            </w:p>
                          </w:txbxContent>
                        </wps:txbx>
                        <wps:bodyPr rot="0" vert="horz" wrap="square" lIns="74295" tIns="8890" rIns="74295" bIns="8890" anchor="t" anchorCtr="0" upright="1">
                          <a:noAutofit/>
                        </wps:bodyPr>
                      </wps:wsp>
                      <wps:wsp>
                        <wps:cNvPr id="1779" name="Text Box 209"/>
                        <wps:cNvSpPr txBox="1">
                          <a:spLocks noChangeArrowheads="1"/>
                        </wps:cNvSpPr>
                        <wps:spPr bwMode="auto">
                          <a:xfrm>
                            <a:off x="4738895" y="4200961"/>
                            <a:ext cx="9378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0x00_8</w:t>
                              </w:r>
                              <w:r>
                                <w:rPr>
                                  <w:rFonts w:ascii="MS Gothic" w:hAnsi="MS Gothic"/>
                                  <w:sz w:val="16"/>
                                  <w:szCs w:val="16"/>
                                </w:rPr>
                                <w:t>8</w:t>
                              </w:r>
                              <w:r>
                                <w:rPr>
                                  <w:rFonts w:ascii="MS Gothic" w:hAnsi="MS Gothic" w:hint="eastAsia"/>
                                  <w:sz w:val="16"/>
                                  <w:szCs w:val="16"/>
                                </w:rPr>
                                <w:t>00_0000</w:t>
                              </w:r>
                            </w:p>
                          </w:txbxContent>
                        </wps:txbx>
                        <wps:bodyPr rot="0" vert="horz" wrap="square" lIns="74295" tIns="8890" rIns="74295" bIns="8890" anchor="t" anchorCtr="0" upright="1">
                          <a:noAutofit/>
                        </wps:bodyPr>
                      </wps:wsp>
                      <wps:wsp>
                        <wps:cNvPr id="1780" name="Text Box 209"/>
                        <wps:cNvSpPr txBox="1">
                          <a:spLocks noChangeArrowheads="1"/>
                        </wps:cNvSpPr>
                        <wps:spPr bwMode="auto">
                          <a:xfrm>
                            <a:off x="4774455" y="3015416"/>
                            <a:ext cx="938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0x00_5800_0000</w:t>
                              </w:r>
                            </w:p>
                          </w:txbxContent>
                        </wps:txbx>
                        <wps:bodyPr rot="0" vert="horz" wrap="square" lIns="74295" tIns="8890" rIns="74295" bIns="8890" anchor="t" anchorCtr="0" upright="1">
                          <a:noAutofit/>
                        </wps:bodyPr>
                      </wps:wsp>
                      <wps:wsp>
                        <wps:cNvPr id="1781" name="Text Box 209"/>
                        <wps:cNvSpPr txBox="1">
                          <a:spLocks noChangeArrowheads="1"/>
                        </wps:cNvSpPr>
                        <wps:spPr bwMode="auto">
                          <a:xfrm>
                            <a:off x="4772550" y="2834441"/>
                            <a:ext cx="938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0x00_5700_0000</w:t>
                              </w:r>
                            </w:p>
                          </w:txbxContent>
                        </wps:txbx>
                        <wps:bodyPr rot="0" vert="horz" wrap="square" lIns="74295" tIns="8890" rIns="74295" bIns="8890" anchor="t" anchorCtr="0" upright="1">
                          <a:noAutofit/>
                        </wps:bodyPr>
                      </wps:wsp>
                      <wps:wsp>
                        <wps:cNvPr id="1782" name="Text Box 209"/>
                        <wps:cNvSpPr txBox="1">
                          <a:spLocks noChangeArrowheads="1"/>
                        </wps:cNvSpPr>
                        <wps:spPr bwMode="auto">
                          <a:xfrm>
                            <a:off x="4764930" y="2580441"/>
                            <a:ext cx="938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8E7C10">
                              <w:pPr>
                                <w:pStyle w:val="NormalWeb"/>
                                <w:spacing w:after="200"/>
                              </w:pPr>
                              <w:r>
                                <w:rPr>
                                  <w:rFonts w:ascii="MS Gothic" w:hAnsi="MS Gothic" w:hint="eastAsia"/>
                                  <w:sz w:val="16"/>
                                  <w:szCs w:val="16"/>
                                </w:rPr>
                                <w:t>0x00_5400_0000</w:t>
                              </w:r>
                            </w:p>
                          </w:txbxContent>
                        </wps:txbx>
                        <wps:bodyPr rot="0" vert="horz" wrap="square" lIns="74295" tIns="8890" rIns="74295" bIns="8890" anchor="t" anchorCtr="0" upright="1">
                          <a:noAutofit/>
                        </wps:bodyPr>
                      </wps:wsp>
                      <wps:wsp>
                        <wps:cNvPr id="1783" name="Text Box 190"/>
                        <wps:cNvSpPr txBox="1">
                          <a:spLocks noChangeArrowheads="1"/>
                        </wps:cNvSpPr>
                        <wps:spPr bwMode="auto">
                          <a:xfrm>
                            <a:off x="3582560" y="557331"/>
                            <a:ext cx="1207770" cy="138430"/>
                          </a:xfrm>
                          <a:prstGeom prst="rect">
                            <a:avLst/>
                          </a:prstGeom>
                          <a:pattFill prst="pct50">
                            <a:fgClr>
                              <a:schemeClr val="tx1">
                                <a:lumMod val="100000"/>
                                <a:lumOff val="0"/>
                              </a:schemeClr>
                            </a:fgClr>
                            <a:bgClr>
                              <a:schemeClr val="bg1">
                                <a:lumMod val="100000"/>
                                <a:lumOff val="0"/>
                              </a:schemeClr>
                            </a:bgClr>
                          </a:pattFill>
                          <a:ln w="9525">
                            <a:solidFill>
                              <a:srgbClr val="000000"/>
                            </a:solidFill>
                            <a:miter lim="800000"/>
                            <a:headEnd/>
                            <a:tailEnd/>
                          </a:ln>
                        </wps:spPr>
                        <wps:txbx>
                          <w:txbxContent>
                            <w:p w:rsidR="00317015" w:rsidRDefault="00317015" w:rsidP="008E7C10">
                              <w:pPr>
                                <w:pStyle w:val="NormalWeb"/>
                                <w:spacing w:line="200" w:lineRule="exact"/>
                                <w:jc w:val="center"/>
                              </w:pPr>
                              <w:r>
                                <w:rPr>
                                  <w:sz w:val="16"/>
                                  <w:szCs w:val="16"/>
                                </w:rPr>
                                <w:t>Option</w:t>
                              </w:r>
                            </w:p>
                          </w:txbxContent>
                        </wps:txbx>
                        <wps:bodyPr rot="0" vert="horz" wrap="square" lIns="74295" tIns="0" rIns="74295" bIns="0" anchor="ctr" anchorCtr="0" upright="1">
                          <a:noAutofit/>
                        </wps:bodyPr>
                      </wps:wsp>
                      <wps:wsp>
                        <wps:cNvPr id="1784" name="Text Box 190"/>
                        <wps:cNvSpPr txBox="1">
                          <a:spLocks noChangeArrowheads="1"/>
                        </wps:cNvSpPr>
                        <wps:spPr bwMode="auto">
                          <a:xfrm>
                            <a:off x="3583830" y="1637466"/>
                            <a:ext cx="1207770" cy="157480"/>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8E7C10">
                              <w:pPr>
                                <w:pStyle w:val="NormalWeb"/>
                                <w:spacing w:line="200" w:lineRule="exact"/>
                                <w:jc w:val="center"/>
                              </w:pPr>
                              <w:r>
                                <w:rPr>
                                  <w:sz w:val="16"/>
                                  <w:szCs w:val="16"/>
                                </w:rPr>
                                <w:t>Kernel Image</w:t>
                              </w:r>
                            </w:p>
                          </w:txbxContent>
                        </wps:txbx>
                        <wps:bodyPr rot="0" vert="horz" wrap="square" lIns="74295" tIns="8890" rIns="74295" bIns="8890" anchor="ctr" anchorCtr="0" upright="1">
                          <a:noAutofit/>
                        </wps:bodyPr>
                      </wps:wsp>
                      <wps:wsp>
                        <wps:cNvPr id="1785" name="Text Box 190"/>
                        <wps:cNvSpPr txBox="1">
                          <a:spLocks noChangeArrowheads="1"/>
                        </wps:cNvSpPr>
                        <wps:spPr bwMode="auto">
                          <a:xfrm>
                            <a:off x="3587640" y="2708711"/>
                            <a:ext cx="1204595" cy="285750"/>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pPr>
                                <w:pStyle w:val="NormalWeb"/>
                                <w:spacing w:line="200" w:lineRule="exact"/>
                                <w:jc w:val="center"/>
                                <w:rPr>
                                  <w:sz w:val="16"/>
                                  <w:szCs w:val="16"/>
                                  <w:lang w:val="vi-VN"/>
                                </w:rPr>
                              </w:pPr>
                              <w:r>
                                <w:rPr>
                                  <w:sz w:val="16"/>
                                  <w:szCs w:val="16"/>
                                </w:rPr>
                                <w:t>CMA f</w:t>
                              </w:r>
                              <w:r>
                                <w:rPr>
                                  <w:sz w:val="16"/>
                                  <w:szCs w:val="16"/>
                                  <w:lang w:val="vi-VN"/>
                                </w:rPr>
                                <w:t>or Lossy comp</w:t>
                              </w:r>
                            </w:p>
                            <w:p w:rsidR="00317015" w:rsidRDefault="00317015">
                              <w:pPr>
                                <w:pStyle w:val="NormalWeb"/>
                                <w:spacing w:line="200" w:lineRule="exact"/>
                                <w:jc w:val="center"/>
                              </w:pPr>
                              <w:r>
                                <w:rPr>
                                  <w:sz w:val="16"/>
                                  <w:szCs w:val="16"/>
                                  <w:lang w:val="vi-VN"/>
                                </w:rPr>
                                <w:t>(48MB)</w:t>
                              </w:r>
                            </w:p>
                          </w:txbxContent>
                        </wps:txbx>
                        <wps:bodyPr rot="0" vert="horz" wrap="square" lIns="74295" tIns="8890" rIns="74295" bIns="8890" anchor="ctr" anchorCtr="0" upright="1">
                          <a:noAutofit/>
                        </wps:bodyPr>
                      </wps:wsp>
                      <wps:wsp>
                        <wps:cNvPr id="1786" name="Text Box 190"/>
                        <wps:cNvSpPr txBox="1">
                          <a:spLocks noChangeArrowheads="1"/>
                        </wps:cNvSpPr>
                        <wps:spPr bwMode="auto">
                          <a:xfrm>
                            <a:off x="912004" y="3272339"/>
                            <a:ext cx="1148385" cy="625606"/>
                          </a:xfrm>
                          <a:prstGeom prst="rect">
                            <a:avLst/>
                          </a:prstGeom>
                          <a:solidFill>
                            <a:srgbClr val="FFFFFF"/>
                          </a:solidFill>
                          <a:ln w="9525">
                            <a:solidFill>
                              <a:srgbClr val="000000"/>
                            </a:solidFill>
                            <a:miter lim="800000"/>
                            <a:headEnd/>
                            <a:tailEnd/>
                          </a:ln>
                        </wps:spPr>
                        <wps:txbx>
                          <w:txbxContent>
                            <w:p w:rsidR="00317015" w:rsidRDefault="00317015" w:rsidP="008E7C10">
                              <w:pPr>
                                <w:pStyle w:val="NormalWeb"/>
                                <w:spacing w:after="200"/>
                                <w:jc w:val="center"/>
                              </w:pPr>
                              <w:r>
                                <w:rPr>
                                  <w:sz w:val="16"/>
                                  <w:szCs w:val="16"/>
                                </w:rPr>
                                <w:t>SDRAM 2GB</w:t>
                              </w:r>
                            </w:p>
                          </w:txbxContent>
                        </wps:txbx>
                        <wps:bodyPr rot="0" vert="horz" wrap="square" lIns="74295" tIns="8890" rIns="74295" bIns="8890" anchor="t" anchorCtr="0" upright="1">
                          <a:noAutofit/>
                        </wps:bodyPr>
                      </wps:wsp>
                    </wpc:wpc>
                  </a:graphicData>
                </a:graphic>
              </wp:inline>
            </w:drawing>
          </mc:Choice>
          <mc:Fallback>
            <w:pict>
              <v:group w14:anchorId="572849B1" id="_x0000_s1513" editas="canvas" style="width:485.75pt;height:609.7pt;mso-position-horizontal-relative:char;mso-position-vertical-relative:line" coordsize="61690,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">
                <v:shape id="_x0000_s1514" type="#_x0000_t75" style="position:absolute;width:61690;height:77431;visibility:visible;mso-wrap-style:square">
                  <v:fill o:detectmouseclick="t"/>
                  <v:path o:connecttype="none"/>
                </v:shape>
                <v:shape id="Text Box 190" o:spid="_x0000_s1515" type="#_x0000_t202" style="position:absolute;left:9120;top:5626;width:11502;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6qoMYA&#10;AADdAAAADwAAAGRycy9kb3ducmV2LnhtbESPQWvCQBSE70L/w/KEXkQ3Wgg1upEiWPRU1FLw9sg+&#10;k5Ds27C70bS/vlsQehxm5htmvRlMK27kfG1ZwXyWgCAurK65VPB53k1fQfiArLG1TAq+ycMmfxqt&#10;MdP2zke6nUIpIoR9hgqqELpMSl9UZNDPbEccvat1BkOUrpTa4T3CTSsXSZJKgzXHhQo72lZUNKfe&#10;KGgOfWH6r4vbf/Tn98NPquUkWSr1PB7eViACDeE//GjvtYKXxTyFvzfxCc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6qoMYAAADdAAAADwAAAAAAAAAAAAAAAACYAgAAZHJz&#10;L2Rvd25yZXYueG1sUEsFBgAAAAAEAAQA9QAAAIsDAAAAAA==&#10;">
                  <v:textbox inset="5.85pt,.7pt,5.85pt,.7pt">
                    <w:txbxContent>
                      <w:p w:rsidR="00317015" w:rsidRPr="00483CCE" w:rsidRDefault="00317015" w:rsidP="00556452">
                        <w:pPr>
                          <w:spacing w:after="0" w:line="200" w:lineRule="exact"/>
                          <w:jc w:val="center"/>
                          <w:rPr>
                            <w:color w:val="FF0000"/>
                            <w:sz w:val="16"/>
                            <w:szCs w:val="16"/>
                          </w:rPr>
                        </w:pPr>
                        <w:r w:rsidRPr="006F6EFF">
                          <w:rPr>
                            <w:sz w:val="16"/>
                            <w:szCs w:val="16"/>
                          </w:rPr>
                          <w:t>BSC</w:t>
                        </w:r>
                      </w:p>
                    </w:txbxContent>
                  </v:textbox>
                </v:shape>
                <v:shape id="Text Box 209" o:spid="_x0000_s1516" type="#_x0000_t202" style="position:absolute;left:5800;top:4041;width:412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fQccA&#10;AADdAAAADwAAAGRycy9kb3ducmV2LnhtbESPQWvCQBSE70L/w/IEb7pRMZboKrFQK15qVUqPz+wz&#10;Cc2+DdlVU399t1DwOMzMN8x82ZpKXKlxpWUFw0EEgjizuuRcwfHw2n8G4TyyxsoyKfghB8vFU2eO&#10;ibY3/qDr3uciQNglqKDwvk6kdFlBBt3A1sTBO9vGoA+yyaVu8BbgppKjKIqlwZLDQoE1vRSUfe8v&#10;RsG9dOnb7n3lT6vJ1zrabWP3mcZK9bptOgPhqfWP8H97oxWMR8Mp/L0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ln0HHAAAA3QAAAA8AAAAAAAAAAAAAAAAAmAIAAGRy&#10;cy9kb3ducmV2LnhtbFBLBQYAAAAABAAEAPUAAACMAwAAAAA=&#10;" filled="f" stroked="f">
                  <v:textbox inset="5.85pt,.7pt,5.85pt,.7pt">
                    <w:txbxContent>
                      <w:p w:rsidR="00317015" w:rsidRPr="00483CCE" w:rsidRDefault="00317015" w:rsidP="00556452">
                        <w:pPr>
                          <w:pStyle w:val="NormalWeb"/>
                          <w:spacing w:after="200"/>
                          <w:rPr>
                            <w:color w:val="FF0000"/>
                            <w:sz w:val="21"/>
                          </w:rPr>
                        </w:pPr>
                        <w:r w:rsidRPr="006F6EFF">
                          <w:rPr>
                            <w:rFonts w:ascii="MS Gothic" w:hAnsi="MS Gothic"/>
                            <w:sz w:val="16"/>
                            <w:szCs w:val="20"/>
                          </w:rPr>
                          <w:t>0x0</w:t>
                        </w:r>
                      </w:p>
                    </w:txbxContent>
                  </v:textbox>
                </v:shape>
                <v:shape id="Text Box 223" o:spid="_x0000_s1517" type="#_x0000_t202" style="position:absolute;left:19962;top:2725;width:14817;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rs8QA&#10;AADdAAAADwAAAGRycy9kb3ducmV2LnhtbERPTWvCQBC9C/6HZQRvurG2oURXiQWt9FK1pXgcs2MS&#10;zM6G7KrRX+8eCh4f73s6b00lLtS40rKC0TACQZxZXXKu4PdnOXgH4TyyxsoyKbiRg/ms25liou2V&#10;t3TZ+VyEEHYJKii8rxMpXVaQQTe0NXHgjrYx6ANscqkbvIZwU8mXKIqlwZJDQ4E1fRSUnXZno+Be&#10;uvRz873wh8XbfhVtvmL3l8ZK9XttOgHhqfVP8b97rRWMx69hbngTn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oK7PEAAAA3QAAAA8AAAAAAAAAAAAAAAAAmAIAAGRycy9k&#10;b3ducmV2LnhtbFBLBQYAAAAABAAEAPUAAACJAwAAAAA=&#10;" filled="f" stroked="f">
                  <v:textbox inset="5.85pt,.7pt,5.85pt,.7pt">
                    <w:txbxContent>
                      <w:p w:rsidR="00317015" w:rsidRPr="006F6EFF" w:rsidRDefault="00317015" w:rsidP="00556452">
                        <w:pPr>
                          <w:spacing w:after="0" w:line="260" w:lineRule="exact"/>
                          <w:jc w:val="center"/>
                          <w:rPr>
                            <w:szCs w:val="16"/>
                          </w:rPr>
                        </w:pPr>
                        <w:r w:rsidRPr="006F6EFF">
                          <w:rPr>
                            <w:szCs w:val="16"/>
                          </w:rPr>
                          <w:t>Physical Address</w:t>
                        </w:r>
                      </w:p>
                    </w:txbxContent>
                  </v:textbox>
                </v:shape>
                <v:shape id="Text Box 190" o:spid="_x0000_s1518" type="#_x0000_t202" style="position:absolute;left:9118;top:8614;width:1150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512MYA&#10;AADdAAAADwAAAGRycy9kb3ducmV2LnhtbESPQWvCQBSE7wX/w/IEL0U3NRBs6ioiVPRUqlLw9si+&#10;JsHs27C70eivdwsFj8PMfMPMl71pxIWcry0reJskIIgLq2suFRwPn+MZCB+QNTaWScGNPCwXg5c5&#10;5tpe+Zsu+1CKCGGfo4IqhDaX0hcVGfQT2xJH79c6gyFKV0rt8BrhppHTJMmkwZrjQoUtrSsqzvvO&#10;KDjvusJ0Pye3/eoOm9090/I1eVdqNOxXHyAC9eEZ/m9vtYI0zVL4ex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512MYAAADdAAAADwAAAAAAAAAAAAAAAACYAgAAZHJz&#10;L2Rvd25yZXYueG1sUEsFBgAAAAAEAAQA9QAAAIsDAAAAAA==&#10;">
                  <v:textbox inset="5.85pt,.7pt,5.85pt,.7pt">
                    <w:txbxContent>
                      <w:p w:rsidR="00317015" w:rsidRPr="00483CCE" w:rsidRDefault="00317015" w:rsidP="00556452">
                        <w:pPr>
                          <w:spacing w:after="0" w:line="200" w:lineRule="exact"/>
                          <w:jc w:val="center"/>
                          <w:rPr>
                            <w:color w:val="FF0000"/>
                            <w:sz w:val="16"/>
                            <w:szCs w:val="16"/>
                          </w:rPr>
                        </w:pPr>
                        <w:r w:rsidRPr="006F6EFF">
                          <w:rPr>
                            <w:sz w:val="16"/>
                            <w:szCs w:val="16"/>
                          </w:rPr>
                          <w:t>Reserved</w:t>
                        </w:r>
                      </w:p>
                    </w:txbxContent>
                  </v:textbox>
                </v:shape>
                <v:shape id="Text Box 190" o:spid="_x0000_s1519" type="#_x0000_t202" style="position:absolute;left:9119;top:10351;width:1149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g8scA&#10;AADdAAAADwAAAGRycy9kb3ducmV2LnhtbESPT2sCMRTE74V+h/CEXoomrVV0NUoptOhJ/IPg7bF5&#10;7i5uXpYkq2s/fVMo9DjMzG+Y+bKztbiSD5VjDS8DBYI4d6biQsNh/9mfgAgR2WDtmDTcKcBy8fgw&#10;x8y4G2/puouFSBAOGWooY2wyKUNeksUwcA1x8s7OW4xJ+kIaj7cEt7V8VWosLVacFkps6KOk/LJr&#10;rYbLus1tezz51abdf62/x0Y+q6nWT73ufQYiUhf/w3/tldEwfFMj+H2Tn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uYPLHAAAA3QAAAA8AAAAAAAAAAAAAAAAAmAIAAGRy&#10;cy9kb3ducmV2LnhtbFBLBQYAAAAABAAEAPUAAACMAwAAAAA=&#10;">
                  <v:textbox inset="5.85pt,.7pt,5.85pt,.7pt">
                    <w:txbxContent>
                      <w:p w:rsidR="00317015" w:rsidRPr="006F6EFF" w:rsidRDefault="00317015" w:rsidP="00556452">
                        <w:pPr>
                          <w:pStyle w:val="NormalWeb"/>
                          <w:spacing w:line="200" w:lineRule="exact"/>
                          <w:jc w:val="center"/>
                        </w:pPr>
                        <w:r w:rsidRPr="006F6EFF">
                          <w:rPr>
                            <w:sz w:val="16"/>
                            <w:szCs w:val="16"/>
                          </w:rPr>
                          <w:t>PCI-</w:t>
                        </w:r>
                        <w:proofErr w:type="spellStart"/>
                        <w:r w:rsidRPr="006F6EFF">
                          <w:rPr>
                            <w:sz w:val="16"/>
                            <w:szCs w:val="16"/>
                          </w:rPr>
                          <w:t>exp</w:t>
                        </w:r>
                        <w:proofErr w:type="spellEnd"/>
                      </w:p>
                    </w:txbxContent>
                  </v:textbox>
                </v:shape>
                <v:shape id="Text Box 209" o:spid="_x0000_s1520" type="#_x0000_t202" style="position:absolute;left:517;top:7412;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WSccA&#10;AADdAAAADwAAAGRycy9kb3ducmV2LnhtbESPT2vCQBTE74LfYXmF3sym1QZJXSUWbEsv/kV6fM2+&#10;JsHs25BdNe2ndwXB4zAzv2Ems87U4kStqywreIpiEMS51RUXCnbbxWAMwnlkjbVlUvBHDmbTfm+C&#10;qbZnXtNp4wsRIOxSVFB636RSurwkgy6yDXHwfm1r0AfZFlK3eA5wU8vnOE6kwYrDQokNvZWUHzZH&#10;o+C/ctnHajn3P/OX7/d49ZW4fZYo9fjQZa8gPHX+Hr61P7WC4Wg8guub8ATk9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Vkn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0x00_2000_0000</w:t>
                        </w:r>
                      </w:p>
                    </w:txbxContent>
                  </v:textbox>
                </v:shape>
                <v:shape id="Text Box 209" o:spid="_x0000_s1521" type="#_x0000_t202" style="position:absolute;left:618;top:9063;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z0sgA&#10;AADdAAAADwAAAGRycy9kb3ducmV2LnhtbESPW2vCQBSE3wv+h+UU+tZs6iVI6ipRsJa+1BvSx9Ps&#10;aRLMng3ZVdP+ercg+DjMzDfMZNaZWpypdZVlBS9RDII4t7riQsF+t3weg3AeWWNtmRT8koPZtPcw&#10;wVTbC2/ovPWFCBB2KSoovW9SKV1ekkEX2YY4eD+2NeiDbAupW7wEuKllP44TabDisFBiQ4uS8uP2&#10;ZBT8VS5brT/n/ns++nqL1x+JO2SJUk+PXfYKwlPn7+Fb+10rGAzHI/h/E56An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PSyAAAAN0AAAAPAAAAAAAAAAAAAAAAAJgCAABk&#10;cnMvZG93bnJldi54bWxQSwUGAAAAAAQABAD1AAAAjQM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0x00_3000_0000</w:t>
                        </w:r>
                      </w:p>
                    </w:txbxContent>
                  </v:textbox>
                </v:shape>
                <v:shape id="Text Box 190" o:spid="_x0000_s1522" type="#_x0000_t202" style="position:absolute;left:9119;top:12085;width:11493;height: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jhtsYA&#10;AADdAAAADwAAAGRycy9kb3ducmV2LnhtbESPQWvCQBSE7wX/w/KEXopubCFodBURWvQkVRG8PbLP&#10;JJh9G3Y3Gv31XaHgcZiZb5jZojO1uJLzlWUFo2ECgji3uuJCwWH/PRiD8AFZY22ZFNzJw2Lee5th&#10;pu2Nf+m6C4WIEPYZKihDaDIpfV6SQT+0DXH0ztYZDFG6QmqHtwg3tfxMklQarDgulNjQqqT8smuN&#10;gsumzU17PLn1tt3/bB6plh/JRKn3frecggjUhVf4v73WCr7SdAL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jhtsYAAADdAAAADwAAAAAAAAAAAAAAAACYAgAAZHJz&#10;L2Rvd25yZXYueG1sUEsFBgAAAAAEAAQA9QAAAIsDAAAAAA==&#10;">
                  <v:textbox inset="5.85pt,.7pt,5.85pt,.7pt">
                    <w:txbxContent>
                      <w:p w:rsidR="00317015" w:rsidRPr="006F6EFF" w:rsidRDefault="00317015" w:rsidP="00556452">
                        <w:pPr>
                          <w:jc w:val="center"/>
                          <w:rPr>
                            <w:sz w:val="16"/>
                            <w:szCs w:val="16"/>
                          </w:rPr>
                        </w:pPr>
                        <w:r w:rsidRPr="006F6EFF">
                          <w:rPr>
                            <w:sz w:val="16"/>
                            <w:szCs w:val="16"/>
                          </w:rPr>
                          <w:t xml:space="preserve">SDRAM </w:t>
                        </w:r>
                        <w:r w:rsidRPr="00E50848">
                          <w:rPr>
                            <w:sz w:val="16"/>
                            <w:szCs w:val="16"/>
                          </w:rPr>
                          <w:t>2</w:t>
                        </w:r>
                        <w:r w:rsidRPr="006F6EFF">
                          <w:rPr>
                            <w:sz w:val="16"/>
                            <w:szCs w:val="16"/>
                          </w:rPr>
                          <w:t>GB</w:t>
                        </w:r>
                      </w:p>
                    </w:txbxContent>
                  </v:textbox>
                </v:shape>
                <v:shape id="Text Box 190" o:spid="_x0000_s1523" type="#_x0000_t202" style="position:absolute;left:9114;top:18424;width:1150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e9sQA&#10;AADdAAAADwAAAGRycy9kb3ducmV2LnhtbERPz2vCMBS+D/wfwhN2GZo6oXOdaZHBhp7Gqgi7PZq3&#10;tti8lCTVzr/eHIQdP77f62I0nTiT861lBYt5AoK4srrlWsFh/zFbgfABWWNnmRT8kYcinzysMdP2&#10;wt90LkMtYgj7DBU0IfSZlL5qyKCf2544cr/WGQwRulpqh5cYbjr5nCSpNNhybGiwp/eGqlM5GAWn&#10;3VCZ4fjjtl/D/nN3TbV8Sl6VepyOmzcQgcbwL767t1rBMn2J++Ob+AR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3vbEAAAA3QAAAA8AAAAAAAAAAAAAAAAAmAIAAGRycy9k&#10;b3ducmV2LnhtbFBLBQYAAAAABAAEAPUAAACJAwAAAAA=&#10;">
                  <v:textbox inset="5.85pt,.7pt,5.85pt,.7pt">
                    <w:txbxContent>
                      <w:p w:rsidR="00317015" w:rsidRPr="006F6EFF" w:rsidRDefault="00317015" w:rsidP="00556452">
                        <w:pPr>
                          <w:spacing w:after="0" w:line="200" w:lineRule="exact"/>
                          <w:jc w:val="center"/>
                          <w:rPr>
                            <w:sz w:val="16"/>
                            <w:szCs w:val="16"/>
                          </w:rPr>
                        </w:pPr>
                        <w:r w:rsidRPr="006F6EFF">
                          <w:rPr>
                            <w:sz w:val="16"/>
                            <w:szCs w:val="16"/>
                          </w:rPr>
                          <w:t>Reserved</w:t>
                        </w:r>
                      </w:p>
                    </w:txbxContent>
                  </v:textbox>
                </v:shape>
                <v:shape id="Text Box 209" o:spid="_x0000_s1524" type="#_x0000_t202" style="position:absolute;left:565;top:10919;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DrF8cA&#10;AADdAAAADwAAAGRycy9kb3ducmV2LnhtbESPQWvCQBSE74X+h+UVeqsbW5pKdJUoqMWLNpbi8Zl9&#10;JqHZtyG7avTXu0Khx2FmvmFGk87U4kStqywr6PciEMS51RUXCr6385cBCOeRNdaWScGFHEzGjw8j&#10;TLQ98xedMl+IAGGXoILS+yaR0uUlGXQ92xAH72Bbgz7ItpC6xXOAm1q+RlEsDVYcFkpsaFZS/psd&#10;jYJr5dLlZj31++n7bhFtVrH7SWOlnp+6dAjCU+f/w3/tT63gLf7ow/1NeAJyf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Q6xf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0x00_4000_0000</w:t>
                        </w:r>
                      </w:p>
                    </w:txbxContent>
                  </v:textbox>
                </v:shape>
                <v:shape id="Text Box 209" o:spid="_x0000_s1525" type="#_x0000_t202" style="position:absolute;left:517;top:1711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1YMcA&#10;AADdAAAADwAAAGRycy9kb3ducmV2LnhtbESPT2vCQBTE74LfYXmCN92oNErqKrFQW3rxL9Lja/Y1&#10;CWbfhuyqaT99tyB4HGbmN8x82ZpKXKlxpWUFo2EEgjizuuRcwfHwOpiBcB5ZY2WZFPyQg+Wi25lj&#10;ou2Nd3Td+1wECLsEFRTe14mULivIoBvamjh437Yx6INscqkbvAW4qeQ4imJpsOSwUGBNLwVl5/3F&#10;KPgtXfq23az81+rpcx1tP2J3SmOl+r02fQbhqfWP8L39rhVM4ukY/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CdWD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0x00_C000_0000</w:t>
                        </w:r>
                      </w:p>
                    </w:txbxContent>
                  </v:textbox>
                </v:shape>
                <v:shape id="Text Box 190" o:spid="_x0000_s1526" type="#_x0000_t202" style="position:absolute;left:9114;top:20061;width:1150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lAgccA&#10;AADdAAAADwAAAGRycy9kb3ducmV2LnhtbESPQWvCQBSE74L/YXmCl6KbKsSaZpVSaNFTUYvg7ZF9&#10;TUKyb8PuRtP++m6h4HGYmW+YfDuYVlzJ+dqygsd5AoK4sLrmUsHn6W32BMIHZI2tZVLwTR62m/Eo&#10;x0zbGx/oegyliBD2GSqoQugyKX1RkUE/tx1x9L6sMxiidKXUDm8Rblq5SJJUGqw5LlTY0WtFRXPs&#10;jYJm3xemP1/c7qM/ve9/Ui0fkrVS08nw8gwi0BDu4f/2TitYpqsl/L2JT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JQIHHAAAA3QAAAA8AAAAAAAAAAAAAAAAAmAIAAGRy&#10;cy9kb3ducmV2LnhtbFBLBQYAAAAABAAEAPUAAACMAwAAAAA=&#10;">
                  <v:textbox inset="5.85pt,.7pt,5.85pt,.7pt">
                    <w:txbxContent>
                      <w:p w:rsidR="00317015" w:rsidRPr="006F6EFF" w:rsidRDefault="00317015" w:rsidP="00556452">
                        <w:pPr>
                          <w:spacing w:after="0" w:line="200" w:lineRule="exact"/>
                          <w:jc w:val="center"/>
                          <w:rPr>
                            <w:sz w:val="16"/>
                            <w:szCs w:val="16"/>
                          </w:rPr>
                        </w:pPr>
                        <w:r w:rsidRPr="006F6EFF">
                          <w:rPr>
                            <w:sz w:val="16"/>
                            <w:szCs w:val="16"/>
                          </w:rPr>
                          <w:t>IO area</w:t>
                        </w:r>
                      </w:p>
                    </w:txbxContent>
                  </v:textbox>
                </v:shape>
                <v:shape id="Text Box 209" o:spid="_x0000_s1527" type="#_x0000_t202" style="position:absolute;left:517;top:18834;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dIj8gA&#10;AADdAAAADwAAAGRycy9kb3ducmV2LnhtbESPW2vCQBSE3wv9D8sp+FY3tTZK6iqx4AVfvFL6eJo9&#10;TYLZsyG71dhf7woFH4eZ+YYZTVpTiRM1rrSs4KUbgSDOrC45V3DYz56HIJxH1lhZJgUXcjAZPz6M&#10;MNH2zFs67XwuAoRdggoK7+tESpcVZNB1bU0cvB/bGPRBNrnUDZ4D3FSyF0WxNFhyWCiwpo+CsuPu&#10;1yj4K1262Kyn/nv69jWPNqvYfaaxUp2nNn0H4an19/B/e6kVvMaDPtzehCcgx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p0iPyAAAAN0AAAAPAAAAAAAAAAAAAAAAAJgCAABk&#10;cnMvZG93bnJldi54bWxQSwUGAAAAAAQABAD1AAAAjQM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0x00_E000_0000</w:t>
                        </w:r>
                      </w:p>
                    </w:txbxContent>
                  </v:textbox>
                </v:shape>
                <v:shape id="Text Box 209" o:spid="_x0000_s1528" type="#_x0000_t202" style="position:absolute;left:517;top:2100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vtFMcA&#10;AADdAAAADwAAAGRycy9kb3ducmV2LnhtbESPQWvCQBSE74X+h+UVequbKkZJXSUKVulFjSI9vmZf&#10;k9Ds25Ddauyv7wqCx2FmvmEms87U4kStqywreO1FIIhzqysuFBz2y5cxCOeRNdaWScGFHMymjw8T&#10;TLQ9845OmS9EgLBLUEHpfZNI6fKSDLqebYiD921bgz7ItpC6xXOAm1r2oyiWBisOCyU2tCgp/8l+&#10;jYK/yqWr7Wbuv+bDz/do+xG7Yxor9fzUpW8gPHX+Hr6111rBIB4N4fomPAE5/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r7RT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0x01_0000_0000</w:t>
                        </w:r>
                      </w:p>
                    </w:txbxContent>
                  </v:textbox>
                </v:shape>
                <v:shape id="Text Box 190" o:spid="_x0000_s1529" type="#_x0000_t202" style="position:absolute;left:9114;top:22244;width:11502;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BJMcA&#10;AADdAAAADwAAAGRycy9kb3ducmV2LnhtbESPQWvCQBSE74X+h+UJvdWNLUaJrlKKpVW8VEX09sg+&#10;s6HZt2l2a+K/dwWhx2FmvmGm885W4kyNLx0rGPQTEMS50yUXCnbbj+cxCB+QNVaOScGFPMxnjw9T&#10;zLRr+ZvOm1CICGGfoQITQp1J6XNDFn3f1cTRO7nGYoiyKaRusI1wW8mXJEmlxZLjgsGa3g3lP5s/&#10;q+Bz2R4X69XosD0YPZQLu9Jh/6vUU697m4AI1IX/8L39pRW8pqMUbm/i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ASTHAAAA3QAAAA8AAAAAAAAAAAAAAAAAmAIAAGRy&#10;cy9kb3ducmV2LnhtbFBLBQYAAAAABAAEAPUAAACMAwAAAAA=&#10;" filled="f">
                  <v:textbox inset="5.85pt,.7pt,5.85pt,.7pt">
                    <w:txbxContent>
                      <w:p w:rsidR="00317015" w:rsidRPr="00483CCE" w:rsidRDefault="00317015" w:rsidP="00556452">
                        <w:pPr>
                          <w:pStyle w:val="NormalWeb"/>
                          <w:spacing w:line="200" w:lineRule="exact"/>
                          <w:jc w:val="center"/>
                          <w:rPr>
                            <w:color w:val="FF0000"/>
                          </w:rPr>
                        </w:pPr>
                      </w:p>
                    </w:txbxContent>
                  </v:textbox>
                </v:shape>
                <v:group id="Group 239" o:spid="_x0000_s1530" style="position:absolute;left:7681;top:22953;width:2234;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8Y6xgAAAN0A&#10;AAAPAAAAAAAAAAAAAAAAAKoCAABkcnMvZG93bnJldi54bWxQSwUGAAAAAAQABAD6AAAAnQMAAAAA&#10;">
                  <v:shape id="Text Box 240" o:spid="_x0000_s1531"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CisQA&#10;AADdAAAADwAAAGRycy9kb3ducmV2LnhtbERPTWvCQBC9C/6HZQRvulFpLNFVYqGt9KK1RTyO2TEJ&#10;ZmdDdqvRX+8eCh4f73u+bE0lLtS40rKC0TACQZxZXXKu4PfnffAKwnlkjZVlUnAjB8tFtzPHRNsr&#10;f9Nl53MRQtglqKDwvk6kdFlBBt3Q1sSBO9nGoA+wyaVu8BrCTSXHURRLgyWHhgJreisoO+/+jIJ7&#10;6dLP7Wblj6uXw0e0/YrdPo2V6vfadAbCU+uf4n/3WiuYxNMwN7w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qQorEAAAA3QAAAA8AAAAAAAAAAAAAAAAAmAIAAGRycy9k&#10;b3ducmV2LnhtbFBLBQYAAAAABAAEAPUAAACJAwAAAAA=&#10;" filled="f" stroked="f">
                    <v:textbox inset="5.85pt,.7pt,5.85pt,.7pt">
                      <w:txbxContent>
                        <w:p w:rsidR="00317015" w:rsidRDefault="00317015" w:rsidP="00556452">
                          <w:pPr>
                            <w:jc w:val="center"/>
                            <w:rPr>
                              <w:rFonts w:ascii="MS Gothic" w:eastAsia="MS Gothic" w:hAnsi="MS Gothic"/>
                            </w:rPr>
                          </w:pPr>
                          <w:r>
                            <w:rPr>
                              <w:rFonts w:ascii="MS Gothic" w:eastAsia="MS Gothic" w:hAnsi="MS Gothic" w:hint="eastAsia"/>
                            </w:rPr>
                            <w:t>～</w:t>
                          </w:r>
                        </w:p>
                      </w:txbxContent>
                    </v:textbox>
                  </v:shape>
                  <v:shape id="Text Box 241" o:spid="_x0000_s1532"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nEccA&#10;AADdAAAADwAAAGRycy9kb3ducmV2LnhtbESPT2vCQBTE74V+h+UVvNWNlkZNXSUWtMWLfyk9vmaf&#10;STD7NmRXTf30bqHgcZiZ3zDjaWsqcabGlZYV9LoRCOLM6pJzBfvd/HkIwnlkjZVlUvBLDqaTx4cx&#10;JtpeeEPnrc9FgLBLUEHhfZ1I6bKCDLqurYmDd7CNQR9kk0vd4CXATSX7URRLgyWHhQJrei8oO25P&#10;RsG1dOnHejXzP7PX70W0XsbuK42V6jy16RsIT62/h//bn1rBSzwYwd+b8ATk5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m5xHHAAAA3QAAAA8AAAAAAAAAAAAAAAAAmAIAAGRy&#10;cy9kb3ducmV2LnhtbFBLBQYAAAAABAAEAPUAAACMAwAAAAA=&#10;" filled="f" stroked="f">
                    <v:textbox inset="5.85pt,.7pt,5.85pt,.7pt">
                      <w:txbxContent>
                        <w:p w:rsidR="00317015" w:rsidRDefault="00317015" w:rsidP="00556452">
                          <w:pPr>
                            <w:jc w:val="center"/>
                            <w:rPr>
                              <w:rFonts w:ascii="MS Gothic" w:eastAsia="MS Gothic" w:hAnsi="MS Gothic"/>
                            </w:rPr>
                          </w:pPr>
                          <w:r>
                            <w:rPr>
                              <w:rFonts w:ascii="MS Gothic" w:eastAsia="MS Gothic" w:hAnsi="MS Gothic" w:hint="eastAsia"/>
                            </w:rPr>
                            <w:t>～</w:t>
                          </w:r>
                        </w:p>
                      </w:txbxContent>
                    </v:textbox>
                  </v:shape>
                </v:group>
                <v:group id="Group 229" o:spid="_x0000_s1533" style="position:absolute;left:19164;top:23085;width:2718;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sy5pwwAAAN0AAAAP&#10;AAAAAAAAAAAAAAAAAKoCAABkcnMvZG93bnJldi54bWxQSwUGAAAAAAQABAD6AAAAmgMAAAAA&#10;">
                  <v:shape id="Text Box 230" o:spid="_x0000_s1534"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MMcA&#10;AADdAAAADwAAAGRycy9kb3ducmV2LnhtbESPQWvCQBSE7wX/w/IK3uomlQaJriEWtKWXqi3i8Zl9&#10;TYLZtyG71dRf7woFj8PMfMPMst404kSdqy0riEcRCOLC6ppLBd9fy6cJCOeRNTaWScEfOcjmg4cZ&#10;ptqeeUOnrS9FgLBLUUHlfZtK6YqKDLqRbYmD92M7gz7IrpS6w3OAm0Y+R1EiDdYcFips6bWi4rj9&#10;NQoutcvf1p8Lf1i87FfR+iNxuzxRavjY51MQnnp/D/+337WCcTKJ4fYmPA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FmzDHAAAA3QAAAA8AAAAAAAAAAAAAAAAAmAIAAGRy&#10;cy9kb3ducmV2LnhtbFBLBQYAAAAABAAEAPUAAACMAwAAAAA=&#10;" filled="f" stroked="f">
                    <v:textbox inset="5.85pt,.7pt,5.85pt,.7pt">
                      <w:txbxContent>
                        <w:p w:rsidR="00317015" w:rsidRDefault="00317015" w:rsidP="00556452">
                          <w:pPr>
                            <w:jc w:val="center"/>
                            <w:rPr>
                              <w:rFonts w:ascii="MS Gothic" w:eastAsia="MS Gothic" w:hAnsi="MS Gothic"/>
                            </w:rPr>
                          </w:pPr>
                          <w:r>
                            <w:rPr>
                              <w:rFonts w:ascii="MS Gothic" w:eastAsia="MS Gothic" w:hAnsi="MS Gothic" w:hint="eastAsia"/>
                            </w:rPr>
                            <w:t>～</w:t>
                          </w:r>
                        </w:p>
                      </w:txbxContent>
                    </v:textbox>
                  </v:shape>
                  <v:shape id="Text Box 231" o:spid="_x0000_s1535"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FR8cA&#10;AADdAAAADwAAAGRycy9kb3ducmV2LnhtbESPQWvCQBSE74X+h+UVeqsbLQaJriEptBUvWhXp8TX7&#10;TEKzb0N2q9Ff7wpCj8PMfMPM0t404kidqy0rGA4iEMSF1TWXCnbb95cJCOeRNTaWScGZHKTzx4cZ&#10;Jtqe+IuOG1+KAGGXoILK+zaR0hUVGXQD2xIH72A7gz7IrpS6w1OAm0aOoiiWBmsOCxW29FZR8bv5&#10;Mwoutcs+16vc/+Tj749ovYzdPouVen7qsykIT73/D9/bC63gNZ6M4PYmPA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XBUfHAAAA3QAAAA8AAAAAAAAAAAAAAAAAmAIAAGRy&#10;cy9kb3ducmV2LnhtbFBLBQYAAAAABAAEAPUAAACMAwAAAAA=&#10;" filled="f" stroked="f">
                    <v:textbox inset="5.85pt,.7pt,5.85pt,.7pt">
                      <w:txbxContent>
                        <w:p w:rsidR="00317015" w:rsidRDefault="00317015" w:rsidP="00556452">
                          <w:pPr>
                            <w:jc w:val="center"/>
                            <w:rPr>
                              <w:rFonts w:ascii="MS Gothic" w:eastAsia="MS Gothic" w:hAnsi="MS Gothic"/>
                            </w:rPr>
                          </w:pPr>
                          <w:r>
                            <w:rPr>
                              <w:rFonts w:ascii="MS Gothic" w:eastAsia="MS Gothic" w:hAnsi="MS Gothic" w:hint="eastAsia"/>
                            </w:rPr>
                            <w:t>～</w:t>
                          </w:r>
                        </w:p>
                      </w:txbxContent>
                    </v:textbox>
                  </v:shape>
                </v:group>
                <v:shape id="Text Box 209" o:spid="_x0000_s1536" type="#_x0000_t202" style="position:absolute;left:517;top:24961;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ug3MYA&#10;AADdAAAADwAAAGRycy9kb3ducmV2LnhtbESPQWvCQBSE74L/YXmCN91UaZDoKrGgFi9aW8TjM/ua&#10;hGbfhuyqsb++Kwg9DjPzDTNbtKYSV2pcaVnByzACQZxZXXKu4OtzNZiAcB5ZY2WZFNzJwWLe7cww&#10;0fbGH3Q9+FwECLsEFRTe14mULivIoBvamjh437Yx6INscqkbvAW4qeQoimJpsOSwUGBNbwVlP4eL&#10;UfBbunSz3y39efl6Wkf7beyOaaxUv9emUxCeWv8ffrbftYJxP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ug3MYAAADdAAAADwAAAAAAAAAAAAAAAACYAgAAZHJz&#10;L2Rvd25yZXYueG1sUEsFBgAAAAAEAAQA9QAAAIsDA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0x04_0000_0000</w:t>
                        </w:r>
                      </w:p>
                    </w:txbxContent>
                  </v:textbox>
                </v:shape>
                <v:shape id="Text Box 190" o:spid="_x0000_s1537" type="#_x0000_t202" style="position:absolute;left:9114;top:26203;width:11502;height:6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o0scA&#10;AADdAAAADwAAAGRycy9kb3ducmV2LnhtbESPQWvCQBSE74L/YXlCL6IbWwk2zSoitOipVKXQ2yP7&#10;TEKyb8PuRtP++m5B6HGYmW+YfDOYVlzJ+dqygsU8AUFcWF1zqeB8ep2tQPiArLG1TAq+ycNmPR7l&#10;mGl74w+6HkMpIoR9hgqqELpMSl9UZNDPbUccvYt1BkOUrpTa4S3CTSsfkySVBmuOCxV2tKuoaI69&#10;UdAc+sL0n19u/96f3g4/qZbT5Fmph8mwfQERaAj/4Xt7rxU8pasl/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1qNLHAAAA3QAAAA8AAAAAAAAAAAAAAAAAmAIAAGRy&#10;cy9kb3ducmV2LnhtbFBLBQYAAAAABAAEAPUAAACMAwAAAAA=&#10;">
                  <v:textbox inset="5.85pt,.7pt,5.85pt,.7pt">
                    <w:txbxContent>
                      <w:p w:rsidR="00317015" w:rsidRPr="006F6EFF" w:rsidRDefault="00317015" w:rsidP="00556452">
                        <w:pPr>
                          <w:jc w:val="center"/>
                          <w:rPr>
                            <w:sz w:val="24"/>
                            <w:szCs w:val="24"/>
                          </w:rPr>
                        </w:pPr>
                        <w:r w:rsidRPr="006F6EFF">
                          <w:rPr>
                            <w:sz w:val="16"/>
                            <w:szCs w:val="16"/>
                          </w:rPr>
                          <w:t xml:space="preserve">SDRAM </w:t>
                        </w:r>
                        <w:r w:rsidRPr="00E50848">
                          <w:rPr>
                            <w:sz w:val="16"/>
                            <w:szCs w:val="16"/>
                          </w:rPr>
                          <w:t>2</w:t>
                        </w:r>
                        <w:r w:rsidRPr="006F6EFF">
                          <w:rPr>
                            <w:sz w:val="16"/>
                            <w:szCs w:val="16"/>
                          </w:rPr>
                          <w:t>GB</w:t>
                        </w:r>
                      </w:p>
                    </w:txbxContent>
                  </v:textbox>
                </v:shape>
                <v:shape id="Text Box 209" o:spid="_x0000_s1538" type="#_x0000_t202" style="position:absolute;left:517;top:37414;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6dM8cA&#10;AADdAAAADwAAAGRycy9kb3ducmV2LnhtbESPT2vCQBTE74V+h+UVeqsbLQaJriEKVuml/kN6fM0+&#10;k2D2bchuY9pP3xUKHoeZ+Q0zS3tTi45aV1lWMBxEIIhzqysuFBwPq5cJCOeRNdaWScEPOUjnjw8z&#10;TLS98o66vS9EgLBLUEHpfZNI6fKSDLqBbYiDd7atQR9kW0jd4jXATS1HURRLgxWHhRIbWpaUX/bf&#10;RsFv5bL19mPhvxbjz7do+x67UxYr9fzUZ1MQnnp/D/+3N1rBazwZw+1Ne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nTP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0x05_0000_0000</w:t>
                        </w:r>
                      </w:p>
                    </w:txbxContent>
                  </v:textbox>
                </v:shape>
                <v:shape id="Text Box 190" o:spid="_x0000_s1539" type="#_x0000_t202" style="position:absolute;left:9114;top:38979;width:11502;height:1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qwisQA&#10;AADdAAAADwAAAGRycy9kb3ducmV2LnhtbESPwWrDMBBE74X8g9hAbo3cFExwI4dSCOSQQ5M29621&#10;tYytlZEUR8nXV4VCj8PMvGE222QHMZEPnWMFT8sCBHHjdMetgs+P3eMaRIjIGgfHpOBGAbb17GGD&#10;lXZXPtJ0iq3IEA4VKjAxjpWUoTFkMSzdSJy9b+ctxix9K7XHa4bbQa6KopQWO84LBkd6M9T0p4tV&#10;wMdDuseLmfxY9u/D7Uum7jwptZin1xcQkVL8D/+191rBc7ku4fdNfgK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sIrEAAAA3QAAAA8AAAAAAAAAAAAAAAAAmAIAAGRycy9k&#10;b3ducmV2LnhtbFBLBQYAAAAABAAEAPUAAACJAwAAAAA=&#10;" fillcolor="#d8d8d8 [2732]">
                  <v:textbox inset="5.85pt,.7pt,5.85pt,.7pt">
                    <w:txbxContent>
                      <w:p w:rsidR="00317015" w:rsidRPr="006F6EFF" w:rsidRDefault="00317015" w:rsidP="00556452">
                        <w:pPr>
                          <w:pStyle w:val="NormalWeb"/>
                          <w:spacing w:line="200" w:lineRule="exact"/>
                          <w:jc w:val="center"/>
                          <w:rPr>
                            <w:sz w:val="16"/>
                            <w:szCs w:val="16"/>
                            <w:lang w:eastAsia="en-US"/>
                          </w:rPr>
                        </w:pPr>
                        <w:r w:rsidRPr="006F6EFF">
                          <w:rPr>
                            <w:sz w:val="16"/>
                            <w:szCs w:val="16"/>
                            <w:lang w:eastAsia="en-US"/>
                          </w:rPr>
                          <w:t>N/A</w:t>
                        </w:r>
                      </w:p>
                    </w:txbxContent>
                  </v:textbox>
                </v:shape>
                <v:shape id="Text Box 209" o:spid="_x0000_s1540" type="#_x0000_t202" style="position:absolute;left:517;top:50071;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m38gA&#10;AADdAAAADwAAAGRycy9kb3ducmV2LnhtbESPT2vCQBTE70K/w/IKvZlNW0wldZUo+AcvWpXS42v2&#10;NQnNvg3ZVaOf3hUKPQ4z8xtmNOlMLU7UusqygucoBkGcW11xoeCwn/eHIJxH1lhbJgUXcjAZP/RG&#10;mGp75g867XwhAoRdigpK75tUSpeXZNBFtiEO3o9tDfog20LqFs8Bbmr5EseJNFhxWCixoVlJ+e/u&#10;aBRcK5ctt5up/54Ovhbxdp24zyxR6umxy95BeOr8f/ivvdIKXpPhG9zfhCc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oKbfyAAAAN0AAAAPAAAAAAAAAAAAAAAAAJgCAABk&#10;cnMvZG93bnJldi54bWxQSwUGAAAAAAQABAD1AAAAjQM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0x06_0000_0000</w:t>
                        </w:r>
                      </w:p>
                    </w:txbxContent>
                  </v:textbox>
                </v:shape>
                <v:shape id="Text Box 209" o:spid="_x0000_s1541" type="#_x0000_t202" style="position:absolute;left:517;top:62954;width:1010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8yrcMA&#10;AADdAAAADwAAAGRycy9kb3ducmV2LnhtbERPy2rCQBTdF/yH4Qru6sRKg0RHiUJtcVNfiMtr5poE&#10;M3dCZtTUr+8sBJeH857MWlOJGzWutKxg0I9AEGdWl5wr2O++3kcgnEfWWFkmBX/kYDbtvE0w0fbO&#10;G7ptfS5CCLsEFRTe14mULivIoOvbmjhwZ9sY9AE2udQN3kO4qeRHFMXSYMmhocCaFgVll+3VKHiU&#10;Lv1e/879af55XEbrVewOaaxUr9umYxCeWv8SP90/WsEwHoW54U14An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8yrcMAAADdAAAADwAAAAAAAAAAAAAAAACYAgAAZHJzL2Rv&#10;d25yZXYueG1sUEsFBgAAAAAEAAQA9QAAAIgDA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0x07_0000_0000</w:t>
                        </w:r>
                      </w:p>
                    </w:txbxContent>
                  </v:textbox>
                </v:shape>
                <v:shape id="Text Box 190" o:spid="_x0000_s1542" type="#_x0000_t202" style="position:absolute;left:9104;top:64126;width:11502;height:12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k+MQA&#10;AADdAAAADwAAAGRycy9kb3ducmV2LnhtbESPQWsCMRSE7wX/Q3hCbzVrC4tdjSKC0EMP1er9dfPc&#10;LG5eliSusb++EYQeh5n5hlmsku3EQD60jhVMJwUI4trplhsFh+/tywxEiMgaO8ek4EYBVsvR0wIr&#10;7a68o2EfG5EhHCpUYGLsKylDbchimLieOHsn5y3GLH0jtcdrhttOvhZFKS22nBcM9rQxVJ/3F6uA&#10;d5/pN17M4Pvy/NXdfmRqj4NSz+O0noOIlOJ/+NH+0Areytk73N/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FJPjEAAAA3QAAAA8AAAAAAAAAAAAAAAAAmAIAAGRycy9k&#10;b3ducmV2LnhtbFBLBQYAAAAABAAEAPUAAACJAwAAAAA=&#10;" fillcolor="#d8d8d8 [2732]">
                  <v:textbox inset="5.85pt,.7pt,5.85pt,.7pt">
                    <w:txbxContent>
                      <w:p w:rsidR="00317015" w:rsidRPr="006F6EFF" w:rsidRDefault="00317015" w:rsidP="00556452">
                        <w:pPr>
                          <w:pStyle w:val="NormalWeb"/>
                          <w:spacing w:line="200" w:lineRule="exact"/>
                          <w:jc w:val="center"/>
                          <w:rPr>
                            <w:sz w:val="16"/>
                            <w:szCs w:val="16"/>
                            <w:lang w:eastAsia="en-US"/>
                          </w:rPr>
                        </w:pPr>
                        <w:r w:rsidRPr="006F6EFF">
                          <w:rPr>
                            <w:sz w:val="16"/>
                            <w:szCs w:val="16"/>
                          </w:rPr>
                          <w:t>N/A</w:t>
                        </w:r>
                      </w:p>
                    </w:txbxContent>
                  </v:textbox>
                </v:shape>
                <v:line id="Line 136" o:spid="_x0000_s1543" style="position:absolute;flip:y;visibility:visible;mso-wrap-style:square" from="20808,5531" to="3550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aR1sQAAADdAAAADwAAAGRycy9kb3ducmV2LnhtbESPQWvCQBCF7wX/wzJCb3WjxajRVUQI&#10;LZ5q1PuQHZOQ7GzIrib9911B6PHx5n1v3mY3mEY8qHOVZQXTSQSCOLe64kLB5Zx+LEE4j6yxsUwK&#10;fsnBbjt622Cibc8nemS+EAHCLkEFpfdtIqXLSzLoJrYlDt7NdgZ9kF0hdYd9gJtGzqIolgYrDg0l&#10;tnQoKa+zuwlvpMdLesqutZnzYvH1U8fNqo+Veh8P+zUIT4P/P36lv7WCz3g1g+eagA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pHWxAAAAN0AAAAPAAAAAAAAAAAA&#10;AAAAAKECAABkcnMvZG93bnJldi54bWxQSwUGAAAAAAQABAD5AAAAkgMAAAAA&#10;">
                  <v:stroke dashstyle="1 1" endcap="round"/>
                </v:line>
                <v:line id="Line 136" o:spid="_x0000_s1544" style="position:absolute;flip:x y;visibility:visible;mso-wrap-style:square" from="20646,18424" to="35144,55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a28cAAADdAAAADwAAAGRycy9kb3ducmV2LnhtbESPQWsCMRSE70L/Q3gFb5ptBbFboywW&#10;QQ9KtS3Y2yN53V3cvKybqKu/3hQEj8PMfMOMp62txIkaXzpW8NJPQBBrZ0rOFXx/zXsjED4gG6wc&#10;k4ILeZhOnjpjTI0784ZO25CLCGGfooIihDqV0uuCLPq+q4mj9+caiyHKJpemwXOE20q+JslQWiw5&#10;LhRY06wgvd8erYJ1tvr5WO52v4fZ/sprTZ91qTOlus9t9g4iUBse4Xt7YRQMhm8D+H8Tn4Cc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6lrbxwAAAN0AAAAPAAAAAAAA&#10;AAAAAAAAAKECAABkcnMvZG93bnJldi54bWxQSwUGAAAAAAQABAD5AAAAlQMAAAAA&#10;">
                  <v:stroke dashstyle="1 1" endcap="round"/>
                </v:line>
                <v:shape id="Text Box 209" o:spid="_x0000_s1545" type="#_x0000_t202" style="position:absolute;left:618;top:56939;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udcgA&#10;AADdAAAADwAAAGRycy9kb3ducmV2LnhtbESPW2vCQBSE3wv9D8sp+FY3tTZo6iqx4AVfvFL6eJo9&#10;TYLZsyG71dhf7woFH4eZ+YYZTVpTiRM1rrSs4KUbgSDOrC45V3DYz54HIJxH1lhZJgUXcjAZPz6M&#10;MNH2zFs67XwuAoRdggoK7+tESpcVZNB1bU0cvB/bGPRBNrnUDZ4D3FSyF0WxNFhyWCiwpo+CsuPu&#10;1yj4K1262Kyn/nv69jWPNqvYfaaxUp2nNn0H4an19/B/e6kVvMbDPtzehCcgx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q651yAAAAN0AAAAPAAAAAAAAAAAAAAAAAJgCAABk&#10;cnMvZG93bnJldi54bWxQSwUGAAAAAAQABAD1AAAAjQMAAAAA&#10;" filled="f" stroked="f">
                  <v:textbox inset="5.85pt,.7pt,5.85pt,.7pt">
                    <w:txbxContent>
                      <w:p w:rsidR="00317015" w:rsidRPr="006F6EFF" w:rsidRDefault="00317015" w:rsidP="00556452">
                        <w:pPr>
                          <w:pStyle w:val="NormalWeb"/>
                          <w:spacing w:after="200"/>
                          <w:rPr>
                            <w:sz w:val="22"/>
                          </w:rPr>
                        </w:pPr>
                        <w:r w:rsidRPr="006F6EFF">
                          <w:rPr>
                            <w:rFonts w:ascii="MS Gothic" w:hAnsi="MS Gothic"/>
                            <w:sz w:val="16"/>
                            <w:szCs w:val="18"/>
                          </w:rPr>
                          <w:t>0x06_8000_0000</w:t>
                        </w:r>
                      </w:p>
                    </w:txbxContent>
                  </v:textbox>
                </v:shape>
                <v:shape id="上下矢印 964" o:spid="_x0000_s1546" type="#_x0000_t70" style="position:absolute;left:19020;top:12172;width:93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rpMQA&#10;AADdAAAADwAAAGRycy9kb3ducmV2LnhtbESPQWsCMRSE74X+h/CE3mrWWhddjVJaCu1RW9DjM3lu&#10;FjcvSxJ1++8bQfA4zMw3zGLVu1acKcTGs4LRsABBrL1puFbw+/P5PAURE7LB1jMp+KMIq+XjwwIr&#10;4y+8pvMm1SJDOFaowKbUVVJGbclhHPqOOHsHHxymLEMtTcBLhrtWvhRFKR02nBcsdvRuSR83J6dg&#10;f3rdHuxu+l3PQjk+OqOT/tBKPQ36tzmIRH26h2/tL6NgXM4mcH2Tn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9a6TEAAAA3QAAAA8AAAAAAAAAAAAAAAAAmAIAAGRycy9k&#10;b3ducmV2LnhtbFBLBQYAAAAABAAEAPUAAACJAwAAAAA=&#10;" adj=",1658" fillcolor="black [3213]" strokecolor="black [3213]" strokeweight="1pt"/>
                <v:shape id="上下矢印 965" o:spid="_x0000_s1547" type="#_x0000_t70" style="position:absolute;left:18740;top:26248;width:933;height:6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eKZccA&#10;AADdAAAADwAAAGRycy9kb3ducmV2LnhtbESPQWsCMRSE74L/IbxCL1ITLcR2axQRLB56qbq0x8fm&#10;ubt087Juoq7/vikUPA4z8w0zX/auERfqQu3ZwGSsQBAX3tZcGjjsN08vIEJEtth4JgM3CrBcDAdz&#10;zKy/8idddrEUCcIhQwNVjG0mZSgqchjGviVO3tF3DmOSXSlth9cEd42cKqWlw5rTQoUtrSsqfnZn&#10;Z+D09b5da61GM3u+bT4mKv8+Ym7M40O/egMRqY/38H97aw0861cNf2/S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3imXHAAAA3QAAAA8AAAAAAAAAAAAAAAAAmAIAAGRy&#10;cy9kb3ducmV2LnhtbFBLBQYAAAAABAAEAPUAAACMAwAAAAA=&#10;" adj=",1557" fillcolor="black [3213]" strokecolor="black [3213]" strokeweight="1pt"/>
                <v:shape id="Text Box 190" o:spid="_x0000_s1548" type="#_x0000_t202" style="position:absolute;left:26121;top:21432;width:6977;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KHsYA&#10;AADdAAAADwAAAGRycy9kb3ducmV2LnhtbESPT2vCQBTE70K/w/IKXqTupgGV1FW0UBR6Mlp6fc2+&#10;/KHZtyG7NfHbdwsFj8PM/IZZb0fbiiv1vnGsIZkrEMSFMw1XGi7nt6cVCB+QDbaOScONPGw3D5M1&#10;ZsYNfKJrHioRIewz1FCH0GVS+qImi37uOuLola63GKLsK2l6HCLctvJZqYW02HBcqLGj15qK7/zH&#10;ahgrsqtZtzfqo/y8HIr3Mv2ypdbTx3H3AiLQGO7h//bRaEiXKoG/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UKHsYAAADdAAAADwAAAAAAAAAAAAAAAACYAgAAZHJz&#10;L2Rvd25yZXYueG1sUEsFBgAAAAAEAAQA9QAAAIsDAAAAAA==&#10;" fillcolor="black [3213]">
                  <v:textbox inset="5.85pt,.7pt,5.85pt,.7pt">
                    <w:txbxContent>
                      <w:p w:rsidR="00317015" w:rsidRPr="00A850BA" w:rsidRDefault="00317015" w:rsidP="00556452">
                        <w:pPr>
                          <w:jc w:val="center"/>
                          <w:rPr>
                            <w:color w:val="FFFFFF" w:themeColor="background1"/>
                            <w:sz w:val="14"/>
                            <w:szCs w:val="16"/>
                          </w:rPr>
                        </w:pPr>
                        <w:r w:rsidRPr="00A850BA">
                          <w:rPr>
                            <w:color w:val="FFFFFF" w:themeColor="background1"/>
                            <w:sz w:val="14"/>
                            <w:szCs w:val="16"/>
                          </w:rPr>
                          <w:t>Shadow area</w:t>
                        </w:r>
                      </w:p>
                    </w:txbxContent>
                  </v:textbox>
                </v:shape>
                <v:shape id="直線矢印コネクタ 980" o:spid="_x0000_s1549" type="#_x0000_t32" style="position:absolute;left:19723;top:16495;width:9886;height:4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uI8YAAADdAAAADwAAAGRycy9kb3ducmV2LnhtbESPQWsCMRSE74L/ITzBm2ZVWmU1SisI&#10;UkGoiujtkTx3Fzcvyybq1l/fCIUeh5n5hpktGluKO9W+cKxg0E9AEGtnCs4UHPar3gSED8gGS8ek&#10;4Ic8LObt1gxT4x78TfddyESEsE9RQR5ClUrpdU4Wfd9VxNG7uNpiiLLOpKnxEeG2lMMkeZcWC44L&#10;OVa0zElfdzerQJ+WuLo87e1tdP76fB7HG709bZTqdpqPKYhATfgP/7XXRsFonAzh9SY+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nLiPGAAAA3QAAAA8AAAAAAAAA&#10;AAAAAAAAoQIAAGRycy9kb3ducmV2LnhtbFBLBQYAAAAABAAEAPkAAACUAwAAAAA=&#10;" strokecolor="black [3213]">
                  <v:stroke endarrow="block"/>
                </v:shape>
                <v:shape id="Text Box 190" o:spid="_x0000_s1550" type="#_x0000_t202" style="position:absolute;left:9113;top:57835;width:11495;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8TcQA&#10;AADdAAAADwAAAGRycy9kb3ducmV2LnhtbESPQWsCMRSE74L/ITyhN83awla2RilCoYce1Or9dfO6&#10;Wdy8LElco7++KQgeh5n5hlmuk+3EQD60jhXMZwUI4trplhsFh++P6QJEiMgaO8ek4EoB1qvxaImV&#10;dhfe0bCPjcgQDhUqMDH2lZShNmQxzFxPnL1f5y3GLH0jtcdLhttOPhdFKS22nBcM9rQxVJ/2Z6uA&#10;d1/pFs9m8H152nbXH5na46DU0yS9v4GIlOIjfG9/agUvr0UJ/2/yE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ovE3EAAAA3QAAAA8AAAAAAAAAAAAAAAAAmAIAAGRycy9k&#10;b3ducmV2LnhtbFBLBQYAAAAABAAEAPUAAACJAwAAAAA=&#10;" fillcolor="#d8d8d8 [2732]">
                  <v:textbox inset="5.85pt,.7pt,5.85pt,.7pt">
                    <w:txbxContent>
                      <w:p w:rsidR="00317015" w:rsidRPr="006F6EFF" w:rsidRDefault="00317015" w:rsidP="00556452">
                        <w:pPr>
                          <w:pStyle w:val="NormalWeb"/>
                          <w:spacing w:line="200" w:lineRule="exact"/>
                          <w:jc w:val="center"/>
                        </w:pPr>
                        <w:r w:rsidRPr="006F6EFF">
                          <w:rPr>
                            <w:sz w:val="16"/>
                            <w:szCs w:val="16"/>
                          </w:rPr>
                          <w:t>N/A</w:t>
                        </w:r>
                      </w:p>
                    </w:txbxContent>
                  </v:textbox>
                </v:shape>
                <v:shape id="Text Box 209" o:spid="_x0000_s1551" type="#_x0000_t202" style="position:absolute;left:622;top:75114;width:1009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GMcA&#10;AADdAAAADwAAAGRycy9kb3ducmV2LnhtbESPT2vCQBTE74V+h+UVequ7rTRK6iqxYFu8+Bfp8Zl9&#10;JqHZtyG71dRP3xUEj8PM/IYZTTpbiyO1vnKs4bmnQBDnzlRcaNhuZk9DED4gG6wdk4Y/8jAZ39+N&#10;MDXuxCs6rkMhIoR9ihrKEJpUSp+XZNH3XEMcvYNrLYYo20KaFk8Rbmv5olQiLVYcF0ps6L2k/Gf9&#10;azWcK599LhfTsJ++fn+o5TzxuyzR+vGhy95ABOrCLXxtfxkN/YEawOVNfAJy/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SqhjHAAAA3QAAAA8AAAAAAAAAAAAAAAAAmAIAAGRy&#10;cy9kb3ducmV2LnhtbFBLBQYAAAAABAAEAPUAAACMAwAAAAA=&#10;" filled="f" stroked="f">
                  <v:textbox inset="5.85pt,.7pt,5.85pt,.7pt">
                    <w:txbxContent>
                      <w:p w:rsidR="00317015" w:rsidRPr="006F6EFF" w:rsidRDefault="00317015" w:rsidP="00556452">
                        <w:pPr>
                          <w:pStyle w:val="NormalWeb"/>
                          <w:spacing w:after="200"/>
                        </w:pPr>
                        <w:r w:rsidRPr="006F6EFF">
                          <w:rPr>
                            <w:rFonts w:ascii="MS Gothic" w:hAnsi="MS Gothic"/>
                            <w:sz w:val="16"/>
                            <w:szCs w:val="16"/>
                          </w:rPr>
                          <w:t>0x08_0000_0000</w:t>
                        </w:r>
                      </w:p>
                    </w:txbxContent>
                  </v:textbox>
                </v:shape>
                <v:shape id="直線矢印コネクタ 1033" o:spid="_x0000_s1552" type="#_x0000_t32" style="position:absolute;left:21906;top:5624;width:0;height:16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e8QAAADdAAAADwAAAGRycy9kb3ducmV2LnhtbERPy2oCMRTdC/5DuEJ3mlSpytQoIlpc&#10;lILah91dJ7czg5ObIUl1+vfNQnB5OO/ZorW1uJAPlWMNjwMFgjh3puJCw/th05+CCBHZYO2YNPxR&#10;gMW825lhZtyVd3TZx0KkEA4ZaihjbDIpQ16SxTBwDXHifpy3GBP0hTQerync1nKo1FharDg1lNjQ&#10;qqT8vP+1Go5v29en4rT6OEZ/mq5fmq/vT8VaP/Ta5TOISG28i2/urdEwmqg0N71JT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61l7xAAAAN0AAAAPAAAAAAAAAAAA&#10;AAAAAKECAABkcnMvZG93bnJldi54bWxQSwUGAAAAAAQABAD5AAAAkgMAAAAA&#10;" strokecolor="black [3213]">
                  <v:stroke startarrow="block" endarrow="block"/>
                </v:shape>
                <v:shape id="直線矢印コネクタ 1034" o:spid="_x0000_s1553" type="#_x0000_t32" style="position:absolute;left:20638;top:22227;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JxWMUAAADdAAAADwAAAGRycy9kb3ducmV2LnhtbESPQWsCMRSE70L/Q3gFb5rUwlrXzUoV&#10;ij0VtB56fGyem7Wbl+0m6vrvm4LQ4zAz3zDFanCtuFAfGs8anqYKBHHlTcO1hsPn2+QFRIjIBlvP&#10;pOFGAVblw6jA3Pgr7+iyj7VIEA45arAxdrmUobLkMEx9R5y8o+8dxiT7WpoerwnuWjlTKpMOG04L&#10;FjvaWKq+92enwZwPMqt3Nrt9qG27Rr/+Ov0MWo8fh9cliEhD/A/f2+9Gw/NcLeDvTXoCsv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JxWMUAAADdAAAADwAAAAAAAAAA&#10;AAAAAAChAgAAZHJzL2Rvd25yZXYueG1sUEsFBgAAAAAEAAQA+QAAAJMDAAAAAA==&#10;" strokecolor="black [3213]"/>
                <v:shape id="直線矢印コネクタ 1035" o:spid="_x0000_s1554" type="#_x0000_t32" style="position:absolute;left:20646;top:5624;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FOGMEAAADdAAAADwAAAGRycy9kb3ducmV2LnhtbERPy4rCMBTdD/gP4QruxrQjVOkYiw6I&#10;rgQfC5eX5k7TmeamNlHr35uF4PJw3vOit424UedrxwrScQKCuHS65krB6bj+nIHwAVlj45gUPMhD&#10;sRh8zDHX7s57uh1CJWII+xwVmBDaXEpfGrLox64ljtyv6yyGCLtK6g7vMdw28itJMmmx5thgsKUf&#10;Q+X/4WoV6OtJZtXeZI9dsmlW6Fbnv0uv1GjYL79BBOrDW/xyb7WCyTSN++Ob+AT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0U4YwQAAAN0AAAAPAAAAAAAAAAAAAAAA&#10;AKECAABkcnMvZG93bnJldi54bWxQSwUGAAAAAAQABAD5AAAAjwMAAAAA&#10;" strokecolor="black [3213]"/>
                <v:group id="グループ化 1036" o:spid="_x0000_s1555" style="position:absolute;left:29011;top:8843;width:4087;height:4210" coordorigin=",10" coordsize="409660,42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QR6MYAAADdAAAADwAAAGRycy9kb3ducmV2LnhtbESPT2vCQBTE74V+h+UV&#10;equbVVoluoqIlh6k4B8Qb4/sMwlm34bsmsRv7wqFHoeZ+Q0zW/S2Ei01vnSsQQ0SEMSZMyXnGo6H&#10;zccEhA/IBivHpOFOHhbz15cZpsZ1vKN2H3IRIexT1FCEUKdS+qwgi37gauLoXVxjMUTZ5NI02EW4&#10;reQwSb6kxZLjQoE1rQrKrvub1fDdYbccqXW7vV5W9/Ph8/e0VaT1+1u/nIII1If/8F/7x2gYjZW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FBHoxgAAAN0A&#10;AAAPAAAAAAAAAAAAAAAAAKoCAABkcnMvZG93bnJldi54bWxQSwUGAAAAAAQABAD6AAAAnQMAAAAA&#10;">
                  <v:shape id="Text Box 223" o:spid="_x0000_s1556" type="#_x0000_t202" style="position:absolute;left:19314;top:-18124;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Rc8YA&#10;AADdAAAADwAAAGRycy9kb3ducmV2LnhtbESPQUvDQBSE74L/YXmCF2k3TbWVmE3R0GJv1Sp4fWSf&#10;2WD2bdjdtum/7wqCx2FmvmHK1Wh7cSQfOscKZtMMBHHjdMetgs+PzeQRRIjIGnvHpOBMAVbV9VWJ&#10;hXYnfqfjPrYiQTgUqMDEOBRShsaQxTB1A3Hyvp23GJP0rdQeTwlue5ln2UJa7DgtGByoNtT87A9W&#10;wbJ+Xe/02/3hxT/kxn5hvZN3Z6Vub8bnJxCRxvgf/mtvtYL5cpbD75v0BGR1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JRc8YAAADdAAAADwAAAAAAAAAAAAAAAACYAgAAZHJz&#10;L2Rvd25yZXYueG1sUEsFBgAAAAAEAAQA9QAAAIsDAAAAAA==&#10;" filled="f" stroked="f">
                    <v:textbox inset="5.85pt,.7pt,5.85pt,.7pt">
                      <w:txbxContent>
                        <w:p w:rsidR="00317015" w:rsidRPr="00483CCE" w:rsidRDefault="00317015" w:rsidP="00556452">
                          <w:pPr>
                            <w:pStyle w:val="NormalWeb"/>
                            <w:spacing w:line="260" w:lineRule="exact"/>
                            <w:jc w:val="center"/>
                            <w:rPr>
                              <w:color w:val="FF0000"/>
                            </w:rPr>
                          </w:pPr>
                          <w:r w:rsidRPr="006F6EFF">
                            <w:rPr>
                              <w:sz w:val="16"/>
                              <w:szCs w:val="16"/>
                            </w:rPr>
                            <w:t>Secure</w:t>
                          </w:r>
                        </w:p>
                      </w:txbxContent>
                    </v:textbox>
                  </v:shape>
                  <v:shape id="Text Box 223" o:spid="_x0000_s1557" type="#_x0000_t202" style="position:absolute;left:49177;top:61755;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06MYA&#10;AADdAAAADwAAAGRycy9kb3ducmV2LnhtbESPQWsCMRSE74X+h/AEL0WzaquyGqVdlPZm1UKvj81z&#10;s3TzsiRR139vCoUeh5n5hlmuO9uIC/lQO1YwGmYgiEuna64UfB23gzmIEJE1No5JwY0CrFePD0vM&#10;tbvyni6HWIkE4ZCjAhNjm0sZSkMWw9C1xMk7OW8xJukrqT1eE9w2cpxlU2mx5rRgsKXCUPlzOFsF&#10;s+J9s9Ofz+c3/zI29huLnXy6KdXvda8LEJG6+B/+a39oBZPZaAK/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706MYAAADdAAAADwAAAAAAAAAAAAAAAACYAgAAZHJz&#10;L2Rvd25yZXYueG1sUEsFBgAAAAAEAAQA9QAAAIsDAAAAAA==&#10;" filled="f" stroked="f">
                    <v:textbox inset="5.85pt,.7pt,5.85pt,.7pt">
                      <w:txbxContent>
                        <w:p w:rsidR="00317015" w:rsidRPr="00483CCE" w:rsidRDefault="00317015" w:rsidP="00556452">
                          <w:pPr>
                            <w:pStyle w:val="NormalWeb"/>
                            <w:spacing w:line="260" w:lineRule="exact"/>
                            <w:jc w:val="center"/>
                            <w:rPr>
                              <w:color w:val="FF0000"/>
                            </w:rPr>
                          </w:pPr>
                          <w:r w:rsidRPr="006F6EFF">
                            <w:rPr>
                              <w:sz w:val="16"/>
                              <w:szCs w:val="16"/>
                            </w:rPr>
                            <w:t>Region</w:t>
                          </w:r>
                        </w:p>
                      </w:txbxContent>
                    </v:textbox>
                  </v:shape>
                </v:group>
                <v:shape id="Text Box 223" o:spid="_x0000_s1558" type="#_x0000_t202" style="position:absolute;left:20950;top:13517;width:6284;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isscA&#10;AADdAAAADwAAAGRycy9kb3ducmV2LnhtbESPQWvCQBSE74L/YXlCb7qx1VSiq8RCtXjRaikeX7Ov&#10;SWj2bchuNe2vdwXB4zAz3zCzRWsqcaLGlZYVDAcRCOLM6pJzBR+H1/4EhPPIGivLpOCPHCzm3c4M&#10;E23P/E6nvc9FgLBLUEHhfZ1I6bKCDLqBrYmD920bgz7IJpe6wXOAm0o+RlEsDZYcFgqs6aWg7Gf/&#10;axT8ly5d77ZL/7UcH1fRbhO7zzRW6qHXplMQnlp/D9/ab1rB0/NwBNc34QnI+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ZorLHAAAA3QAAAA8AAAAAAAAAAAAAAAAAmAIAAGRy&#10;cy9kb3ducmV2LnhtbFBLBQYAAAAABAAEAPUAAACMAwAAAAA=&#10;" filled="f" stroked="f">
                  <v:textbox inset="5.85pt,.7pt,5.85pt,.7pt">
                    <w:txbxContent>
                      <w:p w:rsidR="00317015" w:rsidRPr="006F6EFF" w:rsidRDefault="00317015" w:rsidP="00556452">
                        <w:pPr>
                          <w:spacing w:after="0" w:line="260" w:lineRule="exact"/>
                          <w:jc w:val="center"/>
                          <w:rPr>
                            <w:sz w:val="16"/>
                            <w:szCs w:val="16"/>
                          </w:rPr>
                        </w:pPr>
                        <w:r w:rsidRPr="006F6EFF">
                          <w:rPr>
                            <w:sz w:val="16"/>
                            <w:szCs w:val="16"/>
                          </w:rPr>
                          <w:t>Legacy</w:t>
                        </w:r>
                      </w:p>
                    </w:txbxContent>
                  </v:textbox>
                </v:shape>
                <v:shape id="直線矢印コネクタ 1043" o:spid="_x0000_s1559" type="#_x0000_t32" style="position:absolute;left:19440;top:24591;width:10169;height:4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9A8YAAADdAAAADwAAAGRycy9kb3ducmV2LnhtbESPT2vCQBTE74V+h+UVequbKGqauooI&#10;rX9uRqF6e2Rfk2D2bchuNX57VxA8DjPzG2Yy60wtztS6yrKCuBeBIM6trrhQsN99fyQgnEfWWFsm&#10;BVdyMJu+vkww1fbCWzpnvhABwi5FBaX3TSqly0sy6Hq2IQ7en20N+iDbQuoWLwFuatmPopE0WHFY&#10;KLGhRUn5Kfs3Csbydxkl+aoffw72h+Mis+vNj1Xq/a2bf4Hw1Pln+NFeaQWDcTyE+5vwBO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nvQPGAAAA3QAAAA8AAAAAAAAA&#10;AAAAAAAAoQIAAGRycy9kb3ducmV2LnhtbFBLBQYAAAAABAAEAPkAAACUAwAAAAA=&#10;" strokecolor="black [3213]">
                  <v:stroke endarrow="block"/>
                </v:shape>
                <v:shape id="Text Box 209" o:spid="_x0000_s1560" type="#_x0000_t202" style="position:absolute;left:617;top:31764;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ZXscA&#10;AADdAAAADwAAAGRycy9kb3ducmV2LnhtbESPQWvCQBSE74X+h+UVeqsbW5pKdJUoqMWLNpbi8Zl9&#10;JqHZtyG7avTXu0Khx2FmvmFGk87U4kStqywr6PciEMS51RUXCr6385cBCOeRNdaWScGFHEzGjw8j&#10;TLQ98xedMl+IAGGXoILS+yaR0uUlGXQ92xAH72Bbgz7ItpC6xXOAm1q+RlEsDVYcFkpsaFZS/psd&#10;jYJr5dLlZj31++n7bhFtVrH7SWOlnp+6dAjCU+f/w3/tT63g7aMfw/1NeAJyf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HmV7HAAAA3QAAAA8AAAAAAAAAAAAAAAAAmAIAAGRy&#10;cy9kb3ducmV2LnhtbFBLBQYAAAAABAAEAPUAAACMAwAAAAA=&#10;" filled="f" stroked="f">
                  <v:textbox inset="5.85pt,.7pt,5.85pt,.7pt">
                    <w:txbxContent>
                      <w:p w:rsidR="00317015" w:rsidRPr="006F6EFF" w:rsidRDefault="00317015" w:rsidP="00556452">
                        <w:pPr>
                          <w:pStyle w:val="NormalWeb"/>
                          <w:spacing w:after="200"/>
                          <w:rPr>
                            <w:sz w:val="21"/>
                          </w:rPr>
                        </w:pPr>
                        <w:r w:rsidRPr="006F6EFF">
                          <w:rPr>
                            <w:rFonts w:ascii="MS Gothic" w:hAnsi="MS Gothic"/>
                            <w:sz w:val="16"/>
                            <w:szCs w:val="20"/>
                          </w:rPr>
                          <w:t>0x04_8000_0000</w:t>
                        </w:r>
                      </w:p>
                    </w:txbxContent>
                  </v:textbox>
                </v:shape>
                <v:shape id="Text Box 190" o:spid="_x0000_s1561" type="#_x0000_t202" style="position:absolute;left:9114;top:51364;width:11502;height: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dwsAA&#10;AADdAAAADwAAAGRycy9kb3ducmV2LnhtbERPTWsCMRC9F/wPYYTealYFK6tRRCj04EGt3sfNuFnc&#10;TJYkrrG/3hwKPT7e93KdbCt68qFxrGA8KkAQV043XCs4/Xx9zEGEiKyxdUwKnhRgvRq8LbHU7sEH&#10;6o+xFjmEQ4kKTIxdKWWoDFkMI9cRZ+7qvMWYoa+l9vjI4baVk6KYSYsN5waDHW0NVbfj3Srgwy79&#10;xrvpfTe77dvnRabm3Cv1PkybBYhIKf6L/9zfWsH0c5L35zf5Cc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jdwsAAAADdAAAADwAAAAAAAAAAAAAAAACYAgAAZHJzL2Rvd25y&#10;ZXYueG1sUEsFBgAAAAAEAAQA9QAAAIUDAAAAAA==&#10;" fillcolor="#d8d8d8 [2732]">
                  <v:textbox inset="5.85pt,.7pt,5.85pt,.7pt">
                    <w:txbxContent>
                      <w:p w:rsidR="00317015" w:rsidRPr="006F6EFF" w:rsidRDefault="00317015" w:rsidP="00556452">
                        <w:pPr>
                          <w:pStyle w:val="NormalWeb"/>
                          <w:spacing w:line="200" w:lineRule="exact"/>
                          <w:jc w:val="center"/>
                          <w:rPr>
                            <w:sz w:val="16"/>
                            <w:szCs w:val="16"/>
                          </w:rPr>
                        </w:pPr>
                        <w:r w:rsidRPr="006F6EFF">
                          <w:rPr>
                            <w:sz w:val="16"/>
                            <w:szCs w:val="16"/>
                          </w:rPr>
                          <w:t>N/A</w:t>
                        </w:r>
                      </w:p>
                    </w:txbxContent>
                  </v:textbox>
                </v:shape>
                <v:shape id="Text Box 209" o:spid="_x0000_s1562" type="#_x0000_t202" style="position:absolute;left:565;top:13973;width:1009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T48cA&#10;AADdAAAADwAAAGRycy9kb3ducmV2LnhtbESPT2vCQBTE74LfYXmCN92oNErqKrFQW3rxL9Lja/Y1&#10;CWbfhuyqaT99tyB4HGbmN8x82ZpKXKlxpWUFo2EEgjizuuRcwfHwOpiBcB5ZY2WZFPyQg+Wi25lj&#10;ou2Nd3Td+1wECLsEFRTe14mULivIoBvamjh437Yx6INscqkbvAW4qeQ4imJpsOSwUGBNLwVl5/3F&#10;KPgtXfq23az81+rpcx1tP2J3SmOl+r02fQbhqfWP8L39rhVMpuMY/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rU+PHAAAA3QAAAA8AAAAAAAAAAAAAAAAAmAIAAGRy&#10;cy9kb3ducmV2LnhtbFBLBQYAAAAABAAEAPUAAACMAwAAAAA=&#10;" filled="f" stroked="f">
                  <v:textbox inset="5.85pt,.7pt,5.85pt,.7pt">
                    <w:txbxContent>
                      <w:p w:rsidR="00317015" w:rsidRPr="006F6EFF" w:rsidRDefault="00317015" w:rsidP="00556452">
                        <w:pPr>
                          <w:pStyle w:val="NormalWeb"/>
                          <w:spacing w:after="200"/>
                        </w:pPr>
                        <w:r w:rsidRPr="006F6EFF">
                          <w:rPr>
                            <w:rFonts w:ascii="MS Gothic" w:hAnsi="MS Gothic"/>
                            <w:sz w:val="16"/>
                            <w:szCs w:val="16"/>
                          </w:rPr>
                          <w:t>0x00_8000_0000</w:t>
                        </w:r>
                      </w:p>
                    </w:txbxContent>
                  </v:textbox>
                </v:shape>
                <v:shape id="Text Box 209" o:spid="_x0000_s1563" type="#_x0000_t202" style="position:absolute;left:550;top:28282;width:1009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2eMcA&#10;AADdAAAADwAAAGRycy9kb3ducmV2LnhtbESPT2vCQBTE74LfYXlCb7qpYpTUVaJgLb3Uf4jH1+xr&#10;Esy+DdlV0356t1DocZiZ3zCzRWsqcaPGlZYVPA8iEMSZ1SXnCo6HdX8KwnlkjZVlUvBNDhbzbmeG&#10;ibZ33tFt73MRIOwSVFB4XydSuqwgg25ga+LgfdnGoA+yyaVu8B7gppLDKIqlwZLDQoE1rQrKLvur&#10;UfBTunSz/Vj6z+X4/Bpt32N3SmOlnnpt+gLCU+v/w3/tN61gNBlO4PdNe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n9njHAAAA3QAAAA8AAAAAAAAAAAAAAAAAmAIAAGRy&#10;cy9kb3ducmV2LnhtbFBLBQYAAAAABAAEAPUAAACMAwAAAAA=&#10;" filled="f" stroked="f">
                  <v:textbox inset="5.85pt,.7pt,5.85pt,.7pt">
                    <w:txbxContent>
                      <w:p w:rsidR="00317015" w:rsidRPr="006F6EFF" w:rsidRDefault="00317015" w:rsidP="00556452">
                        <w:pPr>
                          <w:pStyle w:val="NormalWeb"/>
                          <w:spacing w:after="200"/>
                        </w:pPr>
                        <w:r w:rsidRPr="006F6EFF">
                          <w:rPr>
                            <w:rFonts w:ascii="MS Gothic" w:hAnsi="MS Gothic"/>
                            <w:sz w:val="16"/>
                            <w:szCs w:val="16"/>
                          </w:rPr>
                          <w:t>0x04_4000_0000</w:t>
                        </w:r>
                      </w:p>
                    </w:txbxContent>
                  </v:textbox>
                </v:shape>
                <v:shape id="Text Box 190" o:spid="_x0000_s1564" type="#_x0000_t202" style="position:absolute;left:35831;top:10945;width:12078;height:44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4DMUA&#10;AADdAAAADwAAAGRycy9kb3ducmV2LnhtbESPQW/CMAyF70j8h8hI3EbaHQrrCAgxQAhxYGy7W43X&#10;RmucqglQ+PUEaRI3W+/5fc/TeWdrcabWG8cK0lECgrhw2nCp4Ptr/TIB4QOyxtoxKbiSh/ms35ti&#10;rt2FP+l8DKWIIexzVFCF0ORS+qIii37kGuKo/brWYohrW0rd4iWG21q+JkkmLRqOhAobWlZU/B1P&#10;NnL3q8nWeNq83QqDu2y8Pnz8pEoNB93iHUSgLjzN/9dbHeuPsxQe38QR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1bgMxQAAAN0AAAAPAAAAAAAAAAAAAAAAAJgCAABkcnMv&#10;ZG93bnJldi54bWxQSwUGAAAAAAQABAD1AAAAigMAAAAA&#10;" fillcolor="#b8cce4 [1300]">
                  <v:textbox inset="5.85pt,.7pt,5.85pt,.7pt">
                    <w:txbxContent>
                      <w:p w:rsidR="00317015" w:rsidRDefault="00317015" w:rsidP="008E7C10">
                        <w:pPr>
                          <w:pStyle w:val="NormalWeb"/>
                          <w:spacing w:line="200" w:lineRule="exact"/>
                        </w:pPr>
                        <w:r>
                          <w:rPr>
                            <w:sz w:val="18"/>
                            <w:szCs w:val="18"/>
                          </w:rPr>
                          <w:t> </w:t>
                        </w:r>
                      </w:p>
                    </w:txbxContent>
                  </v:textbox>
                </v:shape>
                <v:shape id="Text Box 190" o:spid="_x0000_s1565" type="#_x0000_t202" style="position:absolute;left:35838;top:4550;width:12078;height:8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Yz8UA&#10;AADdAAAADwAAAGRycy9kb3ducmV2LnhtbERPS2vCQBC+F/oflil4q5sKPkjdhFIsVfGilmJvQ3bM&#10;BrOzaXY18d93C4K3+fieM897W4sLtb5yrOBlmIAgLpyuuFTwtf94noHwAVlj7ZgUXMlDnj0+zDHV&#10;ruMtXXahFDGEfYoKTAhNKqUvDFn0Q9cQR+7oWoshwraUusUuhttajpJkIi1WHBsMNvRuqDjtzlbB&#10;56r7WWzW08P+YPRYLuxah+9fpQZP/dsriEB9uItv7qWO86eTEfx/E0+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xjPxQAAAN0AAAAPAAAAAAAAAAAAAAAAAJgCAABkcnMv&#10;ZG93bnJldi54bWxQSwUGAAAAAAQABAD1AAAAigMAAAAA&#10;" filled="f">
                  <v:textbox inset="5.85pt,.7pt,5.85pt,.7pt">
                    <w:txbxContent>
                      <w:p w:rsidR="00317015" w:rsidRDefault="00317015" w:rsidP="008E7C10">
                        <w:pPr>
                          <w:pStyle w:val="NormalWeb"/>
                          <w:spacing w:line="200" w:lineRule="exact"/>
                          <w:jc w:val="center"/>
                        </w:pPr>
                        <w:r>
                          <w:t> </w:t>
                        </w:r>
                      </w:p>
                    </w:txbxContent>
                  </v:textbox>
                </v:shape>
                <v:shape id="Text Box 209" o:spid="_x0000_s1566" type="#_x0000_t202" style="position:absolute;left:47484;top:2817;width:9214;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PE8UA&#10;AADdAAAADwAAAGRycy9kb3ducmV2LnhtbERPTWvCQBC9F/wPywi91Y0WY4muEgu10os2LeJxzI5J&#10;MDsbsqum/fXdguBtHu9zZovO1OJCrassKxgOIhDEudUVFwq+v96eXkA4j6yxtkwKfsjBYt57mGGi&#10;7ZU/6ZL5QoQQdgkqKL1vEildXpJBN7ANceCOtjXoA2wLqVu8hnBTy1EUxdJgxaGhxIZeS8pP2dko&#10;+K1c+r7dLP1hOd6vou1H7HZprNRjv0unIDx1/i6+udc6zJ/Ez/D/TTh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88TxQAAAN0AAAAPAAAAAAAAAAAAAAAAAJgCAABkcnMv&#10;ZG93bnJldi54bWxQSwUGAAAAAAQABAD1AAAAigMAAAAA&#10;" filled="f" stroked="f">
                  <v:textbox inset="5.85pt,.7pt,5.85pt,.7pt">
                    <w:txbxContent>
                      <w:p w:rsidR="00317015" w:rsidRDefault="00317015" w:rsidP="008E7C10">
                        <w:pPr>
                          <w:pStyle w:val="NormalWeb"/>
                          <w:spacing w:after="200"/>
                        </w:pPr>
                        <w:r>
                          <w:rPr>
                            <w:rFonts w:ascii="MS Gothic" w:hAnsi="MS Gothic" w:hint="eastAsia"/>
                            <w:sz w:val="16"/>
                            <w:szCs w:val="16"/>
                          </w:rPr>
                          <w:t>0x00_4000_0000</w:t>
                        </w:r>
                      </w:p>
                    </w:txbxContent>
                  </v:textbox>
                </v:shape>
                <v:shape id="Text Box 209" o:spid="_x0000_s1567" type="#_x0000_t202" style="position:absolute;left:47649;top:54601;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5XZ8UA&#10;AADdAAAADwAAAGRycy9kb3ducmV2LnhtbERPTWvCQBC9F/wPywi91Y1SY4muEgu10os2LeJxzI5J&#10;MDsbsqum/fXdguBtHu9zZovO1OJCrassKxgOIhDEudUVFwq+v96eXkA4j6yxtkwKfsjBYt57mGGi&#10;7ZU/6ZL5QoQQdgkqKL1vEildXpJBN7ANceCOtjXoA2wLqVu8hnBTy1EUxdJgxaGhxIZeS8pP2dko&#10;+K1c+r7dLP1hOd6vou1H7HZprNRjv0unIDx1/i6+udc6zJ/Ez/D/TTh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ldnxQAAAN0AAAAPAAAAAAAAAAAAAAAAAJgCAABkcnMv&#10;ZG93bnJldi54bWxQSwUGAAAAAAQABAD1AAAAigMAAAAA&#10;" filled="f" stroked="f">
                  <v:textbox inset="5.85pt,.7pt,5.85pt,.7pt">
                    <w:txbxContent>
                      <w:p w:rsidR="00317015" w:rsidRDefault="00317015" w:rsidP="008E7C10">
                        <w:pPr>
                          <w:pStyle w:val="NormalWeb"/>
                          <w:spacing w:after="200"/>
                        </w:pPr>
                        <w:r>
                          <w:rPr>
                            <w:rFonts w:ascii="MS Gothic" w:hAnsi="MS Gothic" w:hint="eastAsia"/>
                            <w:sz w:val="16"/>
                            <w:szCs w:val="16"/>
                          </w:rPr>
                          <w:t>0x00_C000_0000</w:t>
                        </w:r>
                      </w:p>
                    </w:txbxContent>
                  </v:textbox>
                </v:shape>
                <v:shape id="Text Box 209" o:spid="_x0000_s1568" type="#_x0000_t202" style="position:absolute;left:47617;top:12323;width:9214;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y/MUA&#10;AADdAAAADwAAAGRycy9kb3ducmV2LnhtbERPS2vCQBC+F/oflil4q5sKRkldQyK0Si++SulxzI5J&#10;aHY2ZFdN/fWuUOhtPr7nzNLeNOJMnastK3gZRiCIC6trLhV87t+epyCcR9bYWCYFv+QgnT8+zDDR&#10;9sJbOu98KUIIuwQVVN63iZSuqMigG9qWOHBH2xn0AXal1B1eQrhp5CiKYmmw5tBQYUuLioqf3cko&#10;uNYuW27WuT/k4+/3aPMRu68sVmrw1GevIDz1/l/8517pMH8Sj+H+TThB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YvL8xQAAAN0AAAAPAAAAAAAAAAAAAAAAAJgCAABkcnMv&#10;ZG93bnJldi54bWxQSwUGAAAAAAQABAD1AAAAigMAAAAA&#10;" filled="f" stroked="f">
                  <v:textbox inset="5.85pt,.7pt,5.85pt,.7pt">
                    <w:txbxContent>
                      <w:p w:rsidR="00317015" w:rsidRDefault="00317015" w:rsidP="008E7C10">
                        <w:pPr>
                          <w:pStyle w:val="NormalWeb"/>
                          <w:spacing w:after="200"/>
                        </w:pPr>
                        <w:r>
                          <w:rPr>
                            <w:rFonts w:ascii="MS Gothic" w:hAnsi="MS Gothic" w:hint="eastAsia"/>
                            <w:sz w:val="16"/>
                            <w:szCs w:val="16"/>
                          </w:rPr>
                          <w:t>0x00_4800_0000</w:t>
                        </w:r>
                      </w:p>
                    </w:txbxContent>
                  </v:textbox>
                </v:shape>
                <v:shape id="Text Box 209" o:spid="_x0000_s1569" type="#_x0000_t202" style="position:absolute;left:47522;top:14863;width:9214;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si8QA&#10;AADdAAAADwAAAGRycy9kb3ducmV2LnhtbERPS2vCQBC+C/6HZYTedGOhW4muEgt90Et9IR7H7JiE&#10;ZmdDdqtpf31XELzNx/ec2aKztThT6yvHGsajBARx7kzFhYbd9nU4AeEDssHaMWn4JQ+Leb83w9S4&#10;C6/pvAmFiCHsU9RQhtCkUvq8JIt+5BriyJ1cazFE2BbStHiJ4baWj0mipMWKY0OJDb2UlH9vfqyG&#10;v8pn76uvZTgunw5vyepT+X2mtH4YdNkURKAu3MU394eJ85+Vgus38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wbIvEAAAA3QAAAA8AAAAAAAAAAAAAAAAAmAIAAGRycy9k&#10;b3ducmV2LnhtbFBLBQYAAAAABAAEAPUAAACJAwAAAAA=&#10;" filled="f" stroked="f">
                  <v:textbox inset="5.85pt,.7pt,5.85pt,.7pt">
                    <w:txbxContent>
                      <w:p w:rsidR="00317015" w:rsidRDefault="00317015" w:rsidP="008E7C10">
                        <w:pPr>
                          <w:pStyle w:val="NormalWeb"/>
                          <w:spacing w:after="200"/>
                        </w:pPr>
                        <w:r>
                          <w:rPr>
                            <w:rFonts w:ascii="MS Gothic" w:hAnsi="MS Gothic" w:hint="eastAsia"/>
                            <w:sz w:val="16"/>
                            <w:szCs w:val="16"/>
                          </w:rPr>
                          <w:t>0x00_4808_0000</w:t>
                        </w:r>
                      </w:p>
                    </w:txbxContent>
                  </v:textbox>
                </v:shape>
                <v:shape id="Text Box 190" o:spid="_x0000_s1570" type="#_x0000_t202" style="position:absolute;left:35844;top:9376;width:12078;height:1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68MEA&#10;AADdAAAADwAAAGRycy9kb3ducmV2LnhtbERPTYvCMBC9C/6HMII3TfWgUo0iguBB6VpF8DY0s23Z&#10;ZlKaWOu/3wiCt3m8z1ltOlOJlhpXWlYwGUcgiDOrS84VXC/70QKE88gaK8uk4EUONut+b4Wxtk8+&#10;U5v6XIQQdjEqKLyvYyldVpBBN7Y1ceB+bWPQB9jkUjf4DOGmktMomkmDJYeGAmvaFZT9pQ+joLyx&#10;3l0OafeTnE+tnRyTu7OJUsNBt12C8NT5r/jjPugwfz6bw/u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uvDBAAAA3QAAAA8AAAAAAAAAAAAAAAAAmAIAAGRycy9kb3du&#10;cmV2LnhtbFBLBQYAAAAABAAEAPUAAACGAwAAAAA=&#10;" fillcolor="black [3213]">
                  <v:fill r:id="rId26" o:title="" color2="#eeece1 [3214]" type="pattern"/>
                  <v:textbox inset="5.85pt,.7pt,5.85pt,.7pt">
                    <w:txbxContent>
                      <w:p w:rsidR="00317015" w:rsidRDefault="00317015" w:rsidP="008E7C10">
                        <w:pPr>
                          <w:pStyle w:val="NormalWeb"/>
                          <w:spacing w:line="200" w:lineRule="exact"/>
                          <w:jc w:val="center"/>
                        </w:pPr>
                        <w:r>
                          <w:rPr>
                            <w:sz w:val="16"/>
                            <w:szCs w:val="16"/>
                          </w:rPr>
                          <w:t>ARM Trusted Firmware</w:t>
                        </w:r>
                      </w:p>
                    </w:txbxContent>
                  </v:textbox>
                </v:shape>
                <v:shape id="Text Box 190" o:spid="_x0000_s1571" type="#_x0000_t202" style="position:absolute;left:35844;top:10723;width:12078;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ugsUA&#10;AADdAAAADwAAAGRycy9kb3ducmV2LnhtbESPQWvCQBCF7wX/wzJCb3VjD1aiq4ggeFBSowjehuyY&#10;BLOzIbuN6b/vHAreZnhv3vtmuR5co3rqQu3ZwHSSgCIuvK25NHA57z7moEJEtth4JgO/FGC9Gr0t&#10;MbX+ySfq81gqCeGQooEqxjbVOhQVOQwT3xKLdvedwyhrV2rb4VPCXaM/k2SmHdYsDRW2tK2oeOQ/&#10;zkB9Zbs97/PhOzsdez89ZLfgM2Pex8NmASrSEF/m/+u9FfyvmeDKNzKC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6CxQAAAN0AAAAPAAAAAAAAAAAAAAAAAJgCAABkcnMv&#10;ZG93bnJldi54bWxQSwUGAAAAAAQABAD1AAAAigMAAAAA&#10;" fillcolor="black [3213]">
                  <v:fill r:id="rId26" o:title="" color2="#eeece1 [3214]" type="pattern"/>
                  <v:textbox inset="5.85pt,.7pt,5.85pt,.7pt">
                    <w:txbxContent>
                      <w:p w:rsidR="00317015" w:rsidRDefault="00317015" w:rsidP="008E7C10">
                        <w:pPr>
                          <w:pStyle w:val="NormalWeb"/>
                          <w:spacing w:line="200" w:lineRule="exact"/>
                          <w:jc w:val="center"/>
                        </w:pPr>
                        <w:r>
                          <w:rPr>
                            <w:sz w:val="16"/>
                            <w:szCs w:val="16"/>
                          </w:rPr>
                          <w:t>OP-Tee</w:t>
                        </w:r>
                      </w:p>
                      <w:p w:rsidR="00317015" w:rsidRDefault="00317015" w:rsidP="008E7C10">
                        <w:pPr>
                          <w:pStyle w:val="NormalWeb"/>
                          <w:spacing w:line="200" w:lineRule="exact"/>
                          <w:jc w:val="center"/>
                        </w:pPr>
                        <w:r>
                          <w:t> </w:t>
                        </w:r>
                      </w:p>
                    </w:txbxContent>
                  </v:textbox>
                </v:shape>
                <v:shape id="直線矢印コネクタ 1024" o:spid="_x0000_s1572" type="#_x0000_t32" style="position:absolute;left:34263;top:7916;width:0;height:4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mf6MUAAADdAAAADwAAAGRycy9kb3ducmV2LnhtbERPS2sCMRC+C/0PYQreutkKWl2NUqQt&#10;HqSg9dXbuJnuLm4mSxJ1++8boeBtPr7nTGatqcWFnK8sK3hOUhDEudUVFwo2X+9PQxA+IGusLZOC&#10;X/Iwmz50Jphpe+UVXdahEDGEfYYKyhCaTEqfl2TQJ7YhjtyPdQZDhK6Q2uE1hpta9tJ0IA1WHBtK&#10;bGheUn5an42Cw+di2S+O8+0huOPw7aPZf+9SVqr72L6OQQRqw138717oOP9lMILbN/EE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mf6MUAAADdAAAADwAAAAAAAAAA&#10;AAAAAAChAgAAZHJzL2Rvd25yZXYueG1sUEsFBgAAAAAEAAQA+QAAAJMDAAAAAA==&#10;" strokecolor="black [3213]">
                  <v:stroke startarrow="block" endarrow="block"/>
                </v:shape>
                <v:shape id="直線矢印コネクタ 1025" o:spid="_x0000_s1573" type="#_x0000_t32" style="position:absolute;left:33507;top:12139;width:143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tEMQAAADdAAAADwAAAGRycy9kb3ducmV2LnhtbESPQW/CMAyF75P4D5GRuI2UHcpUCAgm&#10;TeOEBOPA0WpMU2ic0gQo/x4fJu1m6z2/93m+7H2j7tTFOrCByTgDRVwGW3Nl4PD7/f4JKiZki01g&#10;MvCkCMvF4G2OhQ0P3tF9nyolIRwLNOBSagutY+nIYxyHlli0U+g8Jlm7StsOHxLuG/2RZbn2WLM0&#10;OGzpy1F52d+8AXs76Lzaufy5zX6aNYb18XztjRkN+9UMVKI+/Zv/rjdW8KdT4ZdvZAS9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0QxAAAAN0AAAAPAAAAAAAAAAAA&#10;AAAAAKECAABkcnMvZG93bnJldi54bWxQSwUGAAAAAAQABAD5AAAAkgMAAAAA&#10;" strokecolor="black [3213]"/>
                <v:shape id="直線矢印コネクタ 1026" o:spid="_x0000_s1574" type="#_x0000_t32" style="position:absolute;left:33380;top:7916;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OIi8IAAADdAAAADwAAAGRycy9kb3ducmV2LnhtbERPS4vCMBC+C/6HMMLeNK2HKtVYdEF2&#10;Tws+Dh6HZmyqzaTbRK3/frMgeJuP7znLoreNuFPna8cK0kkCgrh0uuZKwfGwHc9B+ICssXFMCp7k&#10;oVgNB0vMtXvwju77UIkYwj5HBSaENpfSl4Ys+olriSN3dp3FEGFXSd3hI4bbRk6TJJMWa44NBlv6&#10;NFRe9zerQN+OMqt2Jnv+JF/NBt3mdPntlfoY9esFiEB9eItf7m8d589mKfx/E0+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OIi8IAAADdAAAADwAAAAAAAAAAAAAA&#10;AAChAgAAZHJzL2Rvd25yZXYueG1sUEsFBgAAAAAEAAQA+QAAAJADAAAAAA==&#10;" strokecolor="black [3213]"/>
                <v:shape id="Text Box 190" o:spid="_x0000_s1575" type="#_x0000_t202" style="position:absolute;left:35844;top:13517;width:12078;height:1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PtcEA&#10;AADdAAAADwAAAGRycy9kb3ducmV2LnhtbERPTYvCMBC9C/6HMMLeNNWDSjWKCIIHpWsVwdvQjG2x&#10;mZQm1u6/3wiCt3m8z1muO1OJlhpXWlYwHkUgiDOrS84VXM674RyE88gaK8uk4I8crFf93hJjbV98&#10;ojb1uQgh7GJUUHhfx1K6rCCDbmRr4sDdbWPQB9jkUjf4CuGmkpMomkqDJYeGAmvaFpQ90qdRUF5Z&#10;b8/7tPtNTsfWjg/JzdlEqZ9Bt1mA8NT5r/jj3uswfzabwPubcIJ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Lj7XBAAAA3QAAAA8AAAAAAAAAAAAAAAAAmAIAAGRycy9kb3du&#10;cmV2LnhtbFBLBQYAAAAABAAEAPUAAACGAwAAAAA=&#10;" fillcolor="black [3213]">
                  <v:fill r:id="rId26" o:title="" color2="#eeece1 [3214]" type="pattern"/>
                  <v:textbox inset="5.85pt,.7pt,5.85pt,.7pt">
                    <w:txbxContent>
                      <w:p w:rsidR="00317015" w:rsidRDefault="00317015" w:rsidP="008E7C10">
                        <w:pPr>
                          <w:pStyle w:val="NormalWeb"/>
                          <w:spacing w:line="200" w:lineRule="exact"/>
                          <w:jc w:val="center"/>
                        </w:pPr>
                        <w:proofErr w:type="spellStart"/>
                        <w:proofErr w:type="gramStart"/>
                        <w:r>
                          <w:rPr>
                            <w:sz w:val="16"/>
                            <w:szCs w:val="16"/>
                          </w:rPr>
                          <w:t>dtb</w:t>
                        </w:r>
                        <w:proofErr w:type="spellEnd"/>
                        <w:proofErr w:type="gramEnd"/>
                      </w:p>
                    </w:txbxContent>
                  </v:textbox>
                </v:shape>
                <v:shape id="Text Box 190" o:spid="_x0000_s1576" type="#_x0000_t202" style="position:absolute;left:35844;top:7922;width:12078;height:1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qLsIA&#10;AADdAAAADwAAAGRycy9kb3ducmV2LnhtbERPTYvCMBC9L/gfwgje1lQFXbpGWQTBg1JtF8Hb0My2&#10;ZZtJaWKt/94Igrd5vM9ZrntTi45aV1lWMBlHIIhzqysuFPxm288vEM4ja6wtk4I7OVivBh9LjLW9&#10;8Ym61BcihLCLUUHpfRNL6fKSDLqxbYgD92dbgz7AtpC6xVsIN7WcRtFcGqw4NJTY0Kak/D+9GgXV&#10;mfUm26X9MTkdOjvZJxdnE6VGw/7nG4Sn3r/FL/dOh/mLxQye34QT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RyouwgAAAN0AAAAPAAAAAAAAAAAAAAAAAJgCAABkcnMvZG93&#10;bnJldi54bWxQSwUGAAAAAAQABAD1AAAAhwMAAAAA&#10;" fillcolor="black [3213]">
                  <v:fill r:id="rId26" o:title="" color2="#eeece1 [3214]" type="pattern"/>
                  <v:textbox inset="5.85pt,.7pt,5.85pt,.7pt">
                    <w:txbxContent>
                      <w:p w:rsidR="00317015" w:rsidRDefault="00317015" w:rsidP="008E7C10">
                        <w:pPr>
                          <w:pStyle w:val="NormalWeb"/>
                          <w:spacing w:line="200" w:lineRule="exact"/>
                          <w:jc w:val="center"/>
                        </w:pPr>
                        <w:r>
                          <w:rPr>
                            <w:sz w:val="16"/>
                            <w:szCs w:val="16"/>
                          </w:rPr>
                          <w:t>Certification</w:t>
                        </w:r>
                      </w:p>
                    </w:txbxContent>
                  </v:textbox>
                </v:shape>
                <v:shape id="Text Box 209" o:spid="_x0000_s1577" type="#_x0000_t202" style="position:absolute;left:47535;top:6246;width:9213;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BusUA&#10;AADdAAAADwAAAGRycy9kb3ducmV2LnhtbERPTWvCQBC9C/0PyxS86aalRomuEgvV4kUbS/E4Zsck&#10;NDsbsqum/nq3UOhtHu9zZovO1OJCrassK3gaRiCIc6srLhR87t8GExDOI2usLZOCH3KwmD/0Zpho&#10;e+UPumS+ECGEXYIKSu+bREqXl2TQDW1DHLiTbQ36ANtC6havIdzU8jmKYmmw4tBQYkOvJeXf2dko&#10;uFUuXe+2S39cjg6raLeJ3VcaK9V/7NIpCE+d/xf/ud91mD8ev8DvN+EE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8G6xQAAAN0AAAAPAAAAAAAAAAAAAAAAAJgCAABkcnMv&#10;ZG93bnJldi54bWxQSwUGAAAAAAQABAD1AAAAigMAAAAA&#10;" filled="f" stroked="f">
                  <v:textbox inset="5.85pt,.7pt,5.85pt,.7pt">
                    <w:txbxContent>
                      <w:p w:rsidR="00317015" w:rsidRDefault="00317015" w:rsidP="008E7C10">
                        <w:pPr>
                          <w:pStyle w:val="NormalWeb"/>
                          <w:spacing w:after="200"/>
                        </w:pPr>
                        <w:r>
                          <w:rPr>
                            <w:rFonts w:ascii="MS Gothic" w:hAnsi="MS Gothic" w:hint="eastAsia"/>
                            <w:sz w:val="16"/>
                            <w:szCs w:val="16"/>
                          </w:rPr>
                          <w:t>0x00_43F0_0000</w:t>
                        </w:r>
                      </w:p>
                    </w:txbxContent>
                  </v:textbox>
                </v:shape>
                <v:shape id="Text Box 209" o:spid="_x0000_s1578" type="#_x0000_t202" style="position:absolute;left:47554;top:11015;width:9213;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tkIcUA&#10;AADdAAAADwAAAGRycy9kb3ducmV2LnhtbERPS2vCQBC+F/oflin0phsLRomuIRFaSy/1hfQ4zY5J&#10;MDsbsqum/fVdQehtPr7nzNPeNOJCnastKxgNIxDEhdU1lwr2u9fBFITzyBoby6Tghxyki8eHOSba&#10;XnlDl60vRQhhl6CCyvs2kdIVFRl0Q9sSB+5oO4M+wK6UusNrCDeNfImiWBqsOTRU2NKyouK0PRsF&#10;v7XLVuvP3H/n46+3aP0Ru0MWK/X81GczEJ56/y++u991mD+ZjOH2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QhxQAAAN0AAAAPAAAAAAAAAAAAAAAAAJgCAABkcnMv&#10;ZG93bnJldi54bWxQSwUGAAAAAAQABAD1AAAAigMAAAAA&#10;" filled="f" stroked="f">
                  <v:textbox inset="5.85pt,.7pt,5.85pt,.7pt">
                    <w:txbxContent>
                      <w:p w:rsidR="00317015" w:rsidRDefault="00317015" w:rsidP="008E7C10">
                        <w:pPr>
                          <w:pStyle w:val="NormalWeb"/>
                          <w:spacing w:after="200"/>
                        </w:pPr>
                        <w:r>
                          <w:rPr>
                            <w:rFonts w:ascii="MS Gothic" w:hAnsi="MS Gothic" w:hint="eastAsia"/>
                            <w:sz w:val="16"/>
                            <w:szCs w:val="16"/>
                          </w:rPr>
                          <w:t>0x00_47E0_0000</w:t>
                        </w:r>
                      </w:p>
                    </w:txbxContent>
                  </v:textbox>
                </v:shape>
                <v:shape id="Text Box 190" o:spid="_x0000_s1579" type="#_x0000_t202" style="position:absolute;left:35870;top:38339;width:12046;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JtsEA&#10;AADdAAAADwAAAGRycy9kb3ducmV2LnhtbERPTYvCMBC9C/6HMII3TfWgUo0iguBB6VpF8DY0s23Z&#10;ZlKaWOu/3wiCt3m8z1ltOlOJlhpXWlYwGUcgiDOrS84VXC/70QKE88gaK8uk4EUONut+b4Wxtk8+&#10;U5v6XIQQdjEqKLyvYyldVpBBN7Y1ceB+bWPQB9jkUjf4DOGmktMomkmDJYeGAmvaFZT9pQ+joLyx&#10;3l0OafeTnE+tnRyTu7OJUsNBt12C8NT5r/jjPugwfz6fwfu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wibbBAAAA3QAAAA8AAAAAAAAAAAAAAAAAmAIAAGRycy9kb3du&#10;cmV2LnhtbFBLBQYAAAAABAAEAPUAAACGAwAAAAA=&#10;" fillcolor="black [3213]">
                  <v:fill r:id="rId26" o:title="" color2="#eeece1 [3214]" type="pattern"/>
                  <v:textbox inset="5.85pt,.7pt,5.85pt,.7pt">
                    <w:txbxContent>
                      <w:p w:rsidR="00317015" w:rsidRDefault="00317015" w:rsidP="008E7C10">
                        <w:pPr>
                          <w:pStyle w:val="NormalWeb"/>
                          <w:spacing w:line="200" w:lineRule="exact"/>
                          <w:jc w:val="center"/>
                        </w:pPr>
                        <w:r>
                          <w:rPr>
                            <w:sz w:val="16"/>
                            <w:szCs w:val="16"/>
                          </w:rPr>
                          <w:t>CMA for MMP</w:t>
                        </w:r>
                      </w:p>
                      <w:p w:rsidR="00317015" w:rsidRDefault="00317015" w:rsidP="008E7C10">
                        <w:pPr>
                          <w:pStyle w:val="NormalWeb"/>
                          <w:spacing w:line="200" w:lineRule="exact"/>
                          <w:jc w:val="center"/>
                        </w:pPr>
                        <w:r>
                          <w:rPr>
                            <w:sz w:val="16"/>
                            <w:szCs w:val="16"/>
                          </w:rPr>
                          <w:t>(256MB)</w:t>
                        </w:r>
                      </w:p>
                    </w:txbxContent>
                  </v:textbox>
                </v:shape>
                <v:shape id="Text Box 190" o:spid="_x0000_s1580" type="#_x0000_t202" style="position:absolute;left:35870;top:31354;width:12046;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sLcIA&#10;AADdAAAADwAAAGRycy9kb3ducmV2LnhtbERPTYvCMBC9C/6HMMLeNHUPW6lGEWHBg0u1lYW9Dc3Y&#10;FptJaWLt/nsjCN7m8T5ntRlMI3rqXG1ZwXwWgSAurK65VHDOv6cLEM4ja2wsk4J/crBZj0crTLS9&#10;84n6zJcihLBLUEHlfZtI6YqKDLqZbYkDd7GdQR9gV0rd4T2Em0Z+RtGXNFhzaKiwpV1FxTW7GQX1&#10;L+tdvs+GY3r66e38kP45myr1MRm2SxCeBv8Wv9x7HebHcQzPb8IJ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CwtwgAAAN0AAAAPAAAAAAAAAAAAAAAAAJgCAABkcnMvZG93&#10;bnJldi54bWxQSwUGAAAAAAQABAD1AAAAhwMAAAAA&#10;" fillcolor="black [3213]">
                  <v:fill r:id="rId26" o:title="" color2="#eeece1 [3214]" type="pattern"/>
                  <v:textbox inset="5.85pt,.7pt,5.85pt,.7pt">
                    <w:txbxContent>
                      <w:p w:rsidR="00317015" w:rsidRDefault="00317015" w:rsidP="008E7C10">
                        <w:pPr>
                          <w:pStyle w:val="NormalWeb"/>
                          <w:spacing w:line="200" w:lineRule="exact"/>
                          <w:jc w:val="center"/>
                        </w:pPr>
                        <w:r>
                          <w:rPr>
                            <w:sz w:val="16"/>
                            <w:szCs w:val="16"/>
                          </w:rPr>
                          <w:t>CMA</w:t>
                        </w:r>
                      </w:p>
                      <w:p w:rsidR="00317015" w:rsidRDefault="00317015" w:rsidP="008E7C10">
                        <w:pPr>
                          <w:pStyle w:val="NormalWeb"/>
                          <w:spacing w:line="200" w:lineRule="exact"/>
                          <w:jc w:val="center"/>
                        </w:pPr>
                        <w:r>
                          <w:rPr>
                            <w:sz w:val="16"/>
                            <w:szCs w:val="16"/>
                          </w:rPr>
                          <w:t>(512MB)</w:t>
                        </w:r>
                      </w:p>
                    </w:txbxContent>
                  </v:textbox>
                </v:shape>
                <v:shape id="Text Box 209" o:spid="_x0000_s1581" type="#_x0000_t202" style="position:absolute;left:47446;top:36980;width:937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rLv8gA&#10;AADdAAAADwAAAGRycy9kb3ducmV2LnhtbESPzWvCQBDF7wX/h2UEb3XTQqNEV4mFftBL/UJ6nGan&#10;SWh2NmRXTf3rnYPQ2wzvzXu/mS9716gTdaH2bOBhnIAiLrytuTSw373cT0GFiGyx8UwG/ijAcjG4&#10;m2Nm/Zk3dNrGUkkIhwwNVDG2mdahqMhhGPuWWLQf3zmMsnalth2eJdw1+jFJUu2wZmmosKXniorf&#10;7dEZuNQhf1t/ruL36unrNVl/pOGQp8aMhn0+AxWpj//m2/W7FfzJRHDlGxlBL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usu/yAAAAN0AAAAPAAAAAAAAAAAAAAAAAJgCAABk&#10;cnMvZG93bnJldi54bWxQSwUGAAAAAAQABAD1AAAAjQMAAAAA&#10;" filled="f" stroked="f">
                  <v:textbox inset="5.85pt,.7pt,5.85pt,.7pt">
                    <w:txbxContent>
                      <w:p w:rsidR="00317015" w:rsidRDefault="00317015" w:rsidP="008E7C10">
                        <w:pPr>
                          <w:pStyle w:val="NormalWeb"/>
                          <w:spacing w:after="200"/>
                        </w:pPr>
                        <w:r>
                          <w:rPr>
                            <w:rFonts w:ascii="MS Gothic" w:hAnsi="MS Gothic" w:hint="eastAsia"/>
                            <w:sz w:val="16"/>
                            <w:szCs w:val="16"/>
                          </w:rPr>
                          <w:t>0x00_7</w:t>
                        </w:r>
                        <w:r>
                          <w:rPr>
                            <w:rFonts w:ascii="MS Gothic" w:hAnsi="MS Gothic"/>
                            <w:sz w:val="16"/>
                            <w:szCs w:val="16"/>
                          </w:rPr>
                          <w:t>8</w:t>
                        </w:r>
                        <w:r>
                          <w:rPr>
                            <w:rFonts w:ascii="MS Gothic" w:hAnsi="MS Gothic" w:hint="eastAsia"/>
                            <w:sz w:val="16"/>
                            <w:szCs w:val="16"/>
                          </w:rPr>
                          <w:t>00_0000</w:t>
                        </w:r>
                      </w:p>
                    </w:txbxContent>
                  </v:textbox>
                </v:shape>
                <v:shape id="Text Box 209" o:spid="_x0000_s1582" type="#_x0000_t202" style="position:absolute;left:47388;top:42009;width:937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uJMQA&#10;AADdAAAADwAAAGRycy9kb3ducmV2LnhtbERPS2vCQBC+C/0Pywi96caCsUZXiQWr9OIT8ThmxyQ0&#10;OxuyW03767uFgrf5+J4znbemEjdqXGlZwaAfgSDOrC45V3A8LHuvIJxH1lhZJgXf5GA+e+pMMdH2&#10;zju67X0uQgi7BBUU3teJlC4ryKDr25o4cFfbGPQBNrnUDd5DuKnkSxTF0mDJoaHAmt4Kyj73X0bB&#10;T+nS1Xaz8JfF8PwebT9id0pjpZ67bToB4an1D/G/e63D/NFoDH/fh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biTEAAAA3QAAAA8AAAAAAAAAAAAAAAAAmAIAAGRycy9k&#10;b3ducmV2LnhtbFBLBQYAAAAABAAEAPUAAACJAwAAAAA=&#10;" filled="f" stroked="f">
                  <v:textbox inset="5.85pt,.7pt,5.85pt,.7pt">
                    <w:txbxContent>
                      <w:p w:rsidR="00317015" w:rsidRDefault="00317015" w:rsidP="008E7C10">
                        <w:pPr>
                          <w:pStyle w:val="NormalWeb"/>
                          <w:spacing w:after="200"/>
                        </w:pPr>
                        <w:r>
                          <w:rPr>
                            <w:rFonts w:ascii="MS Gothic" w:hAnsi="MS Gothic" w:hint="eastAsia"/>
                            <w:sz w:val="16"/>
                            <w:szCs w:val="16"/>
                          </w:rPr>
                          <w:t>0x00_8</w:t>
                        </w:r>
                        <w:r>
                          <w:rPr>
                            <w:rFonts w:ascii="MS Gothic" w:hAnsi="MS Gothic"/>
                            <w:sz w:val="16"/>
                            <w:szCs w:val="16"/>
                          </w:rPr>
                          <w:t>8</w:t>
                        </w:r>
                        <w:r>
                          <w:rPr>
                            <w:rFonts w:ascii="MS Gothic" w:hAnsi="MS Gothic" w:hint="eastAsia"/>
                            <w:sz w:val="16"/>
                            <w:szCs w:val="16"/>
                          </w:rPr>
                          <w:t>00_0000</w:t>
                        </w:r>
                      </w:p>
                    </w:txbxContent>
                  </v:textbox>
                </v:shape>
                <v:shape id="Text Box 209" o:spid="_x0000_s1583" type="#_x0000_t202" style="position:absolute;left:47744;top:30154;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3nsgA&#10;AADdAAAADwAAAGRycy9kb3ducmV2LnhtbESPzWvCQBDF7wX/h2UEb3XTQlOJrhIL/aCX+oX0OM1O&#10;k9DsbMiumvrXOwfB2wzvzXu/mS1616gjdaH2bOBhnIAiLrytuTSw277eT0CFiGyx8UwG/inAYj64&#10;m2Fm/YnXdNzEUkkIhwwNVDG2mdahqMhhGPuWWLRf3zmMsnalth2eJNw1+jFJUu2wZmmosKWXioq/&#10;zcEZONchf199LePP8un7LVl9pmGfp8aMhn0+BRWpjzfz9frDCv7zRPjlGxlBzy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GbeeyAAAAN0AAAAPAAAAAAAAAAAAAAAAAJgCAABk&#10;cnMvZG93bnJldi54bWxQSwUGAAAAAAQABAD1AAAAjQMAAAAA&#10;" filled="f" stroked="f">
                  <v:textbox inset="5.85pt,.7pt,5.85pt,.7pt">
                    <w:txbxContent>
                      <w:p w:rsidR="00317015" w:rsidRDefault="00317015" w:rsidP="008E7C10">
                        <w:pPr>
                          <w:pStyle w:val="NormalWeb"/>
                          <w:spacing w:after="200"/>
                        </w:pPr>
                        <w:r>
                          <w:rPr>
                            <w:rFonts w:ascii="MS Gothic" w:hAnsi="MS Gothic" w:hint="eastAsia"/>
                            <w:sz w:val="16"/>
                            <w:szCs w:val="16"/>
                          </w:rPr>
                          <w:t>0x00_5800_0000</w:t>
                        </w:r>
                      </w:p>
                    </w:txbxContent>
                  </v:textbox>
                </v:shape>
                <v:shape id="Text Box 209" o:spid="_x0000_s1584" type="#_x0000_t202" style="position:absolute;left:47725;top:28344;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SBcQA&#10;AADdAAAADwAAAGRycy9kb3ducmV2LnhtbERPTWvCQBC9C/0PyxS86UbBKNFVotAqXrS2SI/T7DQJ&#10;zc6G7KrRX+8KQm/zeJ8zW7SmEmdqXGlZwaAfgSDOrC45V/D1+dabgHAeWWNlmRRcycFi/tKZYaLt&#10;hT/ofPC5CCHsElRQeF8nUrqsIIOub2viwP3axqAPsMmlbvASwk0lh1EUS4Mlh4YCa1oVlP0dTkbB&#10;rXTper9b+p/l6Ps92m9jd0xjpbqvbToF4an1/+Kne6PD/PFkAI9vwgl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EgXEAAAA3QAAAA8AAAAAAAAAAAAAAAAAmAIAAGRycy9k&#10;b3ducmV2LnhtbFBLBQYAAAAABAAEAPUAAACJAwAAAAA=&#10;" filled="f" stroked="f">
                  <v:textbox inset="5.85pt,.7pt,5.85pt,.7pt">
                    <w:txbxContent>
                      <w:p w:rsidR="00317015" w:rsidRDefault="00317015" w:rsidP="008E7C10">
                        <w:pPr>
                          <w:pStyle w:val="NormalWeb"/>
                          <w:spacing w:after="200"/>
                        </w:pPr>
                        <w:r>
                          <w:rPr>
                            <w:rFonts w:ascii="MS Gothic" w:hAnsi="MS Gothic" w:hint="eastAsia"/>
                            <w:sz w:val="16"/>
                            <w:szCs w:val="16"/>
                          </w:rPr>
                          <w:t>0x00_5700_0000</w:t>
                        </w:r>
                      </w:p>
                    </w:txbxContent>
                  </v:textbox>
                </v:shape>
                <v:shape id="Text Box 209" o:spid="_x0000_s1585" type="#_x0000_t202" style="position:absolute;left:47649;top:25804;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McsUA&#10;AADdAAAADwAAAGRycy9kb3ducmV2LnhtbERPTWvCQBC9F/wPywje6qaCqUTXkAja0kvVFvE4ZqdJ&#10;MDsbsltN++u7QsHbPN7nLNLeNOJCnastK3gaRyCIC6trLhV8fqwfZyCcR9bYWCYFP+QgXQ4eFpho&#10;e+UdXfa+FCGEXYIKKu/bREpXVGTQjW1LHLgv2xn0AXal1B1eQ7hp5CSKYmmw5tBQYUuriorz/tso&#10;+K1d9rJ9z/0pnx430fYtdocsVmo07LM5CE+9v4v/3a86zH+eTeD2TThB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4xyxQAAAN0AAAAPAAAAAAAAAAAAAAAAAJgCAABkcnMv&#10;ZG93bnJldi54bWxQSwUGAAAAAAQABAD1AAAAigMAAAAA&#10;" filled="f" stroked="f">
                  <v:textbox inset="5.85pt,.7pt,5.85pt,.7pt">
                    <w:txbxContent>
                      <w:p w:rsidR="00317015" w:rsidRDefault="00317015" w:rsidP="008E7C10">
                        <w:pPr>
                          <w:pStyle w:val="NormalWeb"/>
                          <w:spacing w:after="200"/>
                        </w:pPr>
                        <w:r>
                          <w:rPr>
                            <w:rFonts w:ascii="MS Gothic" w:hAnsi="MS Gothic" w:hint="eastAsia"/>
                            <w:sz w:val="16"/>
                            <w:szCs w:val="16"/>
                          </w:rPr>
                          <w:t>0x00_5400_0000</w:t>
                        </w:r>
                      </w:p>
                    </w:txbxContent>
                  </v:textbox>
                </v:shape>
                <v:shape id="Text Box 190" o:spid="_x0000_s1586" type="#_x0000_t202" style="position:absolute;left:35825;top:5573;width:12078;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E/w8IA&#10;AADdAAAADwAAAGRycy9kb3ducmV2LnhtbERPTWvCQBC9C/0PyxR6000aMBJdgxRavFZtvQ7ZMYlm&#10;Z9PdbUz/fVcQvM3jfc6qHE0nBnK+tawgnSUgiCurW64VHPbv0wUIH5A1dpZJwR95KNdPkxUW2l75&#10;k4ZdqEUMYV+ggiaEvpDSVw0Z9DPbE0fuZJ3BEKGrpXZ4jeGmk69JMpcGW44NDfb01lB12f0aBcf+&#10;58t1aXY0vMmHbJt853T+UOrledwsQQQaw0N8d291nJ8vMrh9E0+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0T/DwgAAAN0AAAAPAAAAAAAAAAAAAAAAAJgCAABkcnMvZG93&#10;bnJldi54bWxQSwUGAAAAAAQABAD1AAAAhwMAAAAA&#10;" fillcolor="black [3213]">
                  <v:fill r:id="rId27" o:title="" color2="white [3212]" type="pattern"/>
                  <v:textbox inset="5.85pt,0,5.85pt,0">
                    <w:txbxContent>
                      <w:p w:rsidR="00317015" w:rsidRDefault="00317015" w:rsidP="008E7C10">
                        <w:pPr>
                          <w:pStyle w:val="NormalWeb"/>
                          <w:spacing w:line="200" w:lineRule="exact"/>
                          <w:jc w:val="center"/>
                        </w:pPr>
                        <w:r>
                          <w:rPr>
                            <w:sz w:val="16"/>
                            <w:szCs w:val="16"/>
                          </w:rPr>
                          <w:t>Option</w:t>
                        </w:r>
                      </w:p>
                    </w:txbxContent>
                  </v:textbox>
                </v:shape>
                <v:shape id="Text Box 190" o:spid="_x0000_s1587" type="#_x0000_t202" style="position:absolute;left:35838;top:16374;width:12078;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vCfcIA&#10;AADdAAAADwAAAGRycy9kb3ducmV2LnhtbERPTYvCMBC9C/6HMMLeNFUWla5RRBA87FJtRdjb0My2&#10;ZZtJaWKt/94Igrd5vM9ZbXpTi45aV1lWMJ1EIIhzqysuFJyz/XgJwnlkjbVlUnAnB5v1cLDCWNsb&#10;n6hLfSFCCLsYFZTeN7GULi/JoJvYhjhwf7Y16ANsC6lbvIVwU8tZFM2lwYpDQ4kN7UrK/9OrUVBd&#10;WO+yQ9ofk9NPZ6ffya+ziVIfo377BcJT79/il/ugw/zF8hOe34QT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8J9wgAAAN0AAAAPAAAAAAAAAAAAAAAAAJgCAABkcnMvZG93&#10;bnJldi54bWxQSwUGAAAAAAQABAD1AAAAhwMAAAAA&#10;" fillcolor="black [3213]">
                  <v:fill r:id="rId26" o:title="" color2="#eeece1 [3214]" type="pattern"/>
                  <v:textbox inset="5.85pt,.7pt,5.85pt,.7pt">
                    <w:txbxContent>
                      <w:p w:rsidR="00317015" w:rsidRDefault="00317015" w:rsidP="008E7C10">
                        <w:pPr>
                          <w:pStyle w:val="NormalWeb"/>
                          <w:spacing w:line="200" w:lineRule="exact"/>
                          <w:jc w:val="center"/>
                        </w:pPr>
                        <w:r>
                          <w:rPr>
                            <w:sz w:val="16"/>
                            <w:szCs w:val="16"/>
                          </w:rPr>
                          <w:t>Kernel Image</w:t>
                        </w:r>
                      </w:p>
                    </w:txbxContent>
                  </v:textbox>
                </v:shape>
                <v:shape id="Text Box 190" o:spid="_x0000_s1588" type="#_x0000_t202" style="position:absolute;left:35876;top:27087;width:120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n5sIA&#10;AADdAAAADwAAAGRycy9kb3ducmV2LnhtbERPTYvCMBC9C/6HMMLeNFVYla5RRBA87FJtRdjb0My2&#10;ZZtJaWKt/94Igrd5vM9ZbXpTi45aV1lWMJ1EIIhzqysuFJyz/XgJwnlkjbVlUnAnB5v1cLDCWNsb&#10;n6hLfSFCCLsYFZTeN7GULi/JoJvYhjhwf7Y16ANsC6lbvIVwU8tZFM2lwYpDQ4kN7UrK/9OrUVBd&#10;WO+yQ9ofk9NPZ6ffya+ziVIfo377BcJT79/il/ugw/zF8hOe34QT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2fmwgAAAN0AAAAPAAAAAAAAAAAAAAAAAJgCAABkcnMvZG93&#10;bnJldi54bWxQSwUGAAAAAAQABAD1AAAAhwMAAAAA&#10;" fillcolor="black [3213]">
                  <v:fill r:id="rId26" o:title="" color2="#eeece1 [3214]" type="pattern"/>
                  <v:textbox inset="5.85pt,.7pt,5.85pt,.7pt">
                    <w:txbxContent>
                      <w:p w:rsidR="00317015" w:rsidRDefault="00317015">
                        <w:pPr>
                          <w:pStyle w:val="NormalWeb"/>
                          <w:spacing w:line="200" w:lineRule="exact"/>
                          <w:jc w:val="center"/>
                          <w:rPr>
                            <w:sz w:val="16"/>
                            <w:szCs w:val="16"/>
                            <w:lang w:val="vi-VN"/>
                          </w:rPr>
                        </w:pPr>
                        <w:r>
                          <w:rPr>
                            <w:sz w:val="16"/>
                            <w:szCs w:val="16"/>
                          </w:rPr>
                          <w:t>CMA f</w:t>
                        </w:r>
                        <w:r>
                          <w:rPr>
                            <w:sz w:val="16"/>
                            <w:szCs w:val="16"/>
                            <w:lang w:val="vi-VN"/>
                          </w:rPr>
                          <w:t>or Lossy comp</w:t>
                        </w:r>
                      </w:p>
                      <w:p w:rsidR="00317015" w:rsidRDefault="00317015">
                        <w:pPr>
                          <w:pStyle w:val="NormalWeb"/>
                          <w:spacing w:line="200" w:lineRule="exact"/>
                          <w:jc w:val="center"/>
                        </w:pPr>
                        <w:r>
                          <w:rPr>
                            <w:sz w:val="16"/>
                            <w:szCs w:val="16"/>
                            <w:lang w:val="vi-VN"/>
                          </w:rPr>
                          <w:t>(48MB)</w:t>
                        </w:r>
                      </w:p>
                    </w:txbxContent>
                  </v:textbox>
                </v:shape>
                <v:shape id="Text Box 190" o:spid="_x0000_s1589" type="#_x0000_t202" style="position:absolute;left:9120;top:32723;width:11483;height:6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aC8UA&#10;AADdAAAADwAAAGRycy9kb3ducmV2LnhtbERPTWvCQBC9F/oflhG8FN3UQxrTrFIKip6kWgq9Ddkx&#10;CcnOht2Npv31bqHgbR7vc4r1aDpxIecbywqe5wkI4tLqhisFn6fNLAPhA7LGzjIp+CEP69XjQ4G5&#10;tlf+oMsxVCKGsM9RQR1Cn0vpy5oM+rntiSN3ts5giNBVUju8xnDTyUWSpNJgw7Ghxp7eayrb42AU&#10;tPuhNMPXt9sdhtN2/5tq+ZQslZpOxrdXEIHGcBf/u3c6zn/JUvj7Jp4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oLxQAAAN0AAAAPAAAAAAAAAAAAAAAAAJgCAABkcnMv&#10;ZG93bnJldi54bWxQSwUGAAAAAAQABAD1AAAAigMAAAAA&#10;">
                  <v:textbox inset="5.85pt,.7pt,5.85pt,.7pt">
                    <w:txbxContent>
                      <w:p w:rsidR="00317015" w:rsidRDefault="00317015" w:rsidP="008E7C10">
                        <w:pPr>
                          <w:pStyle w:val="NormalWeb"/>
                          <w:spacing w:after="200"/>
                          <w:jc w:val="center"/>
                        </w:pPr>
                        <w:r>
                          <w:rPr>
                            <w:sz w:val="16"/>
                            <w:szCs w:val="16"/>
                          </w:rPr>
                          <w:t>SDRAM 2GB</w:t>
                        </w:r>
                      </w:p>
                    </w:txbxContent>
                  </v:textbox>
                </v:shape>
                <w10:anchorlock/>
              </v:group>
            </w:pict>
          </mc:Fallback>
        </mc:AlternateContent>
      </w:r>
    </w:p>
    <w:p w:rsidR="00556452" w:rsidRDefault="00556452" w:rsidP="00BF3C35">
      <w:pPr>
        <w:pStyle w:val="Caption"/>
        <w:jc w:val="center"/>
      </w:pPr>
      <w:r w:rsidRPr="005B78F8">
        <w:t xml:space="preserve">Figure </w:t>
      </w:r>
      <w:r w:rsidR="006434A7">
        <w:t>7</w:t>
      </w:r>
      <w:r w:rsidRPr="005B78F8">
        <w:t>. RZ/G2</w:t>
      </w:r>
      <w:r w:rsidR="000004FF">
        <w:t>N</w:t>
      </w:r>
      <w:r w:rsidRPr="005B78F8">
        <w:t xml:space="preserve"> System Evaluation Board </w:t>
      </w:r>
      <w:r w:rsidR="000004FF">
        <w:t>(HiHope-RZG2N)</w:t>
      </w:r>
      <w:r w:rsidR="000004FF" w:rsidRPr="00C74F77">
        <w:t xml:space="preserve"> </w:t>
      </w:r>
      <w:r w:rsidRPr="005B78F8">
        <w:t>memory map (Linux)</w:t>
      </w:r>
    </w:p>
    <w:p w:rsidR="00166002" w:rsidRDefault="00166002" w:rsidP="00BF3C35"/>
    <w:p w:rsidR="00166002" w:rsidRDefault="00166002" w:rsidP="00166002">
      <w:pPr>
        <w:pStyle w:val="box"/>
        <w:pBdr>
          <w:left w:val="single" w:sz="6" w:space="0" w:color="auto"/>
        </w:pBdr>
        <w:rPr>
          <w:lang w:eastAsia="ja-JP"/>
        </w:rPr>
      </w:pPr>
      <w:r>
        <w:br w:type="page"/>
      </w:r>
      <w:r>
        <w:rPr>
          <w:lang w:eastAsia="ja-JP"/>
        </w:rPr>
        <w:lastRenderedPageBreak/>
        <mc:AlternateContent>
          <mc:Choice Requires="wpc">
            <w:drawing>
              <wp:inline distT="0" distB="0" distL="0" distR="0" wp14:anchorId="4663C696" wp14:editId="7CC652BD">
                <wp:extent cx="6169025" cy="7743190"/>
                <wp:effectExtent l="0" t="0" r="3175" b="0"/>
                <wp:docPr id="3517" name="キャンバス 21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Text Box 190"/>
                        <wps:cNvSpPr txBox="1">
                          <a:spLocks noChangeArrowheads="1"/>
                        </wps:cNvSpPr>
                        <wps:spPr bwMode="auto">
                          <a:xfrm>
                            <a:off x="3536714" y="1192614"/>
                            <a:ext cx="1207805" cy="4158648"/>
                          </a:xfrm>
                          <a:prstGeom prst="rect">
                            <a:avLst/>
                          </a:prstGeom>
                          <a:solidFill>
                            <a:schemeClr val="accent1">
                              <a:lumMod val="40000"/>
                              <a:lumOff val="60000"/>
                            </a:schemeClr>
                          </a:solidFill>
                          <a:ln w="9525">
                            <a:solidFill>
                              <a:schemeClr val="tx1"/>
                            </a:solidFill>
                            <a:miter lim="800000"/>
                            <a:headEnd/>
                            <a:tailEnd/>
                          </a:ln>
                        </wps:spPr>
                        <wps:txbx>
                          <w:txbxContent>
                            <w:p w:rsidR="00317015" w:rsidRDefault="00317015" w:rsidP="00166002">
                              <w:pPr>
                                <w:pStyle w:val="NormalWeb"/>
                                <w:spacing w:line="200" w:lineRule="exact"/>
                                <w:rPr>
                                  <w:sz w:val="18"/>
                                </w:rPr>
                              </w:pPr>
                            </w:p>
                          </w:txbxContent>
                        </wps:txbx>
                        <wps:bodyPr rot="0" vert="horz" wrap="square" lIns="74295" tIns="8890" rIns="74295" bIns="8890" anchor="t" anchorCtr="0" upright="1">
                          <a:noAutofit/>
                        </wps:bodyPr>
                      </wps:wsp>
                      <wps:wsp>
                        <wps:cNvPr id="24" name="Text Box 190"/>
                        <wps:cNvSpPr txBox="1">
                          <a:spLocks noChangeArrowheads="1"/>
                        </wps:cNvSpPr>
                        <wps:spPr bwMode="auto">
                          <a:xfrm>
                            <a:off x="912004" y="562607"/>
                            <a:ext cx="1150205" cy="300003"/>
                          </a:xfrm>
                          <a:prstGeom prst="rect">
                            <a:avLst/>
                          </a:prstGeom>
                          <a:solidFill>
                            <a:srgbClr val="FFFFFF"/>
                          </a:solid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BSC</w:t>
                              </w:r>
                            </w:p>
                          </w:txbxContent>
                        </wps:txbx>
                        <wps:bodyPr rot="0" vert="horz" wrap="square" lIns="74295" tIns="8890" rIns="74295" bIns="8890" anchor="t" anchorCtr="0" upright="1">
                          <a:noAutofit/>
                        </wps:bodyPr>
                      </wps:wsp>
                      <wps:wsp>
                        <wps:cNvPr id="25" name="Text Box 209"/>
                        <wps:cNvSpPr txBox="1">
                          <a:spLocks noChangeArrowheads="1"/>
                        </wps:cNvSpPr>
                        <wps:spPr bwMode="auto">
                          <a:xfrm>
                            <a:off x="580002" y="404105"/>
                            <a:ext cx="412702"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w:t>
                              </w:r>
                            </w:p>
                          </w:txbxContent>
                        </wps:txbx>
                        <wps:bodyPr rot="0" vert="horz" wrap="square" lIns="74295" tIns="8890" rIns="74295" bIns="8890" anchor="t" anchorCtr="0" upright="1">
                          <a:noAutofit/>
                        </wps:bodyPr>
                      </wps:wsp>
                      <wps:wsp>
                        <wps:cNvPr id="26" name="Text Box 223"/>
                        <wps:cNvSpPr txBox="1">
                          <a:spLocks noChangeArrowheads="1"/>
                        </wps:cNvSpPr>
                        <wps:spPr bwMode="auto">
                          <a:xfrm>
                            <a:off x="1996208" y="272503"/>
                            <a:ext cx="1481706"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Cs w:val="16"/>
                                </w:rPr>
                              </w:pPr>
                              <w:r>
                                <w:rPr>
                                  <w:szCs w:val="16"/>
                                </w:rPr>
                                <w:t>Physical Address</w:t>
                              </w:r>
                            </w:p>
                          </w:txbxContent>
                        </wps:txbx>
                        <wps:bodyPr rot="0" vert="horz" wrap="square" lIns="74295" tIns="8890" rIns="74295" bIns="8890" anchor="t" anchorCtr="0" upright="1">
                          <a:noAutofit/>
                        </wps:bodyPr>
                      </wps:wsp>
                      <wps:wsp>
                        <wps:cNvPr id="27" name="Text Box 190"/>
                        <wps:cNvSpPr txBox="1">
                          <a:spLocks noChangeArrowheads="1"/>
                        </wps:cNvSpPr>
                        <wps:spPr bwMode="auto">
                          <a:xfrm>
                            <a:off x="911804" y="861410"/>
                            <a:ext cx="1150005" cy="173702"/>
                          </a:xfrm>
                          <a:prstGeom prst="rect">
                            <a:avLst/>
                          </a:prstGeom>
                          <a:solidFill>
                            <a:srgbClr val="FFFFFF"/>
                          </a:solid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Reserved</w:t>
                              </w:r>
                            </w:p>
                          </w:txbxContent>
                        </wps:txbx>
                        <wps:bodyPr rot="0" vert="horz" wrap="square" lIns="74295" tIns="8890" rIns="74295" bIns="8890" anchor="t" anchorCtr="0" upright="1">
                          <a:noAutofit/>
                        </wps:bodyPr>
                      </wps:wsp>
                      <wps:wsp>
                        <wps:cNvPr id="28" name="Text Box 190"/>
                        <wps:cNvSpPr txBox="1">
                          <a:spLocks noChangeArrowheads="1"/>
                        </wps:cNvSpPr>
                        <wps:spPr bwMode="auto">
                          <a:xfrm>
                            <a:off x="911904" y="1035112"/>
                            <a:ext cx="1149805" cy="173402"/>
                          </a:xfrm>
                          <a:prstGeom prst="rect">
                            <a:avLst/>
                          </a:prstGeom>
                          <a:solidFill>
                            <a:srgbClr val="FFFFFF"/>
                          </a:solid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PCI-exp</w:t>
                              </w:r>
                            </w:p>
                          </w:txbxContent>
                        </wps:txbx>
                        <wps:bodyPr rot="0" vert="horz" wrap="square" lIns="74295" tIns="8890" rIns="74295" bIns="8890" anchor="t" anchorCtr="0" upright="1">
                          <a:noAutofit/>
                        </wps:bodyPr>
                      </wps:wsp>
                      <wps:wsp>
                        <wps:cNvPr id="29" name="Text Box 209"/>
                        <wps:cNvSpPr txBox="1">
                          <a:spLocks noChangeArrowheads="1"/>
                        </wps:cNvSpPr>
                        <wps:spPr bwMode="auto">
                          <a:xfrm>
                            <a:off x="51700" y="741209"/>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0x00_2000_0000</w:t>
                              </w:r>
                            </w:p>
                          </w:txbxContent>
                        </wps:txbx>
                        <wps:bodyPr rot="0" vert="horz" wrap="square" lIns="74295" tIns="8890" rIns="74295" bIns="8890" anchor="t" anchorCtr="0" upright="1">
                          <a:noAutofit/>
                        </wps:bodyPr>
                      </wps:wsp>
                      <wps:wsp>
                        <wps:cNvPr id="30" name="Text Box 209"/>
                        <wps:cNvSpPr txBox="1">
                          <a:spLocks noChangeArrowheads="1"/>
                        </wps:cNvSpPr>
                        <wps:spPr bwMode="auto">
                          <a:xfrm>
                            <a:off x="61800" y="906311"/>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0x00_3000_0000</w:t>
                              </w:r>
                            </w:p>
                          </w:txbxContent>
                        </wps:txbx>
                        <wps:bodyPr rot="0" vert="horz" wrap="square" lIns="74295" tIns="8890" rIns="74295" bIns="8890" anchor="t" anchorCtr="0" upright="1">
                          <a:noAutofit/>
                        </wps:bodyPr>
                      </wps:wsp>
                      <wps:wsp>
                        <wps:cNvPr id="31" name="Text Box 190"/>
                        <wps:cNvSpPr txBox="1">
                          <a:spLocks noChangeArrowheads="1"/>
                        </wps:cNvSpPr>
                        <wps:spPr bwMode="auto">
                          <a:xfrm>
                            <a:off x="911904" y="1208514"/>
                            <a:ext cx="1149305" cy="633907"/>
                          </a:xfrm>
                          <a:prstGeom prst="rect">
                            <a:avLst/>
                          </a:prstGeom>
                          <a:solidFill>
                            <a:srgbClr val="FFFFFF"/>
                          </a:solidFill>
                          <a:ln w="9525">
                            <a:solidFill>
                              <a:srgbClr val="000000"/>
                            </a:solidFill>
                            <a:miter lim="800000"/>
                            <a:headEnd/>
                            <a:tailEnd/>
                          </a:ln>
                        </wps:spPr>
                        <wps:txbx>
                          <w:txbxContent>
                            <w:p w:rsidR="00317015" w:rsidRDefault="00317015" w:rsidP="00166002">
                              <w:pPr>
                                <w:jc w:val="center"/>
                                <w:rPr>
                                  <w:sz w:val="16"/>
                                  <w:szCs w:val="16"/>
                                </w:rPr>
                              </w:pPr>
                              <w:r>
                                <w:rPr>
                                  <w:sz w:val="16"/>
                                  <w:szCs w:val="16"/>
                                </w:rPr>
                                <w:t>SDRAM 2GB</w:t>
                              </w:r>
                            </w:p>
                          </w:txbxContent>
                        </wps:txbx>
                        <wps:bodyPr rot="0" vert="horz" wrap="square" lIns="74295" tIns="8890" rIns="74295" bIns="8890" anchor="t" anchorCtr="0" upright="1">
                          <a:noAutofit/>
                        </wps:bodyPr>
                      </wps:wsp>
                      <wps:wsp>
                        <wps:cNvPr id="1376" name="Text Box 190"/>
                        <wps:cNvSpPr txBox="1">
                          <a:spLocks noChangeArrowheads="1"/>
                        </wps:cNvSpPr>
                        <wps:spPr bwMode="auto">
                          <a:xfrm>
                            <a:off x="911404" y="1842421"/>
                            <a:ext cx="1150205" cy="163702"/>
                          </a:xfrm>
                          <a:prstGeom prst="rect">
                            <a:avLst/>
                          </a:prstGeom>
                          <a:solidFill>
                            <a:srgbClr val="FFFFFF"/>
                          </a:solid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Reserved</w:t>
                              </w:r>
                            </w:p>
                          </w:txbxContent>
                        </wps:txbx>
                        <wps:bodyPr rot="0" vert="horz" wrap="square" lIns="74295" tIns="8890" rIns="74295" bIns="8890" anchor="t" anchorCtr="0" upright="1">
                          <a:noAutofit/>
                        </wps:bodyPr>
                      </wps:wsp>
                      <wps:wsp>
                        <wps:cNvPr id="1379" name="Text Box 209"/>
                        <wps:cNvSpPr txBox="1">
                          <a:spLocks noChangeArrowheads="1"/>
                        </wps:cNvSpPr>
                        <wps:spPr bwMode="auto">
                          <a:xfrm>
                            <a:off x="56500" y="1091913"/>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0x00_4000_0000</w:t>
                              </w:r>
                            </w:p>
                          </w:txbxContent>
                        </wps:txbx>
                        <wps:bodyPr rot="0" vert="horz" wrap="square" lIns="74295" tIns="8890" rIns="74295" bIns="8890" anchor="t" anchorCtr="0" upright="1">
                          <a:noAutofit/>
                        </wps:bodyPr>
                      </wps:wsp>
                      <wps:wsp>
                        <wps:cNvPr id="1380" name="Text Box 209"/>
                        <wps:cNvSpPr txBox="1">
                          <a:spLocks noChangeArrowheads="1"/>
                        </wps:cNvSpPr>
                        <wps:spPr bwMode="auto">
                          <a:xfrm>
                            <a:off x="51700" y="1711420"/>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0x00_C000_0000</w:t>
                              </w:r>
                            </w:p>
                          </w:txbxContent>
                        </wps:txbx>
                        <wps:bodyPr rot="0" vert="horz" wrap="square" lIns="74295" tIns="8890" rIns="74295" bIns="8890" anchor="t" anchorCtr="0" upright="1">
                          <a:noAutofit/>
                        </wps:bodyPr>
                      </wps:wsp>
                      <wps:wsp>
                        <wps:cNvPr id="2999" name="Text Box 190"/>
                        <wps:cNvSpPr txBox="1">
                          <a:spLocks noChangeArrowheads="1"/>
                        </wps:cNvSpPr>
                        <wps:spPr bwMode="auto">
                          <a:xfrm>
                            <a:off x="911404" y="2006123"/>
                            <a:ext cx="1150205" cy="218303"/>
                          </a:xfrm>
                          <a:prstGeom prst="rect">
                            <a:avLst/>
                          </a:prstGeom>
                          <a:solidFill>
                            <a:srgbClr val="FFFFFF"/>
                          </a:solid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IO area</w:t>
                              </w:r>
                            </w:p>
                          </w:txbxContent>
                        </wps:txbx>
                        <wps:bodyPr rot="0" vert="horz" wrap="square" lIns="74295" tIns="8890" rIns="74295" bIns="8890" anchor="t" anchorCtr="0" upright="1">
                          <a:noAutofit/>
                        </wps:bodyPr>
                      </wps:wsp>
                      <wps:wsp>
                        <wps:cNvPr id="1728" name="Text Box 209"/>
                        <wps:cNvSpPr txBox="1">
                          <a:spLocks noChangeArrowheads="1"/>
                        </wps:cNvSpPr>
                        <wps:spPr bwMode="auto">
                          <a:xfrm>
                            <a:off x="51700" y="1883422"/>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0x00_E000_0000</w:t>
                              </w:r>
                            </w:p>
                          </w:txbxContent>
                        </wps:txbx>
                        <wps:bodyPr rot="0" vert="horz" wrap="square" lIns="74295" tIns="8890" rIns="74295" bIns="8890" anchor="t" anchorCtr="0" upright="1">
                          <a:noAutofit/>
                        </wps:bodyPr>
                      </wps:wsp>
                      <wps:wsp>
                        <wps:cNvPr id="1729" name="Text Box 209"/>
                        <wps:cNvSpPr txBox="1">
                          <a:spLocks noChangeArrowheads="1"/>
                        </wps:cNvSpPr>
                        <wps:spPr bwMode="auto">
                          <a:xfrm>
                            <a:off x="51700" y="2100424"/>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0x01_0000_0000</w:t>
                              </w:r>
                            </w:p>
                          </w:txbxContent>
                        </wps:txbx>
                        <wps:bodyPr rot="0" vert="horz" wrap="square" lIns="74295" tIns="8890" rIns="74295" bIns="8890" anchor="t" anchorCtr="0" upright="1">
                          <a:noAutofit/>
                        </wps:bodyPr>
                      </wps:wsp>
                      <wps:wsp>
                        <wps:cNvPr id="1730" name="Text Box 190"/>
                        <wps:cNvSpPr txBox="1">
                          <a:spLocks noChangeArrowheads="1"/>
                        </wps:cNvSpPr>
                        <wps:spPr bwMode="auto">
                          <a:xfrm>
                            <a:off x="911404" y="2224426"/>
                            <a:ext cx="1150205" cy="39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166002">
                              <w:pPr>
                                <w:pStyle w:val="NormalWeb"/>
                                <w:spacing w:line="200" w:lineRule="exact"/>
                                <w:jc w:val="center"/>
                              </w:pPr>
                            </w:p>
                          </w:txbxContent>
                        </wps:txbx>
                        <wps:bodyPr rot="0" vert="horz" wrap="square" lIns="74295" tIns="8890" rIns="74295" bIns="8890" anchor="t" anchorCtr="0" upright="1">
                          <a:noAutofit/>
                        </wps:bodyPr>
                      </wps:wsp>
                      <wpg:wgp>
                        <wpg:cNvPr id="1731" name="Group 239"/>
                        <wpg:cNvGrpSpPr>
                          <a:grpSpLocks/>
                        </wpg:cNvGrpSpPr>
                        <wpg:grpSpPr bwMode="auto">
                          <a:xfrm>
                            <a:off x="768103" y="2295327"/>
                            <a:ext cx="223401" cy="254003"/>
                            <a:chOff x="5628" y="6171"/>
                            <a:chExt cx="428" cy="400"/>
                          </a:xfrm>
                        </wpg:grpSpPr>
                        <wps:wsp>
                          <wps:cNvPr id="1732" name="Text Box 24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1733" name="Text Box 24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g:wgp>
                        <wpg:cNvPr id="1734" name="Group 229"/>
                        <wpg:cNvGrpSpPr>
                          <a:grpSpLocks/>
                        </wpg:cNvGrpSpPr>
                        <wpg:grpSpPr bwMode="auto">
                          <a:xfrm>
                            <a:off x="1916408" y="2308527"/>
                            <a:ext cx="271801" cy="254003"/>
                            <a:chOff x="5628" y="6171"/>
                            <a:chExt cx="428" cy="400"/>
                          </a:xfrm>
                        </wpg:grpSpPr>
                        <wps:wsp>
                          <wps:cNvPr id="1735" name="Text Box 23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1736" name="Text Box 23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s:wsp>
                        <wps:cNvPr id="1737" name="Text Box 209"/>
                        <wps:cNvSpPr txBox="1">
                          <a:spLocks noChangeArrowheads="1"/>
                        </wps:cNvSpPr>
                        <wps:spPr bwMode="auto">
                          <a:xfrm>
                            <a:off x="51700" y="2496129"/>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0x04_0000_0000</w:t>
                              </w:r>
                            </w:p>
                          </w:txbxContent>
                        </wps:txbx>
                        <wps:bodyPr rot="0" vert="horz" wrap="square" lIns="74295" tIns="8890" rIns="74295" bIns="8890" anchor="t" anchorCtr="0" upright="1">
                          <a:noAutofit/>
                        </wps:bodyPr>
                      </wps:wsp>
                      <wps:wsp>
                        <wps:cNvPr id="1738" name="Text Box 190"/>
                        <wps:cNvSpPr txBox="1">
                          <a:spLocks noChangeArrowheads="1"/>
                        </wps:cNvSpPr>
                        <wps:spPr bwMode="auto">
                          <a:xfrm>
                            <a:off x="911404" y="2620330"/>
                            <a:ext cx="1150205" cy="659108"/>
                          </a:xfrm>
                          <a:prstGeom prst="rect">
                            <a:avLst/>
                          </a:prstGeom>
                          <a:solidFill>
                            <a:srgbClr val="FFFFFF"/>
                          </a:solidFill>
                          <a:ln w="9525">
                            <a:solidFill>
                              <a:srgbClr val="000000"/>
                            </a:solidFill>
                            <a:miter lim="800000"/>
                            <a:headEnd/>
                            <a:tailEnd/>
                          </a:ln>
                        </wps:spPr>
                        <wps:txbx>
                          <w:txbxContent>
                            <w:p w:rsidR="00317015" w:rsidRDefault="00317015" w:rsidP="00166002">
                              <w:pPr>
                                <w:jc w:val="center"/>
                                <w:rPr>
                                  <w:sz w:val="24"/>
                                  <w:szCs w:val="24"/>
                                </w:rPr>
                              </w:pPr>
                              <w:r>
                                <w:rPr>
                                  <w:sz w:val="16"/>
                                  <w:szCs w:val="16"/>
                                </w:rPr>
                                <w:t>SDRAM 2GB</w:t>
                              </w:r>
                            </w:p>
                          </w:txbxContent>
                        </wps:txbx>
                        <wps:bodyPr rot="0" vert="horz" wrap="square" lIns="74295" tIns="8890" rIns="74295" bIns="8890" anchor="t" anchorCtr="0" upright="1">
                          <a:noAutofit/>
                        </wps:bodyPr>
                      </wps:wsp>
                      <wps:wsp>
                        <wps:cNvPr id="1739" name="Text Box 209"/>
                        <wps:cNvSpPr txBox="1">
                          <a:spLocks noChangeArrowheads="1"/>
                        </wps:cNvSpPr>
                        <wps:spPr bwMode="auto">
                          <a:xfrm>
                            <a:off x="51700" y="378906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0x05_0000_0000</w:t>
                              </w:r>
                            </w:p>
                          </w:txbxContent>
                        </wps:txbx>
                        <wps:bodyPr rot="0" vert="horz" wrap="square" lIns="74295" tIns="8890" rIns="74295" bIns="8890" anchor="t" anchorCtr="0" upright="1">
                          <a:noAutofit/>
                        </wps:bodyPr>
                      </wps:wsp>
                      <wps:wsp>
                        <wps:cNvPr id="1740" name="Text Box 190"/>
                        <wps:cNvSpPr txBox="1">
                          <a:spLocks noChangeArrowheads="1"/>
                        </wps:cNvSpPr>
                        <wps:spPr bwMode="auto">
                          <a:xfrm>
                            <a:off x="4830220" y="5826568"/>
                            <a:ext cx="1021204" cy="1642319"/>
                          </a:xfrm>
                          <a:prstGeom prst="rect">
                            <a:avLst/>
                          </a:prstGeom>
                          <a:solidFill>
                            <a:srgbClr val="FFFFFF"/>
                          </a:solidFill>
                          <a:ln w="9525">
                            <a:solidFill>
                              <a:srgbClr val="000000"/>
                            </a:solidFill>
                            <a:miter lim="800000"/>
                            <a:headEnd/>
                            <a:tailEnd/>
                          </a:ln>
                        </wps:spPr>
                        <wps:txbx>
                          <w:txbxContent>
                            <w:p w:rsidR="00317015" w:rsidRDefault="00317015" w:rsidP="00166002">
                              <w:pPr>
                                <w:pStyle w:val="NormalWeb"/>
                                <w:spacing w:line="200" w:lineRule="exact"/>
                                <w:jc w:val="center"/>
                              </w:pPr>
                            </w:p>
                          </w:txbxContent>
                        </wps:txbx>
                        <wps:bodyPr rot="0" vert="horz" wrap="square" lIns="74295" tIns="8890" rIns="74295" bIns="8890" anchor="t" anchorCtr="0" upright="1">
                          <a:noAutofit/>
                        </wps:bodyPr>
                      </wps:wsp>
                      <wps:wsp>
                        <wps:cNvPr id="1741" name="Text Box 190"/>
                        <wps:cNvSpPr txBox="1">
                          <a:spLocks noChangeArrowheads="1"/>
                        </wps:cNvSpPr>
                        <wps:spPr bwMode="auto">
                          <a:xfrm>
                            <a:off x="912004" y="4547323"/>
                            <a:ext cx="1147079" cy="607593"/>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166002">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1742" name="Text Box 209"/>
                        <wps:cNvSpPr txBox="1">
                          <a:spLocks noChangeArrowheads="1"/>
                        </wps:cNvSpPr>
                        <wps:spPr bwMode="auto">
                          <a:xfrm>
                            <a:off x="61700" y="445470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w:t>
                              </w:r>
                              <w:r>
                                <w:rPr>
                                  <w:rFonts w:ascii="MS Gothic" w:hAnsi="MS Gothic"/>
                                  <w:sz w:val="16"/>
                                  <w:szCs w:val="18"/>
                                </w:rPr>
                                <w:t>5</w:t>
                              </w:r>
                              <w:r>
                                <w:rPr>
                                  <w:rFonts w:ascii="MS Gothic" w:hAnsi="MS Gothic" w:hint="eastAsia"/>
                                  <w:sz w:val="16"/>
                                  <w:szCs w:val="18"/>
                                </w:rPr>
                                <w:t>_</w:t>
                              </w:r>
                              <w:r>
                                <w:rPr>
                                  <w:rFonts w:ascii="MS Gothic" w:hAnsi="MS Gothic"/>
                                  <w:sz w:val="16"/>
                                  <w:szCs w:val="18"/>
                                </w:rPr>
                                <w:t>8</w:t>
                              </w:r>
                              <w:r>
                                <w:rPr>
                                  <w:rFonts w:ascii="MS Gothic" w:hAnsi="MS Gothic" w:hint="eastAsia"/>
                                  <w:sz w:val="16"/>
                                  <w:szCs w:val="18"/>
                                </w:rPr>
                                <w:t>000_0000</w:t>
                              </w:r>
                            </w:p>
                          </w:txbxContent>
                        </wps:txbx>
                        <wps:bodyPr rot="0" vert="horz" wrap="square" lIns="74295" tIns="8890" rIns="74295" bIns="8890" anchor="t" anchorCtr="0" upright="1">
                          <a:noAutofit/>
                        </wps:bodyPr>
                      </wps:wsp>
                      <wps:wsp>
                        <wps:cNvPr id="1743" name="Text Box 209"/>
                        <wps:cNvSpPr txBox="1">
                          <a:spLocks noChangeArrowheads="1"/>
                        </wps:cNvSpPr>
                        <wps:spPr bwMode="auto">
                          <a:xfrm>
                            <a:off x="51700" y="6295473"/>
                            <a:ext cx="1010004"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0x07_0000_0000</w:t>
                              </w:r>
                            </w:p>
                          </w:txbxContent>
                        </wps:txbx>
                        <wps:bodyPr rot="0" vert="horz" wrap="square" lIns="74295" tIns="8890" rIns="74295" bIns="8890" anchor="t" anchorCtr="0" upright="1">
                          <a:noAutofit/>
                        </wps:bodyPr>
                      </wps:wsp>
                      <wps:wsp>
                        <wps:cNvPr id="1744" name="Text Box 190"/>
                        <wps:cNvSpPr txBox="1">
                          <a:spLocks noChangeArrowheads="1"/>
                        </wps:cNvSpPr>
                        <wps:spPr bwMode="auto">
                          <a:xfrm>
                            <a:off x="910404" y="6412675"/>
                            <a:ext cx="1150205" cy="1260615"/>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166002">
                              <w:pPr>
                                <w:pStyle w:val="NormalWeb"/>
                                <w:spacing w:line="200" w:lineRule="exact"/>
                                <w:jc w:val="center"/>
                                <w:rPr>
                                  <w:sz w:val="16"/>
                                  <w:szCs w:val="16"/>
                                </w:rPr>
                              </w:pPr>
                              <w:r>
                                <w:rPr>
                                  <w:rFonts w:hint="eastAsia"/>
                                  <w:sz w:val="16"/>
                                  <w:szCs w:val="16"/>
                                </w:rPr>
                                <w:t>N/A</w:t>
                              </w:r>
                            </w:p>
                          </w:txbxContent>
                        </wps:txbx>
                        <wps:bodyPr rot="0" vert="horz" wrap="square" lIns="74295" tIns="8890" rIns="74295" bIns="8890" anchor="ctr" anchorCtr="0" upright="1">
                          <a:noAutofit/>
                        </wps:bodyPr>
                      </wps:wsp>
                      <wps:wsp>
                        <wps:cNvPr id="1745" name="Text Box 223"/>
                        <wps:cNvSpPr txBox="1">
                          <a:spLocks noChangeArrowheads="1"/>
                        </wps:cNvSpPr>
                        <wps:spPr bwMode="auto">
                          <a:xfrm>
                            <a:off x="4890620" y="5524164"/>
                            <a:ext cx="914204" cy="23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Cs w:val="16"/>
                                </w:rPr>
                              </w:pPr>
                              <w:r>
                                <w:rPr>
                                  <w:szCs w:val="16"/>
                                </w:rPr>
                                <w:t>Hyper Flash</w:t>
                              </w:r>
                            </w:p>
                          </w:txbxContent>
                        </wps:txbx>
                        <wps:bodyPr rot="0" vert="horz" wrap="square" lIns="74295" tIns="8890" rIns="74295" bIns="8890" anchor="t" anchorCtr="0" upright="1">
                          <a:noAutofit/>
                        </wps:bodyPr>
                      </wps:wsp>
                      <wps:wsp>
                        <wps:cNvPr id="1746" name="Text Box 190"/>
                        <wps:cNvSpPr txBox="1">
                          <a:spLocks noChangeArrowheads="1"/>
                        </wps:cNvSpPr>
                        <wps:spPr bwMode="auto">
                          <a:xfrm>
                            <a:off x="3537514" y="553106"/>
                            <a:ext cx="1207905" cy="887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166002">
                              <w:pPr>
                                <w:pStyle w:val="NormalWeb"/>
                                <w:spacing w:line="200" w:lineRule="exact"/>
                                <w:jc w:val="center"/>
                              </w:pPr>
                            </w:p>
                          </w:txbxContent>
                        </wps:txbx>
                        <wps:bodyPr rot="0" vert="horz" wrap="square" lIns="74295" tIns="8890" rIns="74295" bIns="8890" anchor="t" anchorCtr="0" upright="1">
                          <a:noAutofit/>
                        </wps:bodyPr>
                      </wps:wsp>
                      <wps:wsp>
                        <wps:cNvPr id="1747" name="Text Box 209"/>
                        <wps:cNvSpPr txBox="1">
                          <a:spLocks noChangeArrowheads="1"/>
                        </wps:cNvSpPr>
                        <wps:spPr bwMode="auto">
                          <a:xfrm>
                            <a:off x="4701619" y="379804"/>
                            <a:ext cx="9218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0x00_4000_0000</w:t>
                              </w:r>
                            </w:p>
                          </w:txbxContent>
                        </wps:txbx>
                        <wps:bodyPr rot="0" vert="horz" wrap="square" lIns="74295" tIns="8890" rIns="74295" bIns="8890" anchor="t" anchorCtr="0" upright="1">
                          <a:noAutofit/>
                        </wps:bodyPr>
                      </wps:wsp>
                      <wps:wsp>
                        <wps:cNvPr id="1748" name="Text Box 209"/>
                        <wps:cNvSpPr txBox="1">
                          <a:spLocks noChangeArrowheads="1"/>
                        </wps:cNvSpPr>
                        <wps:spPr bwMode="auto">
                          <a:xfrm>
                            <a:off x="4718219" y="5256461"/>
                            <a:ext cx="9391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w:t>
                              </w:r>
                              <w:r>
                                <w:rPr>
                                  <w:rFonts w:ascii="MS Gothic" w:hAnsi="MS Gothic"/>
                                  <w:sz w:val="16"/>
                                  <w:szCs w:val="20"/>
                                </w:rPr>
                                <w:t>C</w:t>
                              </w:r>
                              <w:r>
                                <w:rPr>
                                  <w:rFonts w:ascii="MS Gothic" w:hAnsi="MS Gothic" w:hint="eastAsia"/>
                                  <w:sz w:val="16"/>
                                  <w:szCs w:val="20"/>
                                </w:rPr>
                                <w:t>000_0000</w:t>
                              </w:r>
                            </w:p>
                          </w:txbxContent>
                        </wps:txbx>
                        <wps:bodyPr rot="0" vert="horz" wrap="square" lIns="74295" tIns="8890" rIns="74295" bIns="8890" anchor="t" anchorCtr="0" upright="1">
                          <a:noAutofit/>
                        </wps:bodyPr>
                      </wps:wsp>
                      <wps:wsp>
                        <wps:cNvPr id="1749" name="Line 136"/>
                        <wps:cNvCnPr>
                          <a:cxnSpLocks noChangeShapeType="1"/>
                        </wps:cNvCnPr>
                        <wps:spPr bwMode="auto">
                          <a:xfrm flipV="1">
                            <a:off x="2080808" y="553106"/>
                            <a:ext cx="1469206" cy="65540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0" name="Line 136"/>
                        <wps:cNvCnPr>
                          <a:cxnSpLocks noChangeShapeType="1"/>
                        </wps:cNvCnPr>
                        <wps:spPr bwMode="auto">
                          <a:xfrm flipH="1" flipV="1">
                            <a:off x="2068608" y="1842421"/>
                            <a:ext cx="1469406" cy="3508841"/>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1" name="Text Box 209"/>
                        <wps:cNvSpPr txBox="1">
                          <a:spLocks noChangeArrowheads="1"/>
                        </wps:cNvSpPr>
                        <wps:spPr bwMode="auto">
                          <a:xfrm>
                            <a:off x="61800" y="5693966"/>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0x06_</w:t>
                              </w:r>
                              <w:r>
                                <w:rPr>
                                  <w:rFonts w:ascii="MS Gothic" w:hAnsi="MS Gothic"/>
                                  <w:sz w:val="16"/>
                                  <w:szCs w:val="18"/>
                                </w:rPr>
                                <w:t>8</w:t>
                              </w:r>
                              <w:r>
                                <w:rPr>
                                  <w:rFonts w:ascii="MS Gothic" w:hAnsi="MS Gothic" w:hint="eastAsia"/>
                                  <w:sz w:val="16"/>
                                  <w:szCs w:val="18"/>
                                </w:rPr>
                                <w:t>000_0000</w:t>
                              </w:r>
                            </w:p>
                          </w:txbxContent>
                        </wps:txbx>
                        <wps:bodyPr rot="0" vert="horz" wrap="square" lIns="74295" tIns="8890" rIns="74295" bIns="8890" anchor="t" anchorCtr="0" upright="1">
                          <a:noAutofit/>
                        </wps:bodyPr>
                      </wps:wsp>
                      <wps:wsp>
                        <wps:cNvPr id="1752" name="上下矢印 964"/>
                        <wps:cNvSpPr>
                          <a:spLocks noChangeArrowheads="1"/>
                        </wps:cNvSpPr>
                        <wps:spPr bwMode="auto">
                          <a:xfrm>
                            <a:off x="1902008" y="1217214"/>
                            <a:ext cx="93900" cy="611607"/>
                          </a:xfrm>
                          <a:prstGeom prst="upDownArrow">
                            <a:avLst>
                              <a:gd name="adj1" fmla="val 50000"/>
                              <a:gd name="adj2" fmla="val 4999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753" name="上下矢印 965"/>
                        <wps:cNvSpPr>
                          <a:spLocks noChangeArrowheads="1"/>
                        </wps:cNvSpPr>
                        <wps:spPr bwMode="auto">
                          <a:xfrm>
                            <a:off x="1874008" y="2624831"/>
                            <a:ext cx="93300" cy="647508"/>
                          </a:xfrm>
                          <a:prstGeom prst="upDownArrow">
                            <a:avLst>
                              <a:gd name="adj1" fmla="val 50000"/>
                              <a:gd name="adj2" fmla="val 5002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754" name="Text Box 209"/>
                        <wps:cNvSpPr txBox="1">
                          <a:spLocks noChangeArrowheads="1"/>
                        </wps:cNvSpPr>
                        <wps:spPr bwMode="auto">
                          <a:xfrm>
                            <a:off x="4715019" y="1330815"/>
                            <a:ext cx="9216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0x00_4800_0000</w:t>
                              </w:r>
                            </w:p>
                          </w:txbxContent>
                        </wps:txbx>
                        <wps:bodyPr rot="0" vert="horz" wrap="square" lIns="74295" tIns="8890" rIns="74295" bIns="8890" anchor="t" anchorCtr="0" upright="1">
                          <a:noAutofit/>
                        </wps:bodyPr>
                      </wps:wsp>
                      <wps:wsp>
                        <wps:cNvPr id="1757" name="Text Box 209"/>
                        <wps:cNvSpPr txBox="1">
                          <a:spLocks noChangeArrowheads="1"/>
                        </wps:cNvSpPr>
                        <wps:spPr bwMode="auto">
                          <a:xfrm>
                            <a:off x="4743819" y="1983423"/>
                            <a:ext cx="9218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0x00_5000_0000</w:t>
                              </w:r>
                            </w:p>
                          </w:txbxContent>
                        </wps:txbx>
                        <wps:bodyPr rot="0" vert="horz" wrap="square" lIns="74295" tIns="8890" rIns="74295" bIns="8890" anchor="t" anchorCtr="0" upright="1">
                          <a:noAutofit/>
                        </wps:bodyPr>
                      </wps:wsp>
                      <wps:wsp>
                        <wps:cNvPr id="1758" name="Text Box 190"/>
                        <wps:cNvSpPr txBox="1">
                          <a:spLocks noChangeArrowheads="1"/>
                        </wps:cNvSpPr>
                        <wps:spPr bwMode="auto">
                          <a:xfrm>
                            <a:off x="4830920" y="6513776"/>
                            <a:ext cx="1021204" cy="2573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ARM Trusted Firmware</w:t>
                              </w:r>
                            </w:p>
                          </w:txbxContent>
                        </wps:txbx>
                        <wps:bodyPr rot="0" vert="horz" wrap="square" lIns="74295" tIns="8890" rIns="74295" bIns="8890" anchor="t" anchorCtr="0" upright="1">
                          <a:noAutofit/>
                        </wps:bodyPr>
                      </wps:wsp>
                      <wps:wsp>
                        <wps:cNvPr id="1759" name="Text Box 190"/>
                        <wps:cNvSpPr txBox="1">
                          <a:spLocks noChangeArrowheads="1"/>
                        </wps:cNvSpPr>
                        <wps:spPr bwMode="auto">
                          <a:xfrm>
                            <a:off x="4830920" y="7070682"/>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U-Boot</w:t>
                              </w:r>
                            </w:p>
                          </w:txbxContent>
                        </wps:txbx>
                        <wps:bodyPr rot="0" vert="horz" wrap="square" lIns="74295" tIns="8890" rIns="74295" bIns="8890" anchor="t" anchorCtr="0" upright="1">
                          <a:noAutofit/>
                        </wps:bodyPr>
                      </wps:wsp>
                      <wps:wsp>
                        <wps:cNvPr id="3130" name="Text Box 190"/>
                        <wps:cNvSpPr txBox="1">
                          <a:spLocks noChangeArrowheads="1"/>
                        </wps:cNvSpPr>
                        <wps:spPr bwMode="auto">
                          <a:xfrm>
                            <a:off x="3537914" y="1039612"/>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ARM Trusted Firmware</w:t>
                              </w:r>
                            </w:p>
                          </w:txbxContent>
                        </wps:txbx>
                        <wps:bodyPr rot="0" vert="horz" wrap="square" lIns="74295" tIns="8890" rIns="74295" bIns="8890" anchor="ctr" anchorCtr="0" upright="1">
                          <a:noAutofit/>
                        </wps:bodyPr>
                      </wps:wsp>
                      <wps:wsp>
                        <wps:cNvPr id="3131" name="Text Box 190"/>
                        <wps:cNvSpPr txBox="1">
                          <a:spLocks noChangeArrowheads="1"/>
                        </wps:cNvSpPr>
                        <wps:spPr bwMode="auto">
                          <a:xfrm>
                            <a:off x="3538014" y="1174814"/>
                            <a:ext cx="1207905" cy="2658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OP-Tee</w:t>
                              </w:r>
                            </w:p>
                            <w:p w:rsidR="00317015" w:rsidRDefault="00317015" w:rsidP="00166002">
                              <w:pPr>
                                <w:pStyle w:val="NormalWeb"/>
                                <w:spacing w:line="200" w:lineRule="exact"/>
                                <w:jc w:val="center"/>
                              </w:pPr>
                            </w:p>
                          </w:txbxContent>
                        </wps:txbx>
                        <wps:bodyPr rot="0" vert="horz" wrap="square" lIns="74295" tIns="8890" rIns="74295" bIns="8890" anchor="ctr" anchorCtr="0" upright="1">
                          <a:noAutofit/>
                        </wps:bodyPr>
                      </wps:wsp>
                      <wps:wsp>
                        <wps:cNvPr id="3132" name="カギ線コネクタ 976"/>
                        <wps:cNvCnPr>
                          <a:cxnSpLocks noChangeShapeType="1"/>
                        </wps:cNvCnPr>
                        <wps:spPr bwMode="auto">
                          <a:xfrm flipH="1" flipV="1">
                            <a:off x="4745819" y="1111913"/>
                            <a:ext cx="1106304" cy="5530564"/>
                          </a:xfrm>
                          <a:prstGeom prst="bentConnector3">
                            <a:avLst>
                              <a:gd name="adj1" fmla="val -2066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133" name="カギ線コネクタ 977"/>
                        <wps:cNvCnPr>
                          <a:cxnSpLocks noChangeShapeType="1"/>
                        </wps:cNvCnPr>
                        <wps:spPr bwMode="auto">
                          <a:xfrm flipH="1" flipV="1">
                            <a:off x="4745819" y="966611"/>
                            <a:ext cx="1106304" cy="5458263"/>
                          </a:xfrm>
                          <a:prstGeom prst="bentConnector3">
                            <a:avLst>
                              <a:gd name="adj1" fmla="val -20662"/>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134" name="カギ線コネクタ 978"/>
                        <wps:cNvCnPr>
                          <a:cxnSpLocks noChangeShapeType="1"/>
                        </wps:cNvCnPr>
                        <wps:spPr bwMode="auto">
                          <a:xfrm flipH="1" flipV="1">
                            <a:off x="4745919" y="1307715"/>
                            <a:ext cx="1106204" cy="5552265"/>
                          </a:xfrm>
                          <a:prstGeom prst="bentConnector3">
                            <a:avLst>
                              <a:gd name="adj1" fmla="val -20667"/>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3135" name="Text Box 190"/>
                        <wps:cNvSpPr txBox="1">
                          <a:spLocks noChangeArrowheads="1"/>
                        </wps:cNvSpPr>
                        <wps:spPr bwMode="auto">
                          <a:xfrm>
                            <a:off x="2612111" y="2143225"/>
                            <a:ext cx="697703" cy="315904"/>
                          </a:xfrm>
                          <a:prstGeom prst="rect">
                            <a:avLst/>
                          </a:prstGeom>
                          <a:solidFill>
                            <a:schemeClr val="tx1">
                              <a:lumMod val="100000"/>
                              <a:lumOff val="0"/>
                            </a:schemeClr>
                          </a:solidFill>
                          <a:ln w="9525">
                            <a:solidFill>
                              <a:srgbClr val="000000"/>
                            </a:solidFill>
                            <a:miter lim="800000"/>
                            <a:headEnd/>
                            <a:tailEnd/>
                          </a:ln>
                        </wps:spPr>
                        <wps:txbx>
                          <w:txbxContent>
                            <w:p w:rsidR="00317015" w:rsidRDefault="00317015" w:rsidP="00166002">
                              <w:pPr>
                                <w:jc w:val="center"/>
                                <w:rPr>
                                  <w:sz w:val="14"/>
                                  <w:szCs w:val="16"/>
                                </w:rPr>
                              </w:pPr>
                              <w:r>
                                <w:rPr>
                                  <w:sz w:val="14"/>
                                  <w:szCs w:val="16"/>
                                </w:rPr>
                                <w:t>Shadow area</w:t>
                              </w:r>
                            </w:p>
                          </w:txbxContent>
                        </wps:txbx>
                        <wps:bodyPr rot="0" vert="horz" wrap="square" lIns="74295" tIns="8890" rIns="74295" bIns="8890" anchor="ctr" anchorCtr="0" upright="1">
                          <a:noAutofit/>
                        </wps:bodyPr>
                      </wps:wsp>
                      <wps:wsp>
                        <wps:cNvPr id="1760" name="直線矢印コネクタ 980"/>
                        <wps:cNvCnPr>
                          <a:cxnSpLocks noChangeShapeType="1"/>
                        </wps:cNvCnPr>
                        <wps:spPr bwMode="auto">
                          <a:xfrm flipH="1" flipV="1">
                            <a:off x="1972308" y="1649519"/>
                            <a:ext cx="988604" cy="4937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787" name="Text Box 223"/>
                        <wps:cNvSpPr txBox="1">
                          <a:spLocks noChangeArrowheads="1"/>
                        </wps:cNvSpPr>
                        <wps:spPr bwMode="auto">
                          <a:xfrm rot="5400000">
                            <a:off x="5543221" y="3454342"/>
                            <a:ext cx="478906" cy="408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 w:val="16"/>
                                  <w:szCs w:val="16"/>
                                </w:rPr>
                              </w:pPr>
                              <w:r>
                                <w:rPr>
                                  <w:sz w:val="16"/>
                                  <w:szCs w:val="16"/>
                                </w:rPr>
                                <w:t>Load by IPL</w:t>
                              </w:r>
                            </w:p>
                          </w:txbxContent>
                        </wps:txbx>
                        <wps:bodyPr rot="0" vert="horz" wrap="square" lIns="74295" tIns="8890" rIns="74295" bIns="8890" anchor="t" anchorCtr="0" upright="1">
                          <a:noAutofit/>
                        </wps:bodyPr>
                      </wps:wsp>
                      <wps:wsp>
                        <wps:cNvPr id="1788" name="Text Box 190"/>
                        <wps:cNvSpPr txBox="1">
                          <a:spLocks noChangeArrowheads="1"/>
                        </wps:cNvSpPr>
                        <wps:spPr bwMode="auto">
                          <a:xfrm>
                            <a:off x="4830920" y="6335974"/>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Certification</w:t>
                              </w:r>
                            </w:p>
                          </w:txbxContent>
                        </wps:txbx>
                        <wps:bodyPr rot="0" vert="horz" wrap="square" lIns="74295" tIns="8890" rIns="74295" bIns="8890" anchor="t" anchorCtr="0" upright="1">
                          <a:noAutofit/>
                        </wps:bodyPr>
                      </wps:wsp>
                      <wps:wsp>
                        <wps:cNvPr id="1789" name="Text Box 190"/>
                        <wps:cNvSpPr txBox="1">
                          <a:spLocks noChangeArrowheads="1"/>
                        </wps:cNvSpPr>
                        <wps:spPr bwMode="auto">
                          <a:xfrm>
                            <a:off x="4830520" y="6004670"/>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IPL</w:t>
                              </w:r>
                            </w:p>
                          </w:txbxContent>
                        </wps:txbx>
                        <wps:bodyPr rot="0" vert="horz" wrap="square" lIns="74295" tIns="8890" rIns="74295" bIns="8890" anchor="t" anchorCtr="0" upright="1">
                          <a:noAutofit/>
                        </wps:bodyPr>
                      </wps:wsp>
                      <wps:wsp>
                        <wps:cNvPr id="1790" name="Text Box 190"/>
                        <wps:cNvSpPr txBox="1">
                          <a:spLocks noChangeArrowheads="1"/>
                        </wps:cNvSpPr>
                        <wps:spPr bwMode="auto">
                          <a:xfrm>
                            <a:off x="4830920" y="5826568"/>
                            <a:ext cx="10212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Boot parameter</w:t>
                              </w:r>
                            </w:p>
                          </w:txbxContent>
                        </wps:txbx>
                        <wps:bodyPr rot="0" vert="horz" wrap="square" lIns="74295" tIns="8890" rIns="74295" bIns="8890" anchor="ctr" anchorCtr="0" upright="1">
                          <a:noAutofit/>
                        </wps:bodyPr>
                      </wps:wsp>
                      <wps:wsp>
                        <wps:cNvPr id="1791" name="Text Box 223"/>
                        <wps:cNvSpPr txBox="1">
                          <a:spLocks noChangeArrowheads="1"/>
                        </wps:cNvSpPr>
                        <wps:spPr bwMode="auto">
                          <a:xfrm>
                            <a:off x="2627511" y="5514664"/>
                            <a:ext cx="914204" cy="23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Cs w:val="16"/>
                                </w:rPr>
                              </w:pPr>
                              <w:r>
                                <w:rPr>
                                  <w:szCs w:val="16"/>
                                </w:rPr>
                                <w:t>System RAM</w:t>
                              </w:r>
                            </w:p>
                          </w:txbxContent>
                        </wps:txbx>
                        <wps:bodyPr rot="0" vert="horz" wrap="square" lIns="74295" tIns="8890" rIns="74295" bIns="8890" anchor="t" anchorCtr="0" upright="1">
                          <a:noAutofit/>
                        </wps:bodyPr>
                      </wps:wsp>
                      <wps:wsp>
                        <wps:cNvPr id="416" name="Text Box 190"/>
                        <wps:cNvSpPr txBox="1">
                          <a:spLocks noChangeArrowheads="1"/>
                        </wps:cNvSpPr>
                        <wps:spPr bwMode="auto">
                          <a:xfrm>
                            <a:off x="2558510" y="5814068"/>
                            <a:ext cx="1020604" cy="823010"/>
                          </a:xfrm>
                          <a:prstGeom prst="rect">
                            <a:avLst/>
                          </a:prstGeom>
                          <a:solidFill>
                            <a:srgbClr val="FFFFFF"/>
                          </a:solidFill>
                          <a:ln w="9525">
                            <a:solidFill>
                              <a:srgbClr val="000000"/>
                            </a:solidFill>
                            <a:miter lim="800000"/>
                            <a:headEnd/>
                            <a:tailEnd/>
                          </a:ln>
                        </wps:spPr>
                        <wps:txbx>
                          <w:txbxContent>
                            <w:p w:rsidR="00317015" w:rsidRDefault="00317015" w:rsidP="00166002">
                              <w:pPr>
                                <w:pStyle w:val="NormalWeb"/>
                                <w:spacing w:line="200" w:lineRule="exact"/>
                                <w:jc w:val="center"/>
                              </w:pPr>
                            </w:p>
                          </w:txbxContent>
                        </wps:txbx>
                        <wps:bodyPr rot="0" vert="horz" wrap="square" lIns="74295" tIns="8890" rIns="74295" bIns="8890" anchor="t" anchorCtr="0" upright="1">
                          <a:noAutofit/>
                        </wps:bodyPr>
                      </wps:wsp>
                      <wps:wsp>
                        <wps:cNvPr id="417" name="Text Box 190"/>
                        <wps:cNvSpPr txBox="1">
                          <a:spLocks noChangeArrowheads="1"/>
                        </wps:cNvSpPr>
                        <wps:spPr bwMode="auto">
                          <a:xfrm>
                            <a:off x="2558310" y="5930069"/>
                            <a:ext cx="10206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Boot parameter</w:t>
                              </w:r>
                            </w:p>
                          </w:txbxContent>
                        </wps:txbx>
                        <wps:bodyPr rot="0" vert="horz" wrap="square" lIns="74295" tIns="8890" rIns="74295" bIns="8890" anchor="ctr" anchorCtr="0" upright="1">
                          <a:noAutofit/>
                        </wps:bodyPr>
                      </wps:wsp>
                      <wps:wsp>
                        <wps:cNvPr id="418" name="Text Box 190"/>
                        <wps:cNvSpPr txBox="1">
                          <a:spLocks noChangeArrowheads="1"/>
                        </wps:cNvSpPr>
                        <wps:spPr bwMode="auto">
                          <a:xfrm>
                            <a:off x="2558010" y="6107871"/>
                            <a:ext cx="1019904" cy="1778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IPL</w:t>
                              </w:r>
                            </w:p>
                          </w:txbxContent>
                        </wps:txbx>
                        <wps:bodyPr rot="0" vert="horz" wrap="square" lIns="74295" tIns="8890" rIns="74295" bIns="8890" anchor="ctr" anchorCtr="0" upright="1">
                          <a:noAutofit/>
                        </wps:bodyPr>
                      </wps:wsp>
                      <wpg:wgp>
                        <wpg:cNvPr id="419" name="グループ化 989"/>
                        <wpg:cNvGrpSpPr>
                          <a:grpSpLocks/>
                        </wpg:cNvGrpSpPr>
                        <wpg:grpSpPr bwMode="auto">
                          <a:xfrm>
                            <a:off x="3732615" y="5515564"/>
                            <a:ext cx="814603" cy="478906"/>
                            <a:chOff x="51046" y="54353"/>
                            <a:chExt cx="8145" cy="4789"/>
                          </a:xfrm>
                        </wpg:grpSpPr>
                        <wps:wsp>
                          <wps:cNvPr id="420" name="Text Box 223"/>
                          <wps:cNvSpPr txBox="1">
                            <a:spLocks noChangeArrowheads="1"/>
                          </wps:cNvSpPr>
                          <wps:spPr bwMode="auto">
                            <a:xfrm rot="5400000">
                              <a:off x="52725" y="52675"/>
                              <a:ext cx="4790" cy="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 w:val="16"/>
                                    <w:szCs w:val="16"/>
                                  </w:rPr>
                                </w:pPr>
                                <w:r>
                                  <w:rPr>
                                    <w:sz w:val="16"/>
                                    <w:szCs w:val="16"/>
                                  </w:rPr>
                                  <w:t>Load by Boot</w:t>
                                </w:r>
                              </w:p>
                            </w:txbxContent>
                          </wps:txbx>
                          <wps:bodyPr rot="0" vert="horz" wrap="square" lIns="74295" tIns="8890" rIns="74295" bIns="8890" anchor="t" anchorCtr="0" upright="1">
                            <a:noAutofit/>
                          </wps:bodyPr>
                        </wps:wsp>
                        <wps:wsp>
                          <wps:cNvPr id="421" name="Text Box 223"/>
                          <wps:cNvSpPr txBox="1">
                            <a:spLocks noChangeArrowheads="1"/>
                          </wps:cNvSpPr>
                          <wps:spPr bwMode="auto">
                            <a:xfrm rot="5400000">
                              <a:off x="53634" y="52964"/>
                              <a:ext cx="2970" cy="8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 w:val="16"/>
                                    <w:szCs w:val="16"/>
                                  </w:rPr>
                                </w:pPr>
                                <w:r>
                                  <w:rPr>
                                    <w:sz w:val="16"/>
                                    <w:szCs w:val="16"/>
                                  </w:rPr>
                                  <w:t>ROM program</w:t>
                                </w:r>
                              </w:p>
                            </w:txbxContent>
                          </wps:txbx>
                          <wps:bodyPr rot="0" vert="horz" wrap="square" lIns="74295" tIns="8890" rIns="74295" bIns="8890" anchor="t" anchorCtr="0" upright="1">
                            <a:noAutofit/>
                          </wps:bodyPr>
                        </wps:wsp>
                      </wpg:wgp>
                      <wps:wsp>
                        <wps:cNvPr id="424" name="直線矢印コネクタ 1024"/>
                        <wps:cNvCnPr>
                          <a:cxnSpLocks noChangeShapeType="1"/>
                        </wps:cNvCnPr>
                        <wps:spPr bwMode="auto">
                          <a:xfrm>
                            <a:off x="3379514" y="893810"/>
                            <a:ext cx="0" cy="419905"/>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26" name="直線矢印コネクタ 1025"/>
                        <wps:cNvCnPr>
                          <a:cxnSpLocks noChangeShapeType="1"/>
                        </wps:cNvCnPr>
                        <wps:spPr bwMode="auto">
                          <a:xfrm flipH="1">
                            <a:off x="3304013" y="1316215"/>
                            <a:ext cx="1449106"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27" name="直線矢印コネクタ 1026"/>
                        <wps:cNvCnPr>
                          <a:cxnSpLocks noChangeShapeType="1"/>
                        </wps:cNvCnPr>
                        <wps:spPr bwMode="auto">
                          <a:xfrm flipH="1">
                            <a:off x="3291613" y="893810"/>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28" name="Text Box 190"/>
                        <wps:cNvSpPr txBox="1">
                          <a:spLocks noChangeArrowheads="1"/>
                        </wps:cNvSpPr>
                        <wps:spPr bwMode="auto">
                          <a:xfrm>
                            <a:off x="911304" y="5783567"/>
                            <a:ext cx="1149505" cy="629107"/>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N/A</w:t>
                              </w:r>
                            </w:p>
                          </w:txbxContent>
                        </wps:txbx>
                        <wps:bodyPr rot="0" vert="horz" wrap="square" lIns="74295" tIns="8890" rIns="74295" bIns="8890" anchor="ctr" anchorCtr="0" upright="1">
                          <a:noAutofit/>
                        </wps:bodyPr>
                      </wps:wsp>
                      <wps:wsp>
                        <wps:cNvPr id="429" name="Text Box 190"/>
                        <wps:cNvSpPr txBox="1">
                          <a:spLocks noChangeArrowheads="1"/>
                        </wps:cNvSpPr>
                        <wps:spPr bwMode="auto">
                          <a:xfrm>
                            <a:off x="3537714" y="2121325"/>
                            <a:ext cx="1207905" cy="1581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spacing w:after="0" w:line="200" w:lineRule="exact"/>
                                <w:jc w:val="center"/>
                                <w:rPr>
                                  <w:sz w:val="16"/>
                                  <w:szCs w:val="16"/>
                                  <w:lang w:eastAsia="ja-JP"/>
                                </w:rPr>
                              </w:pPr>
                              <w:r>
                                <w:rPr>
                                  <w:sz w:val="16"/>
                                  <w:szCs w:val="16"/>
                                  <w:lang w:eastAsia="ja-JP"/>
                                </w:rPr>
                                <w:t>U-Boot</w:t>
                              </w:r>
                            </w:p>
                          </w:txbxContent>
                        </wps:txbx>
                        <wps:bodyPr rot="0" vert="horz" wrap="square" lIns="74295" tIns="8890" rIns="74295" bIns="8890" anchor="ctr" anchorCtr="0" upright="1">
                          <a:noAutofit/>
                        </wps:bodyPr>
                      </wps:wsp>
                      <wps:wsp>
                        <wps:cNvPr id="430" name="直線矢印コネクタ 1029"/>
                        <wps:cNvCnPr>
                          <a:cxnSpLocks noChangeShapeType="1"/>
                        </wps:cNvCnPr>
                        <wps:spPr bwMode="auto">
                          <a:xfrm flipH="1">
                            <a:off x="3577914" y="6093571"/>
                            <a:ext cx="1252605" cy="103201"/>
                          </a:xfrm>
                          <a:prstGeom prst="straightConnector1">
                            <a:avLst/>
                          </a:prstGeom>
                          <a:noFill/>
                          <a:ln w="3175">
                            <a:solidFill>
                              <a:schemeClr val="tx1">
                                <a:lumMod val="100000"/>
                                <a:lumOff val="0"/>
                              </a:schemeClr>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31" name="直線矢印コネクタ 1030"/>
                        <wps:cNvCnPr>
                          <a:cxnSpLocks noChangeShapeType="1"/>
                        </wps:cNvCnPr>
                        <wps:spPr bwMode="auto">
                          <a:xfrm flipH="1">
                            <a:off x="3578915" y="5915469"/>
                            <a:ext cx="1252005" cy="103501"/>
                          </a:xfrm>
                          <a:prstGeom prst="straightConnector1">
                            <a:avLst/>
                          </a:prstGeom>
                          <a:noFill/>
                          <a:ln w="3175">
                            <a:solidFill>
                              <a:schemeClr val="tx1">
                                <a:lumMod val="100000"/>
                                <a:lumOff val="0"/>
                              </a:schemeClr>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32" name="Text Box 209"/>
                        <wps:cNvSpPr txBox="1">
                          <a:spLocks noChangeArrowheads="1"/>
                        </wps:cNvSpPr>
                        <wps:spPr bwMode="auto">
                          <a:xfrm>
                            <a:off x="62200" y="7511487"/>
                            <a:ext cx="10098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pPr>
                              <w:r>
                                <w:rPr>
                                  <w:rFonts w:ascii="MS Gothic" w:hAnsi="MS Gothic" w:hint="eastAsia"/>
                                  <w:sz w:val="16"/>
                                  <w:szCs w:val="16"/>
                                </w:rPr>
                                <w:t>0x08_0000_0000</w:t>
                              </w:r>
                            </w:p>
                          </w:txbxContent>
                        </wps:txbx>
                        <wps:bodyPr rot="0" vert="horz" wrap="square" lIns="74295" tIns="8890" rIns="74295" bIns="8890" anchor="t" anchorCtr="0" upright="1">
                          <a:noAutofit/>
                        </wps:bodyPr>
                      </wps:wsp>
                      <wps:wsp>
                        <wps:cNvPr id="433" name="Text Box 209"/>
                        <wps:cNvSpPr txBox="1">
                          <a:spLocks noChangeArrowheads="1"/>
                        </wps:cNvSpPr>
                        <wps:spPr bwMode="auto">
                          <a:xfrm>
                            <a:off x="2227609" y="5620765"/>
                            <a:ext cx="89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0x00_E630_0000</w:t>
                              </w:r>
                            </w:p>
                          </w:txbxContent>
                        </wps:txbx>
                        <wps:bodyPr rot="0" vert="horz" wrap="square" lIns="74295" tIns="8890" rIns="74295" bIns="8890" anchor="t" anchorCtr="0" upright="1">
                          <a:noAutofit/>
                        </wps:bodyPr>
                      </wps:wsp>
                      <wps:wsp>
                        <wps:cNvPr id="434" name="直線矢印コネクタ 1033"/>
                        <wps:cNvCnPr>
                          <a:cxnSpLocks noChangeShapeType="1"/>
                        </wps:cNvCnPr>
                        <wps:spPr bwMode="auto">
                          <a:xfrm>
                            <a:off x="2190609" y="562407"/>
                            <a:ext cx="0" cy="1654519"/>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35" name="直線矢印コネクタ 1034"/>
                        <wps:cNvCnPr>
                          <a:cxnSpLocks noChangeShapeType="1"/>
                        </wps:cNvCnPr>
                        <wps:spPr bwMode="auto">
                          <a:xfrm flipH="1">
                            <a:off x="2063808" y="2222726"/>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36" name="直線矢印コネクタ 1035"/>
                        <wps:cNvCnPr>
                          <a:cxnSpLocks noChangeShapeType="1"/>
                        </wps:cNvCnPr>
                        <wps:spPr bwMode="auto">
                          <a:xfrm flipH="1">
                            <a:off x="2064608" y="562407"/>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437" name="グループ化 1036"/>
                        <wpg:cNvGrpSpPr>
                          <a:grpSpLocks/>
                        </wpg:cNvGrpSpPr>
                        <wpg:grpSpPr bwMode="auto">
                          <a:xfrm>
                            <a:off x="2901112" y="888210"/>
                            <a:ext cx="408702" cy="421005"/>
                            <a:chOff x="0" y="9"/>
                            <a:chExt cx="409660" cy="421048"/>
                          </a:xfrm>
                        </wpg:grpSpPr>
                        <wps:wsp>
                          <wps:cNvPr id="438" name="Text Box 223"/>
                          <wps:cNvSpPr txBox="1">
                            <a:spLocks noChangeArrowheads="1"/>
                          </wps:cNvSpPr>
                          <wps:spPr bwMode="auto">
                            <a:xfrm rot="5400000">
                              <a:off x="19314" y="-18125"/>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line="260" w:lineRule="exact"/>
                                  <w:jc w:val="center"/>
                                </w:pPr>
                                <w:r>
                                  <w:rPr>
                                    <w:sz w:val="16"/>
                                    <w:szCs w:val="16"/>
                                  </w:rPr>
                                  <w:t>Secure</w:t>
                                </w:r>
                              </w:p>
                            </w:txbxContent>
                          </wps:txbx>
                          <wps:bodyPr rot="0" vert="horz" wrap="square" lIns="74295" tIns="8890" rIns="74295" bIns="8890" anchor="t" anchorCtr="0" upright="1">
                            <a:noAutofit/>
                          </wps:bodyPr>
                        </wps:wsp>
                        <wps:wsp>
                          <wps:cNvPr id="439" name="Text Box 223"/>
                          <wps:cNvSpPr txBox="1">
                            <a:spLocks noChangeArrowheads="1"/>
                          </wps:cNvSpPr>
                          <wps:spPr bwMode="auto">
                            <a:xfrm rot="5400000">
                              <a:off x="49177" y="61755"/>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line="260" w:lineRule="exact"/>
                                  <w:jc w:val="center"/>
                                </w:pPr>
                                <w:r>
                                  <w:rPr>
                                    <w:sz w:val="16"/>
                                    <w:szCs w:val="16"/>
                                  </w:rPr>
                                  <w:t>Region</w:t>
                                </w:r>
                              </w:p>
                            </w:txbxContent>
                          </wps:txbx>
                          <wps:bodyPr rot="0" vert="horz" wrap="square" lIns="74295" tIns="8890" rIns="74295" bIns="8890" anchor="t" anchorCtr="0" upright="1">
                            <a:noAutofit/>
                          </wps:bodyPr>
                        </wps:wsp>
                      </wpg:wgp>
                      <wps:wsp>
                        <wps:cNvPr id="440" name="Text Box 223"/>
                        <wps:cNvSpPr txBox="1">
                          <a:spLocks noChangeArrowheads="1"/>
                        </wps:cNvSpPr>
                        <wps:spPr bwMode="auto">
                          <a:xfrm>
                            <a:off x="2095008" y="1351716"/>
                            <a:ext cx="628403"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 w:val="16"/>
                                  <w:szCs w:val="16"/>
                                </w:rPr>
                              </w:pPr>
                              <w:r>
                                <w:rPr>
                                  <w:sz w:val="16"/>
                                  <w:szCs w:val="16"/>
                                </w:rPr>
                                <w:t>Legacy</w:t>
                              </w:r>
                            </w:p>
                          </w:txbxContent>
                        </wps:txbx>
                        <wps:bodyPr rot="0" vert="horz" wrap="square" lIns="74295" tIns="8890" rIns="74295" bIns="8890" anchor="t" anchorCtr="0" upright="1">
                          <a:noAutofit/>
                        </wps:bodyPr>
                      </wps:wsp>
                      <wps:wsp>
                        <wps:cNvPr id="441" name="直線矢印コネクタ 1043"/>
                        <wps:cNvCnPr>
                          <a:cxnSpLocks noChangeShapeType="1"/>
                        </wps:cNvCnPr>
                        <wps:spPr bwMode="auto">
                          <a:xfrm flipV="1">
                            <a:off x="1944008" y="2459129"/>
                            <a:ext cx="1016904" cy="4894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42" name="Text Box 209"/>
                        <wps:cNvSpPr txBox="1">
                          <a:spLocks noChangeArrowheads="1"/>
                        </wps:cNvSpPr>
                        <wps:spPr bwMode="auto">
                          <a:xfrm>
                            <a:off x="61700" y="3176437"/>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0x04_8000_0000</w:t>
                              </w:r>
                            </w:p>
                          </w:txbxContent>
                        </wps:txbx>
                        <wps:bodyPr rot="0" vert="horz" wrap="square" lIns="74295" tIns="8890" rIns="74295" bIns="8890" anchor="t" anchorCtr="0" upright="1">
                          <a:noAutofit/>
                        </wps:bodyPr>
                      </wps:wsp>
                      <wps:wsp>
                        <wps:cNvPr id="443" name="Text Box 209"/>
                        <wps:cNvSpPr txBox="1">
                          <a:spLocks noChangeArrowheads="1"/>
                        </wps:cNvSpPr>
                        <wps:spPr bwMode="auto">
                          <a:xfrm>
                            <a:off x="4312517" y="6198672"/>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0x180000</w:t>
                              </w:r>
                            </w:p>
                          </w:txbxContent>
                        </wps:txbx>
                        <wps:bodyPr rot="0" vert="horz" wrap="square" lIns="74295" tIns="8890" rIns="74295" bIns="8890" anchor="t" anchorCtr="0" upright="1">
                          <a:noAutofit/>
                        </wps:bodyPr>
                      </wps:wsp>
                      <wps:wsp>
                        <wps:cNvPr id="444" name="Text Box 209"/>
                        <wps:cNvSpPr txBox="1">
                          <a:spLocks noChangeArrowheads="1"/>
                        </wps:cNvSpPr>
                        <wps:spPr bwMode="auto">
                          <a:xfrm>
                            <a:off x="4306817" y="5884168"/>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0x040000</w:t>
                              </w:r>
                            </w:p>
                          </w:txbxContent>
                        </wps:txbx>
                        <wps:bodyPr rot="0" vert="horz" wrap="square" lIns="74295" tIns="8890" rIns="74295" bIns="8890" anchor="t" anchorCtr="0" upright="1">
                          <a:noAutofit/>
                        </wps:bodyPr>
                      </wps:wsp>
                      <wps:wsp>
                        <wps:cNvPr id="445" name="Text Box 209"/>
                        <wps:cNvSpPr txBox="1">
                          <a:spLocks noChangeArrowheads="1"/>
                        </wps:cNvSpPr>
                        <wps:spPr bwMode="auto">
                          <a:xfrm>
                            <a:off x="4557818" y="5693966"/>
                            <a:ext cx="3967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w:t>
                              </w:r>
                            </w:p>
                          </w:txbxContent>
                        </wps:txbx>
                        <wps:bodyPr rot="0" vert="horz" wrap="square" lIns="74295" tIns="8890" rIns="74295" bIns="8890" anchor="t" anchorCtr="0" upright="1">
                          <a:noAutofit/>
                        </wps:bodyPr>
                      </wps:wsp>
                      <wps:wsp>
                        <wps:cNvPr id="446" name="Text Box 209"/>
                        <wps:cNvSpPr txBox="1">
                          <a:spLocks noChangeArrowheads="1"/>
                        </wps:cNvSpPr>
                        <wps:spPr bwMode="auto">
                          <a:xfrm>
                            <a:off x="4312517" y="6396274"/>
                            <a:ext cx="603802"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0x1C0000</w:t>
                              </w:r>
                            </w:p>
                          </w:txbxContent>
                        </wps:txbx>
                        <wps:bodyPr rot="0" vert="horz" wrap="square" lIns="74295" tIns="8890" rIns="74295" bIns="8890" anchor="t" anchorCtr="0" upright="1">
                          <a:noAutofit/>
                        </wps:bodyPr>
                      </wps:wsp>
                      <wps:wsp>
                        <wps:cNvPr id="447" name="Text Box 209"/>
                        <wps:cNvSpPr txBox="1">
                          <a:spLocks noChangeArrowheads="1"/>
                        </wps:cNvSpPr>
                        <wps:spPr bwMode="auto">
                          <a:xfrm>
                            <a:off x="4319818" y="6944881"/>
                            <a:ext cx="603802"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6F6EFF" w:rsidRDefault="00317015" w:rsidP="00166002">
                              <w:pPr>
                                <w:pStyle w:val="NormalWeb"/>
                                <w:spacing w:after="200"/>
                                <w:rPr>
                                  <w:sz w:val="22"/>
                                </w:rPr>
                              </w:pPr>
                              <w:r w:rsidRPr="006F6EFF">
                                <w:rPr>
                                  <w:rFonts w:ascii="MS Gothic" w:hAnsi="MS Gothic"/>
                                  <w:sz w:val="16"/>
                                  <w:szCs w:val="18"/>
                                </w:rPr>
                                <w:t>0x</w:t>
                              </w:r>
                              <w:r>
                                <w:rPr>
                                  <w:rFonts w:ascii="MS Gothic" w:hAnsi="MS Gothic"/>
                                  <w:sz w:val="16"/>
                                  <w:szCs w:val="18"/>
                                </w:rPr>
                                <w:t>30</w:t>
                              </w:r>
                              <w:r w:rsidRPr="006F6EFF">
                                <w:rPr>
                                  <w:rFonts w:ascii="MS Gothic" w:hAnsi="MS Gothic"/>
                                  <w:sz w:val="16"/>
                                  <w:szCs w:val="18"/>
                                </w:rPr>
                                <w:t>0000</w:t>
                              </w:r>
                            </w:p>
                            <w:p w:rsidR="00317015" w:rsidRDefault="00317015" w:rsidP="00166002">
                              <w:pPr>
                                <w:pStyle w:val="NormalWeb"/>
                                <w:spacing w:after="200"/>
                                <w:rPr>
                                  <w:sz w:val="22"/>
                                </w:rPr>
                              </w:pPr>
                            </w:p>
                          </w:txbxContent>
                        </wps:txbx>
                        <wps:bodyPr rot="0" vert="horz" wrap="square" lIns="74295" tIns="8890" rIns="74295" bIns="8890" anchor="t" anchorCtr="0" upright="1">
                          <a:noAutofit/>
                        </wps:bodyPr>
                      </wps:wsp>
                      <wps:wsp>
                        <wps:cNvPr id="449" name="Text Box 190"/>
                        <wps:cNvSpPr txBox="1">
                          <a:spLocks noChangeArrowheads="1"/>
                        </wps:cNvSpPr>
                        <wps:spPr bwMode="auto">
                          <a:xfrm>
                            <a:off x="3537914" y="894310"/>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Certification</w:t>
                              </w:r>
                            </w:p>
                          </w:txbxContent>
                        </wps:txbx>
                        <wps:bodyPr rot="0" vert="horz" wrap="square" lIns="74295" tIns="8890" rIns="74295" bIns="8890" anchor="ctr" anchorCtr="0" upright="1">
                          <a:noAutofit/>
                        </wps:bodyPr>
                      </wps:wsp>
                      <wps:wsp>
                        <wps:cNvPr id="450" name="Text Box 209"/>
                        <wps:cNvSpPr txBox="1">
                          <a:spLocks noChangeArrowheads="1"/>
                        </wps:cNvSpPr>
                        <wps:spPr bwMode="auto">
                          <a:xfrm>
                            <a:off x="4706919" y="753109"/>
                            <a:ext cx="9217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0x00_43F0_0000</w:t>
                              </w:r>
                            </w:p>
                          </w:txbxContent>
                        </wps:txbx>
                        <wps:bodyPr rot="0" vert="horz" wrap="square" lIns="74295" tIns="8890" rIns="74295" bIns="8890" anchor="t" anchorCtr="0" upright="1">
                          <a:noAutofit/>
                        </wps:bodyPr>
                      </wps:wsp>
                      <wps:wsp>
                        <wps:cNvPr id="451" name="カギ線コネクタ 1111"/>
                        <wps:cNvCnPr>
                          <a:cxnSpLocks noChangeShapeType="1"/>
                        </wps:cNvCnPr>
                        <wps:spPr bwMode="auto">
                          <a:xfrm flipH="1" flipV="1">
                            <a:off x="4745619" y="2200326"/>
                            <a:ext cx="1106504" cy="4959258"/>
                          </a:xfrm>
                          <a:prstGeom prst="bentConnector3">
                            <a:avLst>
                              <a:gd name="adj1" fmla="val -20657"/>
                            </a:avLst>
                          </a:prstGeom>
                          <a:noFill/>
                          <a:ln w="3175">
                            <a:solidFill>
                              <a:schemeClr val="tx1">
                                <a:lumMod val="100000"/>
                                <a:lumOff val="0"/>
                              </a:schemeClr>
                            </a:solidFill>
                            <a:prstDash val="sysDash"/>
                            <a:miter lim="800000"/>
                            <a:headEnd/>
                            <a:tailEnd type="triangle" w="med" len="sm"/>
                          </a:ln>
                          <a:extLst>
                            <a:ext uri="{909E8E84-426E-40DD-AFC4-6F175D3DCCD1}">
                              <a14:hiddenFill xmlns:a14="http://schemas.microsoft.com/office/drawing/2010/main">
                                <a:noFill/>
                              </a14:hiddenFill>
                            </a:ext>
                          </a:extLst>
                        </wps:spPr>
                        <wps:bodyPr/>
                      </wps:wsp>
                      <wps:wsp>
                        <wps:cNvPr id="452" name="Text Box 209"/>
                        <wps:cNvSpPr txBox="1">
                          <a:spLocks noChangeArrowheads="1"/>
                        </wps:cNvSpPr>
                        <wps:spPr bwMode="auto">
                          <a:xfrm>
                            <a:off x="4708919" y="1203714"/>
                            <a:ext cx="9217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0x00_47E0_0000</w:t>
                              </w:r>
                            </w:p>
                          </w:txbxContent>
                        </wps:txbx>
                        <wps:bodyPr rot="0" vert="horz" wrap="square" lIns="74295" tIns="8890" rIns="74295" bIns="8890" anchor="t" anchorCtr="0" upright="1">
                          <a:noAutofit/>
                        </wps:bodyPr>
                      </wps:wsp>
                      <wps:wsp>
                        <wps:cNvPr id="453" name="Text Box 190"/>
                        <wps:cNvSpPr txBox="1">
                          <a:spLocks noChangeArrowheads="1"/>
                        </wps:cNvSpPr>
                        <wps:spPr bwMode="auto">
                          <a:xfrm>
                            <a:off x="912004" y="3900216"/>
                            <a:ext cx="1147079" cy="647108"/>
                          </a:xfrm>
                          <a:prstGeom prst="rect">
                            <a:avLst/>
                          </a:prstGeom>
                          <a:solidFill>
                            <a:srgbClr val="FFFFFF"/>
                          </a:solidFill>
                          <a:ln w="9525">
                            <a:solidFill>
                              <a:srgbClr val="000000"/>
                            </a:solidFill>
                            <a:miter lim="800000"/>
                            <a:headEnd/>
                            <a:tailEnd/>
                          </a:ln>
                        </wps:spPr>
                        <wps:txbx>
                          <w:txbxContent>
                            <w:p w:rsidR="00317015" w:rsidRDefault="00317015" w:rsidP="00166002">
                              <w:pPr>
                                <w:jc w:val="center"/>
                                <w:rPr>
                                  <w:sz w:val="16"/>
                                  <w:szCs w:val="16"/>
                                </w:rPr>
                              </w:pPr>
                              <w:r>
                                <w:rPr>
                                  <w:sz w:val="16"/>
                                  <w:szCs w:val="16"/>
                                </w:rPr>
                                <w:t>SDRAM 2GB</w:t>
                              </w:r>
                            </w:p>
                          </w:txbxContent>
                        </wps:txbx>
                        <wps:bodyPr rot="0" vert="horz" wrap="square" lIns="74295" tIns="8890" rIns="74295" bIns="8890" anchor="t" anchorCtr="0" upright="1">
                          <a:noAutofit/>
                        </wps:bodyPr>
                      </wps:wsp>
                      <wps:wsp>
                        <wps:cNvPr id="454" name="Text Box 190"/>
                        <wps:cNvSpPr txBox="1">
                          <a:spLocks noChangeArrowheads="1"/>
                        </wps:cNvSpPr>
                        <wps:spPr bwMode="auto">
                          <a:xfrm>
                            <a:off x="910404" y="3279438"/>
                            <a:ext cx="1150205" cy="618507"/>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166002">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455" name="Text Box 190"/>
                        <wps:cNvSpPr txBox="1">
                          <a:spLocks noChangeArrowheads="1"/>
                        </wps:cNvSpPr>
                        <wps:spPr bwMode="auto">
                          <a:xfrm>
                            <a:off x="3535614" y="634507"/>
                            <a:ext cx="1207705" cy="138402"/>
                          </a:xfrm>
                          <a:prstGeom prst="rect">
                            <a:avLst/>
                          </a:prstGeom>
                          <a:pattFill prst="pct50">
                            <a:fgClr>
                              <a:schemeClr val="tx1">
                                <a:lumMod val="100000"/>
                                <a:lumOff val="0"/>
                              </a:schemeClr>
                            </a:fgClr>
                            <a:bgClr>
                              <a:schemeClr val="bg1">
                                <a:lumMod val="100000"/>
                                <a:lumOff val="0"/>
                              </a:schemeClr>
                            </a:bgClr>
                          </a:pattFill>
                          <a:ln w="9525">
                            <a:solidFill>
                              <a:srgbClr val="000000"/>
                            </a:solidFill>
                            <a:miter lim="800000"/>
                            <a:headEnd/>
                            <a:tailEnd/>
                          </a:ln>
                        </wps:spPr>
                        <wps:txbx>
                          <w:txbxContent>
                            <w:p w:rsidR="00317015" w:rsidRPr="0091061F" w:rsidRDefault="00317015" w:rsidP="00166002">
                              <w:pPr>
                                <w:pStyle w:val="NormalWeb"/>
                                <w:spacing w:line="200" w:lineRule="exact"/>
                                <w:jc w:val="center"/>
                                <w:rPr>
                                  <w:sz w:val="16"/>
                                  <w:szCs w:val="16"/>
                                </w:rPr>
                              </w:pPr>
                              <w:r>
                                <w:rPr>
                                  <w:sz w:val="16"/>
                                  <w:szCs w:val="16"/>
                                </w:rPr>
                                <w:t>Option</w:t>
                              </w:r>
                            </w:p>
                          </w:txbxContent>
                        </wps:txbx>
                        <wps:bodyPr rot="0" vert="horz" wrap="square" lIns="74295" tIns="0" rIns="74295" bIns="0" anchor="ctr" anchorCtr="0" upright="1">
                          <a:noAutofit/>
                        </wps:bodyPr>
                      </wps:wsp>
                      <wps:wsp>
                        <wps:cNvPr id="456" name="直線矢印コネクタ 2162"/>
                        <wps:cNvCnPr>
                          <a:cxnSpLocks noChangeShapeType="1"/>
                        </wps:cNvCnPr>
                        <wps:spPr bwMode="auto">
                          <a:xfrm>
                            <a:off x="2432810" y="5821468"/>
                            <a:ext cx="0" cy="287703"/>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7" name="直線矢印コネクタ 2163"/>
                        <wps:cNvCnPr>
                          <a:cxnSpLocks noChangeShapeType="1"/>
                        </wps:cNvCnPr>
                        <wps:spPr bwMode="auto">
                          <a:xfrm flipH="1">
                            <a:off x="2319409" y="6109171"/>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58" name="直線矢印コネクタ 2164"/>
                        <wps:cNvCnPr>
                          <a:cxnSpLocks noChangeShapeType="1"/>
                        </wps:cNvCnPr>
                        <wps:spPr bwMode="auto">
                          <a:xfrm flipH="1">
                            <a:off x="2309209" y="5815168"/>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459" name="グループ化 2165"/>
                        <wpg:cNvGrpSpPr>
                          <a:grpSpLocks/>
                        </wpg:cNvGrpSpPr>
                        <wpg:grpSpPr bwMode="auto">
                          <a:xfrm>
                            <a:off x="2031508" y="5735167"/>
                            <a:ext cx="408302" cy="421005"/>
                            <a:chOff x="0" y="0"/>
                            <a:chExt cx="409660" cy="421048"/>
                          </a:xfrm>
                        </wpg:grpSpPr>
                        <wps:wsp>
                          <wps:cNvPr id="460" name="Text Box 223"/>
                          <wps:cNvSpPr txBox="1">
                            <a:spLocks noChangeArrowheads="1"/>
                          </wps:cNvSpPr>
                          <wps:spPr bwMode="auto">
                            <a:xfrm rot="5400000">
                              <a:off x="19314" y="-18134"/>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line="260" w:lineRule="exact"/>
                                  <w:jc w:val="center"/>
                                </w:pPr>
                                <w:r>
                                  <w:rPr>
                                    <w:sz w:val="16"/>
                                    <w:szCs w:val="16"/>
                                  </w:rPr>
                                  <w:t>Secure</w:t>
                                </w:r>
                              </w:p>
                            </w:txbxContent>
                          </wps:txbx>
                          <wps:bodyPr rot="0" vert="horz" wrap="square" lIns="74295" tIns="8890" rIns="74295" bIns="8890" anchor="t" anchorCtr="0" upright="1">
                            <a:noAutofit/>
                          </wps:bodyPr>
                        </wps:wsp>
                        <wps:wsp>
                          <wps:cNvPr id="461" name="Text Box 223"/>
                          <wps:cNvSpPr txBox="1">
                            <a:spLocks noChangeArrowheads="1"/>
                          </wps:cNvSpPr>
                          <wps:spPr bwMode="auto">
                            <a:xfrm rot="5400000">
                              <a:off x="49177" y="61746"/>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line="260" w:lineRule="exact"/>
                                  <w:jc w:val="center"/>
                                </w:pPr>
                                <w:r>
                                  <w:rPr>
                                    <w:sz w:val="16"/>
                                    <w:szCs w:val="16"/>
                                  </w:rPr>
                                  <w:t>Region</w:t>
                                </w:r>
                              </w:p>
                            </w:txbxContent>
                          </wps:txbx>
                          <wps:bodyPr rot="0" vert="horz" wrap="square" lIns="74295" tIns="8890" rIns="74295" bIns="8890" anchor="t" anchorCtr="0" upright="1">
                            <a:noAutofit/>
                          </wps:bodyPr>
                        </wps:wsp>
                      </wpg:wgp>
                      <wps:wsp>
                        <wps:cNvPr id="759" name="Text Box 190"/>
                        <wps:cNvSpPr txBox="1">
                          <a:spLocks noChangeArrowheads="1"/>
                        </wps:cNvSpPr>
                        <wps:spPr bwMode="auto">
                          <a:xfrm>
                            <a:off x="909733" y="5154917"/>
                            <a:ext cx="1149350" cy="628650"/>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FB1AC6">
                              <w:pPr>
                                <w:pStyle w:val="NormalWeb"/>
                                <w:spacing w:line="200" w:lineRule="exact"/>
                                <w:jc w:val="center"/>
                              </w:pPr>
                              <w:r>
                                <w:rPr>
                                  <w:sz w:val="16"/>
                                  <w:szCs w:val="16"/>
                                </w:rPr>
                                <w:t>N/A</w:t>
                              </w:r>
                            </w:p>
                          </w:txbxContent>
                        </wps:txbx>
                        <wps:bodyPr rot="0" vert="horz" wrap="square" lIns="74295" tIns="8890" rIns="74295" bIns="8890" anchor="ctr" anchorCtr="0" upright="1">
                          <a:noAutofit/>
                        </wps:bodyPr>
                      </wps:wsp>
                      <wps:wsp>
                        <wps:cNvPr id="760" name="Text Box 209"/>
                        <wps:cNvSpPr txBox="1">
                          <a:spLocks noChangeArrowheads="1"/>
                        </wps:cNvSpPr>
                        <wps:spPr bwMode="auto">
                          <a:xfrm>
                            <a:off x="51700" y="5020950"/>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FB1AC6">
                              <w:pPr>
                                <w:pStyle w:val="NormalWeb"/>
                                <w:spacing w:after="200"/>
                              </w:pPr>
                              <w:r>
                                <w:rPr>
                                  <w:rFonts w:ascii="MS Gothic" w:hAnsi="MS Gothic" w:hint="eastAsia"/>
                                  <w:sz w:val="16"/>
                                  <w:szCs w:val="16"/>
                                </w:rPr>
                                <w:t>0x0</w:t>
                              </w:r>
                              <w:r>
                                <w:rPr>
                                  <w:rFonts w:ascii="MS Gothic" w:hAnsi="MS Gothic"/>
                                  <w:sz w:val="16"/>
                                  <w:szCs w:val="16"/>
                                </w:rPr>
                                <w:t>6</w:t>
                              </w:r>
                              <w:r>
                                <w:rPr>
                                  <w:rFonts w:ascii="MS Gothic" w:hAnsi="MS Gothic" w:hint="eastAsia"/>
                                  <w:sz w:val="16"/>
                                  <w:szCs w:val="16"/>
                                </w:rPr>
                                <w:t>_</w:t>
                              </w:r>
                              <w:r>
                                <w:rPr>
                                  <w:rFonts w:ascii="MS Gothic" w:hAnsi="MS Gothic"/>
                                  <w:sz w:val="16"/>
                                  <w:szCs w:val="16"/>
                                </w:rPr>
                                <w:t>0</w:t>
                              </w:r>
                              <w:r>
                                <w:rPr>
                                  <w:rFonts w:ascii="MS Gothic" w:hAnsi="MS Gothic" w:hint="eastAsia"/>
                                  <w:sz w:val="16"/>
                                  <w:szCs w:val="16"/>
                                </w:rPr>
                                <w:t>000_0000</w:t>
                              </w:r>
                            </w:p>
                          </w:txbxContent>
                        </wps:txbx>
                        <wps:bodyPr rot="0" vert="horz" wrap="square" lIns="74295" tIns="8890" rIns="74295" bIns="8890" anchor="t" anchorCtr="0" upright="1">
                          <a:noAutofit/>
                        </wps:bodyPr>
                      </wps:wsp>
                    </wpc:wpc>
                  </a:graphicData>
                </a:graphic>
              </wp:inline>
            </w:drawing>
          </mc:Choice>
          <mc:Fallback>
            <w:pict>
              <v:group w14:anchorId="4663C696" id="_x0000_s1590" editas="canvas" style="width:485.75pt;height:609.7pt;mso-position-horizontal-relative:char;mso-position-vertical-relative:line" coordsize="61690,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">
                <v:shape id="_x0000_s1591" type="#_x0000_t75" style="position:absolute;width:61690;height:77431;visibility:visible;mso-wrap-style:square">
                  <v:fill o:detectmouseclick="t"/>
                  <v:path o:connecttype="none"/>
                </v:shape>
                <v:shape id="Text Box 190" o:spid="_x0000_s1592" type="#_x0000_t202" style="position:absolute;left:35367;top:11926;width:12078;height:41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s5isUA&#10;AADbAAAADwAAAGRycy9kb3ducmV2LnhtbESPQWvCQBSE70L/w/IK3nRTBS2pm2AVQQtFGgv1+Mg+&#10;k7TZtyG7JvHfdwtCj8PMfMOs0sHUoqPWVZYVPE0jEMS51RUXCj5Pu8kzCOeRNdaWScGNHKTJw2iF&#10;sbY9f1CX+UIECLsYFZTeN7GULi/JoJvahjh4F9sa9EG2hdQt9gFuajmLooU0WHFYKLGhTUn5T3Y1&#10;CuzxTN/vh9s2ez13S/O260+Xr7VS48dh/QLC0+D/w/f2XiuYzeH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2zmKxQAAANsAAAAPAAAAAAAAAAAAAAAAAJgCAABkcnMv&#10;ZG93bnJldi54bWxQSwUGAAAAAAQABAD1AAAAigMAAAAA&#10;" fillcolor="#b8cce4 [1300]" strokecolor="black [3213]">
                  <v:textbox inset="5.85pt,.7pt,5.85pt,.7pt">
                    <w:txbxContent>
                      <w:p w:rsidR="00317015" w:rsidRDefault="00317015" w:rsidP="00166002">
                        <w:pPr>
                          <w:pStyle w:val="NormalWeb"/>
                          <w:spacing w:line="200" w:lineRule="exact"/>
                          <w:rPr>
                            <w:sz w:val="18"/>
                          </w:rPr>
                        </w:pPr>
                      </w:p>
                    </w:txbxContent>
                  </v:textbox>
                </v:shape>
                <v:shape id="Text Box 190" o:spid="_x0000_s1593" type="#_x0000_t202" style="position:absolute;left:9120;top:5626;width:11502;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fZMUA&#10;AADbAAAADwAAAGRycy9kb3ducmV2LnhtbESPQWvCQBSE7wX/w/KEXorZVEqwqauI0GJOpUYK3h7Z&#10;1ySYfRt2Nxr99d1CweMwM98wy/VoOnEm51vLCp6TFARxZXXLtYJD+T5bgPABWWNnmRRcycN6NXlY&#10;Yq7thb/ovA+1iBD2OSpoQuhzKX3VkEGf2J44ej/WGQxRulpqh5cIN52cp2kmDbYcFxrsadtQddoP&#10;RsGpGCozfB/d7nMoP4pbpuVT+qrU43TcvIEINIZ7+L+90wrmL/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p9kxQAAANsAAAAPAAAAAAAAAAAAAAAAAJgCAABkcnMv&#10;ZG93bnJldi54bWxQSwUGAAAAAAQABAD1AAAAigMAAAAA&#10;">
                  <v:textbox inset="5.85pt,.7pt,5.85pt,.7pt">
                    <w:txbxContent>
                      <w:p w:rsidR="00317015" w:rsidRDefault="00317015" w:rsidP="00166002">
                        <w:pPr>
                          <w:spacing w:after="0" w:line="200" w:lineRule="exact"/>
                          <w:jc w:val="center"/>
                          <w:rPr>
                            <w:sz w:val="16"/>
                            <w:szCs w:val="16"/>
                          </w:rPr>
                        </w:pPr>
                        <w:r>
                          <w:rPr>
                            <w:sz w:val="16"/>
                            <w:szCs w:val="16"/>
                          </w:rPr>
                          <w:t>BSC</w:t>
                        </w:r>
                      </w:p>
                    </w:txbxContent>
                  </v:textbox>
                </v:shape>
                <v:shape id="Text Box 209" o:spid="_x0000_s1594" type="#_x0000_t202" style="position:absolute;left:5800;top:4041;width:412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87cUA&#10;AADbAAAADwAAAGRycy9kb3ducmV2LnhtbESPQWvCQBSE7wX/w/IK3uqmgkFSNyEKreJFm5bS42v2&#10;NQnNvg3ZVaO/3hWEHoeZ+YZZZINpxZF611hW8DyJQBCXVjdcKfj8eH2ag3AeWWNrmRScyUGWjh4W&#10;mGh74nc6Fr4SAcIuQQW1910ipStrMugmtiMO3q/tDfog+0rqHk8Bblo5jaJYGmw4LNTY0aqm8q84&#10;GAWXxuXr/W7pf5az77dov43dVx4rNX4c8hcQngb/H763N1rBdAa3L+EH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nztxQAAANsAAAAPAAAAAAAAAAAAAAAAAJgCAABkcnMv&#10;ZG93bnJldi54bWxQSwUGAAAAAAQABAD1AAAAig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w:t>
                        </w:r>
                      </w:p>
                    </w:txbxContent>
                  </v:textbox>
                </v:shape>
                <v:shape id="Text Box 223" o:spid="_x0000_s1595" type="#_x0000_t202" style="position:absolute;left:19962;top:2725;width:14817;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imsQA&#10;AADbAAAADwAAAGRycy9kb3ducmV2LnhtbESPQWvCQBSE7wX/w/IEb3WjYJDoKlGwLV6qUUqPr9nX&#10;JJh9G7Jbjf31riB4HGbmG2a+7EwtztS6yrKC0TACQZxbXXGh4HjYvE5BOI+ssbZMCq7kYLnovcwx&#10;0fbCezpnvhABwi5BBaX3TSKly0sy6Ia2IQ7er20N+iDbQuoWLwFuajmOolgarDgslNjQuqT8lP0Z&#10;Bf+VS993nyv/s5p8v0W7bey+0lipQb9LZyA8df4ZfrQ/tIJxDP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4prEAAAA2wAAAA8AAAAAAAAAAAAAAAAAmAIAAGRycy9k&#10;b3ducmV2LnhtbFBLBQYAAAAABAAEAPUAAACJAwAAAAA=&#10;" filled="f" stroked="f">
                  <v:textbox inset="5.85pt,.7pt,5.85pt,.7pt">
                    <w:txbxContent>
                      <w:p w:rsidR="00317015" w:rsidRDefault="00317015" w:rsidP="00166002">
                        <w:pPr>
                          <w:spacing w:after="0" w:line="260" w:lineRule="exact"/>
                          <w:jc w:val="center"/>
                          <w:rPr>
                            <w:szCs w:val="16"/>
                          </w:rPr>
                        </w:pPr>
                        <w:r>
                          <w:rPr>
                            <w:szCs w:val="16"/>
                          </w:rPr>
                          <w:t>Physical Address</w:t>
                        </w:r>
                      </w:p>
                    </w:txbxContent>
                  </v:textbox>
                </v:shape>
                <v:shape id="Text Box 190" o:spid="_x0000_s1596" type="#_x0000_t202" style="position:absolute;left:9118;top:8614;width:1150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BE8UA&#10;AADbAAAADwAAAGRycy9kb3ducmV2LnhtbESPT2vCQBTE7wW/w/KEXopu6iG1qauI0GJOpSoFb4/s&#10;axLMvg27mz/66buFgsdhZn7DrDajaURPzteWFTzPExDEhdU1lwpOx/fZEoQPyBoby6TgSh4268nD&#10;CjNtB/6i/hBKESHsM1RQhdBmUvqiIoN+blvi6P1YZzBE6UqpHQ4Rbhq5SJJUGqw5LlTY0q6i4nLo&#10;jIJL3hWm+z67/Wd3/MhvqZZPyatSj9Nx+wYi0Bju4f/2XitYvMDf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AETxQAAANsAAAAPAAAAAAAAAAAAAAAAAJgCAABkcnMv&#10;ZG93bnJldi54bWxQSwUGAAAAAAQABAD1AAAAigMAAAAA&#10;">
                  <v:textbox inset="5.85pt,.7pt,5.85pt,.7pt">
                    <w:txbxContent>
                      <w:p w:rsidR="00317015" w:rsidRDefault="00317015" w:rsidP="00166002">
                        <w:pPr>
                          <w:spacing w:after="0" w:line="200" w:lineRule="exact"/>
                          <w:jc w:val="center"/>
                          <w:rPr>
                            <w:sz w:val="16"/>
                            <w:szCs w:val="16"/>
                          </w:rPr>
                        </w:pPr>
                        <w:r>
                          <w:rPr>
                            <w:sz w:val="16"/>
                            <w:szCs w:val="16"/>
                          </w:rPr>
                          <w:t>Reserved</w:t>
                        </w:r>
                      </w:p>
                    </w:txbxContent>
                  </v:textbox>
                </v:shape>
                <v:shape id="Text Box 190" o:spid="_x0000_s1597" type="#_x0000_t202" style="position:absolute;left:9119;top:10351;width:1149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VYcEA&#10;AADbAAAADwAAAGRycy9kb3ducmV2LnhtbERPy4rCMBTdC/5DuMJsZEx1IdppKiI46Ep8IMzu0txp&#10;i81NSVLtzNebheDycN7ZqjeNuJPztWUF00kCgriwuuZSweW8/VyA8AFZY2OZFPyRh1U+HGSYavvg&#10;I91PoRQxhH2KCqoQ2lRKX1Rk0E9sSxy5X+sMhghdKbXDRww3jZwlyVwarDk2VNjSpqLiduqMgtu+&#10;K0x3/XG7Q3f+3v/PtRwnS6U+Rv36C0SgPrzFL/dOK5jFsfFL/AE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HlWHBAAAA2wAAAA8AAAAAAAAAAAAAAAAAmAIAAGRycy9kb3du&#10;cmV2LnhtbFBLBQYAAAAABAAEAPUAAACGAwAAAAA=&#10;">
                  <v:textbox inset="5.85pt,.7pt,5.85pt,.7pt">
                    <w:txbxContent>
                      <w:p w:rsidR="00317015" w:rsidRDefault="00317015" w:rsidP="00166002">
                        <w:pPr>
                          <w:pStyle w:val="NormalWeb"/>
                          <w:spacing w:line="200" w:lineRule="exact"/>
                          <w:jc w:val="center"/>
                        </w:pPr>
                        <w:r>
                          <w:rPr>
                            <w:sz w:val="16"/>
                            <w:szCs w:val="16"/>
                          </w:rPr>
                          <w:t>PCI-</w:t>
                        </w:r>
                        <w:proofErr w:type="spellStart"/>
                        <w:r>
                          <w:rPr>
                            <w:sz w:val="16"/>
                            <w:szCs w:val="16"/>
                          </w:rPr>
                          <w:t>exp</w:t>
                        </w:r>
                        <w:proofErr w:type="spellEnd"/>
                      </w:p>
                    </w:txbxContent>
                  </v:textbox>
                </v:shape>
                <v:shape id="Text Box 209" o:spid="_x0000_s1598" type="#_x0000_t202" style="position:absolute;left:517;top:7412;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26MYA&#10;AADbAAAADwAAAGRycy9kb3ducmV2LnhtbESPT2vCQBTE7wW/w/KE3upGwaCpa0gKtcWL/0rp8Zl9&#10;JsHs25Ddauyn7wqFHoeZ+Q2zSHvTiAt1rrasYDyKQBAXVtdcKvg4vD7NQDiPrLGxTApu5CBdDh4W&#10;mGh75R1d9r4UAcIuQQWV920ipSsqMuhGtiUO3sl2Bn2QXSl1h9cAN42cRFEsDdYcFips6aWi4rz/&#10;Ngp+ape9bTe5P+bTr1W0XcfuM4uVehz22TMIT73/D/+137WCyRz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N26MYAAADb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0x00_2000_0000</w:t>
                        </w:r>
                      </w:p>
                    </w:txbxContent>
                  </v:textbox>
                </v:shape>
                <v:shape id="Text Box 209" o:spid="_x0000_s1599" type="#_x0000_t202" style="position:absolute;left:618;top:9063;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JqMIA&#10;AADbAAAADwAAAGRycy9kb3ducmV2LnhtbERPy2rCQBTdF/yH4Qru6kSlQaKjREFbuqkvxOU1c02C&#10;mTshM9XUr3cWQpeH857OW1OJGzWutKxg0I9AEGdWl5wrOOxX72MQziNrrCyTgj9yMJ913qaYaHvn&#10;Ld12PhchhF2CCgrv60RKlxVk0PVtTRy4i20M+gCbXOoG7yHcVHIYRbE0WHJoKLCmZUHZdfdrFDxK&#10;l35ufhb+vPg4raPNd+yOaaxUr9umExCeWv8vfrm/tIJRWB++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EmowgAAANsAAAAPAAAAAAAAAAAAAAAAAJgCAABkcnMvZG93&#10;bnJldi54bWxQSwUGAAAAAAQABAD1AAAAhw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0x00_3000_0000</w:t>
                        </w:r>
                      </w:p>
                    </w:txbxContent>
                  </v:textbox>
                </v:shape>
                <v:shape id="Text Box 190" o:spid="_x0000_s1600" type="#_x0000_t202" style="position:absolute;left:9119;top:12085;width:11493;height: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qIcUA&#10;AADbAAAADwAAAGRycy9kb3ducmV2LnhtbESPQWvCQBSE7wX/w/IEL8VstBBs6ioitJhTqZGCt0f2&#10;NQlm34bdjab99d1CweMwM98w6+1oOnEl51vLChZJCoK4srrlWsGpfJ2vQPiArLGzTAq+ycN2M3lY&#10;Y67tjT/oegy1iBD2OSpoQuhzKX3VkEGf2J44el/WGQxRulpqh7cIN51cpmkmDbYcFxrsad9QdTkO&#10;RsGlGCozfJ7d4X0o34qfTMvH9Fmp2XTcvYAINIZ7+L990Aqe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KohxQAAANsAAAAPAAAAAAAAAAAAAAAAAJgCAABkcnMv&#10;ZG93bnJldi54bWxQSwUGAAAAAAQABAD1AAAAigMAAAAA&#10;">
                  <v:textbox inset="5.85pt,.7pt,5.85pt,.7pt">
                    <w:txbxContent>
                      <w:p w:rsidR="00317015" w:rsidRDefault="00317015" w:rsidP="00166002">
                        <w:pPr>
                          <w:jc w:val="center"/>
                          <w:rPr>
                            <w:sz w:val="16"/>
                            <w:szCs w:val="16"/>
                          </w:rPr>
                        </w:pPr>
                        <w:r>
                          <w:rPr>
                            <w:sz w:val="16"/>
                            <w:szCs w:val="16"/>
                          </w:rPr>
                          <w:t>SDRAM 2GB</w:t>
                        </w:r>
                      </w:p>
                    </w:txbxContent>
                  </v:textbox>
                </v:shape>
                <v:shape id="Text Box 190" o:spid="_x0000_s1601" type="#_x0000_t202" style="position:absolute;left:9114;top:18424;width:1150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GNcQA&#10;AADdAAAADwAAAGRycy9kb3ducmV2LnhtbERPS2vCQBC+C/6HZQq9SN1oIdboKiJY9FR8IHgbstMk&#10;mJ0NuxtN++u7BcHbfHzPmS87U4sbOV9ZVjAaJiCIc6srLhScjpu3DxA+IGusLZOCH/KwXPR7c8y0&#10;vfOebodQiBjCPkMFZQhNJqXPSzLoh7Yhjty3dQZDhK6Q2uE9hptajpMklQYrjg0lNrQuKb8eWqPg&#10;umtz054vbvvVHj93v6mWg2Sq1OtLt5qBCNSFp/jh3uo4/32Swv838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hxjXEAAAA3QAAAA8AAAAAAAAAAAAAAAAAmAIAAGRycy9k&#10;b3ducmV2LnhtbFBLBQYAAAAABAAEAPUAAACJAwAAAAA=&#10;">
                  <v:textbox inset="5.85pt,.7pt,5.85pt,.7pt">
                    <w:txbxContent>
                      <w:p w:rsidR="00317015" w:rsidRDefault="00317015" w:rsidP="00166002">
                        <w:pPr>
                          <w:spacing w:after="0" w:line="200" w:lineRule="exact"/>
                          <w:jc w:val="center"/>
                          <w:rPr>
                            <w:sz w:val="16"/>
                            <w:szCs w:val="16"/>
                          </w:rPr>
                        </w:pPr>
                        <w:r>
                          <w:rPr>
                            <w:sz w:val="16"/>
                            <w:szCs w:val="16"/>
                          </w:rPr>
                          <w:t>Reserved</w:t>
                        </w:r>
                      </w:p>
                    </w:txbxContent>
                  </v:textbox>
                </v:shape>
                <v:shape id="Text Box 209" o:spid="_x0000_s1602" type="#_x0000_t202" style="position:absolute;left:565;top:10919;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nCPcUA&#10;AADdAAAADwAAAGRycy9kb3ducmV2LnhtbERPS2vCQBC+F/oflil4qxstjZq6SixoixeflB6n2TEJ&#10;ZmdDdtXUX+8WCt7m43vOeNqaSpypcaVlBb1uBII4s7rkXMF+N38egnAeWWNlmRT8koPp5PFhjIm2&#10;F97QeetzEULYJaig8L5OpHRZQQZd19bEgTvYxqAPsMmlbvASwk0l+1EUS4Mlh4YCa3ovKDtuT0bB&#10;tXTpx3o18z+z1+9FtF7G7iuNleo8tekbCE+tv4v/3Z86zH8ZjODvm3CC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ecI9xQAAAN0AAAAPAAAAAAAAAAAAAAAAAJgCAABkcnMv&#10;ZG93bnJldi54bWxQSwUGAAAAAAQABAD1AAAAig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0x00_4000_0000</w:t>
                        </w:r>
                      </w:p>
                    </w:txbxContent>
                  </v:textbox>
                </v:shape>
                <v:shape id="Text Box 209" o:spid="_x0000_s1603" type="#_x0000_t202" style="position:absolute;left:517;top:1711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bh8gA&#10;AADdAAAADwAAAGRycy9kb3ducmV2LnhtbESPT2vCQBDF74V+h2UK3urGlgaJrhIL/YOXWhXxOGbH&#10;JDQ7G7Krpn76zkHobYb35r3fTOe9a9SZulB7NjAaJqCIC29rLg1sN2+PY1AhIltsPJOBXwown93f&#10;TTGz/sLfdF7HUkkIhwwNVDG2mdahqMhhGPqWWLSj7xxGWbtS2w4vEu4a/ZQkqXZYszRU2NJrRcXP&#10;+uQMXOuQf6y+FvGweNm/J6tlGnZ5aszgoc8noCL18d98u/60gv88Fn75Rkb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lhuHyAAAAN0AAAAPAAAAAAAAAAAAAAAAAJgCAABk&#10;cnMvZG93bnJldi54bWxQSwUGAAAAAAQABAD1AAAAjQ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0x00_C000_0000</w:t>
                        </w:r>
                      </w:p>
                    </w:txbxContent>
                  </v:textbox>
                </v:shape>
                <v:shape id="Text Box 190" o:spid="_x0000_s1604" type="#_x0000_t202" style="position:absolute;left:9114;top:20061;width:1150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fsUA&#10;AADdAAAADwAAAGRycy9kb3ducmV2LnhtbESPT4vCMBTE78J+h/AWvIimehBbjbIsrOhJ/IPg7dG8&#10;bYvNS0lSrfvpN4LgcZiZ3zCLVWdqcSPnK8sKxqMEBHFudcWFgtPxZzgD4QOyxtoyKXiQh9Xyo7fA&#10;TNs77+l2CIWIEPYZKihDaDIpfV6SQT+yDXH0fq0zGKJ0hdQO7xFuajlJkqk0WHFcKLGh75Ly66E1&#10;Cq7bNjft+eI2u/a43v5NtRwkqVL9z+5rDiJQF97hV3ujFUzSNIXnm/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v5+xQAAAN0AAAAPAAAAAAAAAAAAAAAAAJgCAABkcnMv&#10;ZG93bnJldi54bWxQSwUGAAAAAAQABAD1AAAAigMAAAAA&#10;">
                  <v:textbox inset="5.85pt,.7pt,5.85pt,.7pt">
                    <w:txbxContent>
                      <w:p w:rsidR="00317015" w:rsidRDefault="00317015" w:rsidP="00166002">
                        <w:pPr>
                          <w:spacing w:after="0" w:line="200" w:lineRule="exact"/>
                          <w:jc w:val="center"/>
                          <w:rPr>
                            <w:sz w:val="16"/>
                            <w:szCs w:val="16"/>
                          </w:rPr>
                        </w:pPr>
                        <w:r>
                          <w:rPr>
                            <w:sz w:val="16"/>
                            <w:szCs w:val="16"/>
                          </w:rPr>
                          <w:t>IO area</w:t>
                        </w:r>
                      </w:p>
                    </w:txbxContent>
                  </v:textbox>
                </v:shape>
                <v:shape id="Text Box 209" o:spid="_x0000_s1605" type="#_x0000_t202" style="position:absolute;left:517;top:18834;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kosgA&#10;AADdAAAADwAAAGRycy9kb3ducmV2LnhtbESPT2vCQBDF70K/wzIFb3WjYFpSV4lC/+Cl1pbiccyO&#10;STA7G7JbTf30nYPgbYb35r3fzBa9a9SJulB7NjAeJaCIC29rLg18f708PIEKEdli45kM/FGAxfxu&#10;MMPM+jN/0mkbSyUhHDI0UMXYZlqHoiKHYeRbYtEOvnMYZe1KbTs8S7hr9CRJUu2wZmmosKVVRcVx&#10;++sMXOqQv20+lnG/nO5ek806DT95aszwvs+fQUXq4818vX63gv84EVz5Rkb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CeSiyAAAAN0AAAAPAAAAAAAAAAAAAAAAAJgCAABk&#10;cnMvZG93bnJldi54bWxQSwUGAAAAAAQABAD1AAAAjQ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0x00_E000_0000</w:t>
                        </w:r>
                      </w:p>
                    </w:txbxContent>
                  </v:textbox>
                </v:shape>
                <v:shape id="Text Box 209" o:spid="_x0000_s1606" type="#_x0000_t202" style="position:absolute;left:517;top:2100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BOcQA&#10;AADdAAAADwAAAGRycy9kb3ducmV2LnhtbERPS2vCQBC+F/oflil4q5sKphpdJRZaSy8+EY9jdkxC&#10;s7Mhu9XUX+8Kgrf5+J4znramEidqXGlZwVs3AkGcWV1yrmC7+XwdgHAeWWNlmRT8k4Pp5PlpjIm2&#10;Z17Rae1zEULYJaig8L5OpHRZQQZd19bEgTvaxqAPsMmlbvAcwk0le1EUS4Mlh4YCa/ooKPtd/xkF&#10;l9Kl8+Vi5g+z/v4rWv7EbpfGSnVe2nQEwlPrH+K7+1uH+e+9Idy+CSfI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FQTnEAAAA3QAAAA8AAAAAAAAAAAAAAAAAmAIAAGRycy9k&#10;b3ducmV2LnhtbFBLBQYAAAAABAAEAPUAAACJAw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0x01_0000_0000</w:t>
                        </w:r>
                      </w:p>
                    </w:txbxContent>
                  </v:textbox>
                </v:shape>
                <v:shape id="Text Box 190" o:spid="_x0000_s1607" type="#_x0000_t202" style="position:absolute;left:9114;top:22244;width:11502;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MPsgA&#10;AADdAAAADwAAAGRycy9kb3ducmV2LnhtbESPT0/CQBDF7yZ+h82YcJOtGsBUFmIMhj/hIhgCt0l3&#10;7DZ2Z2t3ofXbOwcSbzN5b977zXTe+1pdqI1VYAMPwwwUcRFsxaWBz/37/TOomJAt1oHJwC9FmM9u&#10;b6aY29DxB112qVQSwjFHAy6lJtc6Fo48xmFoiEX7Cq3HJGtbattiJ+G+1o9ZNtYeK5YGhw29OSq+&#10;d2dvYLnuTovtZnLcH50d6YXf2HT4MWZw17++gErUp3/z9XplBX/yJPzyjYy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Xgw+yAAAAN0AAAAPAAAAAAAAAAAAAAAAAJgCAABk&#10;cnMvZG93bnJldi54bWxQSwUGAAAAAAQABAD1AAAAjQMAAAAA&#10;" filled="f">
                  <v:textbox inset="5.85pt,.7pt,5.85pt,.7pt">
                    <w:txbxContent>
                      <w:p w:rsidR="00317015" w:rsidRDefault="00317015" w:rsidP="00166002">
                        <w:pPr>
                          <w:pStyle w:val="NormalWeb"/>
                          <w:spacing w:line="200" w:lineRule="exact"/>
                          <w:jc w:val="center"/>
                        </w:pPr>
                      </w:p>
                    </w:txbxContent>
                  </v:textbox>
                </v:shape>
                <v:group id="Group 239" o:spid="_x0000_s1608" style="position:absolute;left:7681;top:22953;width:2234;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hDLIMMAAADdAAAADwAAAGRycy9kb3ducmV2LnhtbERPS4vCMBC+L/gfwgje&#10;1rSKq1SjiLjiQQQfIN6GZmyLzaQ02bb++82CsLf5+J6zWHWmFA3VrrCsIB5GIIhTqwvOFFwv358z&#10;EM4jaywtk4IXOVgtex8LTLRt+UTN2WcihLBLUEHufZVI6dKcDLqhrYgD97C1QR9gnUldYxvCTSlH&#10;UfQlDRYcGnKsaJNT+jz/GAW7Ftv1ON42h+dj87pfJsfbISalBv1uPQfhqfP/4rd7r8P86Ti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EMsgwwAAAN0AAAAP&#10;AAAAAAAAAAAAAAAAAKoCAABkcnMvZG93bnJldi54bWxQSwUGAAAAAAQABAD6AAAAmgMAAAAA&#10;">
                  <v:shape id="Text Box 240" o:spid="_x0000_s1609"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hFlcUA&#10;AADdAAAADwAAAGRycy9kb3ducmV2LnhtbERPTWvCQBC9F/oflin0Vje1mEp0lShYxYs2luJxzI5J&#10;aHY2ZLca/fWuUOhtHu9zxtPO1OJErassK3jtRSCIc6srLhR87RYvQxDOI2usLZOCCzmYTh4fxpho&#10;e+ZPOmW+ECGEXYIKSu+bREqXl2TQ9WxDHLijbQ36ANtC6hbPIdzUsh9FsTRYcWgosaF5SflP9msU&#10;XCuXLrebmT/MBvuPaLuO3XcaK/X81KUjEJ46/y/+c690mP/+1of7N+EE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EWVxQAAAN0AAAAPAAAAAAAAAAAAAAAAAJgCAABkcnMv&#10;ZG93bnJldi54bWxQSwUGAAAAAAQABAD1AAAAigMAAAAA&#10;" filled="f" stroked="f">
                    <v:textbox inset="5.85pt,.7pt,5.85pt,.7pt">
                      <w:txbxContent>
                        <w:p w:rsidR="00317015" w:rsidRDefault="00317015" w:rsidP="00166002">
                          <w:pPr>
                            <w:jc w:val="center"/>
                            <w:rPr>
                              <w:rFonts w:ascii="MS Gothic" w:eastAsia="MS Gothic" w:hAnsi="MS Gothic"/>
                            </w:rPr>
                          </w:pPr>
                          <w:r>
                            <w:rPr>
                              <w:rFonts w:ascii="MS Gothic" w:eastAsia="MS Gothic" w:hAnsi="MS Gothic" w:hint="eastAsia"/>
                            </w:rPr>
                            <w:t>～</w:t>
                          </w:r>
                        </w:p>
                      </w:txbxContent>
                    </v:textbox>
                  </v:shape>
                  <v:shape id="Text Box 241" o:spid="_x0000_s1610"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gDsUA&#10;AADdAAAADwAAAGRycy9kb3ducmV2LnhtbERPTWvCQBC9C/0Pywi96UbFVFJXiUKr9KJGkR6n2WkS&#10;mp0N2a2m/fVuoeBtHu9z5svO1OJCrassKxgNIxDEudUVFwpOx5fBDITzyBpry6TghxwsFw+9OSba&#10;XvlAl8wXIoSwS1BB6X2TSOnykgy6oW2IA/dpW4M+wLaQusVrCDe1HEdRLA1WHBpKbGhdUv6VfRsF&#10;v5VLN/vdyn+spu+v0f4tduc0Vuqx36XPIDx1/i7+d291mP80mcD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OAOxQAAAN0AAAAPAAAAAAAAAAAAAAAAAJgCAABkcnMv&#10;ZG93bnJldi54bWxQSwUGAAAAAAQABAD1AAAAigMAAAAA&#10;" filled="f" stroked="f">
                    <v:textbox inset="5.85pt,.7pt,5.85pt,.7pt">
                      <w:txbxContent>
                        <w:p w:rsidR="00317015" w:rsidRDefault="00317015" w:rsidP="00166002">
                          <w:pPr>
                            <w:jc w:val="center"/>
                            <w:rPr>
                              <w:rFonts w:ascii="MS Gothic" w:eastAsia="MS Gothic" w:hAnsi="MS Gothic"/>
                            </w:rPr>
                          </w:pPr>
                          <w:r>
                            <w:rPr>
                              <w:rFonts w:ascii="MS Gothic" w:eastAsia="MS Gothic" w:hAnsi="MS Gothic" w:hint="eastAsia"/>
                            </w:rPr>
                            <w:t>～</w:t>
                          </w:r>
                        </w:p>
                      </w:txbxContent>
                    </v:textbox>
                  </v:shape>
                </v:group>
                <v:group id="Group 229" o:spid="_x0000_s1611" style="position:absolute;left:19164;top:23085;width:2718;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douMQAAADdAAAADwAAAGRycy9kb3ducmV2LnhtbERPTWvCQBC9F/wPywje&#10;dBO1WqKriKh4kEK1UHobsmMSzM6G7JrEf+8WhN7m8T5nue5MKRqqXWFZQTyKQBCnVhecKfi+7Icf&#10;IJxH1lhaJgUPcrBe9d6WmGjb8hc1Z5+JEMIuQQW591UipUtzMuhGtiIO3NXWBn2AdSZ1jW0IN6Uc&#10;R9FMGiw4NORY0Tan9Ha+GwWHFtvNJN41p9t1+/i9vH/+nGJSatDvNgsQnjr/L365jzrMn0+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douMQAAADdAAAA&#10;DwAAAAAAAAAAAAAAAACqAgAAZHJzL2Rvd25yZXYueG1sUEsFBgAAAAAEAAQA+gAAAJsDAAAAAA==&#10;">
                  <v:shape id="Text Box 230" o:spid="_x0000_s1612"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d4cQA&#10;AADdAAAADwAAAGRycy9kb3ducmV2LnhtbERPS2vCQBC+C/0PyxR6000rRomuEgu2xYtPxOOYHZPQ&#10;7GzIbjX113cLgrf5+J4zmbWmEhdqXGlZwWsvAkGcWV1yrmC/W3RHIJxH1lhZJgW/5GA2fepMMNH2&#10;yhu6bH0uQgi7BBUU3teJlC4ryKDr2Zo4cGfbGPQBNrnUDV5DuKnkWxTF0mDJoaHAmt4Lyr63P0bB&#10;rXTp53o196f54PgRrZexO6SxUi/PbToG4an1D/Hd/aXD/GF/AP/fhB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R3eHEAAAA3QAAAA8AAAAAAAAAAAAAAAAAmAIAAGRycy9k&#10;b3ducmV2LnhtbFBLBQYAAAAABAAEAPUAAACJAwAAAAA=&#10;" filled="f" stroked="f">
                    <v:textbox inset="5.85pt,.7pt,5.85pt,.7pt">
                      <w:txbxContent>
                        <w:p w:rsidR="00317015" w:rsidRDefault="00317015" w:rsidP="00166002">
                          <w:pPr>
                            <w:jc w:val="center"/>
                            <w:rPr>
                              <w:rFonts w:ascii="MS Gothic" w:eastAsia="MS Gothic" w:hAnsi="MS Gothic"/>
                            </w:rPr>
                          </w:pPr>
                          <w:r>
                            <w:rPr>
                              <w:rFonts w:ascii="MS Gothic" w:eastAsia="MS Gothic" w:hAnsi="MS Gothic" w:hint="eastAsia"/>
                            </w:rPr>
                            <w:t>～</w:t>
                          </w:r>
                        </w:p>
                      </w:txbxContent>
                    </v:textbox>
                  </v:shape>
                  <v:shape id="Text Box 231" o:spid="_x0000_s1613"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DlsUA&#10;AADdAAAADwAAAGRycy9kb3ducmV2LnhtbERPTWvCQBC9F/wPywi91Y0WY4muEgu10os2LeJxzI5J&#10;MDsbsqum/fXdguBtHu9zZovO1OJCrassKxgOIhDEudUVFwq+v96eXkA4j6yxtkwKfsjBYt57mGGi&#10;7ZU/6ZL5QoQQdgkqKL1vEildXpJBN7ANceCOtjXoA2wLqVu8hnBTy1EUxdJgxaGhxIZeS8pP2dko&#10;+K1c+r7dLP1hOd6vou1H7HZprNRjv0unIDx1/i6+udc6zJ88x/D/TTh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0OWxQAAAN0AAAAPAAAAAAAAAAAAAAAAAJgCAABkcnMv&#10;ZG93bnJldi54bWxQSwUGAAAAAAQABAD1AAAAigMAAAAA&#10;" filled="f" stroked="f">
                    <v:textbox inset="5.85pt,.7pt,5.85pt,.7pt">
                      <w:txbxContent>
                        <w:p w:rsidR="00317015" w:rsidRDefault="00317015" w:rsidP="00166002">
                          <w:pPr>
                            <w:jc w:val="center"/>
                            <w:rPr>
                              <w:rFonts w:ascii="MS Gothic" w:eastAsia="MS Gothic" w:hAnsi="MS Gothic"/>
                            </w:rPr>
                          </w:pPr>
                          <w:r>
                            <w:rPr>
                              <w:rFonts w:ascii="MS Gothic" w:eastAsia="MS Gothic" w:hAnsi="MS Gothic" w:hint="eastAsia"/>
                            </w:rPr>
                            <w:t>～</w:t>
                          </w:r>
                        </w:p>
                      </w:txbxContent>
                    </v:textbox>
                  </v:shape>
                </v:group>
                <v:shape id="Text Box 209" o:spid="_x0000_s1614" type="#_x0000_t202" style="position:absolute;left:517;top:24961;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DcUA&#10;AADdAAAADwAAAGRycy9kb3ducmV2LnhtbERPTWvCQBC9C/0PyxS86aYtRomuEgvV4kUbS/E4Zsck&#10;NDsbsqum/nq3UOhtHu9zZovO1OJCrassK3gaRiCIc6srLhR87t8GExDOI2usLZOCH3KwmD/0Zpho&#10;e+UPumS+ECGEXYIKSu+bREqXl2TQDW1DHLiTbQ36ANtC6havIdzU8jmKYmmw4tBQYkOvJeXf2dko&#10;uFUuXe+2S39cjg6raLeJ3VcaK9V/7NIpCE+d/xf/ud91mD9+GcPvN+EE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T+YNxQAAAN0AAAAPAAAAAAAAAAAAAAAAAJgCAABkcnMv&#10;ZG93bnJldi54bWxQSwUGAAAAAAQABAD1AAAAig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0x04_0000_0000</w:t>
                        </w:r>
                      </w:p>
                    </w:txbxContent>
                  </v:textbox>
                </v:shape>
                <v:shape id="Text Box 190" o:spid="_x0000_s1615" type="#_x0000_t202" style="position:absolute;left:9114;top:26203;width:11502;height:6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iBccA&#10;AADdAAAADwAAAGRycy9kb3ducmV2LnhtbESPQWvCQBCF74L/YRmhl1I3VtA2dRUpVPRU1FLobchO&#10;k2B2NuxuNPrrO4eCtxnem/e+Wax616gzhVh7NjAZZ6CIC29rLg18HT+eXkDFhGyx8UwGrhRhtRwO&#10;Fphbf+E9nQ+pVBLCMUcDVUptrnUsKnIYx74lFu3XB4dJ1lBqG/Ai4a7Rz1k20w5rloYKW3qvqDgd&#10;OmfgtOsK133/hO1nd9zsbjOrH7NXYx5G/foNVKI+3c3/11sr+POp4Mo3MoJ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X4gXHAAAA3QAAAA8AAAAAAAAAAAAAAAAAmAIAAGRy&#10;cy9kb3ducmV2LnhtbFBLBQYAAAAABAAEAPUAAACMAwAAAAA=&#10;">
                  <v:textbox inset="5.85pt,.7pt,5.85pt,.7pt">
                    <w:txbxContent>
                      <w:p w:rsidR="00317015" w:rsidRDefault="00317015" w:rsidP="00166002">
                        <w:pPr>
                          <w:jc w:val="center"/>
                          <w:rPr>
                            <w:sz w:val="24"/>
                            <w:szCs w:val="24"/>
                          </w:rPr>
                        </w:pPr>
                        <w:r>
                          <w:rPr>
                            <w:sz w:val="16"/>
                            <w:szCs w:val="16"/>
                          </w:rPr>
                          <w:t>SDRAM 2GB</w:t>
                        </w:r>
                      </w:p>
                    </w:txbxContent>
                  </v:textbox>
                </v:shape>
                <v:shape id="Text Box 209" o:spid="_x0000_s1616" type="#_x0000_t202" style="position:absolute;left:517;top:37890;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zX5MUA&#10;AADdAAAADwAAAGRycy9kb3ducmV2LnhtbERPS2vCQBC+F/oflil4qxstjZq6SixoixeflB6n2TEJ&#10;ZmdDdtXUX+8WCt7m43vOeNqaSpypcaVlBb1uBII4s7rkXMF+N38egnAeWWNlmRT8koPp5PFhjIm2&#10;F97QeetzEULYJaig8L5OpHRZQQZd19bEgTvYxqAPsMmlbvASwk0l+1EUS4Mlh4YCa3ovKDtuT0bB&#10;tXTpx3o18z+z1+9FtF7G7iuNleo8tekbCE+tv4v/3Z86zB+8jODvm3CC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NfkxQAAAN0AAAAPAAAAAAAAAAAAAAAAAJgCAABkcnMv&#10;ZG93bnJldi54bWxQSwUGAAAAAAQABAD1AAAAigM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0x05_0000_0000</w:t>
                        </w:r>
                      </w:p>
                    </w:txbxContent>
                  </v:textbox>
                </v:shape>
                <v:shape id="Text Box 190" o:spid="_x0000_s1617" type="#_x0000_t202" style="position:absolute;left:48302;top:58265;width:10212;height:16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dfscA&#10;AADdAAAADwAAAGRycy9kb3ducmV2LnhtbESPQWvCQBCF74L/YRmhl1I3FtE2dRUpVPRU1FLobchO&#10;k2B2NuxuNPrrO4eCtxnem/e+Wax616gzhVh7NjAZZ6CIC29rLg18HT+eXkDFhGyx8UwGrhRhtRwO&#10;Fphbf+E9nQ+pVBLCMUcDVUptrnUsKnIYx74lFu3XB4dJ1lBqG/Ai4a7Rz1k20w5rloYKW3qvqDgd&#10;OmfgtOsK133/hO1nd9zsbjOrH7NXYx5G/foNVKI+3c3/11sr+POp8Ms3MoJ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nnX7HAAAA3QAAAA8AAAAAAAAAAAAAAAAAmAIAAGRy&#10;cy9kb3ducmV2LnhtbFBLBQYAAAAABAAEAPUAAACMAwAAAAA=&#10;">
                  <v:textbox inset="5.85pt,.7pt,5.85pt,.7pt">
                    <w:txbxContent>
                      <w:p w:rsidR="00317015" w:rsidRDefault="00317015" w:rsidP="00166002">
                        <w:pPr>
                          <w:pStyle w:val="NormalWeb"/>
                          <w:spacing w:line="200" w:lineRule="exact"/>
                          <w:jc w:val="center"/>
                        </w:pPr>
                      </w:p>
                    </w:txbxContent>
                  </v:textbox>
                </v:shape>
                <v:shape id="Text Box 190" o:spid="_x0000_s1618" type="#_x0000_t202" style="position:absolute;left:9120;top:45473;width:11470;height:6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obUcEA&#10;AADdAAAADwAAAGRycy9kb3ducmV2LnhtbERPTWsCMRC9C/6HMII3zVrElq1RRCh48KC2vU83083i&#10;ZrIkcY3++qYgeJvH+5zlOtlW9ORD41jBbFqAIK6cbrhW8PX5MXkDESKyxtYxKbhRgPVqOFhiqd2V&#10;j9SfYi1yCIcSFZgYu1LKUBmyGKauI87cr/MWY4a+ltrjNYfbVr4UxUJabDg3GOxoa6g6ny5WAR/3&#10;6R4vpvfd4nxobz8yNd+9UuNR2ryDiJTiU/xw73Se/zqfwf83+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aG1HBAAAA3QAAAA8AAAAAAAAAAAAAAAAAmAIAAGRycy9kb3du&#10;cmV2LnhtbFBLBQYAAAAABAAEAPUAAACGAwAAAAA=&#10;" fillcolor="#d8d8d8 [2732]">
                  <v:textbox inset="5.85pt,.7pt,5.85pt,.7pt">
                    <w:txbxContent>
                      <w:p w:rsidR="00317015" w:rsidRDefault="00317015" w:rsidP="00166002">
                        <w:pPr>
                          <w:pStyle w:val="NormalWeb"/>
                          <w:spacing w:line="200" w:lineRule="exact"/>
                          <w:jc w:val="center"/>
                          <w:rPr>
                            <w:sz w:val="16"/>
                            <w:szCs w:val="16"/>
                            <w:lang w:eastAsia="en-US"/>
                          </w:rPr>
                        </w:pPr>
                        <w:r>
                          <w:rPr>
                            <w:sz w:val="16"/>
                            <w:szCs w:val="16"/>
                            <w:lang w:eastAsia="en-US"/>
                          </w:rPr>
                          <w:t>N/A</w:t>
                        </w:r>
                      </w:p>
                    </w:txbxContent>
                  </v:textbox>
                </v:shape>
                <v:shape id="Text Box 209" o:spid="_x0000_s1619" type="#_x0000_t202" style="position:absolute;left:617;top:44547;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426MUA&#10;AADdAAAADwAAAGRycy9kb3ducmV2LnhtbERPTWvCQBC9F/oflin0VjeVmkp0lShYxYs2luJxzI5J&#10;aHY2ZLca/fWuUOhtHu9zxtPO1OJErassK3jtRSCIc6srLhR87RYvQxDOI2usLZOCCzmYTh4fxpho&#10;e+ZPOmW+ECGEXYIKSu+bREqXl2TQ9WxDHLijbQ36ANtC6hbPIdzUsh9FsTRYcWgosaF5SflP9msU&#10;XCuXLrebmT/MBvuPaLuO3XcaK/X81KUjEJ46/y/+c690mP/+1of7N+EE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boxQAAAN0AAAAPAAAAAAAAAAAAAAAAAJgCAABkcnMv&#10;ZG93bnJldi54bWxQSwUGAAAAAAQABAD1AAAAigM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w:t>
                        </w:r>
                        <w:r>
                          <w:rPr>
                            <w:rFonts w:ascii="MS Gothic" w:hAnsi="MS Gothic"/>
                            <w:sz w:val="16"/>
                            <w:szCs w:val="18"/>
                          </w:rPr>
                          <w:t>5</w:t>
                        </w:r>
                        <w:r>
                          <w:rPr>
                            <w:rFonts w:ascii="MS Gothic" w:hAnsi="MS Gothic" w:hint="eastAsia"/>
                            <w:sz w:val="16"/>
                            <w:szCs w:val="18"/>
                          </w:rPr>
                          <w:t>_</w:t>
                        </w:r>
                        <w:r>
                          <w:rPr>
                            <w:rFonts w:ascii="MS Gothic" w:hAnsi="MS Gothic"/>
                            <w:sz w:val="16"/>
                            <w:szCs w:val="18"/>
                          </w:rPr>
                          <w:t>8</w:t>
                        </w:r>
                        <w:r>
                          <w:rPr>
                            <w:rFonts w:ascii="MS Gothic" w:hAnsi="MS Gothic" w:hint="eastAsia"/>
                            <w:sz w:val="16"/>
                            <w:szCs w:val="18"/>
                          </w:rPr>
                          <w:t>000_0000</w:t>
                        </w:r>
                      </w:p>
                    </w:txbxContent>
                  </v:textbox>
                </v:shape>
                <v:shape id="Text Box 209" o:spid="_x0000_s1620" type="#_x0000_t202" style="position:absolute;left:517;top:62954;width:1010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KTc8UA&#10;AADdAAAADwAAAGRycy9kb3ducmV2LnhtbERPS2vCQBC+F/oflil4q5taGyV1lVjwgReflB6n2WkS&#10;zM6G7FZjf70rFLzNx/ec0aQ1lThR40rLCl66EQjizOqScwWH/ex5CMJ5ZI2VZVJwIQeT8ePDCBNt&#10;z7yl087nIoSwS1BB4X2dSOmyggy6rq2JA/djG4M+wCaXusFzCDeV7EVRLA2WHBoKrOmjoOy4+zUK&#10;/kqXLjbrqf+evn3No80qdp9prFTnqU3fQXhq/V38717qMH/Qf4XbN+EE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pNzxQAAAN0AAAAPAAAAAAAAAAAAAAAAAJgCAABkcnMv&#10;ZG93bnJldi54bWxQSwUGAAAAAAQABAD1AAAAigM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0x07_0000_0000</w:t>
                        </w:r>
                      </w:p>
                    </w:txbxContent>
                  </v:textbox>
                </v:shape>
                <v:shape id="Text Box 190" o:spid="_x0000_s1621" type="#_x0000_t202" style="position:absolute;left:9104;top:64126;width:11502;height:12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4ycEA&#10;AADdAAAADwAAAGRycy9kb3ducmV2LnhtbERPTWsCMRC9F/wPYQRvNWsRK6tRRBB68KC2vY+bcbO4&#10;mSxJXKO/vikUepvH+5zlOtlW9ORD41jBZFyAIK6cbrhW8PW5e52DCBFZY+uYFDwowHo1eFliqd2d&#10;j9SfYi1yCIcSFZgYu1LKUBmyGMauI87cxXmLMUNfS+3xnsNtK9+KYiYtNpwbDHa0NVRdTzergI/7&#10;9Iw30/tudj20j7NMzXev1GiYNgsQkVL8F/+5P3Se/z6dwu83+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tuMnBAAAA3QAAAA8AAAAAAAAAAAAAAAAAmAIAAGRycy9kb3du&#10;cmV2LnhtbFBLBQYAAAAABAAEAPUAAACGAwAAAAA=&#10;" fillcolor="#d8d8d8 [2732]">
                  <v:textbox inset="5.85pt,.7pt,5.85pt,.7pt">
                    <w:txbxContent>
                      <w:p w:rsidR="00317015" w:rsidRDefault="00317015" w:rsidP="00166002">
                        <w:pPr>
                          <w:pStyle w:val="NormalWeb"/>
                          <w:spacing w:line="200" w:lineRule="exact"/>
                          <w:jc w:val="center"/>
                          <w:rPr>
                            <w:sz w:val="16"/>
                            <w:szCs w:val="16"/>
                          </w:rPr>
                        </w:pPr>
                        <w:r>
                          <w:rPr>
                            <w:rFonts w:hint="eastAsia"/>
                            <w:sz w:val="16"/>
                            <w:szCs w:val="16"/>
                          </w:rPr>
                          <w:t>N/A</w:t>
                        </w:r>
                      </w:p>
                    </w:txbxContent>
                  </v:textbox>
                </v:shape>
                <v:shape id="Text Box 223" o:spid="_x0000_s1622" type="#_x0000_t202" style="position:absolute;left:48906;top:55241;width:914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eunMQA&#10;AADdAAAADwAAAGRycy9kb3ducmV2LnhtbERPS2vCQBC+C/0PyxR6002LRomuEgu2xYtPxOOYHZPQ&#10;7GzIbjX113cLgrf5+J4zmbWmEhdqXGlZwWsvAkGcWV1yrmC/W3RHIJxH1lhZJgW/5GA2fepMMNH2&#10;yhu6bH0uQgi7BBUU3teJlC4ryKDr2Zo4cGfbGPQBNrnUDV5DuKnkWxTF0mDJoaHAmt4Lyr63P0bB&#10;rXTp53o196f54PgRrZexO6SxUi/PbToG4an1D/Hd/aXD/GF/AP/fhB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XrpzEAAAA3QAAAA8AAAAAAAAAAAAAAAAAmAIAAGRycy9k&#10;b3ducmV2LnhtbFBLBQYAAAAABAAEAPUAAACJAwAAAAA=&#10;" filled="f" stroked="f">
                  <v:textbox inset="5.85pt,.7pt,5.85pt,.7pt">
                    <w:txbxContent>
                      <w:p w:rsidR="00317015" w:rsidRDefault="00317015" w:rsidP="00166002">
                        <w:pPr>
                          <w:spacing w:after="0" w:line="260" w:lineRule="exact"/>
                          <w:jc w:val="center"/>
                          <w:rPr>
                            <w:szCs w:val="16"/>
                          </w:rPr>
                        </w:pPr>
                        <w:r>
                          <w:rPr>
                            <w:szCs w:val="16"/>
                          </w:rPr>
                          <w:t>Hyper Flash</w:t>
                        </w:r>
                      </w:p>
                    </w:txbxContent>
                  </v:textbox>
                </v:shape>
                <v:shape id="Text Box 190" o:spid="_x0000_s1623" type="#_x0000_t202" style="position:absolute;left:35375;top:5531;width:12079;height:8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1CrMQA&#10;AADdAAAADwAAAGRycy9kb3ducmV2LnhtbERPTWvCQBC9C/0Pywi96cbSqkRXKcVSK14aRfQ2ZMds&#10;aHY2za4m/vuuUOhtHu9z5svOVuJKjS8dKxgNExDEudMlFwr2u/fBFIQPyBorx6TgRh6Wi4feHFPt&#10;Wv6iaxYKEUPYp6jAhFCnUvrckEU/dDVx5M6usRgibAqpG2xjuK3kU5KMpcWSY4PBmt4M5d/ZxSr4&#10;+GxPq+1mctwdjX6RK7vR4fCj1GO/e52BCNSFf/Gfe63j/MnzGO7fx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9QqzEAAAA3QAAAA8AAAAAAAAAAAAAAAAAmAIAAGRycy9k&#10;b3ducmV2LnhtbFBLBQYAAAAABAAEAPUAAACJAwAAAAA=&#10;" filled="f">
                  <v:textbox inset="5.85pt,.7pt,5.85pt,.7pt">
                    <w:txbxContent>
                      <w:p w:rsidR="00317015" w:rsidRDefault="00317015" w:rsidP="00166002">
                        <w:pPr>
                          <w:pStyle w:val="NormalWeb"/>
                          <w:spacing w:line="200" w:lineRule="exact"/>
                          <w:jc w:val="center"/>
                        </w:pPr>
                      </w:p>
                    </w:txbxContent>
                  </v:textbox>
                </v:shape>
                <v:shape id="Text Box 209" o:spid="_x0000_s1624" type="#_x0000_t202" style="position:absolute;left:47016;top:3798;width:9218;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VcMUA&#10;AADdAAAADwAAAGRycy9kb3ducmV2LnhtbERPTWvCQBC9C/0PyxS86aalRomuEgvV4kUbS/E4Zsck&#10;NDsbsqum/nq3UOhtHu9zZovO1OJCrassK3gaRiCIc6srLhR87t8GExDOI2usLZOCH3KwmD/0Zpho&#10;e+UPumS+ECGEXYIKSu+bREqXl2TQDW1DHLiTbQ36ANtC6havIdzU8jmKYmmw4tBQYkOvJeXf2dko&#10;uFUuXe+2S39cjg6raLeJ3VcaK9V/7NIpCE+d/xf/ud91mD9+GcPvN+EE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ZVwxQAAAN0AAAAPAAAAAAAAAAAAAAAAAJgCAABkcnMv&#10;ZG93bnJldi54bWxQSwUGAAAAAAQABAD1AAAAig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0x00_4000_0000</w:t>
                        </w:r>
                      </w:p>
                    </w:txbxContent>
                  </v:textbox>
                </v:shape>
                <v:shape id="Text Box 209" o:spid="_x0000_s1625" type="#_x0000_t202" style="position:absolute;left:47182;top:52564;width:9391;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BAsgA&#10;AADdAAAADwAAAGRycy9kb3ducmV2LnhtbESPT0vDQBDF70K/wzIFb3ZT0VhityUV1OKlfxGPY3aa&#10;BLOzIbu2aT995yB4m+G9ee8303nvGnWkLtSeDYxHCSjiwtuaSwP73evdBFSIyBYbz2TgTAHms8HN&#10;FDPrT7yh4zaWSkI4ZGigirHNtA5FRQ7DyLfEoh185zDK2pXadniScNfo+yRJtcOapaHCll4qKn62&#10;v87ApQ75+3q1iN+Lx6+3ZP2Rhs88NeZ22OfPoCL18d/8d720gv/0ILjyjYy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1gECyAAAAN0AAAAPAAAAAAAAAAAAAAAAAJgCAABk&#10;cnMvZG93bnJldi54bWxQSwUGAAAAAAQABAD1AAAAjQ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w:t>
                        </w:r>
                        <w:r>
                          <w:rPr>
                            <w:rFonts w:ascii="MS Gothic" w:hAnsi="MS Gothic"/>
                            <w:sz w:val="16"/>
                            <w:szCs w:val="20"/>
                          </w:rPr>
                          <w:t>C</w:t>
                        </w:r>
                        <w:r>
                          <w:rPr>
                            <w:rFonts w:ascii="MS Gothic" w:hAnsi="MS Gothic" w:hint="eastAsia"/>
                            <w:sz w:val="16"/>
                            <w:szCs w:val="20"/>
                          </w:rPr>
                          <w:t>000_0000</w:t>
                        </w:r>
                      </w:p>
                    </w:txbxContent>
                  </v:textbox>
                </v:shape>
                <v:line id="Line 136" o:spid="_x0000_s1626" style="position:absolute;flip:y;visibility:visible;mso-wrap-style:square" from="20808,5531" to="3550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Km1cUAAADdAAAADwAAAGRycy9kb3ducmV2LnhtbESPQWuDQBCF74X+h2UKuTVrQqqNcQ0h&#10;ICk9NTa9D+5URXdW3E00/75bKPQ2w3vfmzfZfja9uNHoWssKVssIBHFldcu1gstn8fwKwnlkjb1l&#10;UnAnB/v88SHDVNuJz3QrfS1CCLsUFTTeD6mUrmrIoFvagTho33Y06MM61lKPOIVw08t1FMXSYMvh&#10;QoMDHRuquvJqQo3i/VKcy6/OvHCSnD66uN9OsVKLp/mwA+Fp9v/mP/pNBy7ZbOH3mzCC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Km1cUAAADdAAAADwAAAAAAAAAA&#10;AAAAAAChAgAAZHJzL2Rvd25yZXYueG1sUEsFBgAAAAAEAAQA+QAAAJMDAAAAAA==&#10;">
                  <v:stroke dashstyle="1 1" endcap="round"/>
                </v:line>
                <v:line id="Line 136" o:spid="_x0000_s1627" style="position:absolute;flip:x y;visibility:visible;mso-wrap-style:square" from="20686,18424" to="35380,53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H3A8gAAADdAAAADwAAAGRycy9kb3ducmV2LnhtbESPQWvCQBCF74X+h2UK3uqmBbVEVwmW&#10;QntQqq1gb8PuNAlmZ9PsVqO/vnMQepvhvXnvm9mi9406UhfrwAYehhkoYhtczaWBz4+X+ydQMSE7&#10;bAKTgTNFWMxvb2aYu3DiDR23qVQSwjFHA1VKba51tBV5jMPQEov2HTqPSdau1K7Dk4T7Rj9m2Vh7&#10;rFkaKmxpWZE9bH+9gXWx2j2/7fdfP8vDhdeW3tvaFsYM7vpiCipRn/7N1+tXJ/iTkfDLNzKCnv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dH3A8gAAADdAAAADwAAAAAA&#10;AAAAAAAAAAChAgAAZHJzL2Rvd25yZXYueG1sUEsFBgAAAAAEAAQA+QAAAJYDAAAAAA==&#10;">
                  <v:stroke dashstyle="1 1" endcap="round"/>
                </v:line>
                <v:shape id="Text Box 209" o:spid="_x0000_s1628" type="#_x0000_t202" style="position:absolute;left:618;top:56939;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U+QsUA&#10;AADdAAAADwAAAGRycy9kb3ducmV2LnhtbERPTWvCQBC9C/6HZQredJOCaYmuIRa0pZdaW8TjmJ0m&#10;wexsyK6a9td3BcHbPN7nzLPeNOJMnastK4gnEQjiwuqaSwXfX6vxMwjnkTU2lknBLznIFsPBHFNt&#10;L/xJ560vRQhhl6KCyvs2ldIVFRl0E9sSB+7HdgZ9gF0pdYeXEG4a+RhFiTRYc2iosKWXiorj9mQU&#10;/NUuf918LP1hOd2vo8174nZ5otTooc9nIDz1/i6+ud90mP80jeH6TThB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T5CxQAAAN0AAAAPAAAAAAAAAAAAAAAAAJgCAABkcnMv&#10;ZG93bnJldi54bWxQSwUGAAAAAAQABAD1AAAAigM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0x06_</w:t>
                        </w:r>
                        <w:r>
                          <w:rPr>
                            <w:rFonts w:ascii="MS Gothic" w:hAnsi="MS Gothic"/>
                            <w:sz w:val="16"/>
                            <w:szCs w:val="18"/>
                          </w:rPr>
                          <w:t>8</w:t>
                        </w:r>
                        <w:r>
                          <w:rPr>
                            <w:rFonts w:ascii="MS Gothic" w:hAnsi="MS Gothic" w:hint="eastAsia"/>
                            <w:sz w:val="16"/>
                            <w:szCs w:val="18"/>
                          </w:rPr>
                          <w:t>000_0000</w:t>
                        </w:r>
                      </w:p>
                    </w:txbxContent>
                  </v:textbox>
                </v:shape>
                <v:shape id="上下矢印 964" o:spid="_x0000_s1629" type="#_x0000_t70" style="position:absolute;left:19020;top:12172;width:93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3Af8IA&#10;AADdAAAADwAAAGRycy9kb3ducmV2LnhtbERPTWsCMRC9C/6HMII3zVartVujlIpgj7WF9jhNxs3i&#10;ZrIkUbf/3hQEb/N4n7Ncd64RZwqx9qzgYVyAINbe1Fwp+PrcjhYgYkI22HgmBX8UYb3q95ZYGn/h&#10;DzrvUyVyCMcSFdiU2lLKqC05jGPfEmfu4IPDlGGopAl4yeGukZOimEuHNecGiy29WdLH/ckp+D09&#10;fh/sz+K9eg7z6dEZnfRGKzUcdK8vIBJ16S6+uXcmz3+aTeD/m3yCX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B/wgAAAN0AAAAPAAAAAAAAAAAAAAAAAJgCAABkcnMvZG93&#10;bnJldi54bWxQSwUGAAAAAAQABAD1AAAAhwMAAAAA&#10;" adj=",1658" fillcolor="black [3213]" strokecolor="black [3213]" strokeweight="1pt"/>
                <v:shape id="上下矢印 965" o:spid="_x0000_s1630" type="#_x0000_t70" style="position:absolute;left:18740;top:26248;width:933;height:6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aUsQA&#10;AADdAAAADwAAAGRycy9kb3ducmV2LnhtbERPS4vCMBC+C/sfwizsRTRxZatUoyyC4mEvvtDj0Ixt&#10;sZl0m6j132+EBW/z8T1nOm9tJW7U+NKxhkFfgSDOnCk517DfLXtjED4gG6wck4YHeZjP3jpTTI27&#10;84Zu25CLGMI+RQ1FCHUqpc8Ksuj7riaO3Nk1FkOETS5Ng/cYbiv5qVQiLZYcGwqsaVFQdtlerYbf&#10;42q9SBLVHZnrY/kzUIfTGQ9af7y33xMQgdrwEv+71ybOH30N4flNPEH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GlLEAAAA3QAAAA8AAAAAAAAAAAAAAAAAmAIAAGRycy9k&#10;b3ducmV2LnhtbFBLBQYAAAAABAAEAPUAAACJAwAAAAA=&#10;" adj=",1557" fillcolor="black [3213]" strokecolor="black [3213]" strokeweight="1pt"/>
                <v:shape id="Text Box 209" o:spid="_x0000_s1631" type="#_x0000_t202" style="position:absolute;left:47150;top:13308;width:921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d2sQA&#10;AADdAAAADwAAAGRycy9kb3ducmV2LnhtbERPS2vCQBC+C/0PyxR6002LRomuEgu2xYtPxOOYHZPQ&#10;7GzIbjX113cLgrf5+J4zmbWmEhdqXGlZwWsvAkGcWV1yrmC/W3RHIJxH1lhZJgW/5GA2fepMMNH2&#10;yhu6bH0uQgi7BBUU3teJlC4ryKDr2Zo4cGfbGPQBNrnUDV5DuKnkWxTF0mDJoaHAmt4Lyr63P0bB&#10;rXTp53o196f54PgRrZexO6SxUi/PbToG4an1D/Hd/aXD/OGgD//fhB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CndrEAAAA3QAAAA8AAAAAAAAAAAAAAAAAmAIAAGRycy9k&#10;b3ducmV2LnhtbFBLBQYAAAAABAAEAPUAAACJAw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0x00_4800_0000</w:t>
                        </w:r>
                      </w:p>
                    </w:txbxContent>
                  </v:textbox>
                </v:shape>
                <v:shape id="Text Box 209" o:spid="_x0000_s1632" type="#_x0000_t202" style="position:absolute;left:47438;top:19834;width:9218;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ADrcUA&#10;AADdAAAADwAAAGRycy9kb3ducmV2LnhtbERPS2vCQBC+F/oflin0phsLRomuIRFaSy/1hfQ4zY5J&#10;MDsbsqum/fVdQehtPr7nzNPeNOJCnastKxgNIxDEhdU1lwr2u9fBFITzyBoby6Tghxyki8eHOSba&#10;XnlDl60vRQhhl6CCyvs2kdIVFRl0Q9sSB+5oO4M+wK6UusNrCDeNfImiWBqsOTRU2NKyouK0PRsF&#10;v7XLVuvP3H/n46+3aP0Ru0MWK/X81GczEJ56/y++u991mD8ZT+D2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AOtxQAAAN0AAAAPAAAAAAAAAAAAAAAAAJgCAABkcnMv&#10;ZG93bnJldi54bWxQSwUGAAAAAAQABAD1AAAAigM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0x00_5000_0000</w:t>
                        </w:r>
                      </w:p>
                    </w:txbxContent>
                  </v:textbox>
                </v:shape>
                <v:shape id="Text Box 190" o:spid="_x0000_s1633" type="#_x0000_t202" style="position:absolute;left:48309;top:65137;width:10212;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EYcYA&#10;AADdAAAADwAAAGRycy9kb3ducmV2LnhtbESPT2/CMAzF75P4DpGRdhvpgA0oBDQNTUKbOPBHnK3G&#10;NN0ap2oyKN8eHybtZus9v/fzYtX5Wl2ojVVgA8+DDBRxEWzFpYHj4eNpCiomZIt1YDJwowirZe9h&#10;gbkNV97RZZ9KJSEcczTgUmpyrWPhyGMchIZYtHNoPSZZ21LbFq8S7ms9zLJX7bFiaXDY0Luj4mf/&#10;6w18nYazJn6e0uh7vLX1aLt2rNfGPPa7tzmoRF36N/9db6zgT14E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gEYcYAAADdAAAADwAAAAAAAAAAAAAAAACYAgAAZHJz&#10;L2Rvd25yZXYueG1sUEsFBgAAAAAEAAQA9QAAAIsDAAAAAA==&#10;" fillcolor="black [3213]">
                  <v:fill r:id="rId26" o:title="" color2="#eeece1 [3214]" type="pattern"/>
                  <v:textbox inset="5.85pt,.7pt,5.85pt,.7pt">
                    <w:txbxContent>
                      <w:p w:rsidR="00317015" w:rsidRDefault="00317015" w:rsidP="00166002">
                        <w:pPr>
                          <w:spacing w:after="0" w:line="200" w:lineRule="exact"/>
                          <w:jc w:val="center"/>
                          <w:rPr>
                            <w:sz w:val="16"/>
                            <w:szCs w:val="16"/>
                          </w:rPr>
                        </w:pPr>
                        <w:r>
                          <w:rPr>
                            <w:sz w:val="16"/>
                            <w:szCs w:val="16"/>
                          </w:rPr>
                          <w:t>ARM Trusted Firmware</w:t>
                        </w:r>
                      </w:p>
                    </w:txbxContent>
                  </v:textbox>
                </v:shape>
                <v:shape id="Text Box 190" o:spid="_x0000_s1634" type="#_x0000_t202" style="position:absolute;left:48309;top:70706;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sQA&#10;AADdAAAADwAAAGRycy9kb3ducmV2LnhtbERPS2vCQBC+F/wPywi91U21PhKzSqkUxOLBB56H7JhN&#10;m50N2a2m/94VhN7m43tOvuxsLS7U+sqxgtdBAoK4cLriUsHx8PkyA+EDssbaMSn4Iw/LRe8px0y7&#10;K+/osg+liCHsM1RgQmgyKX1hyKIfuIY4cmfXWgwRtqXULV5juK3lMEkm0mLFscFgQx+Gip/9r1Xw&#10;dRqmjd+cwuj7bavr0XZlWK6Ueu5373MQgbrwL3641zrOn45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ofrEAAAA3QAAAA8AAAAAAAAAAAAAAAAAmAIAAGRycy9k&#10;b3ducmV2LnhtbFBLBQYAAAAABAAEAPUAAACJAw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U-Boot</w:t>
                        </w:r>
                      </w:p>
                    </w:txbxContent>
                  </v:textbox>
                </v:shape>
                <v:shape id="Text Box 190" o:spid="_x0000_s1635" type="#_x0000_t202" style="position:absolute;left:35379;top:10396;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JycMA&#10;AADdAAAADwAAAGRycy9kb3ducmV2LnhtbERPTWuDQBC9F/Iflgn0VlcrhGCyCSEQyKHFqqWQ2+BO&#10;VOLOirs19t93D4EcH+97u59NLyYaXWdZQRLFIIhrqztuFHxXp7c1COeRNfaWScEfOdjvFi9bzLS9&#10;c0FT6RsRQthlqKD1fsikdHVLBl1kB+LAXe1o0Ac4NlKPeA/hppfvcbySBjsODS0OdGypvpW/RkH3&#10;w/pYncv5Ky8+J5t85Bdnc6Vel/NhA8LT7J/ih/usFaRJGvaHN+EJ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VJycMAAADdAAAADwAAAAAAAAAAAAAAAACYAgAAZHJzL2Rv&#10;d25yZXYueG1sUEsFBgAAAAAEAAQA9QAAAIgDA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ARM Trusted Firmware</w:t>
                        </w:r>
                      </w:p>
                    </w:txbxContent>
                  </v:textbox>
                </v:shape>
                <v:shape id="Text Box 190" o:spid="_x0000_s1636" type="#_x0000_t202" style="position:absolute;left:35380;top:11748;width:12079;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nsUsQA&#10;AADdAAAADwAAAGRycy9kb3ducmV2LnhtbESPQYvCMBSE78L+h/AW9qZpVxCpRhFhwYNLtRXB26N5&#10;tsXmpTSxdv/9RhA8DjPzDbNcD6YRPXWutqwgnkQgiAuray4VnPKf8RyE88gaG8uk4I8crFcfoyUm&#10;2j74SH3mSxEg7BJUUHnfJlK6oiKDbmJb4uBdbWfQB9mVUnf4CHDTyO8omkmDNYeFClvaVlTcsrtR&#10;UJ9Zb/NdNhzS429v4316cTZV6utz2CxAeBr8O/xq77SCaTyN4fkmP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J7FLEAAAA3QAAAA8AAAAAAAAAAAAAAAAAmAIAAGRycy9k&#10;b3ducmV2LnhtbFBLBQYAAAAABAAEAPUAAACJAw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OP-Tee</w:t>
                        </w:r>
                      </w:p>
                      <w:p w:rsidR="00317015" w:rsidRDefault="00317015" w:rsidP="00166002">
                        <w:pPr>
                          <w:pStyle w:val="NormalWeb"/>
                          <w:spacing w:line="200" w:lineRule="exact"/>
                          <w:jc w:val="center"/>
                        </w:pPr>
                      </w:p>
                    </w:txbxContent>
                  </v:textbox>
                </v:shape>
                <v:shape id="カギ線コネクタ 976" o:spid="_x0000_s1637" type="#_x0000_t34" style="position:absolute;left:47458;top:11119;width:11063;height:5530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SzccAAADdAAAADwAAAGRycy9kb3ducmV2LnhtbESPQWsCMRSE70L/Q3iFXkSzu0Irq1GK&#10;RbCXgraIx8fm7W5087Ikqa7/vikUehxm5htmuR5sJ67kg3GsIJ9mIIgrpw03Cr4+t5M5iBCRNXaO&#10;ScGdAqxXD6MlltrdeE/XQ2xEgnAoUUEbY19KGaqWLIap64mTVztvMSbpG6k93hLcdrLIsmdp0XBa&#10;aLGnTUvV5fBtFbyZ0/vHXNcv5+6Yb+txvtkX3ij19Di8LkBEGuJ/+K+90wpm+ayA3zfpCc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25LNxwAAAN0AAAAPAAAAAAAA&#10;AAAAAAAAAKECAABkcnMvZG93bnJldi54bWxQSwUGAAAAAAQABAD5AAAAlQMAAAAA&#10;" adj="-4463" strokecolor="black [3213]" strokeweight=".25pt">
                  <v:stroke dashstyle="3 1" endarrow="block" endarrowlength="short"/>
                </v:shape>
                <v:shape id="カギ線コネクタ 977" o:spid="_x0000_s1638" type="#_x0000_t34" style="position:absolute;left:47458;top:9666;width:11063;height:5458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3VscAAADdAAAADwAAAGRycy9kb3ducmV2LnhtbESPQWsCMRSE70L/Q3iFXkSz60Irq1GK&#10;RWgvgraIx8fm7W5087IkqW7/fSMUehxm5htmuR5sJ67kg3GsIJ9mIIgrpw03Cr4+t5M5iBCRNXaO&#10;ScEPBVivHkZLLLW78Z6uh9iIBOFQooI2xr6UMlQtWQxT1xMnr3beYkzSN1J7vCW47eQsy56lRcNp&#10;ocWeNi1Vl8O3VfBmTh+7ua5fzt0x39bjfLOfeaPU0+PwugARaYj/4b/2u1ZQ5EUB9zfpCc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zdWxwAAAN0AAAAPAAAAAAAA&#10;AAAAAAAAAKECAABkcnMvZG93bnJldi54bWxQSwUGAAAAAAQABAD5AAAAlQMAAAAA&#10;" adj="-4463" strokecolor="black [3213]" strokeweight=".25pt">
                  <v:stroke dashstyle="3 1" endarrow="block" endarrowlength="short"/>
                </v:shape>
                <v:shape id="カギ線コネクタ 978" o:spid="_x0000_s1639" type="#_x0000_t34" style="position:absolute;left:47459;top:13077;width:11062;height:5552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BWq8QAAADdAAAADwAAAGRycy9kb3ducmV2LnhtbESPzYvCMBTE7wv+D+EJ3tbED6p0jSKC&#10;4KEXvw7eHs2zLZu8lCZq97/fCAt7HGbmN8xq0zsrntSFxrOGyViBIC69abjScDnvP5cgQkQ2aD2T&#10;hh8KsFkPPlaYG//iIz1PsRIJwiFHDXWMbS5lKGtyGMa+JU7e3XcOY5JdJU2HrwR3Vk6VyqTDhtNC&#10;jS3taiq/Tw+noZ+roGJRnENxWyyy69ZeOLNaj4b99gtEpD7+h//aB6NhNpnN4f0mP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YFarxAAAAN0AAAAPAAAAAAAAAAAA&#10;AAAAAKECAABkcnMvZG93bnJldi54bWxQSwUGAAAAAAQABAD5AAAAkgMAAAAA&#10;" adj="-4464" strokecolor="black [3213]" strokeweight=".25pt">
                  <v:stroke dashstyle="3 1" endarrow="block" endarrowlength="short"/>
                </v:shape>
                <v:shape id="Text Box 190" o:spid="_x0000_s1640" type="#_x0000_t202" style="position:absolute;left:26121;top:21432;width:6977;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kEWMUA&#10;AADdAAAADwAAAGRycy9kb3ducmV2LnhtbESPT2vCQBTE7wW/w/IEL6VubLBImo2oUCz0pLV4fWZf&#10;/tDs25Bdk/TbdwXB4zAzv2HS9Wga0VPnassKFvMIBHFudc2lgtP3x8sKhPPIGhvLpOCPHKyzyVOK&#10;ibYDH6g/+lIECLsEFVTet4mULq/IoJvbljh4he0M+iC7UuoOhwA3jXyNojdpsOawUGFLu4ry3+PV&#10;KBhLMqvndqujn+J82udfRXwxhVKz6bh5B+Fp9I/wvf2pFcSLeAm3N+EJy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yQRYxQAAAN0AAAAPAAAAAAAAAAAAAAAAAJgCAABkcnMv&#10;ZG93bnJldi54bWxQSwUGAAAAAAQABAD1AAAAigMAAAAA&#10;" fillcolor="black [3213]">
                  <v:textbox inset="5.85pt,.7pt,5.85pt,.7pt">
                    <w:txbxContent>
                      <w:p w:rsidR="00317015" w:rsidRDefault="00317015" w:rsidP="00166002">
                        <w:pPr>
                          <w:jc w:val="center"/>
                          <w:rPr>
                            <w:sz w:val="14"/>
                            <w:szCs w:val="16"/>
                          </w:rPr>
                        </w:pPr>
                        <w:r>
                          <w:rPr>
                            <w:sz w:val="14"/>
                            <w:szCs w:val="16"/>
                          </w:rPr>
                          <w:t>Shadow area</w:t>
                        </w:r>
                      </w:p>
                    </w:txbxContent>
                  </v:textbox>
                </v:shape>
                <v:shape id="直線矢印コネクタ 980" o:spid="_x0000_s1641" type="#_x0000_t32" style="position:absolute;left:19723;top:16495;width:9886;height:4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2x8gAAADdAAAADwAAAGRycy9kb3ducmV2LnhtbESPQWsCQQyF74X+hyEFb3VWpSqro7SC&#10;IBUKtUX0Fmbi7uJOZtkZdeuvbw6F3hLey3tf5svO1+pKbawCGxj0M1DENriKCwPfX+vnKaiYkB3W&#10;gcnAD0VYLh4f5pi7cONPuu5SoSSEY44GypSaXOtoS/IY+6EhFu0UWo9J1rbQrsWbhPtaD7NsrD1W&#10;LA0lNrQqyZ53F2/AHla4Pt395WV0fH+77ydb+3HYGtN76l5noBJ16d/8d71xgj8ZC798IyPo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d2x8gAAADdAAAADwAAAAAA&#10;AAAAAAAAAAChAgAAZHJzL2Rvd25yZXYueG1sUEsFBgAAAAAEAAQA+QAAAJYDAAAAAA==&#10;" strokecolor="black [3213]">
                  <v:stroke endarrow="block"/>
                </v:shape>
                <v:shape id="Text Box 223" o:spid="_x0000_s1642" type="#_x0000_t202" style="position:absolute;left:55431;top:34543;width:4789;height:408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hxMMA&#10;AADdAAAADwAAAGRycy9kb3ducmV2LnhtbERPTWsCMRC9F/wPYQQvpWYrrSurUexiqTerLfQ6bMbN&#10;4mayJFHXf98Ihd7m8T5nseptKy7kQ+NYwfM4A0FcOd1wreD76/1pBiJEZI2tY1JwowCr5eBhgYV2&#10;V97T5RBrkUI4FKjAxNgVUobKkMUwdh1x4o7OW4wJ+lpqj9cUbls5ybKptNhwajDYUWmoOh3OVkFe&#10;fmx2+vPl/OZfJ8b+YLmTjzelRsN+PQcRqY//4j/3Vqf5+SyH+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7hxMMAAADdAAAADwAAAAAAAAAAAAAAAACYAgAAZHJzL2Rv&#10;d25yZXYueG1sUEsFBgAAAAAEAAQA9QAAAIgDAAAAAA==&#10;" filled="f" stroked="f">
                  <v:textbox inset="5.85pt,.7pt,5.85pt,.7pt">
                    <w:txbxContent>
                      <w:p w:rsidR="00317015" w:rsidRDefault="00317015" w:rsidP="00166002">
                        <w:pPr>
                          <w:spacing w:after="0" w:line="260" w:lineRule="exact"/>
                          <w:jc w:val="center"/>
                          <w:rPr>
                            <w:sz w:val="16"/>
                            <w:szCs w:val="16"/>
                          </w:rPr>
                        </w:pPr>
                        <w:r>
                          <w:rPr>
                            <w:sz w:val="16"/>
                            <w:szCs w:val="16"/>
                          </w:rPr>
                          <w:t>Load by IPL</w:t>
                        </w:r>
                      </w:p>
                    </w:txbxContent>
                  </v:textbox>
                </v:shape>
                <v:shape id="Text Box 190" o:spid="_x0000_s1643" type="#_x0000_t202" style="position:absolute;left:48309;top:63359;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oJsUA&#10;AADdAAAADwAAAGRycy9kb3ducmV2LnhtbESPQWsCQQyF70L/w5CCN52tllZXRylKoVg81IrnsBN3&#10;Vncyy85U139vDkJvCe/lvS/zZedrdaE2VoENvAwzUMRFsBWXBva/n4MJqJiQLdaBycCNIiwXT705&#10;5jZc+Ycuu1QqCeGYowGXUpNrHQtHHuMwNMSiHUPrMcnaltq2eJVwX+tRlr1pjxVLg8OGVo6K8+7P&#10;G/g+jKZN3BzS+PS6tfV4u3as18b0n7uPGahEXfo3P66/rOC/TwRXvpER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2CgmxQAAAN0AAAAPAAAAAAAAAAAAAAAAAJgCAABkcnMv&#10;ZG93bnJldi54bWxQSwUGAAAAAAQABAD1AAAAigM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Certification</w:t>
                        </w:r>
                      </w:p>
                    </w:txbxContent>
                  </v:textbox>
                </v:shape>
                <v:shape id="Text Box 190" o:spid="_x0000_s1644" type="#_x0000_t202" style="position:absolute;left:48305;top:60046;width:1021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NvcIA&#10;AADdAAAADwAAAGRycy9kb3ducmV2LnhtbERPS4vCMBC+L/gfwgje1tQHq1ajiCKIi4dV8Tw0Y1Nt&#10;JqWJWv+9WVjY23x8z5ktGluKB9W+cKyg101AEGdOF5wrOB03n2MQPiBrLB2Tghd5WMxbHzNMtXvy&#10;Dz0OIRcxhH2KCkwIVSqlzwxZ9F1XEUfu4mqLIcI6l7rGZwy3pewnyZe0WHBsMFjRylB2O9ytgu9z&#10;f1L53TkMrsO9Lgf7tWG5VqrTbpZTEIGa8C/+c291nD8aT+D3m3i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I29wgAAAN0AAAAPAAAAAAAAAAAAAAAAAJgCAABkcnMvZG93&#10;bnJldi54bWxQSwUGAAAAAAQABAD1AAAAhwM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IPL</w:t>
                        </w:r>
                      </w:p>
                    </w:txbxContent>
                  </v:textbox>
                </v:shape>
                <v:shape id="Text Box 190" o:spid="_x0000_s1645" type="#_x0000_t202" style="position:absolute;left:48309;top:58265;width:10212;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lSo8YA&#10;AADdAAAADwAAAGRycy9kb3ducmV2LnhtbESPQWvCQBCF7wX/wzKCt7rRg22jq4ggeKikxiJ4G7Jj&#10;EszOhuw2xn/fORR6m+G9ee+b1WZwjeqpC7VnA7NpAoq48Lbm0sD3ef/6DipEZIuNZzLwpACb9ehl&#10;han1Dz5Rn8dSSQiHFA1UMbap1qGoyGGY+pZYtJvvHEZZu1LbDh8S7ho9T5KFdlizNFTY0q6i4p7/&#10;OAP1he3ufMiHr+x07P3sM7sGnxkzGQ/bJahIQ/w3/10frOC/fQi/fCMj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lSo8YAAADdAAAADwAAAAAAAAAAAAAAAACYAgAAZHJz&#10;L2Rvd25yZXYueG1sUEsFBgAAAAAEAAQA9QAAAIsDA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Boot parameter</w:t>
                        </w:r>
                      </w:p>
                    </w:txbxContent>
                  </v:textbox>
                </v:shape>
                <v:shape id="Text Box 223" o:spid="_x0000_s1646" type="#_x0000_t202" style="position:absolute;left:26275;top:55146;width:9142;height:2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yE2MQA&#10;AADdAAAADwAAAGRycy9kb3ducmV2LnhtbERPS2vCQBC+F/wPywi91Y1CU42uEgt90ItPxOOYHZNg&#10;djZkt5r667uC4G0+vudMZq2pxJkaV1pW0O9FIIgzq0vOFWw3Hy9DEM4ja6wsk4I/cjCbdp4mmGh7&#10;4RWd1z4XIYRdggoK7+tESpcVZND1bE0cuKNtDPoAm1zqBi8h3FRyEEWxNFhyaCiwpveCstP61yi4&#10;li79Wi7m/jB/3X9Gy5/Y7dJYqedum45BeGr9Q3x3f+sw/23Uh9s34QQ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MhNjEAAAA3QAAAA8AAAAAAAAAAAAAAAAAmAIAAGRycy9k&#10;b3ducmV2LnhtbFBLBQYAAAAABAAEAPUAAACJAwAAAAA=&#10;" filled="f" stroked="f">
                  <v:textbox inset="5.85pt,.7pt,5.85pt,.7pt">
                    <w:txbxContent>
                      <w:p w:rsidR="00317015" w:rsidRDefault="00317015" w:rsidP="00166002">
                        <w:pPr>
                          <w:spacing w:after="0" w:line="260" w:lineRule="exact"/>
                          <w:jc w:val="center"/>
                          <w:rPr>
                            <w:szCs w:val="16"/>
                          </w:rPr>
                        </w:pPr>
                        <w:r>
                          <w:rPr>
                            <w:szCs w:val="16"/>
                          </w:rPr>
                          <w:t>System RAM</w:t>
                        </w:r>
                      </w:p>
                    </w:txbxContent>
                  </v:textbox>
                </v:shape>
                <v:shape id="Text Box 190" o:spid="_x0000_s1647" type="#_x0000_t202" style="position:absolute;left:25585;top:58140;width:10206;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K18YA&#10;AADcAAAADwAAAGRycy9kb3ducmV2LnhtbESPQWvCQBSE7wX/w/KEXkrdWCTY6EZEaNFTqZFCb4/s&#10;MwnJvg27G037691CweMwM98w681oOnEh5xvLCuazBARxaXXDlYJT8fa8BOEDssbOMin4IQ+bfPKw&#10;xkzbK3/S5RgqESHsM1RQh9BnUvqyJoN+Znvi6J2tMxiidJXUDq8Rbjr5kiSpNNhwXKixp11NZXsc&#10;jIL2MJRm+Pp2+4+heD/8plo+Ja9KPU7H7QpEoDHcw//tvVawmKfwdyYe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K18YAAADcAAAADwAAAAAAAAAAAAAAAACYAgAAZHJz&#10;L2Rvd25yZXYueG1sUEsFBgAAAAAEAAQA9QAAAIsDAAAAAA==&#10;">
                  <v:textbox inset="5.85pt,.7pt,5.85pt,.7pt">
                    <w:txbxContent>
                      <w:p w:rsidR="00317015" w:rsidRDefault="00317015" w:rsidP="00166002">
                        <w:pPr>
                          <w:pStyle w:val="NormalWeb"/>
                          <w:spacing w:line="200" w:lineRule="exact"/>
                          <w:jc w:val="center"/>
                        </w:pPr>
                      </w:p>
                    </w:txbxContent>
                  </v:textbox>
                </v:shape>
                <v:shape id="Text Box 190" o:spid="_x0000_s1648" type="#_x0000_t202" style="position:absolute;left:25583;top:59300;width:10206;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CEMQA&#10;AADcAAAADwAAAGRycy9kb3ducmV2LnhtbESPQYvCMBSE7wv+h/AEb2takV2pRhFB8KBUqwjeHs2z&#10;LTYvpYm1++83C8Ieh5n5hlmselOLjlpXWVYQjyMQxLnVFRcKLuft5wyE88gaa8uk4IccrJaDjwUm&#10;2r74RF3mCxEg7BJUUHrfJFK6vCSDbmwb4uDdbWvQB9kWUrf4CnBTy0kUfUmDFYeFEhvalJQ/sqdR&#10;UF1Zb867rD+mp0Nn4316czZVajTs13MQnnr/H363d1rBNP6GvzPh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RghDEAAAA3AAAAA8AAAAAAAAAAAAAAAAAmAIAAGRycy9k&#10;b3ducmV2LnhtbFBLBQYAAAAABAAEAPUAAACJAw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Boot parameter</w:t>
                        </w:r>
                      </w:p>
                    </w:txbxContent>
                  </v:textbox>
                </v:shape>
                <v:shape id="Text Box 190" o:spid="_x0000_s1649" type="#_x0000_t202" style="position:absolute;left:25580;top:61078;width:1019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4WYsIA&#10;AADcAAAADwAAAGRycy9kb3ducmV2LnhtbERPTWuDQBC9B/Iflgn0lqyWEopxDSFQ8NBiY0Igt8Gd&#10;qMSdFXer9t93D4EeH+873c+mEyMNrrWsIN5EIIgrq1uuFVzOH+t3EM4ja+wsk4JfcrDPlosUE20n&#10;PtFY+lqEEHYJKmi87xMpXdWQQbexPXHg7nYw6AMcaqkHnEK46eRrFG2lwZZDQ4M9HRuqHuWPUdBe&#10;WR/PeTl/F6ev0cafxc3ZQqmX1XzYgfA0+3/x051rBW9xWBv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hZiwgAAANwAAAAPAAAAAAAAAAAAAAAAAJgCAABkcnMvZG93&#10;bnJldi54bWxQSwUGAAAAAAQABAD1AAAAhwM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IPL</w:t>
                        </w:r>
                      </w:p>
                    </w:txbxContent>
                  </v:textbox>
                </v:shape>
                <v:group id="グループ化 989" o:spid="_x0000_s1650" style="position:absolute;left:37326;top:55155;width:8146;height:4789" coordorigin="51046,54353" coordsize="8145,4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Text Box 223" o:spid="_x0000_s1651" type="#_x0000_t202" style="position:absolute;left:52725;top:52675;width:4790;height:8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DBcEA&#10;AADcAAAADwAAAGRycy9kb3ducmV2LnhtbERPz2vCMBS+C/4P4Q12EU1XdEpnFFc29OamgtdH89aU&#10;NS8liVr/++Ug7Pjx/V6ue9uKK/nQOFbwMslAEFdON1wrOB0/xwsQISJrbB2TgjsFWK+GgyUW2t34&#10;m66HWIsUwqFABSbGrpAyVIYshonriBP347zFmKCvpfZ4S+G2lXmWvUqLDacGgx2Vhqrfw8UqmJfb&#10;j73+ml7e/Sw39ozlXo7uSj0/9Zs3EJH6+C9+uHdawTRP8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gwXBAAAA3AAAAA8AAAAAAAAAAAAAAAAAmAIAAGRycy9kb3du&#10;cmV2LnhtbFBLBQYAAAAABAAEAPUAAACGAwAAAAA=&#10;" filled="f" stroked="f">
                    <v:textbox inset="5.85pt,.7pt,5.85pt,.7pt">
                      <w:txbxContent>
                        <w:p w:rsidR="00317015" w:rsidRDefault="00317015" w:rsidP="00166002">
                          <w:pPr>
                            <w:spacing w:after="0" w:line="260" w:lineRule="exact"/>
                            <w:jc w:val="center"/>
                            <w:rPr>
                              <w:sz w:val="16"/>
                              <w:szCs w:val="16"/>
                            </w:rPr>
                          </w:pPr>
                          <w:r>
                            <w:rPr>
                              <w:sz w:val="16"/>
                              <w:szCs w:val="16"/>
                            </w:rPr>
                            <w:t>Load by Boot</w:t>
                          </w:r>
                        </w:p>
                      </w:txbxContent>
                    </v:textbox>
                  </v:shape>
                  <v:shape id="Text Box 223" o:spid="_x0000_s1652" type="#_x0000_t202" style="position:absolute;left:53634;top:52964;width:2970;height:814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mnsUA&#10;AADcAAAADwAAAGRycy9kb3ducmV2LnhtbESPQWsCMRSE74X+h/AKvZSadVErq1HaRak3qy14fWye&#10;m6WblyWJuv77RhB6HGbmG2a+7G0rzuRD41jBcJCBIK6cbrhW8PO9fp2CCBFZY+uYFFwpwHLx+DDH&#10;QrsL7+i8j7VIEA4FKjAxdoWUoTJkMQxcR5y8o/MWY5K+ltrjJcFtK/Msm0iLDacFgx2Vhqrf/ckq&#10;eCs/V1v9NTp9+HFu7AHLrXy5KvX81L/PQETq43/43t5oBaN8CL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SaexQAAANwAAAAPAAAAAAAAAAAAAAAAAJgCAABkcnMv&#10;ZG93bnJldi54bWxQSwUGAAAAAAQABAD1AAAAigMAAAAA&#10;" filled="f" stroked="f">
                    <v:textbox inset="5.85pt,.7pt,5.85pt,.7pt">
                      <w:txbxContent>
                        <w:p w:rsidR="00317015" w:rsidRDefault="00317015" w:rsidP="00166002">
                          <w:pPr>
                            <w:spacing w:after="0" w:line="260" w:lineRule="exact"/>
                            <w:jc w:val="center"/>
                            <w:rPr>
                              <w:sz w:val="16"/>
                              <w:szCs w:val="16"/>
                            </w:rPr>
                          </w:pPr>
                          <w:r>
                            <w:rPr>
                              <w:sz w:val="16"/>
                              <w:szCs w:val="16"/>
                            </w:rPr>
                            <w:t>ROM program</w:t>
                          </w:r>
                        </w:p>
                      </w:txbxContent>
                    </v:textbox>
                  </v:shape>
                </v:group>
                <v:shape id="直線矢印コネクタ 1024" o:spid="_x0000_s1653" type="#_x0000_t32" style="position:absolute;left:33795;top:8938;width:0;height:4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CLGsYAAADcAAAADwAAAGRycy9kb3ducmV2LnhtbESPT2vCQBTE70K/w/IKvelGsUWimyDS&#10;Fg+lUP97e2afSWj2bdjdavrtu0LB4zAzv2FmeWcacSHna8sKhoMEBHFhdc2lgs36rT8B4QOyxsYy&#10;KfglD3n20Jthqu2Vv+iyCqWIEPYpKqhCaFMpfVGRQT+wLXH0ztYZDFG6UmqH1wg3jRwlyYs0WHNc&#10;qLClRUXF9+rHKDh8Lj+ey9NiewjuNHl9b/fHXcJKPT128ymIQF24h//bS61gPBrD7Uw8Aj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QixrGAAAA3AAAAA8AAAAAAAAA&#10;AAAAAAAAoQIAAGRycy9kb3ducmV2LnhtbFBLBQYAAAAABAAEAPkAAACUAwAAAAA=&#10;" strokecolor="black [3213]">
                  <v:stroke startarrow="block" endarrow="block"/>
                </v:shape>
                <v:shape id="直線矢印コネクタ 1025" o:spid="_x0000_s1654" type="#_x0000_t32" style="position:absolute;left:33040;top:13162;width:144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eAxsEAAADcAAAADwAAAGRycy9kb3ducmV2LnhtbESPQYvCMBSE74L/ITzBm6aKlKUaRQXR&#10;k6DrweOjeTbV5qU2Ueu/N8LCHoeZ+YaZLVpbiSc1vnSsYDRMQBDnTpdcKDj9bgY/IHxA1lg5JgVv&#10;8rCYdzszzLR78YGex1CICGGfoQITQp1J6XNDFv3Q1cTRu7jGYoiyKaRu8BXhtpLjJEmlxZLjgsGa&#10;1oby2/FhFejHSabFwaTvfbKtVuhW5+u9Varfa5dTEIHa8B/+a++0gsk4he+ZeATk/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R4DGwQAAANwAAAAPAAAAAAAAAAAAAAAA&#10;AKECAABkcnMvZG93bnJldi54bWxQSwUGAAAAAAQABAD5AAAAjwMAAAAA&#10;" strokecolor="black [3213]"/>
                <v:shape id="直線矢印コネクタ 1026" o:spid="_x0000_s1655" type="#_x0000_t32" style="position:absolute;left:32916;top:8938;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slXcQAAADcAAAADwAAAGRycy9kb3ducmV2LnhtbESPzWrDMBCE74G8g9hCb4ncUNziRglJ&#10;ILSnQlIfelysjeXEWjmW/Pf2VaHQ4zAz3zDr7Whr0VPrK8cKnpYJCOLC6YpLBfnXcfEKwgdkjbVj&#10;UjCRh+1mPltjpt3AJ+rPoRQRwj5DBSaEJpPSF4Ys+qVriKN3ca3FEGVbSt3iEOG2lqskSaXFiuOC&#10;wYYOhorbubMKdJfLtDyZdPpM3us9uv339T4q9fgw7t5ABBrDf/iv/aEVPK9e4P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yVdxAAAANwAAAAPAAAAAAAAAAAA&#10;AAAAAKECAABkcnMvZG93bnJldi54bWxQSwUGAAAAAAQABAD5AAAAkgMAAAAA&#10;" strokecolor="black [3213]"/>
                <v:shape id="Text Box 190" o:spid="_x0000_s1656" type="#_x0000_t202" style="position:absolute;left:9113;top:57835;width:11495;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q8EA&#10;AADcAAAADwAAAGRycy9kb3ducmV2LnhtbERPPWvDMBDdC/kP4grdGrkhmOJGCSEQ6NAhdtv9al0t&#10;E+tkJMWR++ujIdDx8b43u2QHMZEPvWMFL8sCBHHrdM+dgq/P4/MriBCRNQ6OScFMAXbbxcMGK+2u&#10;XNPUxE7kEA4VKjAxjpWUoTVkMSzdSJy5X+ctxgx9J7XHaw63g1wVRSkt9pwbDI50MNSem4tVwPVH&#10;+osXM/mxPJ+G+Uem/ntS6ukx7d9ARErxX3x3v2sF61Vem8/kI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c/qvBAAAA3AAAAA8AAAAAAAAAAAAAAAAAmAIAAGRycy9kb3du&#10;cmV2LnhtbFBLBQYAAAAABAAEAPUAAACGAwAAAAA=&#10;" fillcolor="#d8d8d8 [2732]">
                  <v:textbox inset="5.85pt,.7pt,5.85pt,.7pt">
                    <w:txbxContent>
                      <w:p w:rsidR="00317015" w:rsidRDefault="00317015" w:rsidP="00166002">
                        <w:pPr>
                          <w:pStyle w:val="NormalWeb"/>
                          <w:spacing w:line="200" w:lineRule="exact"/>
                          <w:jc w:val="center"/>
                        </w:pPr>
                        <w:r>
                          <w:rPr>
                            <w:sz w:val="16"/>
                            <w:szCs w:val="16"/>
                          </w:rPr>
                          <w:t>N/A</w:t>
                        </w:r>
                      </w:p>
                    </w:txbxContent>
                  </v:textbox>
                </v:shape>
                <v:shape id="Text Box 190" o:spid="_x0000_s1657" type="#_x0000_t202" style="position:absolute;left:35377;top:21213;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55RMQA&#10;AADcAAAADwAAAGRycy9kb3ducmV2LnhtbESPQYvCMBSE7wv+h/CEva2pIrJWo4iw4MGl2org7dE8&#10;22LzUppsrf/eCMIeh5n5hlmue1OLjlpXWVYwHkUgiHOrKy4UnLKfr28QziNrrC2Tggc5WK8GH0uM&#10;tb3zkbrUFyJA2MWooPS+iaV0eUkG3cg2xMG72tagD7ItpG7xHuCmlpMomkmDFYeFEhvalpTf0j+j&#10;oDqz3ma7tD8kx9/OjvfJxdlEqc9hv1mA8NT7//C7vdMKppM5vM6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ueUTEAAAA3AAAAA8AAAAAAAAAAAAAAAAAmAIAAGRycy9k&#10;b3ducmV2LnhtbFBLBQYAAAAABAAEAPUAAACJAwAAAAA=&#10;" fillcolor="black [3213]">
                  <v:fill r:id="rId26" o:title="" color2="#eeece1 [3214]" type="pattern"/>
                  <v:textbox inset="5.85pt,.7pt,5.85pt,.7pt">
                    <w:txbxContent>
                      <w:p w:rsidR="00317015" w:rsidRDefault="00317015" w:rsidP="00166002">
                        <w:pPr>
                          <w:spacing w:after="0" w:line="200" w:lineRule="exact"/>
                          <w:jc w:val="center"/>
                          <w:rPr>
                            <w:sz w:val="16"/>
                            <w:szCs w:val="16"/>
                            <w:lang w:eastAsia="ja-JP"/>
                          </w:rPr>
                        </w:pPr>
                        <w:r>
                          <w:rPr>
                            <w:sz w:val="16"/>
                            <w:szCs w:val="16"/>
                            <w:lang w:eastAsia="ja-JP"/>
                          </w:rPr>
                          <w:t>U-Boot</w:t>
                        </w:r>
                      </w:p>
                    </w:txbxContent>
                  </v:textbox>
                </v:shape>
                <v:shape id="直線矢印コネクタ 1029" o:spid="_x0000_s1658" type="#_x0000_t32" style="position:absolute;left:35779;top:60935;width:12526;height:1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m/vL4AAADcAAAADwAAAGRycy9kb3ducmV2LnhtbERPy4rCMBTdD/gP4QruxtQHItUoWhAU&#10;cWHrB1ya2wc2N6WJtv69WQzM8nDe2/1gGvGmztWWFcymEQji3OqaSwWP7PS7BuE8ssbGMin4kIP9&#10;bvSzxVjbnu/0Tn0pQgi7GBVU3rexlC6vyKCb2pY4cIXtDPoAu1LqDvsQbho5j6KVNFhzaKiwpaSi&#10;/Jm+jAJ5HA5lgdeLlbfU5EWSZFmfKjUZD4cNCE+D/xf/uc9awXIR5ocz4QjI3R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b+8vgAAANwAAAAPAAAAAAAAAAAAAAAAAKEC&#10;AABkcnMvZG93bnJldi54bWxQSwUGAAAAAAQABAD5AAAAjAMAAAAA&#10;" strokecolor="black [3213]" strokeweight=".25pt">
                  <v:stroke dashstyle="3 1" endarrow="block"/>
                </v:shape>
                <v:shape id="直線矢印コネクタ 1030" o:spid="_x0000_s1659" type="#_x0000_t32" style="position:absolute;left:35789;top:59154;width:12520;height:10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UaJ8IAAADcAAAADwAAAGRycy9kb3ducmV2LnhtbESP3YrCMBSE74V9h3AWvLOpuoh0jaIF&#10;QVm82NYHODSnP2xzUppo69ubBcHLYWa+YTa70bTiTr1rLCuYRzEI4sLqhisF1/w4W4NwHllja5kU&#10;PMjBbvsx2WCi7cC/dM98JQKEXYIKau+7REpX1GTQRbYjDl5pe4M+yL6SuschwE0rF3G8kgYbDgs1&#10;dpTWVPxlN6NAHsZ9VeLP2cpLZooyTfN8yJSafo77bxCeRv8Ov9onreBrOYf/M+EI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UaJ8IAAADcAAAADwAAAAAAAAAAAAAA&#10;AAChAgAAZHJzL2Rvd25yZXYueG1sUEsFBgAAAAAEAAQA+QAAAJADAAAAAA==&#10;" strokecolor="black [3213]" strokeweight=".25pt">
                  <v:stroke dashstyle="3 1" endarrow="block"/>
                </v:shape>
                <v:shape id="Text Box 209" o:spid="_x0000_s1660" type="#_x0000_t202" style="position:absolute;left:622;top:75114;width:1009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NTsYA&#10;AADcAAAADwAAAGRycy9kb3ducmV2LnhtbESPQWvCQBSE74L/YXlCb7rRapDUVaKgFS/aWEqPr9nX&#10;JJh9G7Krpv313UKhx2FmvmEWq87U4katqywrGI8iEMS51RUXCl7P2+EchPPIGmvLpOCLHKyW/d4C&#10;E23v/EK3zBciQNglqKD0vkmkdHlJBt3INsTB+7StQR9kW0jd4j3ATS0nURRLgxWHhRIb2pSUX7Kr&#10;UfBdufT5dFz7j/XsfRedDrF7S2OlHgZd+gTCU+f/w3/tvVYwfZzA75lw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fNTsYAAADcAAAADwAAAAAAAAAAAAAAAACYAgAAZHJz&#10;L2Rvd25yZXYueG1sUEsFBgAAAAAEAAQA9QAAAIsDAAAAAA==&#10;" filled="f" stroked="f">
                  <v:textbox inset="5.85pt,.7pt,5.85pt,.7pt">
                    <w:txbxContent>
                      <w:p w:rsidR="00317015" w:rsidRDefault="00317015" w:rsidP="00166002">
                        <w:pPr>
                          <w:pStyle w:val="NormalWeb"/>
                          <w:spacing w:after="200"/>
                        </w:pPr>
                        <w:r>
                          <w:rPr>
                            <w:rFonts w:ascii="MS Gothic" w:hAnsi="MS Gothic" w:hint="eastAsia"/>
                            <w:sz w:val="16"/>
                            <w:szCs w:val="16"/>
                          </w:rPr>
                          <w:t>0x08_0000_0000</w:t>
                        </w:r>
                      </w:p>
                    </w:txbxContent>
                  </v:textbox>
                </v:shape>
                <v:shape id="Text Box 209" o:spid="_x0000_s1661" type="#_x0000_t202" style="position:absolute;left:22276;top:56207;width:89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1cYA&#10;AADcAAAADwAAAGRycy9kb3ducmV2LnhtbESPT2vCQBTE74LfYXmCN91Y2yCpq8SCtvTiX6TH1+xr&#10;Esy+DdlV0376riB4HGbmN8x03ppKXKhxpWUFo2EEgjizuuRcwWG/HExAOI+ssbJMCn7JwXzW7Uwx&#10;0fbKW7rsfC4ChF2CCgrv60RKlxVk0A1tTRy8H9sY9EE2udQNXgPcVPIpimJpsOSwUGBNbwVlp93Z&#10;KPgrXfq+WS/89+LlaxVtPmN3TGOl+r02fQXhqfWP8L39oRU8j8dwOxOOgJ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to1cYAAADcAAAADwAAAAAAAAAAAAAAAACYAgAAZHJz&#10;L2Rvd25yZXYueG1sUEsFBgAAAAAEAAQA9QAAAIsDA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0x00_E630_0000</w:t>
                        </w:r>
                      </w:p>
                    </w:txbxContent>
                  </v:textbox>
                </v:shape>
                <v:shape id="直線矢印コネクタ 1033" o:spid="_x0000_s1662" type="#_x0000_t32" style="position:absolute;left:21906;top:5624;width:0;height:16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kdx8cAAADcAAAADwAAAGRycy9kb3ducmV2LnhtbESPQWsCMRSE74X+h/CE3mrW1sqyNUqR&#10;VjxIQVut3p6b5+7SzcuSRF3/vREEj8PMfMMMx62pxZGcrywr6HUTEMS51RUXCn5/vp5TED4ga6wt&#10;k4IzeRiPHh+GmGl74gUdl6EQEcI+QwVlCE0mpc9LMui7tiGO3t46gyFKV0jt8BThppYvSTKQBiuO&#10;CyU2NCkp/18ejILN92z+Vuwmq01wu/Rz2vxt1wkr9dRpP95BBGrDPXxrz7SC/msfrmfiEZCj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SR3HxwAAANwAAAAPAAAAAAAA&#10;AAAAAAAAAKECAABkcnMvZG93bnJldi54bWxQSwUGAAAAAAQABAD5AAAAlQMAAAAA&#10;" strokecolor="black [3213]">
                  <v:stroke startarrow="block" endarrow="block"/>
                </v:shape>
                <v:shape id="直線矢印コネクタ 1034" o:spid="_x0000_s1663" type="#_x0000_t32" style="position:absolute;left:20638;top:22227;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yIbMQAAADcAAAADwAAAGRycy9kb3ducmV2LnhtbESPzYvCMBTE74L/Q3gL3jRdP8pSjaIL&#10;y+5J8OOwx0fzbKrNS22i1v/eCILHYWZ+w8wWra3ElRpfOlbwOUhAEOdOl1wo2O9++l8gfEDWWDkm&#10;BXfysJh3OzPMtLvxhq7bUIgIYZ+hAhNCnUnpc0MW/cDVxNE7uMZiiLIppG7wFuG2ksMkSaXFkuOC&#10;wZq+DeWn7cUq0Je9TIuNSe/r5LdaoVv9H8+tUr2PdjkFEagN7/Cr/acVjEcT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TIhsxAAAANwAAAAPAAAAAAAAAAAA&#10;AAAAAKECAABkcnMvZG93bnJldi54bWxQSwUGAAAAAAQABAD5AAAAkgMAAAAA&#10;" strokecolor="black [3213]"/>
                <v:shape id="直線矢印コネクタ 1035" o:spid="_x0000_s1664" type="#_x0000_t32" style="position:absolute;left:20646;top:5624;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WG8MAAADcAAAADwAAAGRycy9kb3ducmV2LnhtbESPzYvCMBTE7wv+D+EJ3tbUD4p0jaKC&#10;6Enw4+Dx0bxtutu81CZq/e+NIHgcZuY3zHTe2krcqPGlYwWDfgKCOHe65ELB6bj+noDwAVlj5ZgU&#10;PMjDfNb5mmKm3Z33dDuEQkQI+wwVmBDqTEqfG7Lo+64mjt6vayyGKJtC6gbvEW4rOUySVFosOS4Y&#10;rGllKP8/XK0CfT3JtNib9LFLNtUS3fL8d2mV6nXbxQ+IQG34hN/trVYwHqXwOhOP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eFhvDAAAA3AAAAA8AAAAAAAAAAAAA&#10;AAAAoQIAAGRycy9kb3ducmV2LnhtbFBLBQYAAAAABAAEAPkAAACRAwAAAAA=&#10;" strokecolor="black [3213]"/>
                <v:group id="グループ化 1036" o:spid="_x0000_s1665" style="position:absolute;left:29011;top:8882;width:4087;height:4210" coordorigin=",9"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Text Box 223" o:spid="_x0000_s1666" type="#_x0000_t202" style="position:absolute;left:19314;top:-18125;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IZ3sIA&#10;AADcAAAADwAAAGRycy9kb3ducmV2LnhtbERPTWsCMRC9F/wPYYReima12spqlHZp0ZtWC16HzbhZ&#10;3EyWJOr6782h0OPjfS9WnW3ElXyoHSsYDTMQxKXTNVcKfg/fgxmIEJE1No5JwZ0CrJa9pwXm2t34&#10;h677WIkUwiFHBSbGNpcylIYshqFriRN3ct5iTNBXUnu8pXDbyHGWvUmLNacGgy0Vhsrz/mIVvBfr&#10;r63eTS6ffjo29ojFVr7clXrudx9zEJG6+C/+c2+0gslrWpvOp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hnewgAAANwAAAAPAAAAAAAAAAAAAAAAAJgCAABkcnMvZG93&#10;bnJldi54bWxQSwUGAAAAAAQABAD1AAAAhwMAAAAA&#10;" filled="f" stroked="f">
                    <v:textbox inset="5.85pt,.7pt,5.85pt,.7pt">
                      <w:txbxContent>
                        <w:p w:rsidR="00317015" w:rsidRDefault="00317015" w:rsidP="00166002">
                          <w:pPr>
                            <w:pStyle w:val="NormalWeb"/>
                            <w:spacing w:line="260" w:lineRule="exact"/>
                            <w:jc w:val="center"/>
                          </w:pPr>
                          <w:r>
                            <w:rPr>
                              <w:sz w:val="16"/>
                              <w:szCs w:val="16"/>
                            </w:rPr>
                            <w:t>Secure</w:t>
                          </w:r>
                        </w:p>
                      </w:txbxContent>
                    </v:textbox>
                  </v:shape>
                  <v:shape id="Text Box 223" o:spid="_x0000_s1667" type="#_x0000_t202" style="position:absolute;left:49177;top:61755;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68RcYA&#10;AADcAAAADwAAAGRycy9kb3ducmV2LnhtbESPT2sCMRTE74LfITyhl1Kz9U9rt0apS0Vvtlbo9bF5&#10;3SzdvCxJ1PXbN0LB4zAzv2Hmy8424kQ+1I4VPA4zEMSl0zVXCg5f64cZiBCRNTaOScGFAiwX/d4c&#10;c+3O/EmnfaxEgnDIUYGJsc2lDKUhi2HoWuLk/ThvMSbpK6k9nhPcNnKUZU/SYs1pwWBLhaHyd3+0&#10;Cp6LzftOf0yOKz8dGfuNxU7eX5S6G3RvryAidfEW/m9vtYLJ+AW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68RcYAAADcAAAADwAAAAAAAAAAAAAAAACYAgAAZHJz&#10;L2Rvd25yZXYueG1sUEsFBgAAAAAEAAQA9QAAAIsDAAAAAA==&#10;" filled="f" stroked="f">
                    <v:textbox inset="5.85pt,.7pt,5.85pt,.7pt">
                      <w:txbxContent>
                        <w:p w:rsidR="00317015" w:rsidRDefault="00317015" w:rsidP="00166002">
                          <w:pPr>
                            <w:pStyle w:val="NormalWeb"/>
                            <w:spacing w:line="260" w:lineRule="exact"/>
                            <w:jc w:val="center"/>
                          </w:pPr>
                          <w:r>
                            <w:rPr>
                              <w:sz w:val="16"/>
                              <w:szCs w:val="16"/>
                            </w:rPr>
                            <w:t>Region</w:t>
                          </w:r>
                        </w:p>
                      </w:txbxContent>
                    </v:textbox>
                  </v:shape>
                </v:group>
                <v:shape id="Text Box 223" o:spid="_x0000_s1668" type="#_x0000_t202" style="position:absolute;left:20950;top:13517;width:6284;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38MA&#10;AADcAAAADwAAAGRycy9kb3ducmV2LnhtbERPy2rCQBTdF/yH4Qru6kSxQaKjREFb3NQX4vKauSbB&#10;zJ2QmWrs13cWQpeH857OW1OJOzWutKxg0I9AEGdWl5wrOB5W72MQziNrrCyTgic5mM86b1NMtH3w&#10;ju57n4sQwi5BBYX3dSKlywoy6Pq2Jg7c1TYGfYBNLnWDjxBuKjmMolgaLDk0FFjTsqDstv8xCn5L&#10;l35uvxf+svg4r6PtJnanNFaq123TCQhPrf8Xv9xfWsFoFOaHM+EI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F38MAAADcAAAADwAAAAAAAAAAAAAAAACYAgAAZHJzL2Rv&#10;d25yZXYueG1sUEsFBgAAAAAEAAQA9QAAAIgDAAAAAA==&#10;" filled="f" stroked="f">
                  <v:textbox inset="5.85pt,.7pt,5.85pt,.7pt">
                    <w:txbxContent>
                      <w:p w:rsidR="00317015" w:rsidRDefault="00317015" w:rsidP="00166002">
                        <w:pPr>
                          <w:spacing w:after="0" w:line="260" w:lineRule="exact"/>
                          <w:jc w:val="center"/>
                          <w:rPr>
                            <w:sz w:val="16"/>
                            <w:szCs w:val="16"/>
                          </w:rPr>
                        </w:pPr>
                        <w:r>
                          <w:rPr>
                            <w:sz w:val="16"/>
                            <w:szCs w:val="16"/>
                          </w:rPr>
                          <w:t>Legacy</w:t>
                        </w:r>
                      </w:p>
                    </w:txbxContent>
                  </v:textbox>
                </v:shape>
                <v:shape id="直線矢印コネクタ 1043" o:spid="_x0000_s1669" type="#_x0000_t32" style="position:absolute;left:19440;top:24591;width:10169;height:4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b5kcUAAADcAAAADwAAAGRycy9kb3ducmV2LnhtbESPT2vCQBTE70K/w/KE3nQTK/5JXUUE&#10;W/VmFLS3R/aZhGbfhuxW02/vCoLHYWZ+w8wWranElRpXWlYQ9yMQxJnVJecKjod1bwLCeWSNlWVS&#10;8E8OFvO3zgwTbW+8p2vqcxEg7BJUUHhfJ1K6rCCDrm9r4uBdbGPQB9nkUjd4C3BTyUEUjaTBksNC&#10;gTWtCsp+0z+jYCxP39Ek2wzi6cfx/LNK7Xb3ZZV677bLTxCeWv8KP9sbrWA4jOFxJhw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b5kcUAAADcAAAADwAAAAAAAAAA&#10;AAAAAAChAgAAZHJzL2Rvd25yZXYueG1sUEsFBgAAAAAEAAQA+QAAAJMDAAAAAA==&#10;" strokecolor="black [3213]">
                  <v:stroke endarrow="block"/>
                </v:shape>
                <v:shape id="Text Box 209" o:spid="_x0000_s1670" type="#_x0000_t202" style="position:absolute;left:617;top:31764;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M8YA&#10;AADcAAAADwAAAGRycy9kb3ducmV2LnhtbESPQWvCQBSE74L/YXmCt7qp2FCia0gKrdKL1hbx+My+&#10;JqHZtyG7atpf7woFj8PMfMMs0t404kydqy0reJxEIIgLq2suFXx9vj48g3AeWWNjmRT8koN0ORws&#10;MNH2wh903vlSBAi7BBVU3reJlK6oyKCb2JY4eN+2M+iD7EqpO7wEuGnkNIpiabDmsFBhSy8VFT+7&#10;k1HwV7tstd3k/pg/Hd6i7Xvs9lms1HjUZ3MQnnp/D/+311rBbDaF25lw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G+M8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0x04_8000_0000</w:t>
                        </w:r>
                      </w:p>
                    </w:txbxContent>
                  </v:textbox>
                </v:shape>
                <v:shape id="Text Box 209" o:spid="_x0000_s1671" type="#_x0000_t202" style="position:absolute;left:43125;top:61986;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qMYA&#10;AADcAAAADwAAAGRycy9kb3ducmV2LnhtbESPQWvCQBSE70L/w/IK3nTTqkFSV4kFbfGiRpEeX7Ov&#10;SWj2bciumvbXu4WCx2FmvmFmi87U4kKtqywreBpGIIhzqysuFBwPq8EUhPPIGmvLpOCHHCzmD70Z&#10;JtpeeU+XzBciQNglqKD0vkmkdHlJBt3QNsTB+7KtQR9kW0jd4jXATS2foyiWBisOCyU29FpS/p2d&#10;jYLfyqVvu+3Sfy4nH+tot4ndKY2V6j926QsIT52/h//b71rBeDyCvzPh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bqMYAAADcAAAADwAAAAAAAAAAAAAAAACYAgAAZHJz&#10;L2Rvd25yZXYueG1sUEsFBgAAAAAEAAQA9QAAAIsDA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0x180000</w:t>
                        </w:r>
                      </w:p>
                    </w:txbxContent>
                  </v:textbox>
                </v:shape>
                <v:shape id="Text Box 209" o:spid="_x0000_s1672" type="#_x0000_t202" style="position:absolute;left:43068;top:58841;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SD3MYA&#10;AADcAAAADwAAAGRycy9kb3ducmV2LnhtbESPQWvCQBSE7wX/w/KE3nSjxCDRVaLQKl5qtRSPr9nX&#10;JJh9G7Jbjf76bkHocZiZb5j5sjO1uFDrKssKRsMIBHFudcWFgo/jy2AKwnlkjbVlUnAjB8tF72mO&#10;qbZXfqfLwRciQNilqKD0vkmldHlJBt3QNsTB+7atQR9kW0jd4jXATS3HUZRIgxWHhRIbWpeUnw8/&#10;RsG9ctlm/7byX6vJ6TXa7xL3mSVKPfe7bAbCU+f/w4/2ViuI4xj+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SD3MYAAADcAAAADwAAAAAAAAAAAAAAAACYAgAAZHJz&#10;L2Rvd25yZXYueG1sUEsFBgAAAAAEAAQA9QAAAIsDA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0x040000</w:t>
                        </w:r>
                      </w:p>
                    </w:txbxContent>
                  </v:textbox>
                </v:shape>
                <v:shape id="Text Box 209" o:spid="_x0000_s1673" type="#_x0000_t202" style="position:absolute;left:45578;top:56939;width:396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gmR8cA&#10;AADcAAAADwAAAGRycy9kb3ducmV2LnhtbESPT2vCQBTE70K/w/IKvdWNRYNE15AIbaWX+g/p8TX7&#10;TILZtyG71dhP3xUKHoeZ+Q0zT3vTiDN1rrasYDSMQBAXVtdcKtjvXp+nIJxH1thYJgVXcpAuHgZz&#10;TLS98IbOW1+KAGGXoILK+zaR0hUVGXRD2xIH72g7gz7IrpS6w0uAm0a+RFEsDdYcFipsaVlRcdr+&#10;GAW/tcve15+5/84nX2/R+iN2hyxW6umxz2YgPPX+Hv5vr7SC8XgCt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IJkfHAAAA3AAAAA8AAAAAAAAAAAAAAAAAmAIAAGRy&#10;cy9kb3ducmV2LnhtbFBLBQYAAAAABAAEAPUAAACMAw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w:t>
                        </w:r>
                      </w:p>
                    </w:txbxContent>
                  </v:textbox>
                </v:shape>
                <v:shape id="Text Box 209" o:spid="_x0000_s1674" type="#_x0000_t202" style="position:absolute;left:43125;top:63962;width:6038;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q4MMYA&#10;AADcAAAADwAAAGRycy9kb3ducmV2LnhtbESPT2vCQBTE74LfYXmCt7qxaJDUVWLBP/Si1VJ6fGaf&#10;STD7NmRXjf30bqHgcZiZ3zDTeWsqcaXGlZYVDAcRCOLM6pJzBV+H5csEhPPIGivLpOBODuazbmeK&#10;ibY3/qTr3uciQNglqKDwvk6kdFlBBt3A1sTBO9nGoA+yyaVu8BbgppKvURRLgyWHhQJrei8oO+8v&#10;RsFv6dL1brvwx8X4ZxXtPmL3ncZK9Xtt+gbCU+uf4f/2RisYjWL4OxOO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q4MMYAAADcAAAADwAAAAAAAAAAAAAAAACYAgAAZHJz&#10;L2Rvd25yZXYueG1sUEsFBgAAAAAEAAQA9QAAAIsDA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0x1C0000</w:t>
                        </w:r>
                      </w:p>
                    </w:txbxContent>
                  </v:textbox>
                </v:shape>
                <v:shape id="Text Box 209" o:spid="_x0000_s1675" type="#_x0000_t202" style="position:absolute;left:43198;top:69448;width:603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Ydq8YA&#10;AADcAAAADwAAAGRycy9kb3ducmV2LnhtbESPQWvCQBSE70L/w/KE3nSjaCqpq0ShVXpRo0iPr9nX&#10;JDT7NmS3mvbXu4WCx2FmvmHmy87U4kKtqywrGA0jEMS51RUXCk7Hl8EMhPPIGmvLpOCHHCwXD705&#10;Jtpe+UCXzBciQNglqKD0vkmkdHlJBt3QNsTB+7StQR9kW0jd4jXATS3HURRLgxWHhRIbWpeUf2Xf&#10;RsFv5dLNfrfyH6vp+2u0f4vdOY2Veux36TMIT52/h//bW61gMnmCv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Ydq8YAAADcAAAADwAAAAAAAAAAAAAAAACYAgAAZHJz&#10;L2Rvd25yZXYueG1sUEsFBgAAAAAEAAQA9QAAAIsDAAAAAA==&#10;" filled="f" stroked="f">
                  <v:textbox inset="5.85pt,.7pt,5.85pt,.7pt">
                    <w:txbxContent>
                      <w:p w:rsidR="00317015" w:rsidRPr="006F6EFF" w:rsidRDefault="00317015" w:rsidP="00166002">
                        <w:pPr>
                          <w:pStyle w:val="NormalWeb"/>
                          <w:spacing w:after="200"/>
                          <w:rPr>
                            <w:sz w:val="22"/>
                          </w:rPr>
                        </w:pPr>
                        <w:r w:rsidRPr="006F6EFF">
                          <w:rPr>
                            <w:rFonts w:ascii="MS Gothic" w:hAnsi="MS Gothic"/>
                            <w:sz w:val="16"/>
                            <w:szCs w:val="18"/>
                          </w:rPr>
                          <w:t>0x</w:t>
                        </w:r>
                        <w:r>
                          <w:rPr>
                            <w:rFonts w:ascii="MS Gothic" w:hAnsi="MS Gothic"/>
                            <w:sz w:val="16"/>
                            <w:szCs w:val="18"/>
                          </w:rPr>
                          <w:t>30</w:t>
                        </w:r>
                        <w:r w:rsidRPr="006F6EFF">
                          <w:rPr>
                            <w:rFonts w:ascii="MS Gothic" w:hAnsi="MS Gothic"/>
                            <w:sz w:val="16"/>
                            <w:szCs w:val="18"/>
                          </w:rPr>
                          <w:t>0000</w:t>
                        </w:r>
                      </w:p>
                      <w:p w:rsidR="00317015" w:rsidRDefault="00317015" w:rsidP="00166002">
                        <w:pPr>
                          <w:pStyle w:val="NormalWeb"/>
                          <w:spacing w:after="200"/>
                          <w:rPr>
                            <w:sz w:val="22"/>
                          </w:rPr>
                        </w:pPr>
                      </w:p>
                    </w:txbxContent>
                  </v:textbox>
                </v:shape>
                <v:shape id="Text Box 190" o:spid="_x0000_s1676" type="#_x0000_t202" style="position:absolute;left:35379;top:8943;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c5MMA&#10;AADcAAAADwAAAGRycy9kb3ducmV2LnhtbESPQYvCMBSE74L/ITzBm6aKiFuNIoLgYaVaF8Hbo3m2&#10;xealNNna/fcbQfA4zMw3zGrTmUq01LjSsoLJOAJBnFldcq7g57IfLUA4j6yxskwK/sjBZt3vrTDW&#10;9slnalOfiwBhF6OCwvs6ltJlBRl0Y1sTB+9uG4M+yCaXusFngJtKTqNoLg2WHBYKrGlXUPZIf42C&#10;8sp6dzmk3Sk5H1s7+U5uziZKDQfddgnCU+c/4Xf7oBXMZl/wOh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Gc5MMAAADcAAAADwAAAAAAAAAAAAAAAACYAgAAZHJzL2Rv&#10;d25yZXYueG1sUEsFBgAAAAAEAAQA9QAAAIgDA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Certification</w:t>
                        </w:r>
                      </w:p>
                    </w:txbxContent>
                  </v:textbox>
                </v:shape>
                <v:shape id="Text Box 209" o:spid="_x0000_s1677" type="#_x0000_t202" style="position:absolute;left:47069;top:7531;width:921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TAsQA&#10;AADcAAAADwAAAGRycy9kb3ducmV2LnhtbERPTWvCQBC9C/0PyxS81Y1FQ4luQixUpZfaKNLjNDsm&#10;odnZkF017a/vHgSPj/e9zAbTigv1rrGsYDqJQBCXVjdcKTjs355eQDiPrLG1TAp+yUGWPoyWmGh7&#10;5U+6FL4SIYRdggpq77tESlfWZNBNbEccuJPtDfoA+0rqHq8h3LTyOYpiabDh0FBjR681lT/F2Sj4&#10;a1y+2X2s/Pdq/rWOdu+xO+axUuPHIV+A8DT4u/jm3moFs3mYH86EI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mEwLEAAAA3AAAAA8AAAAAAAAAAAAAAAAAmAIAAGRycy9k&#10;b3ducmV2LnhtbFBLBQYAAAAABAAEAPUAAACJAw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0x00_43F0_0000</w:t>
                        </w:r>
                      </w:p>
                    </w:txbxContent>
                  </v:textbox>
                </v:shape>
                <v:shape id="カギ線コネクタ 1111" o:spid="_x0000_s1678" type="#_x0000_t34" style="position:absolute;left:47456;top:22003;width:11065;height:4959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9ePMcAAADcAAAADwAAAGRycy9kb3ducmV2LnhtbESPQWvCQBSE7wX/w/KEXkQ3ShVNXUXU&#10;FvXUqge9PbKvSTT7Ns2uGv99VxB6HGbmG2Y8rU0hrlS53LKCbicCQZxYnXOqYL/7aA9BOI+ssbBM&#10;Cu7kYDppvIwx1vbG33Td+lQECLsYFWTel7GULsnIoOvYkjh4P7Yy6IOsUqkrvAW4KWQvigbSYM5h&#10;IcOS5hkl5+3FKPjMf3truUyOm6/WfHhaFOXocugr9dqsZ+8gPNX+P/xsr7SCt34XHmfCEZC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n148xwAAANwAAAAPAAAAAAAA&#10;AAAAAAAAAKECAABkcnMvZG93bnJldi54bWxQSwUGAAAAAAQABAD5AAAAlQMAAAAA&#10;" adj="-4462" strokecolor="black [3213]" strokeweight=".25pt">
                  <v:stroke dashstyle="3 1" endarrow="block" endarrowlength="short"/>
                </v:shape>
                <v:shape id="Text Box 209" o:spid="_x0000_s1679" type="#_x0000_t202" style="position:absolute;left:47089;top:12037;width:9217;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o7sYA&#10;AADcAAAADwAAAGRycy9kb3ducmV2LnhtbESPQWvCQBSE70L/w/IKvelGqaFEV4mFVvGiVZEeX7PP&#10;JDT7NmRXjf56VxA8DjPzDTOetqYSJ2pcaVlBvxeBIM6sLjlXsNt+dT9AOI+ssbJMCi7kYDp56Ywx&#10;0fbMP3Ta+FwECLsEFRTe14mULivIoOvZmjh4B9sY9EE2udQNngPcVHIQRbE0WHJYKLCmz4Ky/83R&#10;KLiWLp2vVzP/Nxv+fkfrZez2aazU22ubjkB4av0z/GgvtIL34QDuZ8IR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go7s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0x00_47E0_0000</w:t>
                        </w:r>
                      </w:p>
                    </w:txbxContent>
                  </v:textbox>
                </v:shape>
                <v:shape id="Text Box 190" o:spid="_x0000_s1680" type="#_x0000_t202" style="position:absolute;left:9120;top:39002;width:11470;height:6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j8YA&#10;AADcAAAADwAAAGRycy9kb3ducmV2LnhtbESPQWvCQBSE74X+h+UJXkrd1Fqx0U0QQdFTqYrg7ZF9&#10;TYLZt2F3o2l/fVco9DjMzDfMIu9NI67kfG1ZwcsoAUFcWF1zqeB4WD/PQPiArLGxTAq+yUOePT4s&#10;MNX2xp903YdSRAj7FBVUIbSplL6oyKAf2ZY4el/WGQxRulJqh7cIN40cJ8lUGqw5LlTY0qqi4rLv&#10;jILLritMdzq77Ud32Ox+plo+Je9KDQf9cg4iUB/+w3/trVYweXuF+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Qj8YAAADcAAAADwAAAAAAAAAAAAAAAACYAgAAZHJz&#10;L2Rvd25yZXYueG1sUEsFBgAAAAAEAAQA9QAAAIsDAAAAAA==&#10;">
                  <v:textbox inset="5.85pt,.7pt,5.85pt,.7pt">
                    <w:txbxContent>
                      <w:p w:rsidR="00317015" w:rsidRDefault="00317015" w:rsidP="00166002">
                        <w:pPr>
                          <w:jc w:val="center"/>
                          <w:rPr>
                            <w:sz w:val="16"/>
                            <w:szCs w:val="16"/>
                          </w:rPr>
                        </w:pPr>
                        <w:r>
                          <w:rPr>
                            <w:sz w:val="16"/>
                            <w:szCs w:val="16"/>
                          </w:rPr>
                          <w:t>SDRAM 2GB</w:t>
                        </w:r>
                      </w:p>
                    </w:txbxContent>
                  </v:textbox>
                </v:shape>
                <v:shape id="Text Box 190" o:spid="_x0000_s1681" type="#_x0000_t202" style="position:absolute;left:9104;top:32794;width:11502;height:6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H08MA&#10;AADcAAAADwAAAGRycy9kb3ducmV2LnhtbESPQWsCMRSE7wX/Q3iCt5q1WJHVKCIIPXhQ296fm+dm&#10;cfOyJHGN/vqmUOhxmJlvmOU62Vb05EPjWMFkXIAgrpxuuFbw9bl7nYMIEVlj65gUPCjAejV4WWKp&#10;3Z2P1J9iLTKEQ4kKTIxdKWWoDFkMY9cRZ+/ivMWYpa+l9njPcNvKt6KYSYsN5wWDHW0NVdfTzSrg&#10;4z494830vptdD+3jLFPz3Ss1GqbNAkSkFP/Df+0PrWD6PoXfM/k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eH08MAAADcAAAADwAAAAAAAAAAAAAAAACYAgAAZHJzL2Rv&#10;d25yZXYueG1sUEsFBgAAAAAEAAQA9QAAAIgDAAAAAA==&#10;" fillcolor="#d8d8d8 [2732]">
                  <v:textbox inset="5.85pt,.7pt,5.85pt,.7pt">
                    <w:txbxContent>
                      <w:p w:rsidR="00317015" w:rsidRDefault="00317015" w:rsidP="00166002">
                        <w:pPr>
                          <w:pStyle w:val="NormalWeb"/>
                          <w:spacing w:line="200" w:lineRule="exact"/>
                          <w:jc w:val="center"/>
                          <w:rPr>
                            <w:sz w:val="16"/>
                            <w:szCs w:val="16"/>
                            <w:lang w:eastAsia="en-US"/>
                          </w:rPr>
                        </w:pPr>
                        <w:r>
                          <w:rPr>
                            <w:sz w:val="16"/>
                            <w:szCs w:val="16"/>
                            <w:lang w:eastAsia="en-US"/>
                          </w:rPr>
                          <w:t>N/A</w:t>
                        </w:r>
                      </w:p>
                    </w:txbxContent>
                  </v:textbox>
                </v:shape>
                <v:shape id="Text Box 190" o:spid="_x0000_s1682" type="#_x0000_t202" style="position:absolute;left:35356;top:6345;width:12077;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B48QA&#10;AADcAAAADwAAAGRycy9kb3ducmV2LnhtbESPS2/CMBCE75X4D9Yi9dY4vEoV4iBUqYhr6YPrKl6S&#10;QLwOthvCv8eVKvU4mplvNPl6MK3oyfnGsoJJkoIgLq1uuFLw+fH29ALCB2SNrWVScCMP62L0kGOm&#10;7ZXfqd+HSkQI+wwV1CF0mZS+rMmgT2xHHL2jdQZDlK6S2uE1wk0rp2n6LA02HBdq7Oi1pvK8/zEK&#10;Dt3ly7WT2cHwZtnPdun3kk5bpR7Hw2YFItAQ/sN/7Z1WMF8s4PdMPAK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cgePEAAAA3AAAAA8AAAAAAAAAAAAAAAAAmAIAAGRycy9k&#10;b3ducmV2LnhtbFBLBQYAAAAABAAEAPUAAACJAwAAAAA=&#10;" fillcolor="black [3213]">
                  <v:fill r:id="rId27" o:title="" color2="white [3212]" type="pattern"/>
                  <v:textbox inset="5.85pt,0,5.85pt,0">
                    <w:txbxContent>
                      <w:p w:rsidR="00317015" w:rsidRPr="0091061F" w:rsidRDefault="00317015" w:rsidP="00166002">
                        <w:pPr>
                          <w:pStyle w:val="NormalWeb"/>
                          <w:spacing w:line="200" w:lineRule="exact"/>
                          <w:jc w:val="center"/>
                          <w:rPr>
                            <w:sz w:val="16"/>
                            <w:szCs w:val="16"/>
                          </w:rPr>
                        </w:pPr>
                        <w:r>
                          <w:rPr>
                            <w:sz w:val="16"/>
                            <w:szCs w:val="16"/>
                          </w:rPr>
                          <w:t>Option</w:t>
                        </w:r>
                      </w:p>
                    </w:txbxContent>
                  </v:textbox>
                </v:shape>
                <v:shape id="直線矢印コネクタ 2162" o:spid="_x0000_s1683" type="#_x0000_t32" style="position:absolute;left:24328;top:58214;width:0;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jDi8cAAADcAAAADwAAAGRycy9kb3ducmV2LnhtbESPT2vCQBTE74LfYXmCN920qEh0E4pY&#10;8VAKtX+0t2f2NQlm34bdVeO3dwuFHoeZ+Q2zzDvTiAs5X1tW8DBOQBAXVtdcKvh4fx7NQfiArLGx&#10;TApu5CHP+r0lptpe+Y0uu1CKCGGfooIqhDaV0hcVGfRj2xJH78c6gyFKV0rt8BrhppGPSTKTBmuO&#10;CxW2tKqoOO3ORsHhdfsyLY+rz0Nwx/l60+6/vxJWajjonhYgAnXhP/zX3moFk+kMfs/EIy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CMOLxwAAANwAAAAPAAAAAAAA&#10;AAAAAAAAAKECAABkcnMvZG93bnJldi54bWxQSwUGAAAAAAQABAD5AAAAlQMAAAAA&#10;" strokecolor="black [3213]">
                  <v:stroke startarrow="block" endarrow="block"/>
                </v:shape>
                <v:shape id="直線矢印コネクタ 2163" o:spid="_x0000_s1684" type="#_x0000_t32" style="position:absolute;left:23194;top:61091;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1WIMMAAADcAAAADwAAAGRycy9kb3ducmV2LnhtbESPT4vCMBTE78J+h/AWvGmq7HalGkWF&#10;xT0J/jns8dE8m2rzUpuo9dsbQfA4zMxvmMmstZW4UuNLxwoG/QQEce50yYWC/e63NwLhA7LGyjEp&#10;uJOH2fSjM8FMuxtv6LoNhYgQ9hkqMCHUmZQ+N2TR911NHL2DayyGKJtC6gZvEW4rOUySVFosOS4Y&#10;rGlpKD9tL1aBvuxlWmxMel8nq2qBbvF/PLdKdT/b+RhEoDa8w6/2n1bw9f0DzzPxCM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NViDDAAAA3AAAAA8AAAAAAAAAAAAA&#10;AAAAoQIAAGRycy9kb3ducmV2LnhtbFBLBQYAAAAABAAEAPkAAACRAwAAAAA=&#10;" strokecolor="black [3213]"/>
                <v:shape id="直線矢印コネクタ 2164" o:spid="_x0000_s1685" type="#_x0000_t32" style="position:absolute;left:23092;top:58151;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CUsAAAADcAAAADwAAAGRycy9kb3ducmV2LnhtbERPy4rCMBTdC/5DuMLsNFXGIh1jmQrD&#10;uBJ8LGZ5aa5NneamNlHr35uF4PJw3su8t424UedrxwqmkwQEcel0zZWC4+FnvADhA7LGxjEpeJCH&#10;fDUcLDHT7s47uu1DJWII+wwVmBDaTEpfGrLoJ64ljtzJdRZDhF0ldYf3GG4bOUuSVFqsOTYYbGlt&#10;qPzfX60CfT3KtNqZ9LFNfpsCXfF3vvRKfYz67y8QgfrwFr/cG63gcx7XxjPxCM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SwlLAAAAA3AAAAA8AAAAAAAAAAAAAAAAA&#10;oQIAAGRycy9kb3ducmV2LnhtbFBLBQYAAAAABAAEAPkAAACOAwAAAAA=&#10;" strokecolor="black [3213]"/>
                <v:group id="グループ化 2165" o:spid="_x0000_s1686" style="position:absolute;left:20315;top:57351;width:4083;height:4210"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Text Box 223" o:spid="_x0000_s1687" type="#_x0000_t202" style="position:absolute;left:19314;top:-18134;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6xcEA&#10;AADcAAAADwAAAGRycy9kb3ducmV2LnhtbERPy2oCMRTdF/yHcAvdFM0ovhiNokNL3dmq4PYyuU6G&#10;Tm6GJOr4982i4PJw3st1ZxtxIx9qxwqGgwwEcel0zZWC0/GzPwcRIrLGxjEpeFCA9ar3ssRcuzv/&#10;0O0QK5FCOOSowMTY5lKG0pDFMHAtceIuzluMCfpKao/3FG4bOcqyqbRYc2ow2FJhqPw9XK2CWfH1&#10;sdff4+vWT0bGnrHYy/eHUm+v3WYBIlIXn+J/904rGE/T/H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HOsXBAAAA3AAAAA8AAAAAAAAAAAAAAAAAmAIAAGRycy9kb3du&#10;cmV2LnhtbFBLBQYAAAAABAAEAPUAAACGAwAAAAA=&#10;" filled="f" stroked="f">
                    <v:textbox inset="5.85pt,.7pt,5.85pt,.7pt">
                      <w:txbxContent>
                        <w:p w:rsidR="00317015" w:rsidRDefault="00317015" w:rsidP="00166002">
                          <w:pPr>
                            <w:pStyle w:val="NormalWeb"/>
                            <w:spacing w:line="260" w:lineRule="exact"/>
                            <w:jc w:val="center"/>
                          </w:pPr>
                          <w:r>
                            <w:rPr>
                              <w:sz w:val="16"/>
                              <w:szCs w:val="16"/>
                            </w:rPr>
                            <w:t>Secure</w:t>
                          </w:r>
                        </w:p>
                      </w:txbxContent>
                    </v:textbox>
                  </v:shape>
                  <v:shape id="Text Box 223" o:spid="_x0000_s1688" type="#_x0000_t202" style="position:absolute;left:49177;top:61746;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fXsUA&#10;AADcAAAADwAAAGRycy9kb3ducmV2LnhtbESPQWsCMRSE7wX/Q3gFL6VmFd2W1Si6tNibrS30+tg8&#10;N0s3L0sSdf33piB4HGbmG2ax6m0rTuRD41jBeJSBIK6cbrhW8PP9/vwKIkRkja1jUnChAKvl4GGB&#10;hXZn/qLTPtYiQTgUqMDE2BVShsqQxTByHXHyDs5bjEn6WmqP5wS3rZxkWS4tNpwWDHZUGqr+9ker&#10;4KXcvu305/S48bOJsb9Y7uTTRanhY7+eg4jUx3v41v7QCqb5GP7Pp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59exQAAANwAAAAPAAAAAAAAAAAAAAAAAJgCAABkcnMv&#10;ZG93bnJldi54bWxQSwUGAAAAAAQABAD1AAAAigMAAAAA&#10;" filled="f" stroked="f">
                    <v:textbox inset="5.85pt,.7pt,5.85pt,.7pt">
                      <w:txbxContent>
                        <w:p w:rsidR="00317015" w:rsidRDefault="00317015" w:rsidP="00166002">
                          <w:pPr>
                            <w:pStyle w:val="NormalWeb"/>
                            <w:spacing w:line="260" w:lineRule="exact"/>
                            <w:jc w:val="center"/>
                          </w:pPr>
                          <w:r>
                            <w:rPr>
                              <w:sz w:val="16"/>
                              <w:szCs w:val="16"/>
                            </w:rPr>
                            <w:t>Region</w:t>
                          </w:r>
                        </w:p>
                      </w:txbxContent>
                    </v:textbox>
                  </v:shape>
                </v:group>
                <v:shape id="Text Box 190" o:spid="_x0000_s1689" type="#_x0000_t202" style="position:absolute;left:9097;top:51549;width:1149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JMcMA&#10;AADcAAAADwAAAGRycy9kb3ducmV2LnhtbESPT2sCMRTE70K/Q3gFb5ptQW1Xo5RCoYce/Nf76+a5&#10;Wdy8LElcYz+9EQSPw8z8hlmskm1FTz40jhW8jAsQxJXTDdcK9ruv0RuIEJE1to5JwYUCrJZPgwWW&#10;2p15Q/021iJDOJSowMTYlVKGypDFMHYdcfYOzluMWfpaao/nDLetfC2KqbTYcF4w2NGnoeq4PVkF&#10;vPlJ//Fket9Nj+v28idT89srNXxOH3MQkVJ8hO/tb61gNnmH25l8BO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NJMcMAAADcAAAADwAAAAAAAAAAAAAAAACYAgAAZHJzL2Rv&#10;d25yZXYueG1sUEsFBgAAAAAEAAQA9QAAAIgDAAAAAA==&#10;" fillcolor="#d8d8d8 [2732]">
                  <v:textbox inset="5.85pt,.7pt,5.85pt,.7pt">
                    <w:txbxContent>
                      <w:p w:rsidR="00317015" w:rsidRDefault="00317015" w:rsidP="00FB1AC6">
                        <w:pPr>
                          <w:pStyle w:val="NormalWeb"/>
                          <w:spacing w:line="200" w:lineRule="exact"/>
                          <w:jc w:val="center"/>
                        </w:pPr>
                        <w:r>
                          <w:rPr>
                            <w:sz w:val="16"/>
                            <w:szCs w:val="16"/>
                          </w:rPr>
                          <w:t>N/A</w:t>
                        </w:r>
                      </w:p>
                    </w:txbxContent>
                  </v:textbox>
                </v:shape>
                <v:shape id="Text Box 209" o:spid="_x0000_s1690" type="#_x0000_t202" style="position:absolute;left:517;top:50209;width:1009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4w8MA&#10;AADcAAAADwAAAGRycy9kb3ducmV2LnhtbERPTWvCQBC9C/6HZQRvdWPBVKKbEAva0kutingcs2MS&#10;zM6G7FbT/vruoeDx8b6XWW8acaPO1ZYVTCcRCOLC6ppLBYf9+mkOwnlkjY1lUvBDDrJ0OFhiou2d&#10;v+i286UIIewSVFB53yZSuqIig25iW+LAXWxn0AfYlVJ3eA/hppHPURRLgzWHhgpbeq2ouO6+jYLf&#10;2uVv28+VP69mp020/YjdMY+VGo/6fAHCU+8f4n/3u1bwEof54Uw4Aj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4w8MAAADcAAAADwAAAAAAAAAAAAAAAACYAgAAZHJzL2Rv&#10;d25yZXYueG1sUEsFBgAAAAAEAAQA9QAAAIgDAAAAAA==&#10;" filled="f" stroked="f">
                  <v:textbox inset="5.85pt,.7pt,5.85pt,.7pt">
                    <w:txbxContent>
                      <w:p w:rsidR="00317015" w:rsidRDefault="00317015" w:rsidP="00FB1AC6">
                        <w:pPr>
                          <w:pStyle w:val="NormalWeb"/>
                          <w:spacing w:after="200"/>
                        </w:pPr>
                        <w:r>
                          <w:rPr>
                            <w:rFonts w:ascii="MS Gothic" w:hAnsi="MS Gothic" w:hint="eastAsia"/>
                            <w:sz w:val="16"/>
                            <w:szCs w:val="16"/>
                          </w:rPr>
                          <w:t>0x0</w:t>
                        </w:r>
                        <w:r>
                          <w:rPr>
                            <w:rFonts w:ascii="MS Gothic" w:hAnsi="MS Gothic"/>
                            <w:sz w:val="16"/>
                            <w:szCs w:val="16"/>
                          </w:rPr>
                          <w:t>6</w:t>
                        </w:r>
                        <w:r>
                          <w:rPr>
                            <w:rFonts w:ascii="MS Gothic" w:hAnsi="MS Gothic" w:hint="eastAsia"/>
                            <w:sz w:val="16"/>
                            <w:szCs w:val="16"/>
                          </w:rPr>
                          <w:t>_</w:t>
                        </w:r>
                        <w:r>
                          <w:rPr>
                            <w:rFonts w:ascii="MS Gothic" w:hAnsi="MS Gothic"/>
                            <w:sz w:val="16"/>
                            <w:szCs w:val="16"/>
                          </w:rPr>
                          <w:t>0</w:t>
                        </w:r>
                        <w:r>
                          <w:rPr>
                            <w:rFonts w:ascii="MS Gothic" w:hAnsi="MS Gothic" w:hint="eastAsia"/>
                            <w:sz w:val="16"/>
                            <w:szCs w:val="16"/>
                          </w:rPr>
                          <w:t>000_0000</w:t>
                        </w:r>
                      </w:p>
                    </w:txbxContent>
                  </v:textbox>
                </v:shape>
                <w10:anchorlock/>
              </v:group>
            </w:pict>
          </mc:Fallback>
        </mc:AlternateContent>
      </w:r>
    </w:p>
    <w:p w:rsidR="00166002" w:rsidRDefault="00166002" w:rsidP="00166002">
      <w:pPr>
        <w:pStyle w:val="figuretitle"/>
        <w:rPr>
          <w:lang w:eastAsia="ja-JP"/>
        </w:rPr>
      </w:pPr>
      <w:r w:rsidRPr="00A547D7">
        <w:t xml:space="preserve">Figure </w:t>
      </w:r>
      <w:r>
        <w:t>8</w:t>
      </w:r>
      <w:r w:rsidRPr="00BE489B">
        <w:rPr>
          <w:noProof/>
        </w:rPr>
        <w:t>.</w:t>
      </w:r>
      <w:r w:rsidRPr="00150B3F">
        <w:t xml:space="preserve"> </w:t>
      </w:r>
      <w:r w:rsidRPr="00A60D11">
        <w:t>RZ/</w:t>
      </w:r>
      <w:r>
        <w:t>G2</w:t>
      </w:r>
      <w:r w:rsidR="009307A6">
        <w:t>H</w:t>
      </w:r>
      <w:r w:rsidRPr="00A60D11">
        <w:t xml:space="preserve"> System Evaluation Board </w:t>
      </w:r>
      <w:r>
        <w:t>(HIHOPE-RZG2</w:t>
      </w:r>
      <w:r w:rsidR="009307A6">
        <w:t>H</w:t>
      </w:r>
      <w:r>
        <w:t>)</w:t>
      </w:r>
      <w:r w:rsidRPr="00A60D11">
        <w:t xml:space="preserve"> memory map</w:t>
      </w:r>
      <w:r w:rsidDel="00596C61">
        <w:t xml:space="preserve"> </w:t>
      </w:r>
      <w:r w:rsidRPr="00A547D7">
        <w:t>(</w:t>
      </w:r>
      <w:r>
        <w:t>B</w:t>
      </w:r>
      <w:r w:rsidRPr="00A547D7">
        <w:t>oot)</w:t>
      </w:r>
    </w:p>
    <w:p w:rsidR="00166002" w:rsidRDefault="00166002" w:rsidP="00166002">
      <w:pPr>
        <w:pStyle w:val="box"/>
        <w:rPr>
          <w:lang w:eastAsia="ja-JP"/>
        </w:rPr>
      </w:pPr>
      <w:r>
        <w:rPr>
          <w:lang w:eastAsia="ja-JP"/>
        </w:rPr>
        <w:lastRenderedPageBreak/>
        <mc:AlternateContent>
          <mc:Choice Requires="wpc">
            <w:drawing>
              <wp:inline distT="0" distB="0" distL="0" distR="0" wp14:anchorId="5F610C3A" wp14:editId="291EF8BE">
                <wp:extent cx="6169025" cy="7743190"/>
                <wp:effectExtent l="0" t="0" r="0" b="0"/>
                <wp:docPr id="3518" name="キャンバス 20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2" name="Text Box 190"/>
                        <wps:cNvSpPr txBox="1">
                          <a:spLocks noChangeArrowheads="1"/>
                        </wps:cNvSpPr>
                        <wps:spPr bwMode="auto">
                          <a:xfrm>
                            <a:off x="3536714" y="1192614"/>
                            <a:ext cx="1207805" cy="4484352"/>
                          </a:xfrm>
                          <a:prstGeom prst="rect">
                            <a:avLst/>
                          </a:prstGeom>
                          <a:solidFill>
                            <a:schemeClr val="accent1">
                              <a:lumMod val="40000"/>
                              <a:lumOff val="60000"/>
                            </a:schemeClr>
                          </a:solidFill>
                          <a:ln w="9525">
                            <a:solidFill>
                              <a:srgbClr val="000000"/>
                            </a:solidFill>
                            <a:miter lim="800000"/>
                            <a:headEnd/>
                            <a:tailEnd/>
                          </a:ln>
                        </wps:spPr>
                        <wps:txbx>
                          <w:txbxContent>
                            <w:p w:rsidR="00317015" w:rsidRDefault="00317015" w:rsidP="00166002">
                              <w:pPr>
                                <w:pStyle w:val="NormalWeb"/>
                                <w:spacing w:line="200" w:lineRule="exact"/>
                                <w:rPr>
                                  <w:sz w:val="18"/>
                                </w:rPr>
                              </w:pPr>
                            </w:p>
                          </w:txbxContent>
                        </wps:txbx>
                        <wps:bodyPr rot="0" vert="horz" wrap="square" lIns="74295" tIns="8890" rIns="74295" bIns="8890" anchor="t" anchorCtr="0" upright="1">
                          <a:noAutofit/>
                        </wps:bodyPr>
                      </wps:wsp>
                      <wps:wsp>
                        <wps:cNvPr id="463" name="Text Box 190"/>
                        <wps:cNvSpPr txBox="1">
                          <a:spLocks noChangeArrowheads="1"/>
                        </wps:cNvSpPr>
                        <wps:spPr bwMode="auto">
                          <a:xfrm>
                            <a:off x="912004" y="562607"/>
                            <a:ext cx="1150205" cy="300003"/>
                          </a:xfrm>
                          <a:prstGeom prst="rect">
                            <a:avLst/>
                          </a:prstGeom>
                          <a:solidFill>
                            <a:srgbClr val="FFFFFF"/>
                          </a:solid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BSC</w:t>
                              </w:r>
                            </w:p>
                          </w:txbxContent>
                        </wps:txbx>
                        <wps:bodyPr rot="0" vert="horz" wrap="square" lIns="74295" tIns="8890" rIns="74295" bIns="8890" anchor="t" anchorCtr="0" upright="1">
                          <a:noAutofit/>
                        </wps:bodyPr>
                      </wps:wsp>
                      <wps:wsp>
                        <wps:cNvPr id="464" name="Text Box 209"/>
                        <wps:cNvSpPr txBox="1">
                          <a:spLocks noChangeArrowheads="1"/>
                        </wps:cNvSpPr>
                        <wps:spPr bwMode="auto">
                          <a:xfrm>
                            <a:off x="580002" y="404105"/>
                            <a:ext cx="412702"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w:t>
                              </w:r>
                            </w:p>
                          </w:txbxContent>
                        </wps:txbx>
                        <wps:bodyPr rot="0" vert="horz" wrap="square" lIns="74295" tIns="8890" rIns="74295" bIns="8890" anchor="t" anchorCtr="0" upright="1">
                          <a:noAutofit/>
                        </wps:bodyPr>
                      </wps:wsp>
                      <wps:wsp>
                        <wps:cNvPr id="465" name="Text Box 223"/>
                        <wps:cNvSpPr txBox="1">
                          <a:spLocks noChangeArrowheads="1"/>
                        </wps:cNvSpPr>
                        <wps:spPr bwMode="auto">
                          <a:xfrm>
                            <a:off x="1996208" y="272503"/>
                            <a:ext cx="1481706"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Cs w:val="16"/>
                                </w:rPr>
                              </w:pPr>
                              <w:r>
                                <w:rPr>
                                  <w:szCs w:val="16"/>
                                </w:rPr>
                                <w:t>Physical Address</w:t>
                              </w:r>
                            </w:p>
                          </w:txbxContent>
                        </wps:txbx>
                        <wps:bodyPr rot="0" vert="horz" wrap="square" lIns="74295" tIns="8890" rIns="74295" bIns="8890" anchor="t" anchorCtr="0" upright="1">
                          <a:noAutofit/>
                        </wps:bodyPr>
                      </wps:wsp>
                      <wps:wsp>
                        <wps:cNvPr id="466" name="Text Box 190"/>
                        <wps:cNvSpPr txBox="1">
                          <a:spLocks noChangeArrowheads="1"/>
                        </wps:cNvSpPr>
                        <wps:spPr bwMode="auto">
                          <a:xfrm>
                            <a:off x="911804" y="861410"/>
                            <a:ext cx="1150005" cy="173702"/>
                          </a:xfrm>
                          <a:prstGeom prst="rect">
                            <a:avLst/>
                          </a:prstGeom>
                          <a:solidFill>
                            <a:srgbClr val="FFFFFF"/>
                          </a:solid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Reserved</w:t>
                              </w:r>
                            </w:p>
                          </w:txbxContent>
                        </wps:txbx>
                        <wps:bodyPr rot="0" vert="horz" wrap="square" lIns="74295" tIns="8890" rIns="74295" bIns="8890" anchor="t" anchorCtr="0" upright="1">
                          <a:noAutofit/>
                        </wps:bodyPr>
                      </wps:wsp>
                      <wps:wsp>
                        <wps:cNvPr id="467" name="Text Box 190"/>
                        <wps:cNvSpPr txBox="1">
                          <a:spLocks noChangeArrowheads="1"/>
                        </wps:cNvSpPr>
                        <wps:spPr bwMode="auto">
                          <a:xfrm>
                            <a:off x="911904" y="1035112"/>
                            <a:ext cx="1149805" cy="173402"/>
                          </a:xfrm>
                          <a:prstGeom prst="rect">
                            <a:avLst/>
                          </a:prstGeom>
                          <a:solidFill>
                            <a:srgbClr val="FFFFFF"/>
                          </a:solid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PCI-exp</w:t>
                              </w:r>
                            </w:p>
                          </w:txbxContent>
                        </wps:txbx>
                        <wps:bodyPr rot="0" vert="horz" wrap="square" lIns="74295" tIns="8890" rIns="74295" bIns="8890" anchor="t" anchorCtr="0" upright="1">
                          <a:noAutofit/>
                        </wps:bodyPr>
                      </wps:wsp>
                      <wps:wsp>
                        <wps:cNvPr id="468" name="Text Box 209"/>
                        <wps:cNvSpPr txBox="1">
                          <a:spLocks noChangeArrowheads="1"/>
                        </wps:cNvSpPr>
                        <wps:spPr bwMode="auto">
                          <a:xfrm>
                            <a:off x="51700" y="741209"/>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0x00_2000_0000</w:t>
                              </w:r>
                            </w:p>
                          </w:txbxContent>
                        </wps:txbx>
                        <wps:bodyPr rot="0" vert="horz" wrap="square" lIns="74295" tIns="8890" rIns="74295" bIns="8890" anchor="t" anchorCtr="0" upright="1">
                          <a:noAutofit/>
                        </wps:bodyPr>
                      </wps:wsp>
                      <wps:wsp>
                        <wps:cNvPr id="469" name="Text Box 209"/>
                        <wps:cNvSpPr txBox="1">
                          <a:spLocks noChangeArrowheads="1"/>
                        </wps:cNvSpPr>
                        <wps:spPr bwMode="auto">
                          <a:xfrm>
                            <a:off x="61800" y="906311"/>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0x00_3000_0000</w:t>
                              </w:r>
                            </w:p>
                          </w:txbxContent>
                        </wps:txbx>
                        <wps:bodyPr rot="0" vert="horz" wrap="square" lIns="74295" tIns="8890" rIns="74295" bIns="8890" anchor="t" anchorCtr="0" upright="1">
                          <a:noAutofit/>
                        </wps:bodyPr>
                      </wps:wsp>
                      <wps:wsp>
                        <wps:cNvPr id="470" name="Text Box 190"/>
                        <wps:cNvSpPr txBox="1">
                          <a:spLocks noChangeArrowheads="1"/>
                        </wps:cNvSpPr>
                        <wps:spPr bwMode="auto">
                          <a:xfrm>
                            <a:off x="911904" y="1208514"/>
                            <a:ext cx="1149305" cy="633907"/>
                          </a:xfrm>
                          <a:prstGeom prst="rect">
                            <a:avLst/>
                          </a:prstGeom>
                          <a:solidFill>
                            <a:srgbClr val="FFFFFF"/>
                          </a:solidFill>
                          <a:ln w="9525">
                            <a:solidFill>
                              <a:srgbClr val="000000"/>
                            </a:solidFill>
                            <a:miter lim="800000"/>
                            <a:headEnd/>
                            <a:tailEnd/>
                          </a:ln>
                        </wps:spPr>
                        <wps:txbx>
                          <w:txbxContent>
                            <w:p w:rsidR="00317015" w:rsidRDefault="00317015" w:rsidP="00166002">
                              <w:pPr>
                                <w:jc w:val="center"/>
                                <w:rPr>
                                  <w:sz w:val="16"/>
                                  <w:szCs w:val="16"/>
                                </w:rPr>
                              </w:pPr>
                              <w:r>
                                <w:rPr>
                                  <w:sz w:val="16"/>
                                  <w:szCs w:val="16"/>
                                </w:rPr>
                                <w:t>SDRAM 2GB</w:t>
                              </w:r>
                            </w:p>
                          </w:txbxContent>
                        </wps:txbx>
                        <wps:bodyPr rot="0" vert="horz" wrap="square" lIns="74295" tIns="8890" rIns="74295" bIns="8890" anchor="t" anchorCtr="0" upright="1">
                          <a:noAutofit/>
                        </wps:bodyPr>
                      </wps:wsp>
                      <wps:wsp>
                        <wps:cNvPr id="471" name="Text Box 190"/>
                        <wps:cNvSpPr txBox="1">
                          <a:spLocks noChangeArrowheads="1"/>
                        </wps:cNvSpPr>
                        <wps:spPr bwMode="auto">
                          <a:xfrm>
                            <a:off x="911404" y="1842421"/>
                            <a:ext cx="1150205" cy="163702"/>
                          </a:xfrm>
                          <a:prstGeom prst="rect">
                            <a:avLst/>
                          </a:prstGeom>
                          <a:solidFill>
                            <a:srgbClr val="FFFFFF"/>
                          </a:solid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Reserved</w:t>
                              </w:r>
                            </w:p>
                          </w:txbxContent>
                        </wps:txbx>
                        <wps:bodyPr rot="0" vert="horz" wrap="square" lIns="74295" tIns="8890" rIns="74295" bIns="8890" anchor="t" anchorCtr="0" upright="1">
                          <a:noAutofit/>
                        </wps:bodyPr>
                      </wps:wsp>
                      <wps:wsp>
                        <wps:cNvPr id="472" name="Text Box 209"/>
                        <wps:cNvSpPr txBox="1">
                          <a:spLocks noChangeArrowheads="1"/>
                        </wps:cNvSpPr>
                        <wps:spPr bwMode="auto">
                          <a:xfrm>
                            <a:off x="56500" y="1091913"/>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0x00_4000_0000</w:t>
                              </w:r>
                            </w:p>
                          </w:txbxContent>
                        </wps:txbx>
                        <wps:bodyPr rot="0" vert="horz" wrap="square" lIns="74295" tIns="8890" rIns="74295" bIns="8890" anchor="t" anchorCtr="0" upright="1">
                          <a:noAutofit/>
                        </wps:bodyPr>
                      </wps:wsp>
                      <wps:wsp>
                        <wps:cNvPr id="475" name="Text Box 209"/>
                        <wps:cNvSpPr txBox="1">
                          <a:spLocks noChangeArrowheads="1"/>
                        </wps:cNvSpPr>
                        <wps:spPr bwMode="auto">
                          <a:xfrm>
                            <a:off x="51700" y="1711420"/>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0x00_C000_0000</w:t>
                              </w:r>
                            </w:p>
                          </w:txbxContent>
                        </wps:txbx>
                        <wps:bodyPr rot="0" vert="horz" wrap="square" lIns="74295" tIns="8890" rIns="74295" bIns="8890" anchor="t" anchorCtr="0" upright="1">
                          <a:noAutofit/>
                        </wps:bodyPr>
                      </wps:wsp>
                      <wps:wsp>
                        <wps:cNvPr id="476" name="Text Box 190"/>
                        <wps:cNvSpPr txBox="1">
                          <a:spLocks noChangeArrowheads="1"/>
                        </wps:cNvSpPr>
                        <wps:spPr bwMode="auto">
                          <a:xfrm>
                            <a:off x="911404" y="2006123"/>
                            <a:ext cx="1150205" cy="218303"/>
                          </a:xfrm>
                          <a:prstGeom prst="rect">
                            <a:avLst/>
                          </a:prstGeom>
                          <a:solidFill>
                            <a:srgbClr val="FFFFFF"/>
                          </a:solidFill>
                          <a:ln w="9525">
                            <a:solidFill>
                              <a:srgbClr val="000000"/>
                            </a:solidFill>
                            <a:miter lim="800000"/>
                            <a:headEnd/>
                            <a:tailEnd/>
                          </a:ln>
                        </wps:spPr>
                        <wps:txbx>
                          <w:txbxContent>
                            <w:p w:rsidR="00317015" w:rsidRDefault="00317015" w:rsidP="00166002">
                              <w:pPr>
                                <w:spacing w:after="0" w:line="200" w:lineRule="exact"/>
                                <w:jc w:val="center"/>
                                <w:rPr>
                                  <w:sz w:val="16"/>
                                  <w:szCs w:val="16"/>
                                </w:rPr>
                              </w:pPr>
                              <w:r>
                                <w:rPr>
                                  <w:sz w:val="16"/>
                                  <w:szCs w:val="16"/>
                                </w:rPr>
                                <w:t>IO area</w:t>
                              </w:r>
                            </w:p>
                          </w:txbxContent>
                        </wps:txbx>
                        <wps:bodyPr rot="0" vert="horz" wrap="square" lIns="74295" tIns="8890" rIns="74295" bIns="8890" anchor="t" anchorCtr="0" upright="1">
                          <a:noAutofit/>
                        </wps:bodyPr>
                      </wps:wsp>
                      <wps:wsp>
                        <wps:cNvPr id="477" name="Text Box 209"/>
                        <wps:cNvSpPr txBox="1">
                          <a:spLocks noChangeArrowheads="1"/>
                        </wps:cNvSpPr>
                        <wps:spPr bwMode="auto">
                          <a:xfrm>
                            <a:off x="51700" y="1883422"/>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0x00_E000_0000</w:t>
                              </w:r>
                            </w:p>
                          </w:txbxContent>
                        </wps:txbx>
                        <wps:bodyPr rot="0" vert="horz" wrap="square" lIns="74295" tIns="8890" rIns="74295" bIns="8890" anchor="t" anchorCtr="0" upright="1">
                          <a:noAutofit/>
                        </wps:bodyPr>
                      </wps:wsp>
                      <wps:wsp>
                        <wps:cNvPr id="478" name="Text Box 209"/>
                        <wps:cNvSpPr txBox="1">
                          <a:spLocks noChangeArrowheads="1"/>
                        </wps:cNvSpPr>
                        <wps:spPr bwMode="auto">
                          <a:xfrm>
                            <a:off x="51700" y="2100424"/>
                            <a:ext cx="10102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0x01_0000_0000</w:t>
                              </w:r>
                            </w:p>
                          </w:txbxContent>
                        </wps:txbx>
                        <wps:bodyPr rot="0" vert="horz" wrap="square" lIns="74295" tIns="8890" rIns="74295" bIns="8890" anchor="t" anchorCtr="0" upright="1">
                          <a:noAutofit/>
                        </wps:bodyPr>
                      </wps:wsp>
                      <wps:wsp>
                        <wps:cNvPr id="479" name="Text Box 190"/>
                        <wps:cNvSpPr txBox="1">
                          <a:spLocks noChangeArrowheads="1"/>
                        </wps:cNvSpPr>
                        <wps:spPr bwMode="auto">
                          <a:xfrm>
                            <a:off x="911404" y="2224426"/>
                            <a:ext cx="1150205" cy="3959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166002">
                              <w:pPr>
                                <w:pStyle w:val="NormalWeb"/>
                                <w:spacing w:line="200" w:lineRule="exact"/>
                                <w:jc w:val="center"/>
                              </w:pPr>
                            </w:p>
                          </w:txbxContent>
                        </wps:txbx>
                        <wps:bodyPr rot="0" vert="horz" wrap="square" lIns="74295" tIns="8890" rIns="74295" bIns="8890" anchor="t" anchorCtr="0" upright="1">
                          <a:noAutofit/>
                        </wps:bodyPr>
                      </wps:wsp>
                      <wpg:wgp>
                        <wpg:cNvPr id="3200" name="Group 239"/>
                        <wpg:cNvGrpSpPr>
                          <a:grpSpLocks/>
                        </wpg:cNvGrpSpPr>
                        <wpg:grpSpPr bwMode="auto">
                          <a:xfrm>
                            <a:off x="768103" y="2295327"/>
                            <a:ext cx="223401" cy="254003"/>
                            <a:chOff x="5628" y="6171"/>
                            <a:chExt cx="428" cy="400"/>
                          </a:xfrm>
                        </wpg:grpSpPr>
                        <wps:wsp>
                          <wps:cNvPr id="3202" name="Text Box 24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3203" name="Text Box 24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g:wgp>
                        <wpg:cNvPr id="3205" name="Group 229"/>
                        <wpg:cNvGrpSpPr>
                          <a:grpSpLocks/>
                        </wpg:cNvGrpSpPr>
                        <wpg:grpSpPr bwMode="auto">
                          <a:xfrm>
                            <a:off x="1916408" y="2308527"/>
                            <a:ext cx="271801" cy="254003"/>
                            <a:chOff x="5628" y="6171"/>
                            <a:chExt cx="428" cy="400"/>
                          </a:xfrm>
                        </wpg:grpSpPr>
                        <wps:wsp>
                          <wps:cNvPr id="3215" name="Text Box 230"/>
                          <wps:cNvSpPr txBox="1">
                            <a:spLocks noChangeArrowheads="1"/>
                          </wps:cNvSpPr>
                          <wps:spPr bwMode="auto">
                            <a:xfrm>
                              <a:off x="5628" y="617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s:wsp>
                          <wps:cNvPr id="512" name="Text Box 231"/>
                          <wps:cNvSpPr txBox="1">
                            <a:spLocks noChangeArrowheads="1"/>
                          </wps:cNvSpPr>
                          <wps:spPr bwMode="auto">
                            <a:xfrm>
                              <a:off x="5628" y="6211"/>
                              <a:ext cx="42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jc w:val="center"/>
                                  <w:rPr>
                                    <w:rFonts w:ascii="MS Gothic" w:eastAsia="MS Gothic" w:hAnsi="MS Gothic"/>
                                  </w:rPr>
                                </w:pPr>
                                <w:r>
                                  <w:rPr>
                                    <w:rFonts w:ascii="MS Gothic" w:eastAsia="MS Gothic" w:hAnsi="MS Gothic" w:hint="eastAsia"/>
                                  </w:rPr>
                                  <w:t>～</w:t>
                                </w:r>
                              </w:p>
                            </w:txbxContent>
                          </wps:txbx>
                          <wps:bodyPr rot="0" vert="horz" wrap="square" lIns="74295" tIns="8890" rIns="74295" bIns="8890" anchor="t" anchorCtr="0" upright="1">
                            <a:noAutofit/>
                          </wps:bodyPr>
                        </wps:wsp>
                      </wpg:wgp>
                      <wps:wsp>
                        <wps:cNvPr id="513" name="Text Box 209"/>
                        <wps:cNvSpPr txBox="1">
                          <a:spLocks noChangeArrowheads="1"/>
                        </wps:cNvSpPr>
                        <wps:spPr bwMode="auto">
                          <a:xfrm>
                            <a:off x="51700" y="2496129"/>
                            <a:ext cx="10102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0x04_0000_0000</w:t>
                              </w:r>
                            </w:p>
                          </w:txbxContent>
                        </wps:txbx>
                        <wps:bodyPr rot="0" vert="horz" wrap="square" lIns="74295" tIns="8890" rIns="74295" bIns="8890" anchor="t" anchorCtr="0" upright="1">
                          <a:noAutofit/>
                        </wps:bodyPr>
                      </wps:wsp>
                      <wps:wsp>
                        <wps:cNvPr id="514" name="Text Box 190"/>
                        <wps:cNvSpPr txBox="1">
                          <a:spLocks noChangeArrowheads="1"/>
                        </wps:cNvSpPr>
                        <wps:spPr bwMode="auto">
                          <a:xfrm>
                            <a:off x="911404" y="2620330"/>
                            <a:ext cx="1150205" cy="659108"/>
                          </a:xfrm>
                          <a:prstGeom prst="rect">
                            <a:avLst/>
                          </a:prstGeom>
                          <a:solidFill>
                            <a:srgbClr val="FFFFFF"/>
                          </a:solidFill>
                          <a:ln w="9525">
                            <a:solidFill>
                              <a:srgbClr val="000000"/>
                            </a:solidFill>
                            <a:miter lim="800000"/>
                            <a:headEnd/>
                            <a:tailEnd/>
                          </a:ln>
                        </wps:spPr>
                        <wps:txbx>
                          <w:txbxContent>
                            <w:p w:rsidR="00317015" w:rsidRDefault="00317015" w:rsidP="00166002">
                              <w:pPr>
                                <w:jc w:val="center"/>
                                <w:rPr>
                                  <w:sz w:val="24"/>
                                  <w:szCs w:val="24"/>
                                </w:rPr>
                              </w:pPr>
                              <w:r>
                                <w:rPr>
                                  <w:sz w:val="16"/>
                                  <w:szCs w:val="16"/>
                                </w:rPr>
                                <w:t>SDRAM 2GB</w:t>
                              </w:r>
                            </w:p>
                          </w:txbxContent>
                        </wps:txbx>
                        <wps:bodyPr rot="0" vert="horz" wrap="square" lIns="74295" tIns="8890" rIns="74295" bIns="8890" anchor="t" anchorCtr="0" upright="1">
                          <a:noAutofit/>
                        </wps:bodyPr>
                      </wps:wsp>
                      <wps:wsp>
                        <wps:cNvPr id="515" name="Text Box 209"/>
                        <wps:cNvSpPr txBox="1">
                          <a:spLocks noChangeArrowheads="1"/>
                        </wps:cNvSpPr>
                        <wps:spPr bwMode="auto">
                          <a:xfrm>
                            <a:off x="51700" y="3796344"/>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0x05_0000_0000</w:t>
                              </w:r>
                            </w:p>
                          </w:txbxContent>
                        </wps:txbx>
                        <wps:bodyPr rot="0" vert="horz" wrap="square" lIns="74295" tIns="8890" rIns="74295" bIns="8890" anchor="t" anchorCtr="0" upright="1">
                          <a:noAutofit/>
                        </wps:bodyPr>
                      </wps:wsp>
                      <wps:wsp>
                        <wps:cNvPr id="516" name="Text Box 190"/>
                        <wps:cNvSpPr txBox="1">
                          <a:spLocks noChangeArrowheads="1"/>
                        </wps:cNvSpPr>
                        <wps:spPr bwMode="auto">
                          <a:xfrm>
                            <a:off x="910404" y="4545054"/>
                            <a:ext cx="1150205" cy="617405"/>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166002">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517" name="Text Box 209"/>
                        <wps:cNvSpPr txBox="1">
                          <a:spLocks noChangeArrowheads="1"/>
                        </wps:cNvSpPr>
                        <wps:spPr bwMode="auto">
                          <a:xfrm>
                            <a:off x="51700" y="4454708"/>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w:t>
                              </w:r>
                              <w:r>
                                <w:rPr>
                                  <w:rFonts w:ascii="MS Gothic" w:hAnsi="MS Gothic"/>
                                  <w:sz w:val="16"/>
                                  <w:szCs w:val="18"/>
                                </w:rPr>
                                <w:t>5</w:t>
                              </w:r>
                              <w:r>
                                <w:rPr>
                                  <w:rFonts w:ascii="MS Gothic" w:hAnsi="MS Gothic" w:hint="eastAsia"/>
                                  <w:sz w:val="16"/>
                                  <w:szCs w:val="18"/>
                                </w:rPr>
                                <w:t>_</w:t>
                              </w:r>
                              <w:r>
                                <w:rPr>
                                  <w:rFonts w:ascii="MS Gothic" w:hAnsi="MS Gothic"/>
                                  <w:sz w:val="16"/>
                                  <w:szCs w:val="18"/>
                                </w:rPr>
                                <w:t>8</w:t>
                              </w:r>
                              <w:r>
                                <w:rPr>
                                  <w:rFonts w:ascii="MS Gothic" w:hAnsi="MS Gothic" w:hint="eastAsia"/>
                                  <w:sz w:val="16"/>
                                  <w:szCs w:val="18"/>
                                </w:rPr>
                                <w:t>000_0000</w:t>
                              </w:r>
                            </w:p>
                          </w:txbxContent>
                        </wps:txbx>
                        <wps:bodyPr rot="0" vert="horz" wrap="square" lIns="74295" tIns="8890" rIns="74295" bIns="8890" anchor="t" anchorCtr="0" upright="1">
                          <a:noAutofit/>
                        </wps:bodyPr>
                      </wps:wsp>
                      <wps:wsp>
                        <wps:cNvPr id="518" name="Text Box 209"/>
                        <wps:cNvSpPr txBox="1">
                          <a:spLocks noChangeArrowheads="1"/>
                        </wps:cNvSpPr>
                        <wps:spPr bwMode="auto">
                          <a:xfrm>
                            <a:off x="51700" y="6295473"/>
                            <a:ext cx="1010004" cy="22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0x07_0000_0000</w:t>
                              </w:r>
                            </w:p>
                          </w:txbxContent>
                        </wps:txbx>
                        <wps:bodyPr rot="0" vert="horz" wrap="square" lIns="74295" tIns="8890" rIns="74295" bIns="8890" anchor="t" anchorCtr="0" upright="1">
                          <a:noAutofit/>
                        </wps:bodyPr>
                      </wps:wsp>
                      <wps:wsp>
                        <wps:cNvPr id="519" name="Text Box 190"/>
                        <wps:cNvSpPr txBox="1">
                          <a:spLocks noChangeArrowheads="1"/>
                        </wps:cNvSpPr>
                        <wps:spPr bwMode="auto">
                          <a:xfrm>
                            <a:off x="910404" y="6412675"/>
                            <a:ext cx="1150205" cy="1260615"/>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166002">
                              <w:pPr>
                                <w:pStyle w:val="NormalWeb"/>
                                <w:spacing w:line="200" w:lineRule="exact"/>
                                <w:jc w:val="center"/>
                                <w:rPr>
                                  <w:sz w:val="16"/>
                                  <w:szCs w:val="16"/>
                                  <w:lang w:eastAsia="en-US"/>
                                </w:rPr>
                              </w:pPr>
                              <w:r>
                                <w:rPr>
                                  <w:rFonts w:hint="eastAsia"/>
                                  <w:sz w:val="16"/>
                                  <w:szCs w:val="16"/>
                                </w:rPr>
                                <w:t>N/A</w:t>
                              </w:r>
                            </w:p>
                          </w:txbxContent>
                        </wps:txbx>
                        <wps:bodyPr rot="0" vert="horz" wrap="square" lIns="74295" tIns="8890" rIns="74295" bIns="8890" anchor="ctr" anchorCtr="0" upright="1">
                          <a:noAutofit/>
                        </wps:bodyPr>
                      </wps:wsp>
                      <wps:wsp>
                        <wps:cNvPr id="520" name="Text Box 190"/>
                        <wps:cNvSpPr txBox="1">
                          <a:spLocks noChangeArrowheads="1"/>
                        </wps:cNvSpPr>
                        <wps:spPr bwMode="auto">
                          <a:xfrm>
                            <a:off x="3537514" y="553106"/>
                            <a:ext cx="1207905" cy="887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015" w:rsidRDefault="00317015" w:rsidP="00166002">
                              <w:pPr>
                                <w:pStyle w:val="NormalWeb"/>
                                <w:spacing w:line="200" w:lineRule="exact"/>
                                <w:jc w:val="center"/>
                              </w:pPr>
                            </w:p>
                          </w:txbxContent>
                        </wps:txbx>
                        <wps:bodyPr rot="0" vert="horz" wrap="square" lIns="74295" tIns="8890" rIns="74295" bIns="8890" anchor="t" anchorCtr="0" upright="1">
                          <a:noAutofit/>
                        </wps:bodyPr>
                      </wps:wsp>
                      <wps:wsp>
                        <wps:cNvPr id="521" name="Text Box 209"/>
                        <wps:cNvSpPr txBox="1">
                          <a:spLocks noChangeArrowheads="1"/>
                        </wps:cNvSpPr>
                        <wps:spPr bwMode="auto">
                          <a:xfrm>
                            <a:off x="4701619" y="379804"/>
                            <a:ext cx="9218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0x00_4000_0000</w:t>
                              </w:r>
                            </w:p>
                          </w:txbxContent>
                        </wps:txbx>
                        <wps:bodyPr rot="0" vert="horz" wrap="square" lIns="74295" tIns="8890" rIns="74295" bIns="8890" anchor="t" anchorCtr="0" upright="1">
                          <a:noAutofit/>
                        </wps:bodyPr>
                      </wps:wsp>
                      <wps:wsp>
                        <wps:cNvPr id="522" name="Text Box 209"/>
                        <wps:cNvSpPr txBox="1">
                          <a:spLocks noChangeArrowheads="1"/>
                        </wps:cNvSpPr>
                        <wps:spPr bwMode="auto">
                          <a:xfrm>
                            <a:off x="4718219" y="5558665"/>
                            <a:ext cx="9391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w:t>
                              </w:r>
                              <w:r>
                                <w:rPr>
                                  <w:rFonts w:ascii="MS Gothic" w:hAnsi="MS Gothic"/>
                                  <w:sz w:val="16"/>
                                  <w:szCs w:val="20"/>
                                </w:rPr>
                                <w:t>C</w:t>
                              </w:r>
                              <w:r>
                                <w:rPr>
                                  <w:rFonts w:ascii="MS Gothic" w:hAnsi="MS Gothic" w:hint="eastAsia"/>
                                  <w:sz w:val="16"/>
                                  <w:szCs w:val="20"/>
                                </w:rPr>
                                <w:t>000_0000</w:t>
                              </w:r>
                            </w:p>
                          </w:txbxContent>
                        </wps:txbx>
                        <wps:bodyPr rot="0" vert="horz" wrap="square" lIns="74295" tIns="8890" rIns="74295" bIns="8890" anchor="t" anchorCtr="0" upright="1">
                          <a:noAutofit/>
                        </wps:bodyPr>
                      </wps:wsp>
                      <wps:wsp>
                        <wps:cNvPr id="524" name="Line 136"/>
                        <wps:cNvCnPr>
                          <a:cxnSpLocks noChangeShapeType="1"/>
                        </wps:cNvCnPr>
                        <wps:spPr bwMode="auto">
                          <a:xfrm flipV="1">
                            <a:off x="2080808" y="553106"/>
                            <a:ext cx="1469206" cy="65540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5" name="Line 136"/>
                        <wps:cNvCnPr>
                          <a:cxnSpLocks noChangeShapeType="1"/>
                        </wps:cNvCnPr>
                        <wps:spPr bwMode="auto">
                          <a:xfrm flipH="1" flipV="1">
                            <a:off x="2068608" y="1842421"/>
                            <a:ext cx="1455606" cy="383454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6" name="Text Box 209"/>
                        <wps:cNvSpPr txBox="1">
                          <a:spLocks noChangeArrowheads="1"/>
                        </wps:cNvSpPr>
                        <wps:spPr bwMode="auto">
                          <a:xfrm>
                            <a:off x="61800" y="5693966"/>
                            <a:ext cx="10100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0x06_</w:t>
                              </w:r>
                              <w:r>
                                <w:rPr>
                                  <w:rFonts w:ascii="MS Gothic" w:hAnsi="MS Gothic"/>
                                  <w:sz w:val="16"/>
                                  <w:szCs w:val="18"/>
                                </w:rPr>
                                <w:t>8</w:t>
                              </w:r>
                              <w:r>
                                <w:rPr>
                                  <w:rFonts w:ascii="MS Gothic" w:hAnsi="MS Gothic" w:hint="eastAsia"/>
                                  <w:sz w:val="16"/>
                                  <w:szCs w:val="18"/>
                                </w:rPr>
                                <w:t>000_0000</w:t>
                              </w:r>
                            </w:p>
                          </w:txbxContent>
                        </wps:txbx>
                        <wps:bodyPr rot="0" vert="horz" wrap="square" lIns="74295" tIns="8890" rIns="74295" bIns="8890" anchor="t" anchorCtr="0" upright="1">
                          <a:noAutofit/>
                        </wps:bodyPr>
                      </wps:wsp>
                      <wps:wsp>
                        <wps:cNvPr id="527" name="上下矢印 964"/>
                        <wps:cNvSpPr>
                          <a:spLocks noChangeArrowheads="1"/>
                        </wps:cNvSpPr>
                        <wps:spPr bwMode="auto">
                          <a:xfrm>
                            <a:off x="1902008" y="1217214"/>
                            <a:ext cx="93900" cy="611607"/>
                          </a:xfrm>
                          <a:prstGeom prst="upDownArrow">
                            <a:avLst>
                              <a:gd name="adj1" fmla="val 50000"/>
                              <a:gd name="adj2" fmla="val 4999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28" name="上下矢印 965"/>
                        <wps:cNvSpPr>
                          <a:spLocks noChangeArrowheads="1"/>
                        </wps:cNvSpPr>
                        <wps:spPr bwMode="auto">
                          <a:xfrm>
                            <a:off x="1874008" y="2624831"/>
                            <a:ext cx="93300" cy="647508"/>
                          </a:xfrm>
                          <a:prstGeom prst="upDownArrow">
                            <a:avLst>
                              <a:gd name="adj1" fmla="val 50000"/>
                              <a:gd name="adj2" fmla="val 50026"/>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29" name="Text Box 209"/>
                        <wps:cNvSpPr txBox="1">
                          <a:spLocks noChangeArrowheads="1"/>
                        </wps:cNvSpPr>
                        <wps:spPr bwMode="auto">
                          <a:xfrm>
                            <a:off x="4715019" y="1330815"/>
                            <a:ext cx="9216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2"/>
                                </w:rPr>
                              </w:pPr>
                              <w:r>
                                <w:rPr>
                                  <w:rFonts w:ascii="MS Gothic" w:hAnsi="MS Gothic" w:hint="eastAsia"/>
                                  <w:sz w:val="16"/>
                                  <w:szCs w:val="18"/>
                                </w:rPr>
                                <w:t>0x00_4800_0000</w:t>
                              </w:r>
                            </w:p>
                          </w:txbxContent>
                        </wps:txbx>
                        <wps:bodyPr rot="0" vert="horz" wrap="square" lIns="74295" tIns="8890" rIns="74295" bIns="8890" anchor="t" anchorCtr="0" upright="1">
                          <a:noAutofit/>
                        </wps:bodyPr>
                      </wps:wsp>
                      <wps:wsp>
                        <wps:cNvPr id="530" name="Text Box 209"/>
                        <wps:cNvSpPr txBox="1">
                          <a:spLocks noChangeArrowheads="1"/>
                        </wps:cNvSpPr>
                        <wps:spPr bwMode="auto">
                          <a:xfrm>
                            <a:off x="4705719" y="1584418"/>
                            <a:ext cx="9218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w:t>
                              </w:r>
                              <w:r>
                                <w:rPr>
                                  <w:rFonts w:ascii="MS Gothic" w:hAnsi="MS Gothic"/>
                                  <w:sz w:val="16"/>
                                  <w:szCs w:val="20"/>
                                </w:rPr>
                                <w:t>8</w:t>
                              </w:r>
                              <w:r>
                                <w:rPr>
                                  <w:rFonts w:ascii="MS Gothic" w:hAnsi="MS Gothic" w:hint="eastAsia"/>
                                  <w:sz w:val="16"/>
                                  <w:szCs w:val="20"/>
                                </w:rPr>
                                <w:t>0</w:t>
                              </w:r>
                              <w:r>
                                <w:rPr>
                                  <w:rFonts w:ascii="MS Gothic" w:hAnsi="MS Gothic"/>
                                  <w:sz w:val="16"/>
                                  <w:szCs w:val="20"/>
                                </w:rPr>
                                <w:t>8</w:t>
                              </w:r>
                              <w:r>
                                <w:rPr>
                                  <w:rFonts w:ascii="MS Gothic" w:hAnsi="MS Gothic" w:hint="eastAsia"/>
                                  <w:sz w:val="16"/>
                                  <w:szCs w:val="20"/>
                                </w:rPr>
                                <w:t>_0000</w:t>
                              </w:r>
                            </w:p>
                          </w:txbxContent>
                        </wps:txbx>
                        <wps:bodyPr rot="0" vert="horz" wrap="square" lIns="74295" tIns="8890" rIns="74295" bIns="8890" anchor="t" anchorCtr="0" upright="1">
                          <a:noAutofit/>
                        </wps:bodyPr>
                      </wps:wsp>
                      <wps:wsp>
                        <wps:cNvPr id="531" name="Text Box 190"/>
                        <wps:cNvSpPr txBox="1">
                          <a:spLocks noChangeArrowheads="1"/>
                        </wps:cNvSpPr>
                        <wps:spPr bwMode="auto">
                          <a:xfrm>
                            <a:off x="3537914" y="1035712"/>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ARM Trusted Firmware</w:t>
                              </w:r>
                            </w:p>
                          </w:txbxContent>
                        </wps:txbx>
                        <wps:bodyPr rot="0" vert="horz" wrap="square" lIns="74295" tIns="8890" rIns="74295" bIns="8890" anchor="ctr" anchorCtr="0" upright="1">
                          <a:noAutofit/>
                        </wps:bodyPr>
                      </wps:wsp>
                      <wps:wsp>
                        <wps:cNvPr id="532" name="Text Box 190"/>
                        <wps:cNvSpPr txBox="1">
                          <a:spLocks noChangeArrowheads="1"/>
                        </wps:cNvSpPr>
                        <wps:spPr bwMode="auto">
                          <a:xfrm>
                            <a:off x="3538014" y="1170914"/>
                            <a:ext cx="1207905" cy="269703"/>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OP-Tee</w:t>
                              </w:r>
                            </w:p>
                            <w:p w:rsidR="00317015" w:rsidRDefault="00317015" w:rsidP="00166002">
                              <w:pPr>
                                <w:pStyle w:val="NormalWeb"/>
                                <w:spacing w:line="200" w:lineRule="exact"/>
                                <w:jc w:val="center"/>
                              </w:pPr>
                            </w:p>
                          </w:txbxContent>
                        </wps:txbx>
                        <wps:bodyPr rot="0" vert="horz" wrap="square" lIns="74295" tIns="8890" rIns="74295" bIns="8890" anchor="ctr" anchorCtr="0" upright="1">
                          <a:noAutofit/>
                        </wps:bodyPr>
                      </wps:wsp>
                      <wps:wsp>
                        <wps:cNvPr id="533" name="Text Box 190"/>
                        <wps:cNvSpPr txBox="1">
                          <a:spLocks noChangeArrowheads="1"/>
                        </wps:cNvSpPr>
                        <wps:spPr bwMode="auto">
                          <a:xfrm>
                            <a:off x="2612111" y="2143225"/>
                            <a:ext cx="697703" cy="315904"/>
                          </a:xfrm>
                          <a:prstGeom prst="rect">
                            <a:avLst/>
                          </a:prstGeom>
                          <a:solidFill>
                            <a:schemeClr val="tx1">
                              <a:lumMod val="100000"/>
                              <a:lumOff val="0"/>
                            </a:schemeClr>
                          </a:solidFill>
                          <a:ln w="9525">
                            <a:solidFill>
                              <a:srgbClr val="000000"/>
                            </a:solidFill>
                            <a:miter lim="800000"/>
                            <a:headEnd/>
                            <a:tailEnd/>
                          </a:ln>
                        </wps:spPr>
                        <wps:txbx>
                          <w:txbxContent>
                            <w:p w:rsidR="00317015" w:rsidRDefault="00317015" w:rsidP="00166002">
                              <w:pPr>
                                <w:jc w:val="center"/>
                                <w:rPr>
                                  <w:sz w:val="14"/>
                                  <w:szCs w:val="16"/>
                                </w:rPr>
                              </w:pPr>
                              <w:r>
                                <w:rPr>
                                  <w:sz w:val="14"/>
                                  <w:szCs w:val="16"/>
                                </w:rPr>
                                <w:t>Shadow area</w:t>
                              </w:r>
                            </w:p>
                          </w:txbxContent>
                        </wps:txbx>
                        <wps:bodyPr rot="0" vert="horz" wrap="square" lIns="74295" tIns="8890" rIns="74295" bIns="8890" anchor="ctr" anchorCtr="0" upright="1">
                          <a:noAutofit/>
                        </wps:bodyPr>
                      </wps:wsp>
                      <wps:wsp>
                        <wps:cNvPr id="534" name="直線矢印コネクタ 980"/>
                        <wps:cNvCnPr>
                          <a:cxnSpLocks noChangeShapeType="1"/>
                        </wps:cNvCnPr>
                        <wps:spPr bwMode="auto">
                          <a:xfrm flipH="1" flipV="1">
                            <a:off x="1972308" y="1649519"/>
                            <a:ext cx="988604" cy="4937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5" name="直線矢印コネクタ 1024"/>
                        <wps:cNvCnPr>
                          <a:cxnSpLocks noChangeShapeType="1"/>
                        </wps:cNvCnPr>
                        <wps:spPr bwMode="auto">
                          <a:xfrm>
                            <a:off x="3379514" y="889910"/>
                            <a:ext cx="0" cy="419905"/>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6" name="直線矢印コネクタ 1025"/>
                        <wps:cNvCnPr>
                          <a:cxnSpLocks noChangeShapeType="1"/>
                        </wps:cNvCnPr>
                        <wps:spPr bwMode="auto">
                          <a:xfrm flipH="1">
                            <a:off x="3304013" y="1312315"/>
                            <a:ext cx="1439806"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37" name="直線矢印コネクタ 1026"/>
                        <wps:cNvCnPr>
                          <a:cxnSpLocks noChangeShapeType="1"/>
                        </wps:cNvCnPr>
                        <wps:spPr bwMode="auto">
                          <a:xfrm flipH="1">
                            <a:off x="3291613" y="889910"/>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38" name="Text Box 190"/>
                        <wps:cNvSpPr txBox="1">
                          <a:spLocks noChangeArrowheads="1"/>
                        </wps:cNvSpPr>
                        <wps:spPr bwMode="auto">
                          <a:xfrm>
                            <a:off x="911304" y="5783567"/>
                            <a:ext cx="1149505" cy="629107"/>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N/A</w:t>
                              </w:r>
                            </w:p>
                          </w:txbxContent>
                        </wps:txbx>
                        <wps:bodyPr rot="0" vert="horz" wrap="square" lIns="74295" tIns="8890" rIns="74295" bIns="8890" anchor="ctr" anchorCtr="0" upright="1">
                          <a:noAutofit/>
                        </wps:bodyPr>
                      </wps:wsp>
                      <wps:wsp>
                        <wps:cNvPr id="539" name="Text Box 190"/>
                        <wps:cNvSpPr txBox="1">
                          <a:spLocks noChangeArrowheads="1"/>
                        </wps:cNvSpPr>
                        <wps:spPr bwMode="auto">
                          <a:xfrm>
                            <a:off x="3537714" y="1449817"/>
                            <a:ext cx="1207905" cy="1581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spacing w:after="0" w:line="200" w:lineRule="exact"/>
                                <w:jc w:val="center"/>
                                <w:rPr>
                                  <w:sz w:val="16"/>
                                  <w:szCs w:val="16"/>
                                  <w:lang w:eastAsia="ja-JP"/>
                                </w:rPr>
                              </w:pPr>
                              <w:r>
                                <w:rPr>
                                  <w:sz w:val="16"/>
                                  <w:szCs w:val="16"/>
                                  <w:lang w:eastAsia="ja-JP"/>
                                </w:rPr>
                                <w:t>d</w:t>
                              </w:r>
                              <w:r>
                                <w:rPr>
                                  <w:rFonts w:hint="eastAsia"/>
                                  <w:sz w:val="16"/>
                                  <w:szCs w:val="16"/>
                                  <w:lang w:eastAsia="ja-JP"/>
                                </w:rPr>
                                <w:t>tb</w:t>
                              </w:r>
                            </w:p>
                          </w:txbxContent>
                        </wps:txbx>
                        <wps:bodyPr rot="0" vert="horz" wrap="square" lIns="74295" tIns="8890" rIns="74295" bIns="8890" anchor="ctr" anchorCtr="0" upright="1">
                          <a:noAutofit/>
                        </wps:bodyPr>
                      </wps:wsp>
                      <wps:wsp>
                        <wps:cNvPr id="540" name="Text Box 209"/>
                        <wps:cNvSpPr txBox="1">
                          <a:spLocks noChangeArrowheads="1"/>
                        </wps:cNvSpPr>
                        <wps:spPr bwMode="auto">
                          <a:xfrm>
                            <a:off x="62200" y="7511487"/>
                            <a:ext cx="10098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pPr>
                              <w:r>
                                <w:rPr>
                                  <w:rFonts w:ascii="MS Gothic" w:hAnsi="MS Gothic" w:hint="eastAsia"/>
                                  <w:sz w:val="16"/>
                                  <w:szCs w:val="16"/>
                                </w:rPr>
                                <w:t>0x08_0000_0000</w:t>
                              </w:r>
                            </w:p>
                          </w:txbxContent>
                        </wps:txbx>
                        <wps:bodyPr rot="0" vert="horz" wrap="square" lIns="74295" tIns="8890" rIns="74295" bIns="8890" anchor="t" anchorCtr="0" upright="1">
                          <a:noAutofit/>
                        </wps:bodyPr>
                      </wps:wsp>
                      <wps:wsp>
                        <wps:cNvPr id="541" name="直線矢印コネクタ 1033"/>
                        <wps:cNvCnPr>
                          <a:cxnSpLocks noChangeShapeType="1"/>
                        </wps:cNvCnPr>
                        <wps:spPr bwMode="auto">
                          <a:xfrm>
                            <a:off x="2190609" y="562407"/>
                            <a:ext cx="0" cy="1654519"/>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2" name="直線矢印コネクタ 1034"/>
                        <wps:cNvCnPr>
                          <a:cxnSpLocks noChangeShapeType="1"/>
                        </wps:cNvCnPr>
                        <wps:spPr bwMode="auto">
                          <a:xfrm flipH="1">
                            <a:off x="2063808" y="2222726"/>
                            <a:ext cx="2464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43" name="直線矢印コネクタ 1035"/>
                        <wps:cNvCnPr>
                          <a:cxnSpLocks noChangeShapeType="1"/>
                        </wps:cNvCnPr>
                        <wps:spPr bwMode="auto">
                          <a:xfrm flipH="1">
                            <a:off x="2064608" y="562407"/>
                            <a:ext cx="245801"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496" name="グループ化 1036"/>
                        <wpg:cNvGrpSpPr>
                          <a:grpSpLocks/>
                        </wpg:cNvGrpSpPr>
                        <wpg:grpSpPr bwMode="auto">
                          <a:xfrm>
                            <a:off x="2901112" y="884310"/>
                            <a:ext cx="408702" cy="421005"/>
                            <a:chOff x="0" y="9"/>
                            <a:chExt cx="409660" cy="421048"/>
                          </a:xfrm>
                        </wpg:grpSpPr>
                        <wps:wsp>
                          <wps:cNvPr id="3497" name="Text Box 223"/>
                          <wps:cNvSpPr txBox="1">
                            <a:spLocks noChangeArrowheads="1"/>
                          </wps:cNvSpPr>
                          <wps:spPr bwMode="auto">
                            <a:xfrm rot="5400000">
                              <a:off x="19314" y="-18125"/>
                              <a:ext cx="372212"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line="260" w:lineRule="exact"/>
                                  <w:jc w:val="center"/>
                                </w:pPr>
                                <w:r>
                                  <w:rPr>
                                    <w:sz w:val="16"/>
                                    <w:szCs w:val="16"/>
                                  </w:rPr>
                                  <w:t>Secure</w:t>
                                </w:r>
                              </w:p>
                            </w:txbxContent>
                          </wps:txbx>
                          <wps:bodyPr rot="0" vert="horz" wrap="square" lIns="74295" tIns="8890" rIns="74295" bIns="8890" anchor="t" anchorCtr="0" upright="1">
                            <a:noAutofit/>
                          </wps:bodyPr>
                        </wps:wsp>
                        <wps:wsp>
                          <wps:cNvPr id="3498" name="Text Box 223"/>
                          <wps:cNvSpPr txBox="1">
                            <a:spLocks noChangeArrowheads="1"/>
                          </wps:cNvSpPr>
                          <wps:spPr bwMode="auto">
                            <a:xfrm rot="5400000">
                              <a:off x="49177" y="61755"/>
                              <a:ext cx="310125" cy="4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line="260" w:lineRule="exact"/>
                                  <w:jc w:val="center"/>
                                </w:pPr>
                                <w:r>
                                  <w:rPr>
                                    <w:sz w:val="16"/>
                                    <w:szCs w:val="16"/>
                                  </w:rPr>
                                  <w:t>Region</w:t>
                                </w:r>
                              </w:p>
                            </w:txbxContent>
                          </wps:txbx>
                          <wps:bodyPr rot="0" vert="horz" wrap="square" lIns="74295" tIns="8890" rIns="74295" bIns="8890" anchor="t" anchorCtr="0" upright="1">
                            <a:noAutofit/>
                          </wps:bodyPr>
                        </wps:wsp>
                      </wpg:wgp>
                      <wps:wsp>
                        <wps:cNvPr id="3499" name="Text Box 223"/>
                        <wps:cNvSpPr txBox="1">
                          <a:spLocks noChangeArrowheads="1"/>
                        </wps:cNvSpPr>
                        <wps:spPr bwMode="auto">
                          <a:xfrm>
                            <a:off x="2095008" y="1351716"/>
                            <a:ext cx="628403" cy="235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spacing w:after="0" w:line="260" w:lineRule="exact"/>
                                <w:jc w:val="center"/>
                                <w:rPr>
                                  <w:sz w:val="16"/>
                                  <w:szCs w:val="16"/>
                                </w:rPr>
                              </w:pPr>
                              <w:r>
                                <w:rPr>
                                  <w:sz w:val="16"/>
                                  <w:szCs w:val="16"/>
                                </w:rPr>
                                <w:t>Legacy</w:t>
                              </w:r>
                            </w:p>
                          </w:txbxContent>
                        </wps:txbx>
                        <wps:bodyPr rot="0" vert="horz" wrap="square" lIns="74295" tIns="8890" rIns="74295" bIns="8890" anchor="t" anchorCtr="0" upright="1">
                          <a:noAutofit/>
                        </wps:bodyPr>
                      </wps:wsp>
                      <wps:wsp>
                        <wps:cNvPr id="3500" name="直線矢印コネクタ 1043"/>
                        <wps:cNvCnPr>
                          <a:cxnSpLocks noChangeShapeType="1"/>
                        </wps:cNvCnPr>
                        <wps:spPr bwMode="auto">
                          <a:xfrm flipV="1">
                            <a:off x="1944008" y="2459129"/>
                            <a:ext cx="1016904" cy="489406"/>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501" name="Text Box 209"/>
                        <wps:cNvSpPr txBox="1">
                          <a:spLocks noChangeArrowheads="1"/>
                        </wps:cNvSpPr>
                        <wps:spPr bwMode="auto">
                          <a:xfrm>
                            <a:off x="61700" y="3176437"/>
                            <a:ext cx="10101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0x04_8000_0000</w:t>
                              </w:r>
                            </w:p>
                          </w:txbxContent>
                        </wps:txbx>
                        <wps:bodyPr rot="0" vert="horz" wrap="square" lIns="74295" tIns="8890" rIns="74295" bIns="8890" anchor="t" anchorCtr="0" upright="1">
                          <a:noAutofit/>
                        </wps:bodyPr>
                      </wps:wsp>
                      <wps:wsp>
                        <wps:cNvPr id="3502" name="Text Box 190"/>
                        <wps:cNvSpPr txBox="1">
                          <a:spLocks noChangeArrowheads="1"/>
                        </wps:cNvSpPr>
                        <wps:spPr bwMode="auto">
                          <a:xfrm>
                            <a:off x="3537914" y="890410"/>
                            <a:ext cx="1207905" cy="1447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Certification</w:t>
                              </w:r>
                            </w:p>
                          </w:txbxContent>
                        </wps:txbx>
                        <wps:bodyPr rot="0" vert="horz" wrap="square" lIns="74295" tIns="8890" rIns="74295" bIns="8890" anchor="ctr" anchorCtr="0" upright="1">
                          <a:noAutofit/>
                        </wps:bodyPr>
                      </wps:wsp>
                      <wps:wsp>
                        <wps:cNvPr id="3503" name="Text Box 209"/>
                        <wps:cNvSpPr txBox="1">
                          <a:spLocks noChangeArrowheads="1"/>
                        </wps:cNvSpPr>
                        <wps:spPr bwMode="auto">
                          <a:xfrm>
                            <a:off x="4706919" y="723108"/>
                            <a:ext cx="921704" cy="224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0x00_43F0_0000</w:t>
                              </w:r>
                            </w:p>
                          </w:txbxContent>
                        </wps:txbx>
                        <wps:bodyPr rot="0" vert="horz" wrap="square" lIns="74295" tIns="8890" rIns="74295" bIns="8890" anchor="t" anchorCtr="0" upright="1">
                          <a:noAutofit/>
                        </wps:bodyPr>
                      </wps:wsp>
                      <wps:wsp>
                        <wps:cNvPr id="3504" name="Text Box 209"/>
                        <wps:cNvSpPr txBox="1">
                          <a:spLocks noChangeArrowheads="1"/>
                        </wps:cNvSpPr>
                        <wps:spPr bwMode="auto">
                          <a:xfrm>
                            <a:off x="4708919" y="1199814"/>
                            <a:ext cx="921704" cy="225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rPr>
                                  <w:sz w:val="21"/>
                                </w:rPr>
                              </w:pPr>
                              <w:r>
                                <w:rPr>
                                  <w:rFonts w:ascii="MS Gothic" w:hAnsi="MS Gothic" w:hint="eastAsia"/>
                                  <w:sz w:val="16"/>
                                  <w:szCs w:val="20"/>
                                </w:rPr>
                                <w:t>0x00_47E0_0000</w:t>
                              </w:r>
                            </w:p>
                          </w:txbxContent>
                        </wps:txbx>
                        <wps:bodyPr rot="0" vert="horz" wrap="square" lIns="74295" tIns="8890" rIns="74295" bIns="8890" anchor="t" anchorCtr="0" upright="1">
                          <a:noAutofit/>
                        </wps:bodyPr>
                      </wps:wsp>
                      <wps:wsp>
                        <wps:cNvPr id="3505" name="Text Box 190"/>
                        <wps:cNvSpPr txBox="1">
                          <a:spLocks noChangeArrowheads="1"/>
                        </wps:cNvSpPr>
                        <wps:spPr bwMode="auto">
                          <a:xfrm>
                            <a:off x="910404" y="3897945"/>
                            <a:ext cx="1150205" cy="647108"/>
                          </a:xfrm>
                          <a:prstGeom prst="rect">
                            <a:avLst/>
                          </a:prstGeom>
                          <a:solidFill>
                            <a:srgbClr val="FFFFFF"/>
                          </a:solidFill>
                          <a:ln w="9525">
                            <a:solidFill>
                              <a:srgbClr val="000000"/>
                            </a:solidFill>
                            <a:miter lim="800000"/>
                            <a:headEnd/>
                            <a:tailEnd/>
                          </a:ln>
                        </wps:spPr>
                        <wps:txbx>
                          <w:txbxContent>
                            <w:p w:rsidR="00317015" w:rsidRDefault="00317015" w:rsidP="00166002">
                              <w:pPr>
                                <w:jc w:val="center"/>
                                <w:rPr>
                                  <w:sz w:val="16"/>
                                  <w:szCs w:val="16"/>
                                </w:rPr>
                              </w:pPr>
                              <w:r>
                                <w:rPr>
                                  <w:sz w:val="16"/>
                                  <w:szCs w:val="16"/>
                                </w:rPr>
                                <w:t>SDRAM 2GB</w:t>
                              </w:r>
                            </w:p>
                          </w:txbxContent>
                        </wps:txbx>
                        <wps:bodyPr rot="0" vert="horz" wrap="square" lIns="74295" tIns="8890" rIns="74295" bIns="8890" anchor="t" anchorCtr="0" upright="1">
                          <a:noAutofit/>
                        </wps:bodyPr>
                      </wps:wsp>
                      <wps:wsp>
                        <wps:cNvPr id="3506" name="Text Box 190"/>
                        <wps:cNvSpPr txBox="1">
                          <a:spLocks noChangeArrowheads="1"/>
                        </wps:cNvSpPr>
                        <wps:spPr bwMode="auto">
                          <a:xfrm>
                            <a:off x="910404" y="3279438"/>
                            <a:ext cx="1150205" cy="618507"/>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166002">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3507" name="Text Box 190"/>
                        <wps:cNvSpPr txBox="1">
                          <a:spLocks noChangeArrowheads="1"/>
                        </wps:cNvSpPr>
                        <wps:spPr bwMode="auto">
                          <a:xfrm>
                            <a:off x="3540714" y="3932446"/>
                            <a:ext cx="1205205" cy="466005"/>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CMA for MMP</w:t>
                              </w:r>
                            </w:p>
                            <w:p w:rsidR="00317015" w:rsidRDefault="00317015" w:rsidP="00166002">
                              <w:pPr>
                                <w:pStyle w:val="NormalWeb"/>
                                <w:spacing w:line="200" w:lineRule="exact"/>
                                <w:jc w:val="center"/>
                              </w:pPr>
                              <w:r>
                                <w:rPr>
                                  <w:sz w:val="16"/>
                                  <w:szCs w:val="16"/>
                                </w:rPr>
                                <w:t>(256MB)</w:t>
                              </w:r>
                            </w:p>
                          </w:txbxContent>
                        </wps:txbx>
                        <wps:bodyPr rot="0" vert="horz" wrap="square" lIns="74295" tIns="8890" rIns="74295" bIns="8890" anchor="ctr" anchorCtr="0" upright="1">
                          <a:noAutofit/>
                        </wps:bodyPr>
                      </wps:wsp>
                      <wps:wsp>
                        <wps:cNvPr id="3508" name="Text Box 190"/>
                        <wps:cNvSpPr txBox="1">
                          <a:spLocks noChangeArrowheads="1"/>
                        </wps:cNvSpPr>
                        <wps:spPr bwMode="auto">
                          <a:xfrm>
                            <a:off x="3540714" y="3233938"/>
                            <a:ext cx="1205205" cy="698508"/>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CMA</w:t>
                              </w:r>
                            </w:p>
                            <w:p w:rsidR="00317015" w:rsidRDefault="00317015" w:rsidP="00166002">
                              <w:pPr>
                                <w:pStyle w:val="NormalWeb"/>
                                <w:spacing w:line="200" w:lineRule="exact"/>
                                <w:jc w:val="center"/>
                              </w:pPr>
                              <w:r>
                                <w:rPr>
                                  <w:sz w:val="16"/>
                                  <w:szCs w:val="16"/>
                                </w:rPr>
                                <w:t>(512MB)</w:t>
                              </w:r>
                            </w:p>
                          </w:txbxContent>
                        </wps:txbx>
                        <wps:bodyPr rot="0" vert="horz" wrap="square" lIns="74295" tIns="8890" rIns="74295" bIns="8890" anchor="ctr" anchorCtr="0" upright="1">
                          <a:noAutofit/>
                        </wps:bodyPr>
                      </wps:wsp>
                      <wps:wsp>
                        <wps:cNvPr id="3509" name="Text Box 209"/>
                        <wps:cNvSpPr txBox="1">
                          <a:spLocks noChangeArrowheads="1"/>
                        </wps:cNvSpPr>
                        <wps:spPr bwMode="auto">
                          <a:xfrm>
                            <a:off x="4698119" y="3796344"/>
                            <a:ext cx="93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pPr>
                              <w:r>
                                <w:rPr>
                                  <w:rFonts w:ascii="MS Gothic" w:hAnsi="MS Gothic" w:hint="eastAsia"/>
                                  <w:sz w:val="16"/>
                                  <w:szCs w:val="16"/>
                                </w:rPr>
                                <w:t>0x00_7</w:t>
                              </w:r>
                              <w:r>
                                <w:rPr>
                                  <w:rFonts w:ascii="MS Gothic" w:hAnsi="MS Gothic"/>
                                  <w:sz w:val="16"/>
                                  <w:szCs w:val="16"/>
                                </w:rPr>
                                <w:t>8</w:t>
                              </w:r>
                              <w:r>
                                <w:rPr>
                                  <w:rFonts w:ascii="MS Gothic" w:hAnsi="MS Gothic" w:hint="eastAsia"/>
                                  <w:sz w:val="16"/>
                                  <w:szCs w:val="16"/>
                                </w:rPr>
                                <w:t>00_0000</w:t>
                              </w:r>
                            </w:p>
                          </w:txbxContent>
                        </wps:txbx>
                        <wps:bodyPr rot="0" vert="horz" wrap="square" lIns="74295" tIns="8890" rIns="74295" bIns="8890" anchor="t" anchorCtr="0" upright="1">
                          <a:noAutofit/>
                        </wps:bodyPr>
                      </wps:wsp>
                      <wps:wsp>
                        <wps:cNvPr id="3510" name="Text Box 209"/>
                        <wps:cNvSpPr txBox="1">
                          <a:spLocks noChangeArrowheads="1"/>
                        </wps:cNvSpPr>
                        <wps:spPr bwMode="auto">
                          <a:xfrm>
                            <a:off x="4692119" y="4299350"/>
                            <a:ext cx="9385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pPr>
                              <w:r>
                                <w:rPr>
                                  <w:rFonts w:ascii="MS Gothic" w:hAnsi="MS Gothic" w:hint="eastAsia"/>
                                  <w:sz w:val="16"/>
                                  <w:szCs w:val="16"/>
                                </w:rPr>
                                <w:t>0x00_8</w:t>
                              </w:r>
                              <w:r>
                                <w:rPr>
                                  <w:rFonts w:ascii="MS Gothic" w:hAnsi="MS Gothic"/>
                                  <w:sz w:val="16"/>
                                  <w:szCs w:val="16"/>
                                </w:rPr>
                                <w:t>8</w:t>
                              </w:r>
                              <w:r>
                                <w:rPr>
                                  <w:rFonts w:ascii="MS Gothic" w:hAnsi="MS Gothic" w:hint="eastAsia"/>
                                  <w:sz w:val="16"/>
                                  <w:szCs w:val="16"/>
                                </w:rPr>
                                <w:t>00_0000</w:t>
                              </w:r>
                            </w:p>
                          </w:txbxContent>
                        </wps:txbx>
                        <wps:bodyPr rot="0" vert="horz" wrap="square" lIns="74295" tIns="8890" rIns="74295" bIns="8890" anchor="t" anchorCtr="0" upright="1">
                          <a:noAutofit/>
                        </wps:bodyPr>
                      </wps:wsp>
                      <wps:wsp>
                        <wps:cNvPr id="3511" name="Text Box 209"/>
                        <wps:cNvSpPr txBox="1">
                          <a:spLocks noChangeArrowheads="1"/>
                        </wps:cNvSpPr>
                        <wps:spPr bwMode="auto">
                          <a:xfrm>
                            <a:off x="4727719" y="3114036"/>
                            <a:ext cx="9391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166002">
                              <w:pPr>
                                <w:pStyle w:val="NormalWeb"/>
                                <w:spacing w:after="200"/>
                              </w:pPr>
                              <w:r>
                                <w:rPr>
                                  <w:rFonts w:ascii="MS Gothic" w:hAnsi="MS Gothic" w:hint="eastAsia"/>
                                  <w:sz w:val="16"/>
                                  <w:szCs w:val="16"/>
                                </w:rPr>
                                <w:t>0x00_5800_0000</w:t>
                              </w:r>
                            </w:p>
                          </w:txbxContent>
                        </wps:txbx>
                        <wps:bodyPr rot="0" vert="horz" wrap="square" lIns="74295" tIns="8890" rIns="74295" bIns="8890" anchor="t" anchorCtr="0" upright="1">
                          <a:noAutofit/>
                        </wps:bodyPr>
                      </wps:wsp>
                      <wps:wsp>
                        <wps:cNvPr id="3512" name="Text Box 209"/>
                        <wps:cNvSpPr txBox="1">
                          <a:spLocks noChangeArrowheads="1"/>
                        </wps:cNvSpPr>
                        <wps:spPr bwMode="auto">
                          <a:xfrm>
                            <a:off x="4725819" y="2933034"/>
                            <a:ext cx="9391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F1751E" w:rsidRDefault="00317015" w:rsidP="00166002">
                              <w:pPr>
                                <w:pStyle w:val="NormalWeb"/>
                                <w:spacing w:after="200"/>
                                <w:rPr>
                                  <w:rFonts w:ascii="MS Gothic" w:hAnsi="MS Gothic"/>
                                  <w:sz w:val="16"/>
                                  <w:szCs w:val="16"/>
                                </w:rPr>
                              </w:pPr>
                              <w:r>
                                <w:rPr>
                                  <w:rFonts w:ascii="MS Gothic" w:hAnsi="MS Gothic" w:hint="eastAsia"/>
                                  <w:sz w:val="16"/>
                                  <w:szCs w:val="16"/>
                                </w:rPr>
                                <w:t>0x00_</w:t>
                              </w:r>
                              <w:r w:rsidRPr="00F1751E">
                                <w:rPr>
                                  <w:rFonts w:ascii="MS Gothic" w:hAnsi="MS Gothic"/>
                                  <w:sz w:val="16"/>
                                  <w:szCs w:val="16"/>
                                </w:rPr>
                                <w:t>5700</w:t>
                              </w:r>
                              <w:r>
                                <w:rPr>
                                  <w:rFonts w:ascii="MS Gothic" w:hAnsi="MS Gothic" w:hint="eastAsia"/>
                                  <w:sz w:val="16"/>
                                  <w:szCs w:val="16"/>
                                </w:rPr>
                                <w:t>_0000</w:t>
                              </w:r>
                            </w:p>
                          </w:txbxContent>
                        </wps:txbx>
                        <wps:bodyPr rot="0" vert="horz" wrap="square" lIns="74295" tIns="8890" rIns="74295" bIns="8890" anchor="t" anchorCtr="0" upright="1">
                          <a:noAutofit/>
                        </wps:bodyPr>
                      </wps:wsp>
                      <wps:wsp>
                        <wps:cNvPr id="3513" name="Text Box 209"/>
                        <wps:cNvSpPr txBox="1">
                          <a:spLocks noChangeArrowheads="1"/>
                        </wps:cNvSpPr>
                        <wps:spPr bwMode="auto">
                          <a:xfrm>
                            <a:off x="4718219" y="2678831"/>
                            <a:ext cx="939104" cy="224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Pr="00F1751E" w:rsidRDefault="00317015" w:rsidP="00166002">
                              <w:pPr>
                                <w:pStyle w:val="NormalWeb"/>
                                <w:spacing w:after="200"/>
                                <w:rPr>
                                  <w:rFonts w:ascii="MS Gothic" w:hAnsi="MS Gothic"/>
                                  <w:sz w:val="16"/>
                                  <w:szCs w:val="16"/>
                                </w:rPr>
                              </w:pPr>
                              <w:r>
                                <w:rPr>
                                  <w:rFonts w:ascii="MS Gothic" w:hAnsi="MS Gothic" w:hint="eastAsia"/>
                                  <w:sz w:val="16"/>
                                  <w:szCs w:val="16"/>
                                </w:rPr>
                                <w:t>0x00_</w:t>
                              </w:r>
                              <w:r w:rsidRPr="00F1751E">
                                <w:rPr>
                                  <w:rFonts w:ascii="MS Gothic" w:hAnsi="MS Gothic"/>
                                  <w:sz w:val="16"/>
                                  <w:szCs w:val="16"/>
                                </w:rPr>
                                <w:t>5400</w:t>
                              </w:r>
                              <w:r>
                                <w:rPr>
                                  <w:rFonts w:ascii="MS Gothic" w:hAnsi="MS Gothic" w:hint="eastAsia"/>
                                  <w:sz w:val="16"/>
                                  <w:szCs w:val="16"/>
                                </w:rPr>
                                <w:t>_0000</w:t>
                              </w:r>
                            </w:p>
                          </w:txbxContent>
                        </wps:txbx>
                        <wps:bodyPr rot="0" vert="horz" wrap="square" lIns="74295" tIns="8890" rIns="74295" bIns="8890" anchor="t" anchorCtr="0" upright="1">
                          <a:noAutofit/>
                        </wps:bodyPr>
                      </wps:wsp>
                      <wps:wsp>
                        <wps:cNvPr id="3514" name="Text Box 190"/>
                        <wps:cNvSpPr txBox="1">
                          <a:spLocks noChangeArrowheads="1"/>
                        </wps:cNvSpPr>
                        <wps:spPr bwMode="auto">
                          <a:xfrm>
                            <a:off x="3536014" y="655608"/>
                            <a:ext cx="1207805" cy="138502"/>
                          </a:xfrm>
                          <a:prstGeom prst="rect">
                            <a:avLst/>
                          </a:prstGeom>
                          <a:pattFill prst="pct50">
                            <a:fgClr>
                              <a:schemeClr val="tx1">
                                <a:lumMod val="100000"/>
                                <a:lumOff val="0"/>
                              </a:schemeClr>
                            </a:fgClr>
                            <a:bgClr>
                              <a:schemeClr val="bg1">
                                <a:lumMod val="100000"/>
                                <a:lumOff val="0"/>
                              </a:schemeClr>
                            </a:bgClr>
                          </a:pattFill>
                          <a:ln w="9525">
                            <a:solidFill>
                              <a:srgbClr val="000000"/>
                            </a:solidFill>
                            <a:miter lim="800000"/>
                            <a:headEnd/>
                            <a:tailEnd/>
                          </a:ln>
                        </wps:spPr>
                        <wps:txbx>
                          <w:txbxContent>
                            <w:p w:rsidR="00317015" w:rsidRPr="00F1751E" w:rsidRDefault="00317015" w:rsidP="00166002">
                              <w:pPr>
                                <w:pStyle w:val="NormalWeb"/>
                                <w:spacing w:line="200" w:lineRule="exact"/>
                                <w:jc w:val="center"/>
                                <w:rPr>
                                  <w:sz w:val="16"/>
                                  <w:szCs w:val="16"/>
                                </w:rPr>
                              </w:pPr>
                              <w:r>
                                <w:rPr>
                                  <w:sz w:val="16"/>
                                  <w:szCs w:val="16"/>
                                </w:rPr>
                                <w:t>Option</w:t>
                              </w:r>
                            </w:p>
                          </w:txbxContent>
                        </wps:txbx>
                        <wps:bodyPr rot="0" vert="horz" wrap="square" lIns="74295" tIns="0" rIns="74295" bIns="0" anchor="ctr" anchorCtr="0" upright="1">
                          <a:noAutofit/>
                        </wps:bodyPr>
                      </wps:wsp>
                      <wps:wsp>
                        <wps:cNvPr id="3515" name="Text Box 190"/>
                        <wps:cNvSpPr txBox="1">
                          <a:spLocks noChangeArrowheads="1"/>
                        </wps:cNvSpPr>
                        <wps:spPr bwMode="auto">
                          <a:xfrm>
                            <a:off x="3537014" y="1735520"/>
                            <a:ext cx="1207905" cy="158102"/>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spacing w:after="0" w:line="200" w:lineRule="exact"/>
                                <w:jc w:val="center"/>
                                <w:rPr>
                                  <w:sz w:val="16"/>
                                  <w:szCs w:val="16"/>
                                  <w:lang w:eastAsia="ja-JP"/>
                                </w:rPr>
                              </w:pPr>
                              <w:r>
                                <w:rPr>
                                  <w:sz w:val="16"/>
                                  <w:szCs w:val="16"/>
                                  <w:lang w:eastAsia="ja-JP"/>
                                </w:rPr>
                                <w:t>Kernel Image</w:t>
                              </w:r>
                            </w:p>
                          </w:txbxContent>
                        </wps:txbx>
                        <wps:bodyPr rot="0" vert="horz" wrap="square" lIns="74295" tIns="8890" rIns="74295" bIns="8890" anchor="ctr" anchorCtr="0" upright="1">
                          <a:noAutofit/>
                        </wps:bodyPr>
                      </wps:wsp>
                      <wps:wsp>
                        <wps:cNvPr id="3516" name="Text Box 190"/>
                        <wps:cNvSpPr txBox="1">
                          <a:spLocks noChangeArrowheads="1"/>
                        </wps:cNvSpPr>
                        <wps:spPr bwMode="auto">
                          <a:xfrm>
                            <a:off x="3541324" y="2806885"/>
                            <a:ext cx="1204595" cy="286174"/>
                          </a:xfrm>
                          <a:prstGeom prst="rect">
                            <a:avLst/>
                          </a:prstGeom>
                          <a:pattFill prst="pct5">
                            <a:fgClr>
                              <a:schemeClr val="tx1">
                                <a:lumMod val="100000"/>
                                <a:lumOff val="0"/>
                              </a:schemeClr>
                            </a:fgClr>
                            <a:bgClr>
                              <a:schemeClr val="bg2">
                                <a:lumMod val="100000"/>
                                <a:lumOff val="0"/>
                              </a:schemeClr>
                            </a:bgClr>
                          </a:pattFill>
                          <a:ln w="9525">
                            <a:solidFill>
                              <a:srgbClr val="000000"/>
                            </a:solidFill>
                            <a:miter lim="800000"/>
                            <a:headEnd/>
                            <a:tailEnd/>
                          </a:ln>
                        </wps:spPr>
                        <wps:txbx>
                          <w:txbxContent>
                            <w:p w:rsidR="00317015" w:rsidRDefault="00317015" w:rsidP="00166002">
                              <w:pPr>
                                <w:pStyle w:val="NormalWeb"/>
                                <w:spacing w:line="200" w:lineRule="exact"/>
                                <w:jc w:val="center"/>
                              </w:pPr>
                              <w:r>
                                <w:rPr>
                                  <w:sz w:val="16"/>
                                  <w:szCs w:val="16"/>
                                </w:rPr>
                                <w:t>CMA for Lossy comp</w:t>
                              </w:r>
                            </w:p>
                            <w:p w:rsidR="00317015" w:rsidRDefault="00317015" w:rsidP="00166002">
                              <w:pPr>
                                <w:pStyle w:val="NormalWeb"/>
                                <w:spacing w:line="200" w:lineRule="exact"/>
                                <w:jc w:val="center"/>
                              </w:pPr>
                              <w:r>
                                <w:rPr>
                                  <w:sz w:val="16"/>
                                  <w:szCs w:val="16"/>
                                </w:rPr>
                                <w:t>(48MB)</w:t>
                              </w:r>
                            </w:p>
                          </w:txbxContent>
                        </wps:txbx>
                        <wps:bodyPr rot="0" vert="horz" wrap="square" lIns="74295" tIns="8890" rIns="74295" bIns="8890" anchor="ctr" anchorCtr="0" upright="1">
                          <a:noAutofit/>
                        </wps:bodyPr>
                      </wps:wsp>
                      <wps:wsp>
                        <wps:cNvPr id="756" name="Text Box 190"/>
                        <wps:cNvSpPr txBox="1">
                          <a:spLocks noChangeArrowheads="1"/>
                        </wps:cNvSpPr>
                        <wps:spPr bwMode="auto">
                          <a:xfrm>
                            <a:off x="912003" y="5162459"/>
                            <a:ext cx="1143079" cy="628650"/>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3C72BA">
                              <w:pPr>
                                <w:pStyle w:val="NormalWeb"/>
                                <w:spacing w:line="200" w:lineRule="exact"/>
                                <w:jc w:val="center"/>
                              </w:pPr>
                              <w:r>
                                <w:rPr>
                                  <w:sz w:val="16"/>
                                  <w:szCs w:val="16"/>
                                </w:rPr>
                                <w:t>N/A</w:t>
                              </w:r>
                            </w:p>
                          </w:txbxContent>
                        </wps:txbx>
                        <wps:bodyPr rot="0" vert="horz" wrap="square" lIns="74295" tIns="8890" rIns="74295" bIns="8890" anchor="ctr" anchorCtr="0" upright="1">
                          <a:noAutofit/>
                        </wps:bodyPr>
                      </wps:wsp>
                      <wps:wsp>
                        <wps:cNvPr id="758" name="Text Box 209"/>
                        <wps:cNvSpPr txBox="1">
                          <a:spLocks noChangeArrowheads="1"/>
                        </wps:cNvSpPr>
                        <wps:spPr bwMode="auto">
                          <a:xfrm>
                            <a:off x="52254" y="5089865"/>
                            <a:ext cx="10096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35594C">
                              <w:pPr>
                                <w:pStyle w:val="NormalWeb"/>
                                <w:spacing w:after="200"/>
                                <w:rPr>
                                  <w:sz w:val="22"/>
                                </w:rPr>
                              </w:pPr>
                              <w:r>
                                <w:rPr>
                                  <w:rFonts w:ascii="MS Gothic" w:hAnsi="MS Gothic" w:hint="eastAsia"/>
                                  <w:sz w:val="16"/>
                                  <w:szCs w:val="18"/>
                                </w:rPr>
                                <w:t>0x06_</w:t>
                              </w:r>
                              <w:r>
                                <w:rPr>
                                  <w:rFonts w:ascii="MS Gothic" w:hAnsi="MS Gothic"/>
                                  <w:sz w:val="16"/>
                                  <w:szCs w:val="18"/>
                                </w:rPr>
                                <w:t>0</w:t>
                              </w:r>
                              <w:r>
                                <w:rPr>
                                  <w:rFonts w:ascii="MS Gothic" w:hAnsi="MS Gothic" w:hint="eastAsia"/>
                                  <w:sz w:val="16"/>
                                  <w:szCs w:val="18"/>
                                </w:rPr>
                                <w:t>000_0000</w:t>
                              </w:r>
                            </w:p>
                            <w:p w:rsidR="00317015" w:rsidRPr="00F940AB" w:rsidRDefault="00317015" w:rsidP="003C72BA">
                              <w:pPr>
                                <w:pStyle w:val="NormalWeb"/>
                                <w:spacing w:after="200"/>
                                <w:rPr>
                                  <w:color w:val="000000" w:themeColor="text1"/>
                                </w:rPr>
                              </w:pPr>
                            </w:p>
                          </w:txbxContent>
                        </wps:txbx>
                        <wps:bodyPr rot="0" vert="horz" wrap="square" lIns="74295" tIns="8890" rIns="74295" bIns="8890" anchor="t" anchorCtr="0" upright="1">
                          <a:noAutofit/>
                        </wps:bodyPr>
                      </wps:wsp>
                    </wpc:wpc>
                  </a:graphicData>
                </a:graphic>
              </wp:inline>
            </w:drawing>
          </mc:Choice>
          <mc:Fallback>
            <w:pict>
              <v:group w14:anchorId="5F610C3A" id="_x0000_s1691" editas="canvas" style="width:485.75pt;height:609.7pt;mso-position-horizontal-relative:char;mso-position-vertical-relative:line" coordsize="61690,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">
                <v:shape id="_x0000_s1692" type="#_x0000_t75" style="position:absolute;width:61690;height:77431;visibility:visible;mso-wrap-style:square">
                  <v:fill o:detectmouseclick="t"/>
                  <v:path o:connecttype="none"/>
                </v:shape>
                <v:shape id="Text Box 190" o:spid="_x0000_s1693" type="#_x0000_t202" style="position:absolute;left:35367;top:11926;width:12078;height:44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0fpsMA&#10;AADcAAAADwAAAGRycy9kb3ducmV2LnhtbESPS2sCMRSF94L/IVzBnWaUMtXRKNLWIsWFz/1lcp0J&#10;Tm6GSdRpf31TKLg8nMfHmS9bW4k7Nd44VjAaJiCIc6cNFwpOx/VgAsIHZI2VY1LwTR6Wi25njpl2&#10;D97T/RAKEUfYZ6igDKHOpPR5SRb90NXE0bu4xmKIsimkbvARx20lx0mSSouGI6HEmt5Kyq+Hm43c&#10;7cdkYzx9Tn9yg1/p63r3fh4p1e+1qxmIQG14hv/bG63gJR3D35l4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0fpsMAAADcAAAADwAAAAAAAAAAAAAAAACYAgAAZHJzL2Rv&#10;d25yZXYueG1sUEsFBgAAAAAEAAQA9QAAAIgDAAAAAA==&#10;" fillcolor="#b8cce4 [1300]">
                  <v:textbox inset="5.85pt,.7pt,5.85pt,.7pt">
                    <w:txbxContent>
                      <w:p w:rsidR="00317015" w:rsidRDefault="00317015" w:rsidP="00166002">
                        <w:pPr>
                          <w:pStyle w:val="NormalWeb"/>
                          <w:spacing w:line="200" w:lineRule="exact"/>
                          <w:rPr>
                            <w:sz w:val="18"/>
                          </w:rPr>
                        </w:pPr>
                      </w:p>
                    </w:txbxContent>
                  </v:textbox>
                </v:shape>
                <v:shape id="Text Box 190" o:spid="_x0000_s1694" type="#_x0000_t202" style="position:absolute;left:9120;top:5626;width:11502;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NaMsUA&#10;AADcAAAADwAAAGRycy9kb3ducmV2LnhtbESPQWvCQBSE70L/w/IEL6KbthI0ukopVPRUqkXw9sg+&#10;k2D2bdjdaOqvdwuCx2FmvmEWq87U4kLOV5YVvI4TEMS51RUXCn73X6MpCB+QNdaWScEfeVgtX3oL&#10;zLS98g9ddqEQEcI+QwVlCE0mpc9LMujHtiGO3sk6gyFKV0jt8BrhppZvSZJKgxXHhRIb+iwpP+9a&#10;o+C8bXPTHo5u893u19tbquUwmSk16HcfcxCBuvAMP9obrWCSvsP/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o1oyxQAAANwAAAAPAAAAAAAAAAAAAAAAAJgCAABkcnMv&#10;ZG93bnJldi54bWxQSwUGAAAAAAQABAD1AAAAigMAAAAA&#10;">
                  <v:textbox inset="5.85pt,.7pt,5.85pt,.7pt">
                    <w:txbxContent>
                      <w:p w:rsidR="00317015" w:rsidRDefault="00317015" w:rsidP="00166002">
                        <w:pPr>
                          <w:spacing w:after="0" w:line="200" w:lineRule="exact"/>
                          <w:jc w:val="center"/>
                          <w:rPr>
                            <w:sz w:val="16"/>
                            <w:szCs w:val="16"/>
                          </w:rPr>
                        </w:pPr>
                        <w:r>
                          <w:rPr>
                            <w:sz w:val="16"/>
                            <w:szCs w:val="16"/>
                          </w:rPr>
                          <w:t>BSC</w:t>
                        </w:r>
                      </w:p>
                    </w:txbxContent>
                  </v:textbox>
                </v:shape>
                <v:shape id="Text Box 209" o:spid="_x0000_s1695" type="#_x0000_t202" style="position:absolute;left:5800;top:4041;width:412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fvMYA&#10;AADcAAAADwAAAGRycy9kb3ducmV2LnhtbESPT2vCQBTE74LfYXmCt7qxaJDUVWLBP/Si1VJ6fGaf&#10;STD7NmRXjf30bqHgcZiZ3zDTeWsqcaXGlZYVDAcRCOLM6pJzBV+H5csEhPPIGivLpOBODuazbmeK&#10;ibY3/qTr3uciQNglqKDwvk6kdFlBBt3A1sTBO9nGoA+yyaVu8BbgppKvURRLgyWHhQJrei8oO+8v&#10;RsFv6dL1brvwx8X4ZxXtPmL3ncZK9Xtt+gbCU+uf4f/2RisYxSP4OxOO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HfvM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w:t>
                        </w:r>
                      </w:p>
                    </w:txbxContent>
                  </v:textbox>
                </v:shape>
                <v:shape id="Text Box 223" o:spid="_x0000_s1696" type="#_x0000_t202" style="position:absolute;left:19962;top:2725;width:14817;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16J8YA&#10;AADcAAAADwAAAGRycy9kb3ducmV2LnhtbESPT2vCQBTE74LfYXkFb7qpaCipq0ShVbz4p6X0+Jp9&#10;TYLZtyG7avTTu4LgcZiZ3zCTWWsqcaLGlZYVvA4iEMSZ1SXnCr6/PvpvIJxH1lhZJgUXcjCbdjsT&#10;TLQ9845Oe5+LAGGXoILC+zqR0mUFGXQDWxMH7982Bn2QTS51g+cAN5UcRlEsDZYcFgqsaVFQdtgf&#10;jYJr6dLldjP3f/Px72e0XcfuJ42V6r206TsIT61/hh/tlVYwisdwPx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16J8YAAADcAAAADwAAAAAAAAAAAAAAAACYAgAAZHJz&#10;L2Rvd25yZXYueG1sUEsFBgAAAAAEAAQA9QAAAIsDAAAAAA==&#10;" filled="f" stroked="f">
                  <v:textbox inset="5.85pt,.7pt,5.85pt,.7pt">
                    <w:txbxContent>
                      <w:p w:rsidR="00317015" w:rsidRDefault="00317015" w:rsidP="00166002">
                        <w:pPr>
                          <w:spacing w:after="0" w:line="260" w:lineRule="exact"/>
                          <w:jc w:val="center"/>
                          <w:rPr>
                            <w:szCs w:val="16"/>
                          </w:rPr>
                        </w:pPr>
                        <w:r>
                          <w:rPr>
                            <w:szCs w:val="16"/>
                          </w:rPr>
                          <w:t>Physical Address</w:t>
                        </w:r>
                      </w:p>
                    </w:txbxContent>
                  </v:textbox>
                </v:shape>
                <v:shape id="Text Box 190" o:spid="_x0000_s1697" type="#_x0000_t202" style="position:absolute;left:9118;top:8614;width:1150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5qsUA&#10;AADcAAAADwAAAGRycy9kb3ducmV2LnhtbESPQWvCQBSE7wX/w/IEL0U3FQkaXUUKLXqSmlLw9sg+&#10;k2D2bdjdaNpf7woFj8PMfMOsNr1pxJWcry0reJskIIgLq2suFXznH+M5CB+QNTaWScEvedisBy8r&#10;zLS98Rddj6EUEcI+QwVVCG0mpS8qMugntiWO3tk6gyFKV0rt8BbhppHTJEmlwZrjQoUtvVdUXI6d&#10;UXDZd4Xpfk5ud+jyz/1fquVrslBqNOy3SxCB+vAM/7d3WsEsTeF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PmqxQAAANwAAAAPAAAAAAAAAAAAAAAAAJgCAABkcnMv&#10;ZG93bnJldi54bWxQSwUGAAAAAAQABAD1AAAAigMAAAAA&#10;">
                  <v:textbox inset="5.85pt,.7pt,5.85pt,.7pt">
                    <w:txbxContent>
                      <w:p w:rsidR="00317015" w:rsidRDefault="00317015" w:rsidP="00166002">
                        <w:pPr>
                          <w:spacing w:after="0" w:line="200" w:lineRule="exact"/>
                          <w:jc w:val="center"/>
                          <w:rPr>
                            <w:sz w:val="16"/>
                            <w:szCs w:val="16"/>
                          </w:rPr>
                        </w:pPr>
                        <w:r>
                          <w:rPr>
                            <w:sz w:val="16"/>
                            <w:szCs w:val="16"/>
                          </w:rPr>
                          <w:t>Reserved</w:t>
                        </w:r>
                      </w:p>
                    </w:txbxContent>
                  </v:textbox>
                </v:shape>
                <v:shape id="Text Box 190" o:spid="_x0000_s1698" type="#_x0000_t202" style="position:absolute;left:9119;top:10351;width:11498;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cMcUA&#10;AADcAAAADwAAAGRycy9kb3ducmV2LnhtbESPQWvCQBSE70L/w/IEL6KblpJqdJVSqOipqEXw9sg+&#10;k2D2bdjdaOqvdwuCx2FmvmHmy87U4kLOV5YVvI4TEMS51RUXCn7336MJCB+QNdaWScEfeVguXnpz&#10;zLS98pYuu1CICGGfoYIyhCaT0uclGfRj2xBH72SdwRClK6R2eI1wU8u3JEmlwYrjQokNfZWUn3et&#10;UXDetLlpD0e3/mn3q80t1XKYTJUa9LvPGYhAXXiGH+21VvCefsD/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FwxxQAAANwAAAAPAAAAAAAAAAAAAAAAAJgCAABkcnMv&#10;ZG93bnJldi54bWxQSwUGAAAAAAQABAD1AAAAigMAAAAA&#10;">
                  <v:textbox inset="5.85pt,.7pt,5.85pt,.7pt">
                    <w:txbxContent>
                      <w:p w:rsidR="00317015" w:rsidRDefault="00317015" w:rsidP="00166002">
                        <w:pPr>
                          <w:pStyle w:val="NormalWeb"/>
                          <w:spacing w:line="200" w:lineRule="exact"/>
                          <w:jc w:val="center"/>
                        </w:pPr>
                        <w:r>
                          <w:rPr>
                            <w:sz w:val="16"/>
                            <w:szCs w:val="16"/>
                          </w:rPr>
                          <w:t>PCI-</w:t>
                        </w:r>
                        <w:proofErr w:type="spellStart"/>
                        <w:r>
                          <w:rPr>
                            <w:sz w:val="16"/>
                            <w:szCs w:val="16"/>
                          </w:rPr>
                          <w:t>exp</w:t>
                        </w:r>
                        <w:proofErr w:type="spellEnd"/>
                      </w:p>
                    </w:txbxContent>
                  </v:textbox>
                </v:shape>
                <v:shape id="Text Box 209" o:spid="_x0000_s1699" type="#_x0000_t202" style="position:absolute;left:517;top:7412;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VucQA&#10;AADcAAAADwAAAGRycy9kb3ducmV2LnhtbERPTWvCQBC9C/6HZYTedGOpoUQ3IRZaxYs2LcXjNDtN&#10;gtnZkF019td3DwWPj/e9ygbTigv1rrGsYD6LQBCXVjdcKfj8eJ0+g3AeWWNrmRTcyEGWjkcrTLS9&#10;8jtdCl+JEMIuQQW1910ipStrMuhmtiMO3I/tDfoA+0rqHq8h3LTyMYpiabDh0FBjRy81lafibBT8&#10;Ni7fHPZr/71eHN+iwy52X3ms1MNkyJcgPA3+Lv53b7WCpzisDWfCEZ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81bnEAAAA3AAAAA8AAAAAAAAAAAAAAAAAmAIAAGRycy9k&#10;b3ducmV2LnhtbFBLBQYAAAAABAAEAPUAAACJAw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0x00_2000_0000</w:t>
                        </w:r>
                      </w:p>
                    </w:txbxContent>
                  </v:textbox>
                </v:shape>
                <v:shape id="Text Box 209" o:spid="_x0000_s1700" type="#_x0000_t202" style="position:absolute;left:618;top:9063;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BwIsYA&#10;AADcAAAADwAAAGRycy9kb3ducmV2LnhtbESPT2vCQBTE70K/w/IK3nRjsaFGV4mCtXip/yg9PrPP&#10;JDT7NmS3Gv30rlDocZiZ3zCTWWsqcabGlZYVDPoRCOLM6pJzBYf9svcGwnlkjZVlUnAlB7PpU2eC&#10;ibYX3tJ553MRIOwSVFB4XydSuqwgg65va+LgnWxj0AfZ5FI3eAlwU8mXKIqlwZLDQoE1LQrKfna/&#10;RsGtdOlq8zn3x/nr93u0WcfuK42V6j636RiEp9b/h//aH1rBMB7B40w4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BwIs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0x00_3000_0000</w:t>
                        </w:r>
                      </w:p>
                    </w:txbxContent>
                  </v:textbox>
                </v:shape>
                <v:shape id="Text Box 190" o:spid="_x0000_s1701" type="#_x0000_t202" style="position:absolute;left:9119;top:12085;width:11493;height: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SmMMA&#10;AADcAAAADwAAAGRycy9kb3ducmV2LnhtbERPz2vCMBS+D/wfwhN2EU0do5udUWSwYU+ydgjeHs1b&#10;W2xeSpJqt7/eHIQdP77f6+1oOnEh51vLCpaLBARxZXXLtYLv8mP+CsIHZI2dZVLwSx62m8nDGjNt&#10;r/xFlyLUIoawz1BBE0KfSemrhgz6he2JI/djncEQoauldniN4aaTT0mSSoMtx4YGe3pvqDoXg1Fw&#10;zofKDMeT2x+G8jP/S7WcJSulHqfj7g1EoDH8i+/uvVbw/BLnx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hSmMMAAADcAAAADwAAAAAAAAAAAAAAAACYAgAAZHJzL2Rv&#10;d25yZXYueG1sUEsFBgAAAAAEAAQA9QAAAIgDAAAAAA==&#10;">
                  <v:textbox inset="5.85pt,.7pt,5.85pt,.7pt">
                    <w:txbxContent>
                      <w:p w:rsidR="00317015" w:rsidRDefault="00317015" w:rsidP="00166002">
                        <w:pPr>
                          <w:jc w:val="center"/>
                          <w:rPr>
                            <w:sz w:val="16"/>
                            <w:szCs w:val="16"/>
                          </w:rPr>
                        </w:pPr>
                        <w:r>
                          <w:rPr>
                            <w:sz w:val="16"/>
                            <w:szCs w:val="16"/>
                          </w:rPr>
                          <w:t>SDRAM 2GB</w:t>
                        </w:r>
                      </w:p>
                    </w:txbxContent>
                  </v:textbox>
                </v:shape>
                <v:shape id="Text Box 190" o:spid="_x0000_s1702" type="#_x0000_t202" style="position:absolute;left:9114;top:18424;width:11502;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T3A8YA&#10;AADcAAAADwAAAGRycy9kb3ducmV2LnhtbESPQWvCQBSE7wX/w/KEXopulGI1ZhURLHoqVRG8PbLP&#10;JJh9G3Y3Me2v7xYKPQ4z8w2TrXtTi46crywrmIwTEMS51RUXCs6n3WgOwgdkjbVlUvBFHtarwVOG&#10;qbYP/qTuGAoRIexTVFCG0KRS+rwkg35sG+Lo3awzGKJ0hdQOHxFuajlNkpk0WHFcKLGhbUn5/dga&#10;BfdDm5v2cnX7j/b0fvieafmSLJR6HvabJYhAffgP/7X3WsHr2wR+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T3A8YAAADcAAAADwAAAAAAAAAAAAAAAACYAgAAZHJz&#10;L2Rvd25yZXYueG1sUEsFBgAAAAAEAAQA9QAAAIsDAAAAAA==&#10;">
                  <v:textbox inset="5.85pt,.7pt,5.85pt,.7pt">
                    <w:txbxContent>
                      <w:p w:rsidR="00317015" w:rsidRDefault="00317015" w:rsidP="00166002">
                        <w:pPr>
                          <w:spacing w:after="0" w:line="200" w:lineRule="exact"/>
                          <w:jc w:val="center"/>
                          <w:rPr>
                            <w:sz w:val="16"/>
                            <w:szCs w:val="16"/>
                          </w:rPr>
                        </w:pPr>
                        <w:r>
                          <w:rPr>
                            <w:sz w:val="16"/>
                            <w:szCs w:val="16"/>
                          </w:rPr>
                          <w:t>Reserved</w:t>
                        </w:r>
                      </w:p>
                    </w:txbxContent>
                  </v:textbox>
                </v:shape>
                <v:shape id="Text Box 209" o:spid="_x0000_s1703" type="#_x0000_t202" style="position:absolute;left:565;top:10919;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10jsYA&#10;AADcAAAADwAAAGRycy9kb3ducmV2LnhtbESPT2vCQBTE74LfYXmCN90oNkrqKrFQW3rxL9Lja/Y1&#10;CWbfhuyqaT99tyB4HGbmN8x82ZpKXKlxpWUFo2EEgjizuuRcwfHwOpiBcB5ZY2WZFPyQg+Wi25lj&#10;ou2Nd3Td+1wECLsEFRTe14mULivIoBvamjh437Yx6INscqkbvAW4qeQ4imJpsOSwUGBNLwVl5/3F&#10;KPgtXfq23az81+rpcx1tP2J3SmOl+r02fQbhqfWP8L39rhVMpm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10js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0x00_4000_0000</w:t>
                        </w:r>
                      </w:p>
                    </w:txbxContent>
                  </v:textbox>
                </v:shape>
                <v:shape id="Text Box 209" o:spid="_x0000_s1704" type="#_x0000_t202" style="position:absolute;left:517;top:1711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Ts+sYA&#10;AADcAAAADwAAAGRycy9kb3ducmV2LnhtbESPQWvCQBSE7wX/w/IEb3Wj1FRSV4lCVXrRxlJ6fM2+&#10;JsHs25BdNfbXu0Khx2FmvmFmi87U4kytqywrGA0jEMS51RUXCj4Or49TEM4ja6wtk4IrOVjMew8z&#10;TLS98DudM1+IAGGXoILS+yaR0uUlGXRD2xAH78e2Bn2QbSF1i5cAN7UcR1EsDVYcFkpsaFVSfsxO&#10;RsFv5dLNfrf038vJ1zrav8XuM42VGvS79AWEp87/h//aW63g6XkC9zPh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Ts+s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0x00_C000_0000</w:t>
                        </w:r>
                      </w:p>
                    </w:txbxContent>
                  </v:textbox>
                </v:shape>
                <v:shape id="Text Box 190" o:spid="_x0000_s1705" type="#_x0000_t202" style="position:absolute;left:9114;top:20061;width:1150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vd8UA&#10;AADcAAAADwAAAGRycy9kb3ducmV2LnhtbESPQWvCQBSE70L/w/IEL6KblpJqdJVSqOipqEXw9sg+&#10;k2D2bdjdaOqvdwuCx2FmvmHmy87U4kLOV5YVvI4TEMS51RUXCn7336MJCB+QNdaWScEfeVguXnpz&#10;zLS98pYuu1CICGGfoYIyhCaT0uclGfRj2xBH72SdwRClK6R2eI1wU8u3JEmlwYrjQokNfZWUn3et&#10;UXDetLlpD0e3/mn3q80t1XKYTJUa9LvPGYhAXXiGH+21VvD+kcL/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W93xQAAANwAAAAPAAAAAAAAAAAAAAAAAJgCAABkcnMv&#10;ZG93bnJldi54bWxQSwUGAAAAAAQABAD1AAAAigMAAAAA&#10;">
                  <v:textbox inset="5.85pt,.7pt,5.85pt,.7pt">
                    <w:txbxContent>
                      <w:p w:rsidR="00317015" w:rsidRDefault="00317015" w:rsidP="00166002">
                        <w:pPr>
                          <w:spacing w:after="0" w:line="200" w:lineRule="exact"/>
                          <w:jc w:val="center"/>
                          <w:rPr>
                            <w:sz w:val="16"/>
                            <w:szCs w:val="16"/>
                          </w:rPr>
                        </w:pPr>
                        <w:r>
                          <w:rPr>
                            <w:sz w:val="16"/>
                            <w:szCs w:val="16"/>
                          </w:rPr>
                          <w:t>IO area</w:t>
                        </w:r>
                      </w:p>
                    </w:txbxContent>
                  </v:textbox>
                </v:shape>
                <v:shape id="Text Box 209" o:spid="_x0000_s1706" type="#_x0000_t202" style="position:absolute;left:517;top:18834;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XFsYA&#10;AADcAAAADwAAAGRycy9kb3ducmV2LnhtbESPQWvCQBSE70L/w/IK3nTTUqNEV4mFavGijaV4fGaf&#10;SWj2bciumvrr3UKhx2FmvmFmi87U4kKtqywreBpGIIhzqysuFHzu3wYTEM4ja6wtk4IfcrCYP/Rm&#10;mGh75Q+6ZL4QAcIuQQWl900ipctLMuiGtiEO3sm2Bn2QbSF1i9cAN7V8jqJYGqw4LJTY0GtJ+Xd2&#10;NgpulUvXu+3SH5ejwyrabWL3lcZK9R+7dArCU+f/w3/td63gZTyG3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rXFs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0x00_E000_0000</w:t>
                        </w:r>
                      </w:p>
                    </w:txbxContent>
                  </v:textbox>
                </v:shape>
                <v:shape id="Text Box 209" o:spid="_x0000_s1707" type="#_x0000_t202" style="position:absolute;left:517;top:21004;width:10102;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DZMQA&#10;AADcAAAADwAAAGRycy9kb3ducmV2LnhtbERPTWvCQBC9F/wPywi91Y1SY0mzkSioxYvWltLjNDsm&#10;wexsyK6a9td3D4LHx/tO571pxIU6V1tWMB5FIIgLq2suFXx+rJ5eQDiPrLGxTAp+ycE8GzykmGh7&#10;5Xe6HHwpQgi7BBVU3reJlK6oyKAb2ZY4cEfbGfQBdqXUHV5DuGnkJIpiabDm0FBhS8uKitPhbBT8&#10;1S7f7HcL/7OYfq+j/TZ2X3ms1OOwz19BeOr9XXxzv2kFz7OwNpw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lQ2TEAAAA3AAAAA8AAAAAAAAAAAAAAAAAmAIAAGRycy9k&#10;b3ducmV2LnhtbFBLBQYAAAAABAAEAPUAAACJAw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0x01_0000_0000</w:t>
                        </w:r>
                      </w:p>
                    </w:txbxContent>
                  </v:textbox>
                </v:shape>
                <v:shape id="Text Box 190" o:spid="_x0000_s1708" type="#_x0000_t202" style="position:absolute;left:9114;top:22244;width:11502;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RP8YA&#10;AADcAAAADwAAAGRycy9kb3ducmV2LnhtbESPQWsCMRSE74X+h/AK3mpWsVq3RimitEovahF7e2ye&#10;m6Wbl3WTuuu/N0LB4zAz3zCTWWtLcabaF44V9LoJCOLM6YJzBd+75fMrCB+QNZaOScGFPMymjw8T&#10;TLVreEPnbchFhLBPUYEJoUql9Jkhi77rKuLoHV1tMURZ51LX2ES4LWU/SYbSYsFxwWBFc0PZ7/bP&#10;KvhYNT+Lr/XosDsY/SIXdq3D/qRU56l9fwMRqA338H/7UysYjMZ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HRP8YAAADcAAAADwAAAAAAAAAAAAAAAACYAgAAZHJz&#10;L2Rvd25yZXYueG1sUEsFBgAAAAAEAAQA9QAAAIsDAAAAAA==&#10;" filled="f">
                  <v:textbox inset="5.85pt,.7pt,5.85pt,.7pt">
                    <w:txbxContent>
                      <w:p w:rsidR="00317015" w:rsidRDefault="00317015" w:rsidP="00166002">
                        <w:pPr>
                          <w:pStyle w:val="NormalWeb"/>
                          <w:spacing w:line="200" w:lineRule="exact"/>
                          <w:jc w:val="center"/>
                        </w:pPr>
                      </w:p>
                    </w:txbxContent>
                  </v:textbox>
                </v:shape>
                <v:group id="Group 239" o:spid="_x0000_s1709" style="position:absolute;left:7681;top:22953;width:2234;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74EqxgAAAN0A&#10;AAAPAAAAAAAAAAAAAAAAAKoCAABkcnMvZG93bnJldi54bWxQSwUGAAAAAAQABAD6AAAAnQMAAAAA&#10;">
                  <v:shape id="Text Box 240" o:spid="_x0000_s1710"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uqBMcA&#10;AADdAAAADwAAAGRycy9kb3ducmV2LnhtbESPQWvCQBSE74X+h+UVvNXdphgkukostEovtSri8Zl9&#10;JqHZtyG7auyv7xYKPQ4z8w0znfe2ERfqfO1Yw9NQgSAunKm51LDbvj6OQfiAbLBxTBpu5GE+u7+b&#10;YmbclT/psgmliBD2GWqoQmgzKX1RkUU/dC1x9E6usxii7EppOrxGuG1kolQqLdYcFyps6aWi4mtz&#10;thq+a58v1x+LcFyMDm9q/Z76fZ5qPXjo8wmIQH34D/+1V0bDc6IS+H0Tn4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LqgTHAAAA3QAAAA8AAAAAAAAAAAAAAAAAmAIAAGRy&#10;cy9kb3ducmV2LnhtbFBLBQYAAAAABAAEAPUAAACMAwAAAAA=&#10;" filled="f" stroked="f">
                    <v:textbox inset="5.85pt,.7pt,5.85pt,.7pt">
                      <w:txbxContent>
                        <w:p w:rsidR="00317015" w:rsidRDefault="00317015" w:rsidP="00166002">
                          <w:pPr>
                            <w:jc w:val="center"/>
                            <w:rPr>
                              <w:rFonts w:ascii="MS Gothic" w:eastAsia="MS Gothic" w:hAnsi="MS Gothic"/>
                            </w:rPr>
                          </w:pPr>
                          <w:r>
                            <w:rPr>
                              <w:rFonts w:ascii="MS Gothic" w:eastAsia="MS Gothic" w:hAnsi="MS Gothic" w:hint="eastAsia"/>
                            </w:rPr>
                            <w:t>～</w:t>
                          </w:r>
                        </w:p>
                      </w:txbxContent>
                    </v:textbox>
                  </v:shape>
                  <v:shape id="Text Box 241" o:spid="_x0000_s1711"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cPn8cA&#10;AADdAAAADwAAAGRycy9kb3ducmV2LnhtbESPT2vCQBTE7wW/w/KE3uquiqFEV4mF/sFLrYp4fGaf&#10;SWj2bchuNfrpu0Khx2FmfsPMFp2txZlaXznWMBwoEMS5MxUXGnbb16dnED4gG6wdk4YreVjMew8z&#10;TI278BedN6EQEcI+RQ1lCE0qpc9LsugHriGO3sm1FkOUbSFNi5cIt7UcKZVIixXHhRIbeikp/978&#10;WA23ymfv689lOC4nhze1XiV+nyVaP/a7bAoiUBf+w3/tD6NhPFJjuL+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HD5/HAAAA3QAAAA8AAAAAAAAAAAAAAAAAmAIAAGRy&#10;cy9kb3ducmV2LnhtbFBLBQYAAAAABAAEAPUAAACMAwAAAAA=&#10;" filled="f" stroked="f">
                    <v:textbox inset="5.85pt,.7pt,5.85pt,.7pt">
                      <w:txbxContent>
                        <w:p w:rsidR="00317015" w:rsidRDefault="00317015" w:rsidP="00166002">
                          <w:pPr>
                            <w:jc w:val="center"/>
                            <w:rPr>
                              <w:rFonts w:ascii="MS Gothic" w:eastAsia="MS Gothic" w:hAnsi="MS Gothic"/>
                            </w:rPr>
                          </w:pPr>
                          <w:r>
                            <w:rPr>
                              <w:rFonts w:ascii="MS Gothic" w:eastAsia="MS Gothic" w:hAnsi="MS Gothic" w:hint="eastAsia"/>
                            </w:rPr>
                            <w:t>～</w:t>
                          </w:r>
                        </w:p>
                      </w:txbxContent>
                    </v:textbox>
                  </v:shape>
                </v:group>
                <v:group id="Group 229" o:spid="_x0000_s1712" style="position:absolute;left:19164;top:23085;width:2718;height:2540" coordorigin="5628,6171" coordsize="428,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YIrLFAAAA3QAA&#10;AA8AAAAAAAAAAAAAAAAAqgIAAGRycy9kb3ducmV2LnhtbFBLBQYAAAAABAAEAPoAAACcAwAAAAA=&#10;">
                  <v:shape id="Text Box 230" o:spid="_x0000_s1713" type="#_x0000_t202" style="position:absolute;left:5628;top:617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ukrcgA&#10;AADdAAAADwAAAGRycy9kb3ducmV2LnhtbESPS2vDMBCE74H+B7GF3hrZKTHFiWKcQh70kkdLyXFr&#10;bW1Ta2UsJXH666NAIcdhZr5hpllvGnGiztWWFcTDCARxYXXNpYLPj8XzKwjnkTU2lknBhRxks4fB&#10;FFNtz7yj096XIkDYpaig8r5NpXRFRQbd0LbEwfuxnUEfZFdK3eE5wE0jR1GUSIM1h4UKW3qrqPjd&#10;H42Cv9rlq+1m7r/n48My2r4n7itPlHp67PMJCE+9v4f/22ut4GUUj+H2JjwBO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u6StyAAAAN0AAAAPAAAAAAAAAAAAAAAAAJgCAABk&#10;cnMvZG93bnJldi54bWxQSwUGAAAAAAQABAD1AAAAjQMAAAAA&#10;" filled="f" stroked="f">
                    <v:textbox inset="5.85pt,.7pt,5.85pt,.7pt">
                      <w:txbxContent>
                        <w:p w:rsidR="00317015" w:rsidRDefault="00317015" w:rsidP="00166002">
                          <w:pPr>
                            <w:jc w:val="center"/>
                            <w:rPr>
                              <w:rFonts w:ascii="MS Gothic" w:eastAsia="MS Gothic" w:hAnsi="MS Gothic"/>
                            </w:rPr>
                          </w:pPr>
                          <w:r>
                            <w:rPr>
                              <w:rFonts w:ascii="MS Gothic" w:eastAsia="MS Gothic" w:hAnsi="MS Gothic" w:hint="eastAsia"/>
                            </w:rPr>
                            <w:t>～</w:t>
                          </w:r>
                        </w:p>
                      </w:txbxContent>
                    </v:textbox>
                  </v:shape>
                  <v:shape id="Text Box 231" o:spid="_x0000_s1714" type="#_x0000_t202" style="position:absolute;left:5628;top:6211;width:42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Oes8YA&#10;AADcAAAADwAAAGRycy9kb3ducmV2LnhtbESPQWvCQBSE74L/YXmCN90oGErqJkShtXippkU8vmZf&#10;k2D2bchuNfbXdwuFHoeZ+YZZZ4NpxZV611hWsJhHIIhLqxuuFLy/Pc0eQDiPrLG1TAru5CBLx6M1&#10;Jtre+EjXwlciQNglqKD2vkukdGVNBt3cdsTB+7S9QR9kX0nd4y3ATSuXURRLgw2HhRo72tZUXoov&#10;o+C7cfnu8LrxH5vV+Tk67GN3ymOlppMhfwThafD/4b/2i1awWi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Oes8YAAADcAAAADwAAAAAAAAAAAAAAAACYAgAAZHJz&#10;L2Rvd25yZXYueG1sUEsFBgAAAAAEAAQA9QAAAIsDAAAAAA==&#10;" filled="f" stroked="f">
                    <v:textbox inset="5.85pt,.7pt,5.85pt,.7pt">
                      <w:txbxContent>
                        <w:p w:rsidR="00317015" w:rsidRDefault="00317015" w:rsidP="00166002">
                          <w:pPr>
                            <w:jc w:val="center"/>
                            <w:rPr>
                              <w:rFonts w:ascii="MS Gothic" w:eastAsia="MS Gothic" w:hAnsi="MS Gothic"/>
                            </w:rPr>
                          </w:pPr>
                          <w:r>
                            <w:rPr>
                              <w:rFonts w:ascii="MS Gothic" w:eastAsia="MS Gothic" w:hAnsi="MS Gothic" w:hint="eastAsia"/>
                            </w:rPr>
                            <w:t>～</w:t>
                          </w:r>
                        </w:p>
                      </w:txbxContent>
                    </v:textbox>
                  </v:shape>
                </v:group>
                <v:shape id="Text Box 209" o:spid="_x0000_s1715" type="#_x0000_t202" style="position:absolute;left:517;top:24961;width:101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87KMYA&#10;AADcAAAADwAAAGRycy9kb3ducmV2LnhtbESPT2vCQBTE74V+h+UJvelGi0Giq0ShtXjxL9Lja/aZ&#10;hGbfhuyqqZ/eFYQeh5n5DTOZtaYSF2pcaVlBvxeBIM6sLjlXcNh/dEcgnEfWWFkmBX/kYDZ9fZlg&#10;ou2Vt3TZ+VwECLsEFRTe14mULivIoOvZmjh4J9sY9EE2udQNXgPcVHIQRbE0WHJYKLCmRUHZ7+5s&#10;FNxKly4367n/mQ+/P6PNKnbHNFbqrdOmYxCeWv8ffra/tIJh/x0eZ8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87KM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0x04_0000_0000</w:t>
                        </w:r>
                      </w:p>
                    </w:txbxContent>
                  </v:textbox>
                </v:shape>
                <v:shape id="Text Box 190" o:spid="_x0000_s1716" type="#_x0000_t202" style="position:absolute;left:9114;top:26203;width:11502;height:6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2+psYA&#10;AADcAAAADwAAAGRycy9kb3ducmV2LnhtbESPQWvCQBSE7wX/w/KEXopulFY0ZhURLHoqVRG8PbLP&#10;JJh9G3Y3Me2v7xYKPQ4z8w2TrXtTi46crywrmIwTEMS51RUXCs6n3WgOwgdkjbVlUvBFHtarwVOG&#10;qbYP/qTuGAoRIexTVFCG0KRS+rwkg35sG+Lo3awzGKJ0hdQOHxFuajlNkpk0WHFcKLGhbUn5/dga&#10;BfdDm5v2cnX7j/b0fvieafmSLJR6HvabJYhAffgP/7X3WsHb5BV+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2+psYAAADcAAAADwAAAAAAAAAAAAAAAACYAgAAZHJz&#10;L2Rvd25yZXYueG1sUEsFBgAAAAAEAAQA9QAAAIsDAAAAAA==&#10;">
                  <v:textbox inset="5.85pt,.7pt,5.85pt,.7pt">
                    <w:txbxContent>
                      <w:p w:rsidR="00317015" w:rsidRDefault="00317015" w:rsidP="00166002">
                        <w:pPr>
                          <w:jc w:val="center"/>
                          <w:rPr>
                            <w:sz w:val="24"/>
                            <w:szCs w:val="24"/>
                          </w:rPr>
                        </w:pPr>
                        <w:r>
                          <w:rPr>
                            <w:sz w:val="16"/>
                            <w:szCs w:val="16"/>
                          </w:rPr>
                          <w:t>SDRAM 2GB</w:t>
                        </w:r>
                      </w:p>
                    </w:txbxContent>
                  </v:textbox>
                </v:shape>
                <v:shape id="Text Box 209" o:spid="_x0000_s1717" type="#_x0000_t202" style="position:absolute;left:517;top:37963;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Gx8YA&#10;AADcAAAADwAAAGRycy9kb3ducmV2LnhtbESPT2vCQBTE74V+h+UVeqsbhQSJrhILtcWLf1rE4zP7&#10;TILZtyG71eindwXB4zAzv2HG087U4kStqywr6PciEMS51RUXCv5+vz6GIJxH1lhbJgUXcjCdvL6M&#10;MdX2zGs6bXwhAoRdigpK75tUSpeXZND1bEMcvINtDfog20LqFs8Bbmo5iKJEGqw4LJTY0GdJ+XHz&#10;bxRcK5d9r5Yzv5/Fu3m0WiRumyVKvb912QiEp84/w4/2j1YQ92O4nwlH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oGx8YAAADcAAAADwAAAAAAAAAAAAAAAACYAgAAZHJz&#10;L2Rvd25yZXYueG1sUEsFBgAAAAAEAAQA9QAAAIsDA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0x05_0000_0000</w:t>
                        </w:r>
                      </w:p>
                    </w:txbxContent>
                  </v:textbox>
                </v:shape>
                <v:shape id="Text Box 190" o:spid="_x0000_s1718" type="#_x0000_t202" style="position:absolute;left:9104;top:45450;width:11502;height:6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YsMA&#10;AADcAAAADwAAAGRycy9kb3ducmV2LnhtbESPwWrDMBBE74H8g9hCb4mcQk1wI4dSCPSQQ5I29621&#10;tYytlZEUR+nXV4VCjsPMvGE222QHMZEPnWMFq2UBgrhxuuNWwefHbrEGESKyxsExKbhRgG09n22w&#10;0u7KR5pOsRUZwqFCBSbGsZIyNIYshqUbibP37bzFmKVvpfZ4zXA7yKeiKKXFjvOCwZHeDDX96WIV&#10;8HGffuLFTH4s+8Nw+5KpO09KPT6k1xcQkVK8h//b71rB86qEvzP5CMj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KYsMAAADcAAAADwAAAAAAAAAAAAAAAACYAgAAZHJzL2Rv&#10;d25yZXYueG1sUEsFBgAAAAAEAAQA9QAAAIgDAAAAAA==&#10;" fillcolor="#d8d8d8 [2732]">
                  <v:textbox inset="5.85pt,.7pt,5.85pt,.7pt">
                    <w:txbxContent>
                      <w:p w:rsidR="00317015" w:rsidRDefault="00317015" w:rsidP="00166002">
                        <w:pPr>
                          <w:pStyle w:val="NormalWeb"/>
                          <w:spacing w:line="200" w:lineRule="exact"/>
                          <w:jc w:val="center"/>
                          <w:rPr>
                            <w:sz w:val="16"/>
                            <w:szCs w:val="16"/>
                            <w:lang w:eastAsia="en-US"/>
                          </w:rPr>
                        </w:pPr>
                        <w:r>
                          <w:rPr>
                            <w:sz w:val="16"/>
                            <w:szCs w:val="16"/>
                            <w:lang w:eastAsia="en-US"/>
                          </w:rPr>
                          <w:t>N/A</w:t>
                        </w:r>
                      </w:p>
                    </w:txbxContent>
                  </v:textbox>
                </v:shape>
                <v:shape id="Text Box 209" o:spid="_x0000_s1719" type="#_x0000_t202" style="position:absolute;left:517;top:44547;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Q9K8YA&#10;AADcAAAADwAAAGRycy9kb3ducmV2LnhtbESPT2vCQBTE74V+h+UJvdWNglGiq0ShVbz4F+nxNftM&#10;QrNvQ3ar0U/vCoUeh5n5DTOZtaYSF2pcaVlBrxuBIM6sLjlXcDx8vI9AOI+ssbJMCm7kYDZ9fZlg&#10;ou2Vd3TZ+1wECLsEFRTe14mULivIoOvamjh4Z9sY9EE2udQNXgPcVLIfRbE0WHJYKLCmRUHZz/7X&#10;KLiXLl1uN3P/PR98fUbbdexOaazUW6dNxyA8tf4//NdeaQWD3hCeZ8IR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Q9K8YAAADcAAAADwAAAAAAAAAAAAAAAACYAgAAZHJz&#10;L2Rvd25yZXYueG1sUEsFBgAAAAAEAAQA9QAAAIsDA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w:t>
                        </w:r>
                        <w:r>
                          <w:rPr>
                            <w:rFonts w:ascii="MS Gothic" w:hAnsi="MS Gothic"/>
                            <w:sz w:val="16"/>
                            <w:szCs w:val="18"/>
                          </w:rPr>
                          <w:t>5</w:t>
                        </w:r>
                        <w:r>
                          <w:rPr>
                            <w:rFonts w:ascii="MS Gothic" w:hAnsi="MS Gothic" w:hint="eastAsia"/>
                            <w:sz w:val="16"/>
                            <w:szCs w:val="18"/>
                          </w:rPr>
                          <w:t>_</w:t>
                        </w:r>
                        <w:r>
                          <w:rPr>
                            <w:rFonts w:ascii="MS Gothic" w:hAnsi="MS Gothic"/>
                            <w:sz w:val="16"/>
                            <w:szCs w:val="18"/>
                          </w:rPr>
                          <w:t>8</w:t>
                        </w:r>
                        <w:r>
                          <w:rPr>
                            <w:rFonts w:ascii="MS Gothic" w:hAnsi="MS Gothic" w:hint="eastAsia"/>
                            <w:sz w:val="16"/>
                            <w:szCs w:val="18"/>
                          </w:rPr>
                          <w:t>000_0000</w:t>
                        </w:r>
                      </w:p>
                    </w:txbxContent>
                  </v:textbox>
                </v:shape>
                <v:shape id="Text Box 209" o:spid="_x0000_s1720" type="#_x0000_t202" style="position:absolute;left:517;top:62954;width:1010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pWcQA&#10;AADcAAAADwAAAGRycy9kb3ducmV2LnhtbERPTWvCQBC9C/6HZQq9mU0KCZK6ShSq4kWbltLjNDtN&#10;QrOzIbvVtL/ePQgeH+97sRpNJ840uNaygiSKQRBXVrdcK3h/e5nNQTiPrLGzTAr+yMFqOZ0sMNf2&#10;wq90Ln0tQgi7HBU03ve5lK5qyKCLbE8cuG87GPQBDrXUA15CuOnkUxxn0mDLoaHBnjYNVT/lr1Hw&#10;37pidzqu/dc6/dzGp0PmPopMqceHsXgG4Wn0d/HNvdcK0iSsDW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bqVnEAAAA3AAAAA8AAAAAAAAAAAAAAAAAmAIAAGRycy9k&#10;b3ducmV2LnhtbFBLBQYAAAAABAAEAPUAAACJAw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0x07_0000_0000</w:t>
                        </w:r>
                      </w:p>
                    </w:txbxContent>
                  </v:textbox>
                </v:shape>
                <v:shape id="Text Box 190" o:spid="_x0000_s1721" type="#_x0000_t202" style="position:absolute;left:9104;top:64126;width:11502;height:12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2eEMMA&#10;AADcAAAADwAAAGRycy9kb3ducmV2LnhtbESPQWsCMRSE74L/ITzBm2YtKO3WKCIUPHhQ295fN6+b&#10;xc3LksQ1+uubguBxmJlvmOU62Vb05EPjWMFsWoAgrpxuuFbw9fkxeQURIrLG1jEpuFGA9Wo4WGKp&#10;3ZWP1J9iLTKEQ4kKTIxdKWWoDFkMU9cRZ+/XeYsxS19L7fGa4baVL0WxkBYbzgsGO9oaqs6ni1XA&#10;x326x4vpfbc4H9rbj0zNd6/UeJQ27yAipfgMP9o7rWA+e4P/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2eEMMAAADcAAAADwAAAAAAAAAAAAAAAACYAgAAZHJzL2Rv&#10;d25yZXYueG1sUEsFBgAAAAAEAAQA9QAAAIgDAAAAAA==&#10;" fillcolor="#d8d8d8 [2732]">
                  <v:textbox inset="5.85pt,.7pt,5.85pt,.7pt">
                    <w:txbxContent>
                      <w:p w:rsidR="00317015" w:rsidRDefault="00317015" w:rsidP="00166002">
                        <w:pPr>
                          <w:pStyle w:val="NormalWeb"/>
                          <w:spacing w:line="200" w:lineRule="exact"/>
                          <w:jc w:val="center"/>
                          <w:rPr>
                            <w:sz w:val="16"/>
                            <w:szCs w:val="16"/>
                            <w:lang w:eastAsia="en-US"/>
                          </w:rPr>
                        </w:pPr>
                        <w:r>
                          <w:rPr>
                            <w:rFonts w:hint="eastAsia"/>
                            <w:sz w:val="16"/>
                            <w:szCs w:val="16"/>
                          </w:rPr>
                          <w:t>N/A</w:t>
                        </w:r>
                      </w:p>
                    </w:txbxContent>
                  </v:textbox>
                </v:shape>
                <v:shape id="Text Box 190" o:spid="_x0000_s1722" type="#_x0000_t202" style="position:absolute;left:35375;top:5531;width:12079;height:8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YIsMA&#10;AADcAAAADwAAAGRycy9kb3ducmV2LnhtbERPz2vCMBS+C/sfwhvspukE56imRYayTbyoQ/T2aJ5N&#10;sXmpTWa7/345CB4/vt/zvLe1uFHrK8cKXkcJCOLC6YpLBT/71fAdhA/IGmvHpOCPPOTZ02COqXYd&#10;b+m2C6WIIexTVGBCaFIpfWHIoh+5hjhyZ9daDBG2pdQtdjHc1nKcJG/SYsWxwWBDH4aKy+7XKvj8&#10;7k7LzXp63B+NnsilXetwuCr18twvZiAC9eEhvru/tILJOM6PZ+IR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YIsMAAADcAAAADwAAAAAAAAAAAAAAAACYAgAAZHJzL2Rv&#10;d25yZXYueG1sUEsFBgAAAAAEAAQA9QAAAIgDAAAAAA==&#10;" filled="f">
                  <v:textbox inset="5.85pt,.7pt,5.85pt,.7pt">
                    <w:txbxContent>
                      <w:p w:rsidR="00317015" w:rsidRDefault="00317015" w:rsidP="00166002">
                        <w:pPr>
                          <w:pStyle w:val="NormalWeb"/>
                          <w:spacing w:line="200" w:lineRule="exact"/>
                          <w:jc w:val="center"/>
                        </w:pPr>
                      </w:p>
                    </w:txbxContent>
                  </v:textbox>
                </v:shape>
                <v:shape id="Text Box 209" o:spid="_x0000_s1723" type="#_x0000_t202" style="position:absolute;left:47016;top:3798;width:9218;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3KecYA&#10;AADcAAAADwAAAGRycy9kb3ducmV2LnhtbESPQWvCQBSE74L/YXmCN90oGErqJkShtXippkU8vmZf&#10;k2D2bchuNfbXdwuFHoeZ+YZZZ4NpxZV611hWsJhHIIhLqxuuFLy/Pc0eQDiPrLG1TAru5CBLx6M1&#10;Jtre+EjXwlciQNglqKD2vkukdGVNBt3cdsTB+7S9QR9kX0nd4y3ATSuXURRLgw2HhRo72tZUXoov&#10;o+C7cfnu8LrxH5vV+Tk67GN3ymOlppMhfwThafD/4b/2i1awWi7g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3Kec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0x00_4000_0000</w:t>
                        </w:r>
                      </w:p>
                    </w:txbxContent>
                  </v:textbox>
                </v:shape>
                <v:shape id="Text Box 209" o:spid="_x0000_s1724" type="#_x0000_t202" style="position:absolute;left:47182;top:55586;width:9391;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UDsYA&#10;AADcAAAADwAAAGRycy9kb3ducmV2LnhtbESPT2vCQBTE74LfYXmCN90YMEh0lSj4h16qtkiPr9nX&#10;JDT7NmRXTfvpuwXB4zAzv2EWq87U4katqywrmIwjEMS51RUXCt7ftqMZCOeRNdaWScEPOVgt+70F&#10;ptre+US3sy9EgLBLUUHpfZNK6fKSDLqxbYiD92Vbgz7ItpC6xXuAm1rGUZRIgxWHhRIb2pSUf5+v&#10;RsFv5bL98XXtP9fTj110fEncJUuUGg66bA7CU+ef4Uf7oBVM4xj+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UDsYAAADcAAAADwAAAAAAAAAAAAAAAACYAgAAZHJz&#10;L2Rvd25yZXYueG1sUEsFBgAAAAAEAAQA9QAAAIsDA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w:t>
                        </w:r>
                        <w:r>
                          <w:rPr>
                            <w:rFonts w:ascii="MS Gothic" w:hAnsi="MS Gothic"/>
                            <w:sz w:val="16"/>
                            <w:szCs w:val="20"/>
                          </w:rPr>
                          <w:t>C</w:t>
                        </w:r>
                        <w:r>
                          <w:rPr>
                            <w:rFonts w:ascii="MS Gothic" w:hAnsi="MS Gothic" w:hint="eastAsia"/>
                            <w:sz w:val="16"/>
                            <w:szCs w:val="20"/>
                          </w:rPr>
                          <w:t>000_0000</w:t>
                        </w:r>
                      </w:p>
                    </w:txbxContent>
                  </v:textbox>
                </v:shape>
                <v:line id="Line 136" o:spid="_x0000_s1725" style="position:absolute;flip:y;visibility:visible;mso-wrap-style:square" from="20808,5531" to="35500,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isMAAADcAAAADwAAAGRycy9kb3ducmV2LnhtbESPQWvCQBCF7wX/wzKCt7pRatToKiIE&#10;S0816n3IjklIdjZktyb+e7dQ6PHx5n1v3nY/mEY8qHOVZQWzaQSCOLe64kLB9ZK+r0A4j6yxsUwK&#10;nuRgvxu9bTHRtuczPTJfiABhl6CC0vs2kdLlJRl0U9sSB+9uO4M+yK6QusM+wE0j51EUS4MVh4YS&#10;WzqWlNfZjwlvpF/X9JzdarPg5fL0XcfNuo+VmoyHwwaEp8H/H/+lP7WCxfwDfscEAsjd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O0YrDAAAA3AAAAA8AAAAAAAAAAAAA&#10;AAAAoQIAAGRycy9kb3ducmV2LnhtbFBLBQYAAAAABAAEAPkAAACRAwAAAAA=&#10;">
                  <v:stroke dashstyle="1 1" endcap="round"/>
                </v:line>
                <v:line id="Line 136" o:spid="_x0000_s1726" style="position:absolute;flip:x y;visibility:visible;mso-wrap-style:square" from="20686,18424" to="35242,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PcdsYAAADcAAAADwAAAGRycy9kb3ducmV2LnhtbESPQWsCMRSE70L/Q3gFb5pVUMpqlMVS&#10;0EOl1Rb09kieu4ubl3WT6tpfbwTB4zAz3zDTeWsrcabGl44VDPoJCGLtTMm5gp/tR+8NhA/IBivH&#10;pOBKHuazl84UU+Mu/E3nTchFhLBPUUERQp1K6XVBFn3f1cTRO7jGYoiyyaVp8BLhtpLDJBlLiyXH&#10;hQJrWhSkj5s/q2Cdff6+r3a7/Wlx/Oe1pq+61JlS3dc2m4AI1IZn+NFeGgWj4QjuZ+IR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T3HbGAAAA3AAAAA8AAAAAAAAA&#10;AAAAAAAAoQIAAGRycy9kb3ducmV2LnhtbFBLBQYAAAAABAAEAPkAAACUAwAAAAA=&#10;">
                  <v:stroke dashstyle="1 1" endcap="round"/>
                </v:line>
                <v:shape id="Text Box 209" o:spid="_x0000_s1727" type="#_x0000_t202" style="position:absolute;left:618;top:56939;width:10100;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SDcYA&#10;AADcAAAADwAAAGRycy9kb3ducmV2LnhtbESPQWvCQBSE7wX/w/IK3uqmgkFSNyEKreJFm5bS42v2&#10;NQnNvg3ZVaO/3hWEHoeZ+YZZZINpxZF611hW8DyJQBCXVjdcKfj8eH2ag3AeWWNrmRScyUGWjh4W&#10;mGh74nc6Fr4SAcIuQQW1910ipStrMugmtiMO3q/tDfog+0rqHk8Bblo5jaJYGmw4LNTY0aqm8q84&#10;GAWXxuXr/W7pf5az77dov43dVx4rNX4c8hcQngb/H763N1rBbBrD7U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RSDcYAAADcAAAADwAAAAAAAAAAAAAAAACYAgAAZHJz&#10;L2Rvd25yZXYueG1sUEsFBgAAAAAEAAQA9QAAAIsDA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0x06_</w:t>
                        </w:r>
                        <w:r>
                          <w:rPr>
                            <w:rFonts w:ascii="MS Gothic" w:hAnsi="MS Gothic"/>
                            <w:sz w:val="16"/>
                            <w:szCs w:val="18"/>
                          </w:rPr>
                          <w:t>8</w:t>
                        </w:r>
                        <w:r>
                          <w:rPr>
                            <w:rFonts w:ascii="MS Gothic" w:hAnsi="MS Gothic" w:hint="eastAsia"/>
                            <w:sz w:val="16"/>
                            <w:szCs w:val="18"/>
                          </w:rPr>
                          <w:t>000_0000</w:t>
                        </w:r>
                      </w:p>
                    </w:txbxContent>
                  </v:textbox>
                </v:shape>
                <v:shape id="上下矢印 964" o:spid="_x0000_s1728" type="#_x0000_t70" style="position:absolute;left:19020;top:12172;width:93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IKcMA&#10;AADcAAAADwAAAGRycy9kb3ducmV2LnhtbESPQWsCMRSE74L/ITzBm2ar1dqtUUpFsMfaQnt8TZ6b&#10;xc3LkkTd/ntTEDwOM/MNs1x3rhFnCrH2rOBhXIAg1t7UXCn4+tyOFiBiQjbYeCYFfxRhver3llga&#10;f+EPOu9TJTKEY4kKbEptKWXUlhzGsW+Js3fwwWHKMlTSBLxkuGvkpCjm0mHNecFiS2+W9HF/cgp+&#10;T4/fB/uzeK+ew3x6dEYnvdFKDQfd6wuIRF26h2/tnVEwmzzB/5l8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tIKcMAAADcAAAADwAAAAAAAAAAAAAAAACYAgAAZHJzL2Rv&#10;d25yZXYueG1sUEsFBgAAAAAEAAQA9QAAAIgDAAAAAA==&#10;" adj=",1658" fillcolor="black [3213]" strokecolor="black [3213]" strokeweight="1pt"/>
                <v:shape id="上下矢印 965" o:spid="_x0000_s1729" type="#_x0000_t70" style="position:absolute;left:18740;top:26248;width:933;height:6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pQsQA&#10;AADcAAAADwAAAGRycy9kb3ducmV2LnhtbERPy2rCQBTdF/yH4QrdlGYmQmOJjiIBi4tu6oN2eclc&#10;k2DmTsyMMf59Z1Ho8nDey/VoWzFQ7xvHGtJEgSAunWm40nA8bF/fQfiAbLB1TBoe5GG9mjwtMTfu&#10;zl807EMlYgj7HDXUIXS5lL6syaJPXEccubPrLYYI+0qaHu8x3LZyplQmLTYcG2rsqKipvOxvVsP1&#10;+2NXZJl6mZvbY/uZqtPPGU9aP0/HzQJEoDH8i//cO6PhbRbXxj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IaULEAAAA3AAAAA8AAAAAAAAAAAAAAAAAmAIAAGRycy9k&#10;b3ducmV2LnhtbFBLBQYAAAAABAAEAPUAAACJAwAAAAA=&#10;" adj=",1557" fillcolor="black [3213]" strokecolor="black [3213]" strokeweight="1pt"/>
                <v:shape id="Text Box 209" o:spid="_x0000_s1730" type="#_x0000_t202" style="position:absolute;left:47150;top:13308;width:921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Gf8YA&#10;AADcAAAADwAAAGRycy9kb3ducmV2LnhtbESPQWvCQBSE74L/YXmCN91UMLTRNSSFVuml1hbx+My+&#10;JqHZtyG7atpf3xUEj8PMfMMs09404kydqy0reJhGIIgLq2suFXx9vkweQTiPrLGxTAp+yUG6Gg6W&#10;mGh74Q8673wpAoRdggoq79tESldUZNBNbUscvG/bGfRBdqXUHV4C3DRyFkWxNFhzWKiwpeeKip/d&#10;ySj4q1223r7n/pjPD6/R9i12+yxWajzqswUIT72/h2/tjVYwnz3B9Uw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vGf8YAAADcAAAADwAAAAAAAAAAAAAAAACYAgAAZHJz&#10;L2Rvd25yZXYueG1sUEsFBgAAAAAEAAQA9QAAAIsDAAAAAA==&#10;" filled="f" stroked="f">
                  <v:textbox inset="5.85pt,.7pt,5.85pt,.7pt">
                    <w:txbxContent>
                      <w:p w:rsidR="00317015" w:rsidRDefault="00317015" w:rsidP="00166002">
                        <w:pPr>
                          <w:pStyle w:val="NormalWeb"/>
                          <w:spacing w:after="200"/>
                          <w:rPr>
                            <w:sz w:val="22"/>
                          </w:rPr>
                        </w:pPr>
                        <w:r>
                          <w:rPr>
                            <w:rFonts w:ascii="MS Gothic" w:hAnsi="MS Gothic" w:hint="eastAsia"/>
                            <w:sz w:val="16"/>
                            <w:szCs w:val="18"/>
                          </w:rPr>
                          <w:t>0x00_4800_0000</w:t>
                        </w:r>
                      </w:p>
                    </w:txbxContent>
                  </v:textbox>
                </v:shape>
                <v:shape id="Text Box 209" o:spid="_x0000_s1731" type="#_x0000_t202" style="position:absolute;left:47057;top:15844;width:9218;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5P8QA&#10;AADcAAAADwAAAGRycy9kb3ducmV2LnhtbERPTWvCQBC9C/0PyxS81Y0VQ4luQixUpZfaKNLjNDsm&#10;odnZkF017a/vHgSPj/e9zAbTigv1rrGsYDqJQBCXVjdcKTjs355eQDiPrLG1TAp+yUGWPoyWmGh7&#10;5U+6FL4SIYRdggpq77tESlfWZNBNbEccuJPtDfoA+0rqHq8h3LTyOYpiabDh0FBjR681lT/F2Sj4&#10;a1y+2X2s/Pdq/rWOdu+xO+axUuPHIV+A8DT4u/jm3moF81mYH86EI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Y+T/EAAAA3AAAAA8AAAAAAAAAAAAAAAAAmAIAAGRycy9k&#10;b3ducmV2LnhtbFBLBQYAAAAABAAEAPUAAACJAw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w:t>
                        </w:r>
                        <w:r>
                          <w:rPr>
                            <w:rFonts w:ascii="MS Gothic" w:hAnsi="MS Gothic"/>
                            <w:sz w:val="16"/>
                            <w:szCs w:val="20"/>
                          </w:rPr>
                          <w:t>8</w:t>
                        </w:r>
                        <w:r>
                          <w:rPr>
                            <w:rFonts w:ascii="MS Gothic" w:hAnsi="MS Gothic" w:hint="eastAsia"/>
                            <w:sz w:val="16"/>
                            <w:szCs w:val="20"/>
                          </w:rPr>
                          <w:t>0</w:t>
                        </w:r>
                        <w:r>
                          <w:rPr>
                            <w:rFonts w:ascii="MS Gothic" w:hAnsi="MS Gothic"/>
                            <w:sz w:val="16"/>
                            <w:szCs w:val="20"/>
                          </w:rPr>
                          <w:t>8</w:t>
                        </w:r>
                        <w:r>
                          <w:rPr>
                            <w:rFonts w:ascii="MS Gothic" w:hAnsi="MS Gothic" w:hint="eastAsia"/>
                            <w:sz w:val="16"/>
                            <w:szCs w:val="20"/>
                          </w:rPr>
                          <w:t>_0000</w:t>
                        </w:r>
                      </w:p>
                    </w:txbxContent>
                  </v:textbox>
                </v:shape>
                <v:shape id="Text Box 190" o:spid="_x0000_s1732" type="#_x0000_t202" style="position:absolute;left:35379;top:10357;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AsQA&#10;AADcAAAADwAAAGRycy9kb3ducmV2LnhtbESPQYvCMBSE7wv+h/AEb2taZRepRhFB8KBUqwjeHs2z&#10;LTYvpYm1++83C8Ieh5n5hlmselOLjlpXWVYQjyMQxLnVFRcKLuft5wyE88gaa8uk4IccrJaDjwUm&#10;2r74RF3mCxEg7BJUUHrfJFK6vCSDbmwb4uDdbWvQB9kWUrf4CnBTy0kUfUuDFYeFEhvalJQ/sqdR&#10;UF1Zb867rD+mp0Nn4316czZVajTs13MQnnr/H363d1rB1zSGvzPh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g7ALEAAAA3AAAAA8AAAAAAAAAAAAAAAAAmAIAAGRycy9k&#10;b3ducmV2LnhtbFBLBQYAAAAABAAEAPUAAACJAw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ARM Trusted Firmware</w:t>
                        </w:r>
                      </w:p>
                    </w:txbxContent>
                  </v:textbox>
                </v:shape>
                <v:shape id="Text Box 190" o:spid="_x0000_s1733" type="#_x0000_t202" style="position:absolute;left:35380;top:11709;width:12079;height: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ydcQA&#10;AADcAAAADwAAAGRycy9kb3ducmV2LnhtbESPQYvCMBSE7wv+h/CEva2piotUo4iw4MGl2org7dE8&#10;22LzUppsrf/eCMIeh5n5hlmue1OLjlpXWVYwHkUgiHOrKy4UnLKfrzkI55E11pZJwYMcrFeDjyXG&#10;2t75SF3qCxEg7GJUUHrfxFK6vCSDbmQb4uBdbWvQB9kWUrd4D3BTy0kUfUuDFYeFEhvalpTf0j+j&#10;oDqz3ma7tD8kx9/OjvfJxdlEqc9hv1mA8NT7//C7vdMKZtMJvM6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ycnXEAAAA3AAAAA8AAAAAAAAAAAAAAAAAmAIAAGRycy9k&#10;b3ducmV2LnhtbFBLBQYAAAAABAAEAPUAAACJAw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OP-Tee</w:t>
                        </w:r>
                      </w:p>
                      <w:p w:rsidR="00317015" w:rsidRDefault="00317015" w:rsidP="00166002">
                        <w:pPr>
                          <w:pStyle w:val="NormalWeb"/>
                          <w:spacing w:line="200" w:lineRule="exact"/>
                          <w:jc w:val="center"/>
                        </w:pPr>
                      </w:p>
                    </w:txbxContent>
                  </v:textbox>
                </v:shape>
                <v:shape id="Text Box 190" o:spid="_x0000_s1734" type="#_x0000_t202" style="position:absolute;left:26121;top:21432;width:6977;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ggtsUA&#10;AADcAAAADwAAAGRycy9kb3ducmV2LnhtbESPT2vCQBTE7wW/w/KEXkqz0VAJqatoQSp4aqr0+pp9&#10;+YPZtyG7NfHbu4LQ4zAzv2GW69G04kK9aywrmEUxCOLC6oYrBcfv3WsKwnlkja1lUnAlB+vV5GmJ&#10;mbYDf9El95UIEHYZKqi97zIpXVGTQRfZjjh4pe0N+iD7SuoehwA3rZzH8UIabDgs1NjRR03FOf8z&#10;CsaKTPrSbXV8Kn+On8WhTH5NqdTzdNy8g/A0+v/wo73XCt6SBO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CC2xQAAANwAAAAPAAAAAAAAAAAAAAAAAJgCAABkcnMv&#10;ZG93bnJldi54bWxQSwUGAAAAAAQABAD1AAAAigMAAAAA&#10;" fillcolor="black [3213]">
                  <v:textbox inset="5.85pt,.7pt,5.85pt,.7pt">
                    <w:txbxContent>
                      <w:p w:rsidR="00317015" w:rsidRDefault="00317015" w:rsidP="00166002">
                        <w:pPr>
                          <w:jc w:val="center"/>
                          <w:rPr>
                            <w:sz w:val="14"/>
                            <w:szCs w:val="16"/>
                          </w:rPr>
                        </w:pPr>
                        <w:r>
                          <w:rPr>
                            <w:sz w:val="14"/>
                            <w:szCs w:val="16"/>
                          </w:rPr>
                          <w:t>Shadow area</w:t>
                        </w:r>
                      </w:p>
                    </w:txbxContent>
                  </v:textbox>
                </v:shape>
                <v:shape id="直線矢印コネクタ 980" o:spid="_x0000_s1735" type="#_x0000_t32" style="position:absolute;left:19723;top:16495;width:9886;height:4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Q9p8YAAADcAAAADwAAAGRycy9kb3ducmV2LnhtbESP3WoCMRSE7wXfIZyCd5qtP23ZGkUF&#10;QSoI2lLs3SE57i5uTpZN1K1PbwTBy2FmvmHG08aW4ky1LxwreO0lIIi1MwVnCn6+l90PED4gGywd&#10;k4J/8jCdtFtjTI278JbOu5CJCGGfooI8hCqV0uucLPqeq4ijd3C1xRBlnUlT4yXCbSn7SfImLRYc&#10;F3KsaJGTPu5OVoHeL3B5uNrTaPD3Nb/+vq/1Zr9WqvPSzD5BBGrCM/xor4yC0WAI9zPx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EPafGAAAA3AAAAA8AAAAAAAAA&#10;AAAAAAAAoQIAAGRycy9kb3ducmV2LnhtbFBLBQYAAAAABAAEAPkAAACUAwAAAAA=&#10;" strokecolor="black [3213]">
                  <v:stroke endarrow="block"/>
                </v:shape>
                <v:shape id="直線矢印コネクタ 1024" o:spid="_x0000_s1736" type="#_x0000_t32" style="position:absolute;left:33795;top:8899;width:0;height:4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3wcYAAADcAAAADwAAAGRycy9kb3ducmV2LnhtbESPT2vCQBTE7wW/w/IKvTWbtqRIdBWR&#10;tngoQv3v7Zl9JsHs27C71fjtu0LB4zAzv2GG48404kzO15YVvCQpCOLC6ppLBavl53MfhA/IGhvL&#10;pOBKHsaj3sMQc20v/EPnRShFhLDPUUEVQptL6YuKDPrEtsTRO1pnMETpSqkdXiLcNPI1Td+lwZrj&#10;QoUtTSsqTotfo2A3n31n5WG63gV36H98tdv9JmWlnh67yQBEoC7cw//tmVaQvWVwOxOPgB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kt8HGAAAA3AAAAA8AAAAAAAAA&#10;AAAAAAAAoQIAAGRycy9kb3ducmV2LnhtbFBLBQYAAAAABAAEAPkAAACUAwAAAAA=&#10;" strokecolor="black [3213]">
                  <v:stroke startarrow="block" endarrow="block"/>
                </v:shape>
                <v:shape id="直線矢印コネクタ 1025" o:spid="_x0000_s1737" type="#_x0000_t32" style="position:absolute;left:33040;top:13123;width:143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8ZhsMAAADcAAAADwAAAGRycy9kb3ducmV2LnhtbESPT4vCMBTE7wt+h/AEb2uqYpGuUVQQ&#10;PQn+OXh8NG+b7jYvtYlav70RBI/DzPyGmc5bW4kbNb50rGDQT0AQ506XXCg4HdffExA+IGusHJOC&#10;B3mYzzpfU8y0u/OebodQiAhhn6ECE0KdSelzQxZ939XE0ft1jcUQZVNI3eA9wm0lh0mSSoslxwWD&#10;Na0M5f+Hq1WgryeZFnuTPnbJplqiW57/Lq1SvW67+AERqA2f8Lu91QrGoxReZ+IR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GYbDAAAA3AAAAA8AAAAAAAAAAAAA&#10;AAAAoQIAAGRycy9kb3ducmV2LnhtbFBLBQYAAAAABAAEAPkAAACRAwAAAAA=&#10;" strokecolor="black [3213]"/>
                <v:shape id="直線矢印コネクタ 1026" o:spid="_x0000_s1738" type="#_x0000_t32" style="position:absolute;left:32916;top:8899;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O8HcMAAADcAAAADwAAAGRycy9kb3ducmV2LnhtbESPT4vCMBTE78J+h/AWvGmqy3alGkWF&#10;xT0J/jns8dE8m2rzUpuo9dsbQfA4zMxvmMmstZW4UuNLxwoG/QQEce50yYWC/e63NwLhA7LGyjEp&#10;uJOH2fSjM8FMuxtv6LoNhYgQ9hkqMCHUmZQ+N2TR911NHL2DayyGKJtC6gZvEW4rOUySVFosOS4Y&#10;rGlpKD9tL1aBvuxlWmxMel8nq2qBbvF/PLdKdT/b+RhEoDa8w6/2n1bw/fUDzzPxCM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vB3DAAAA3AAAAA8AAAAAAAAAAAAA&#10;AAAAoQIAAGRycy9kb3ducmV2LnhtbFBLBQYAAAAABAAEAPkAAACRAwAAAAA=&#10;" strokecolor="black [3213]"/>
                <v:shape id="Text Box 190" o:spid="_x0000_s1739" type="#_x0000_t202" style="position:absolute;left:9113;top:57835;width:11495;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Rn68AA&#10;AADcAAAADwAAAGRycy9kb3ducmV2LnhtbERPTWsCMRC9C/0PYQreNKuilNUoUih48FCt3qebcbO4&#10;mSxJXKO/vjkIPT7e92qTbCt68qFxrGAyLkAQV043XCs4/XyNPkCEiKyxdUwKHhRgs34brLDU7s4H&#10;6o+xFjmEQ4kKTIxdKWWoDFkMY9cRZ+7ivMWYoa+l9njP4baV06JYSIsN5waDHX0aqq7Hm1XAh316&#10;xpvpfbe4frePX5mac6/U8D1tlyAipfgvfrl3WsF8ltfmM/kI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6Rn68AAAADcAAAADwAAAAAAAAAAAAAAAACYAgAAZHJzL2Rvd25y&#10;ZXYueG1sUEsFBgAAAAAEAAQA9QAAAIUDAAAAAA==&#10;" fillcolor="#d8d8d8 [2732]">
                  <v:textbox inset="5.85pt,.7pt,5.85pt,.7pt">
                    <w:txbxContent>
                      <w:p w:rsidR="00317015" w:rsidRDefault="00317015" w:rsidP="00166002">
                        <w:pPr>
                          <w:pStyle w:val="NormalWeb"/>
                          <w:spacing w:line="200" w:lineRule="exact"/>
                          <w:jc w:val="center"/>
                        </w:pPr>
                        <w:r>
                          <w:rPr>
                            <w:sz w:val="16"/>
                            <w:szCs w:val="16"/>
                          </w:rPr>
                          <w:t>N/A</w:t>
                        </w:r>
                      </w:p>
                    </w:txbxContent>
                  </v:textbox>
                </v:shape>
                <v:shape id="Text Box 190" o:spid="_x0000_s1740" type="#_x0000_t202" style="position:absolute;left:35377;top:14498;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bgBMQA&#10;AADcAAAADwAAAGRycy9kb3ducmV2LnhtbESPQYvCMBSE74L/ITzBm6auuKzVKCIseFC6VhG8PZpn&#10;W2xeShNr/fdmYWGPw8x8wyzXnalES40rLSuYjCMQxJnVJecKzqfv0RcI55E1VpZJwYscrFf93hJj&#10;bZ98pDb1uQgQdjEqKLyvYyldVpBBN7Y1cfButjHog2xyqRt8Brip5EcUfUqDJYeFAmvaFpTd04dR&#10;UF5Yb0+7tPtJjofWTvbJ1dlEqeGg2yxAeOr8f/ivvdMKZtM5/J4JR0C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W4ATEAAAA3AAAAA8AAAAAAAAAAAAAAAAAmAIAAGRycy9k&#10;b3ducmV2LnhtbFBLBQYAAAAABAAEAPUAAACJAwAAAAA=&#10;" fillcolor="black [3213]">
                  <v:fill r:id="rId26" o:title="" color2="#eeece1 [3214]" type="pattern"/>
                  <v:textbox inset="5.85pt,.7pt,5.85pt,.7pt">
                    <w:txbxContent>
                      <w:p w:rsidR="00317015" w:rsidRDefault="00317015" w:rsidP="00166002">
                        <w:pPr>
                          <w:spacing w:after="0" w:line="200" w:lineRule="exact"/>
                          <w:jc w:val="center"/>
                          <w:rPr>
                            <w:sz w:val="16"/>
                            <w:szCs w:val="16"/>
                            <w:lang w:eastAsia="ja-JP"/>
                          </w:rPr>
                        </w:pPr>
                        <w:proofErr w:type="spellStart"/>
                        <w:proofErr w:type="gramStart"/>
                        <w:r>
                          <w:rPr>
                            <w:sz w:val="16"/>
                            <w:szCs w:val="16"/>
                            <w:lang w:eastAsia="ja-JP"/>
                          </w:rPr>
                          <w:t>d</w:t>
                        </w:r>
                        <w:r>
                          <w:rPr>
                            <w:rFonts w:hint="eastAsia"/>
                            <w:sz w:val="16"/>
                            <w:szCs w:val="16"/>
                            <w:lang w:eastAsia="ja-JP"/>
                          </w:rPr>
                          <w:t>tb</w:t>
                        </w:r>
                        <w:proofErr w:type="spellEnd"/>
                        <w:proofErr w:type="gramEnd"/>
                      </w:p>
                    </w:txbxContent>
                  </v:textbox>
                </v:shape>
                <v:shape id="Text Box 209" o:spid="_x0000_s1741" type="#_x0000_t202" style="position:absolute;left:622;top:75114;width:1009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6KQsQA&#10;AADcAAAADwAAAGRycy9kb3ducmV2LnhtbERPTWvCQBC9C/0PyxS81Y1FQ4luQixUpZfaKNLjNDsm&#10;odnZkF017a/vHgSPj/e9zAbTigv1rrGsYDqJQBCXVjdcKTjs355eQDiPrLG1TAp+yUGWPoyWmGh7&#10;5U+6FL4SIYRdggpq77tESlfWZNBNbEccuJPtDfoA+0rqHq8h3LTyOYpiabDh0FBjR681lT/F2Sj4&#10;a1y+2X2s/Pdq/rWOdu+xO+axUuPHIV+A8DT4u/jm3moF81mYH86EI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eikLEAAAA3AAAAA8AAAAAAAAAAAAAAAAAmAIAAGRycy9k&#10;b3ducmV2LnhtbFBLBQYAAAAABAAEAPUAAACJAwAAAAA=&#10;" filled="f" stroked="f">
                  <v:textbox inset="5.85pt,.7pt,5.85pt,.7pt">
                    <w:txbxContent>
                      <w:p w:rsidR="00317015" w:rsidRDefault="00317015" w:rsidP="00166002">
                        <w:pPr>
                          <w:pStyle w:val="NormalWeb"/>
                          <w:spacing w:after="200"/>
                        </w:pPr>
                        <w:r>
                          <w:rPr>
                            <w:rFonts w:ascii="MS Gothic" w:hAnsi="MS Gothic" w:hint="eastAsia"/>
                            <w:sz w:val="16"/>
                            <w:szCs w:val="16"/>
                          </w:rPr>
                          <w:t>0x08_0000_0000</w:t>
                        </w:r>
                      </w:p>
                    </w:txbxContent>
                  </v:textbox>
                </v:shape>
                <v:shape id="直線矢印コネクタ 1033" o:spid="_x0000_s1742" type="#_x0000_t32" style="position:absolute;left:21906;top:5624;width:0;height:16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nCv8YAAADcAAAADwAAAGRycy9kb3ducmV2LnhtbESPT2vCQBTE7wW/w/KE3urGUotEN0Gk&#10;LR5Kwf96e2afSTD7NuxuNf32bqHQ4zAzv2GmeWcacSXna8sKhoMEBHFhdc2lgs36/WkMwgdkjY1l&#10;UvBDHvKs9zDFVNsbL+m6CqWIEPYpKqhCaFMpfVGRQT+wLXH0ztYZDFG6UmqHtwg3jXxOkldpsOa4&#10;UGFL84qKy+rbKDh8LT5H5Wm+PQR3Gr99tPvjLmGlHvvdbAIiUBf+w3/thVYwehnC75l4BG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Zwr/GAAAA3AAAAA8AAAAAAAAA&#10;AAAAAAAAoQIAAGRycy9kb3ducmV2LnhtbFBLBQYAAAAABAAEAPkAAACUAwAAAAA=&#10;" strokecolor="black [3213]">
                  <v:stroke startarrow="block" endarrow="block"/>
                </v:shape>
                <v:shape id="直線矢印コネクタ 1034" o:spid="_x0000_s1743" type="#_x0000_t32" style="position:absolute;left:20638;top:22227;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Js+MMAAADcAAAADwAAAGRycy9kb3ducmV2LnhtbESPQYvCMBSE74L/IbwFb5qurEW6RlFB&#10;1tOC2sMeH82zqTYvtYla//1GEDwOM/MNM1t0thY3an3lWMHnKAFBXDhdcakgP2yGUxA+IGusHZOC&#10;B3lYzPu9GWba3XlHt30oRYSwz1CBCaHJpPSFIYt+5Bri6B1dazFE2ZZSt3iPcFvLcZKk0mLFccFg&#10;Q2tDxXl/tQr0NZdpuTPp4zf5qVfoVn+nS6fU4KNbfoMI1IV3+NXeagWTrzE8z8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CbPjDAAAA3AAAAA8AAAAAAAAAAAAA&#10;AAAAoQIAAGRycy9kb3ducmV2LnhtbFBLBQYAAAAABAAEAPkAAACRAwAAAAA=&#10;" strokecolor="black [3213]"/>
                <v:shape id="直線矢印コネクタ 1035" o:spid="_x0000_s1744" type="#_x0000_t32" style="position:absolute;left:20646;top:5624;width:24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7JY8QAAADcAAAADwAAAGRycy9kb3ducmV2LnhtbESPzYvCMBTE74L/Q3gL3jRdP8pSjaIL&#10;y+5J8OOwx0fzbKrNS22i1v/eCILHYWZ+w8wWra3ElRpfOlbwOUhAEOdOl1wo2O9++l8gfEDWWDkm&#10;BXfysJh3OzPMtLvxhq7bUIgIYZ+hAhNCnUnpc0MW/cDVxNE7uMZiiLIppG7wFuG2ksMkSaXFkuOC&#10;wZq+DeWn7cUq0Je9TIuNSe/r5LdaoVv9H8+tUr2PdjkFEagN7/Cr/acVTMYj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sljxAAAANwAAAAPAAAAAAAAAAAA&#10;AAAAAKECAABkcnMvZG93bnJldi54bWxQSwUGAAAAAAQABAD5AAAAkgMAAAAA&#10;" strokecolor="black [3213]"/>
                <v:group id="グループ化 1036" o:spid="_x0000_s1745" style="position:absolute;left:29011;top:8843;width:4087;height:4210" coordorigin=",9" coordsize="409660,42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vruscAAADdAAAADwAAAGRycy9kb3ducmV2LnhtbESPT2vCQBTE7wW/w/KE&#10;3nQTbUWjq4jU0oMI/gHx9sg+k2D2bciuSfz23YLQ4zAzv2EWq86UoqHaFZYVxMMIBHFqdcGZgvNp&#10;O5iCcB5ZY2mZFDzJwWrZe1tgom3LB2qOPhMBwi5BBbn3VSKlS3My6Ia2Ig7ezdYGfZB1JnWNbYCb&#10;Uo6iaCINFhwWcqxok1N6Pz6Mgu8W2/U4/mp299vmeT197i+7mJR673frOQhPnf8Pv9o/WsH4YzaB&#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QvruscAAADd&#10;AAAADwAAAAAAAAAAAAAAAACqAgAAZHJzL2Rvd25yZXYueG1sUEsFBgAAAAAEAAQA+gAAAJ4DAAAA&#10;AA==&#10;">
                  <v:shape id="Text Box 223" o:spid="_x0000_s1746" type="#_x0000_t202" style="position:absolute;left:19314;top:-18125;width:372212;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QzcYA&#10;AADdAAAADwAAAGRycy9kb3ducmV2LnhtbESPQWsCMRSE74L/ITyhF6nZqq11a5S6WNqbrS14fWxe&#10;N0s3L0sSdf33piB4HGbmG2ax6mwjjuRD7VjBwygDQVw6XXOl4Of77f4ZRIjIGhvHpOBMAVbLfm+B&#10;uXYn/qLjLlYiQTjkqMDE2OZShtKQxTByLXHyfp23GJP0ldQeTwluGznOsidpsea0YLClwlD5tztY&#10;BbPifbPVn9PD2j+Ojd1jsZXDs1J3g+71BUSkLt7C1/aHVjCZzmfw/y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OQzcYAAADdAAAADwAAAAAAAAAAAAAAAACYAgAAZHJz&#10;L2Rvd25yZXYueG1sUEsFBgAAAAAEAAQA9QAAAIsDAAAAAA==&#10;" filled="f" stroked="f">
                    <v:textbox inset="5.85pt,.7pt,5.85pt,.7pt">
                      <w:txbxContent>
                        <w:p w:rsidR="00317015" w:rsidRDefault="00317015" w:rsidP="00166002">
                          <w:pPr>
                            <w:pStyle w:val="NormalWeb"/>
                            <w:spacing w:line="260" w:lineRule="exact"/>
                            <w:jc w:val="center"/>
                          </w:pPr>
                          <w:r>
                            <w:rPr>
                              <w:sz w:val="16"/>
                              <w:szCs w:val="16"/>
                            </w:rPr>
                            <w:t>Secure</w:t>
                          </w:r>
                        </w:p>
                      </w:txbxContent>
                    </v:textbox>
                  </v:shape>
                  <v:shape id="Text Box 223" o:spid="_x0000_s1747" type="#_x0000_t202" style="position:absolute;left:49177;top:61755;width:310125;height:408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wEv8MA&#10;AADdAAAADwAAAGRycy9kb3ducmV2LnhtbERPy2oCMRTdF/oP4QpuSs3UatXRKHWotDsfLbi9TK6T&#10;oZObIYk6/r1ZFLo8nPdi1dlGXMiH2rGCl0EGgrh0uuZKwc/35nkKIkRkjY1jUnCjAKvl48MCc+2u&#10;vKfLIVYihXDIUYGJsc2lDKUhi2HgWuLEnZy3GBP0ldQeryncNnKYZW/SYs2pwWBLhaHy93C2CibF&#10;58dW70bntR8PjT1isZVPN6X6ve59DiJSF//Ff+4vreB1NEtz05v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wEv8MAAADdAAAADwAAAAAAAAAAAAAAAACYAgAAZHJzL2Rv&#10;d25yZXYueG1sUEsFBgAAAAAEAAQA9QAAAIgDAAAAAA==&#10;" filled="f" stroked="f">
                    <v:textbox inset="5.85pt,.7pt,5.85pt,.7pt">
                      <w:txbxContent>
                        <w:p w:rsidR="00317015" w:rsidRDefault="00317015" w:rsidP="00166002">
                          <w:pPr>
                            <w:pStyle w:val="NormalWeb"/>
                            <w:spacing w:line="260" w:lineRule="exact"/>
                            <w:jc w:val="center"/>
                          </w:pPr>
                          <w:r>
                            <w:rPr>
                              <w:sz w:val="16"/>
                              <w:szCs w:val="16"/>
                            </w:rPr>
                            <w:t>Region</w:t>
                          </w:r>
                        </w:p>
                      </w:txbxContent>
                    </v:textbox>
                  </v:shape>
                </v:group>
                <v:shape id="Text Box 223" o:spid="_x0000_s1748" type="#_x0000_t202" style="position:absolute;left:20950;top:13517;width:6284;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5vCscA&#10;AADdAAAADwAAAGRycy9kb3ducmV2LnhtbESPQWvCQBSE70L/w/IK3nRTq6GmrhILavFSq1J6fM2+&#10;JsHs25BdNfXXu4LQ4zAz3zCTWWsqcaLGlZYVPPUjEMSZ1SXnCva7Re8FhPPIGivLpOCPHMymD50J&#10;Jtqe+ZNOW5+LAGGXoILC+zqR0mUFGXR9WxMH79c2Bn2QTS51g+cAN5UcRFEsDZYcFgqs6a2g7LA9&#10;GgWX0qWrzcfc/8xH38tos47dVxor1X1s01cQnlr/H76337WC5+F4DLc34Qn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ubwrHAAAA3QAAAA8AAAAAAAAAAAAAAAAAmAIAAGRy&#10;cy9kb3ducmV2LnhtbFBLBQYAAAAABAAEAPUAAACMAwAAAAA=&#10;" filled="f" stroked="f">
                  <v:textbox inset="5.85pt,.7pt,5.85pt,.7pt">
                    <w:txbxContent>
                      <w:p w:rsidR="00317015" w:rsidRDefault="00317015" w:rsidP="00166002">
                        <w:pPr>
                          <w:spacing w:after="0" w:line="260" w:lineRule="exact"/>
                          <w:jc w:val="center"/>
                          <w:rPr>
                            <w:sz w:val="16"/>
                            <w:szCs w:val="16"/>
                          </w:rPr>
                        </w:pPr>
                        <w:r>
                          <w:rPr>
                            <w:sz w:val="16"/>
                            <w:szCs w:val="16"/>
                          </w:rPr>
                          <w:t>Legacy</w:t>
                        </w:r>
                      </w:p>
                    </w:txbxContent>
                  </v:textbox>
                </v:shape>
                <v:shape id="直線矢印コネクタ 1043" o:spid="_x0000_s1749" type="#_x0000_t32" style="position:absolute;left:19440;top:24591;width:10169;height:4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3mp8MAAADdAAAADwAAAGRycy9kb3ducmV2LnhtbERPz2vCMBS+C/4P4Qm7aVJl03WNIsKc&#10;221VmN4ezVtbbF5KE7X775eD4PHj+52tetuIK3W+dqwhmSgQxIUzNZcaDvv38QKED8gGG8ek4Y88&#10;rJbDQYapcTf+pmseShFD2KeooQqhTaX0RUUW/cS1xJH7dZ3FEGFXStPhLYbbRk6VepEWa44NFba0&#10;qag45xerYS5/PtSi2E2T19nheNrk7vNr67R+GvXrNxCB+vAQ3907o2H2rOL++CY+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N5qfDAAAA3QAAAA8AAAAAAAAAAAAA&#10;AAAAoQIAAGRycy9kb3ducmV2LnhtbFBLBQYAAAAABAAEAPkAAACRAwAAAAA=&#10;" strokecolor="black [3213]">
                  <v:stroke endarrow="block"/>
                </v:shape>
                <v:shape id="Text Box 209" o:spid="_x0000_s1750" type="#_x0000_t202" style="position:absolute;left:617;top:31764;width:10101;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5FscA&#10;AADdAAAADwAAAGRycy9kb3ducmV2LnhtbESPT2vCQBTE7wW/w/KE3uquLYYSXSUW+gcvWhXx+Mw+&#10;k2D2bchuNfXTu0Khx2FmfsNMZp2txZlaXznWMBwoEMS5MxUXGrab96dXED4gG6wdk4Zf8jCb9h4m&#10;mBp34W86r0MhIoR9ihrKEJpUSp+XZNEPXEMcvaNrLYYo20KaFi8Rbmv5rFQiLVYcF0ps6K2k/LT+&#10;sRqulc8+V8t5OMxH+w+1WiR+lyVaP/a7bAwiUBf+w3/tL6PhZaSGcH8Tn4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z+RbHAAAA3QAAAA8AAAAAAAAAAAAAAAAAmAIAAGRy&#10;cy9kb3ducmV2LnhtbFBLBQYAAAAABAAEAPUAAACMAw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0x04_8000_0000</w:t>
                        </w:r>
                      </w:p>
                    </w:txbxContent>
                  </v:textbox>
                </v:shape>
                <v:shape id="Text Box 190" o:spid="_x0000_s1751" type="#_x0000_t202" style="position:absolute;left:35379;top:8904;width:12079;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UgcQA&#10;AADdAAAADwAAAGRycy9kb3ducmV2LnhtbESPQYvCMBSE7wv+h/CEva2piotUo4iw4MGl2org7dE8&#10;22LzUppsrf/eCMIeh5n5hlmue1OLjlpXWVYwHkUgiHOrKy4UnLKfrzkI55E11pZJwYMcrFeDjyXG&#10;2t75SF3qCxEg7GJUUHrfxFK6vCSDbmQb4uBdbWvQB9kWUrd4D3BTy0kUfUuDFYeFEhvalpTf0j+j&#10;oDqz3ma7tD8kx9/OjvfJxdlEqc9hv1mA8NT7//C7vdMKprNoAq834Qn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4FIHEAAAA3QAAAA8AAAAAAAAAAAAAAAAAmAIAAGRycy9k&#10;b3ducmV2LnhtbFBLBQYAAAAABAAEAPUAAACJAw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Certification</w:t>
                        </w:r>
                      </w:p>
                    </w:txbxContent>
                  </v:textbox>
                </v:shape>
                <v:shape id="Text Box 209" o:spid="_x0000_s1752" type="#_x0000_t202" style="position:absolute;left:47069;top:7231;width:9217;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C+scA&#10;AADdAAAADwAAAGRycy9kb3ducmV2LnhtbESPT2vCQBTE7wW/w/KE3uquFUOJrhIL/YMXrYp4fGaf&#10;SWj2bchuNfXTu0Khx2FmfsNM552txZlaXznWMBwoEMS5MxUXGnbbt6cXED4gG6wdk4Zf8jCf9R6m&#10;mBp34S86b0IhIoR9ihrKEJpUSp+XZNEPXEMcvZNrLYYo20KaFi8Rbmv5rFQiLVYcF0ps6LWk/Hvz&#10;YzVcK599rFeLcFyMD+9qvUz8Pku0fux32QREoC78h//an0bDaKxGcH8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twvrHAAAA3QAAAA8AAAAAAAAAAAAAAAAAmAIAAGRy&#10;cy9kb3ducmV2LnhtbFBLBQYAAAAABAAEAPUAAACMAw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0x00_43F0_0000</w:t>
                        </w:r>
                      </w:p>
                    </w:txbxContent>
                  </v:textbox>
                </v:shape>
                <v:shape id="Text Box 209" o:spid="_x0000_s1753" type="#_x0000_t202" style="position:absolute;left:47089;top:11998;width:9217;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ajscA&#10;AADdAAAADwAAAGRycy9kb3ducmV2LnhtbESPQWvCQBSE7wX/w/IKvdXdVg0SXSUWrKUXrZbi8Zl9&#10;JsHs25Ddatpf3xWEHoeZ+YaZzjtbizO1vnKs4amvQBDnzlRcaPjcLR/HIHxANlg7Jg0/5GE+691N&#10;MTXuwh903oZCRAj7FDWUITSplD4vyaLvu4Y4ekfXWgxRtoU0LV4i3NbyWalEWqw4LpTY0EtJ+Wn7&#10;bTX8Vj5bbdaLcFiM9q9q8574ryzR+uG+yyYgAnXhP3xrvxkNg5EawvVNf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EWo7HAAAA3QAAAA8AAAAAAAAAAAAAAAAAmAIAAGRy&#10;cy9kb3ducmV2LnhtbFBLBQYAAAAABAAEAPUAAACMAwAAAAA=&#10;" filled="f" stroked="f">
                  <v:textbox inset="5.85pt,.7pt,5.85pt,.7pt">
                    <w:txbxContent>
                      <w:p w:rsidR="00317015" w:rsidRDefault="00317015" w:rsidP="00166002">
                        <w:pPr>
                          <w:pStyle w:val="NormalWeb"/>
                          <w:spacing w:after="200"/>
                          <w:rPr>
                            <w:sz w:val="21"/>
                          </w:rPr>
                        </w:pPr>
                        <w:r>
                          <w:rPr>
                            <w:rFonts w:ascii="MS Gothic" w:hAnsi="MS Gothic" w:hint="eastAsia"/>
                            <w:sz w:val="16"/>
                            <w:szCs w:val="20"/>
                          </w:rPr>
                          <w:t>0x00_47E0_0000</w:t>
                        </w:r>
                      </w:p>
                    </w:txbxContent>
                  </v:textbox>
                </v:shape>
                <v:shape id="Text Box 190" o:spid="_x0000_s1754" type="#_x0000_t202" style="position:absolute;left:9104;top:38979;width:11502;height:6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9vb8YA&#10;AADdAAAADwAAAGRycy9kb3ducmV2LnhtbESPQWsCMRSE74X+h/AKvRRNrCi6GkUKLXqSqgjeHpvn&#10;7uLmZUmyuvXXNwWhx2FmvmHmy87W4ko+VI41DPoKBHHuTMWFhsP+szcBESKywdoxafihAMvF89Mc&#10;M+Nu/E3XXSxEgnDIUEMZY5NJGfKSLIa+a4iTd3beYkzSF9J4vCW4reW7UmNpseK0UGJDHyXll11r&#10;NVw2bW7b48mvt+3+a3MfG/mmplq/vnSrGYhIXfwPP9pro2E4UiP4e5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9vb8YAAADdAAAADwAAAAAAAAAAAAAAAACYAgAAZHJz&#10;L2Rvd25yZXYueG1sUEsFBgAAAAAEAAQA9QAAAIsDAAAAAA==&#10;">
                  <v:textbox inset="5.85pt,.7pt,5.85pt,.7pt">
                    <w:txbxContent>
                      <w:p w:rsidR="00317015" w:rsidRDefault="00317015" w:rsidP="00166002">
                        <w:pPr>
                          <w:jc w:val="center"/>
                          <w:rPr>
                            <w:sz w:val="16"/>
                            <w:szCs w:val="16"/>
                          </w:rPr>
                        </w:pPr>
                        <w:r>
                          <w:rPr>
                            <w:sz w:val="16"/>
                            <w:szCs w:val="16"/>
                          </w:rPr>
                          <w:t>SDRAM 2GB</w:t>
                        </w:r>
                      </w:p>
                    </w:txbxContent>
                  </v:textbox>
                </v:shape>
                <v:shape id="Text Box 190" o:spid="_x0000_s1755" type="#_x0000_t202" style="position:absolute;left:9104;top:32794;width:11502;height:6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SrMQA&#10;AADdAAAADwAAAGRycy9kb3ducmV2LnhtbESPQWsCMRSE7wX/Q3hCbzWrpYtsjVIEoYce1Or9dfO6&#10;Wdy8LElco7++EYQeh5n5hlmsku3EQD60jhVMJwUI4trplhsFh+/NyxxEiMgaO8ek4EoBVsvR0wIr&#10;7S68o2EfG5EhHCpUYGLsKylDbchimLieOHu/zluMWfpGao+XDLednBVFKS22nBcM9rQ2VJ/2Z6uA&#10;d1/pFs9m8H152nbXH5na46DU8zh9vIOIlOJ/+NH+1Ape34oS7m/y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s0qzEAAAA3QAAAA8AAAAAAAAAAAAAAAAAmAIAAGRycy9k&#10;b3ducmV2LnhtbFBLBQYAAAAABAAEAPUAAACJAwAAAAA=&#10;" fillcolor="#d8d8d8 [2732]">
                  <v:textbox inset="5.85pt,.7pt,5.85pt,.7pt">
                    <w:txbxContent>
                      <w:p w:rsidR="00317015" w:rsidRDefault="00317015" w:rsidP="00166002">
                        <w:pPr>
                          <w:pStyle w:val="NormalWeb"/>
                          <w:spacing w:line="200" w:lineRule="exact"/>
                          <w:jc w:val="center"/>
                          <w:rPr>
                            <w:sz w:val="16"/>
                            <w:szCs w:val="16"/>
                            <w:lang w:eastAsia="en-US"/>
                          </w:rPr>
                        </w:pPr>
                        <w:r>
                          <w:rPr>
                            <w:sz w:val="16"/>
                            <w:szCs w:val="16"/>
                            <w:lang w:eastAsia="en-US"/>
                          </w:rPr>
                          <w:t>N/A</w:t>
                        </w:r>
                      </w:p>
                    </w:txbxContent>
                  </v:textbox>
                </v:shape>
                <v:shape id="Text Box 190" o:spid="_x0000_s1756" type="#_x0000_t202" style="position:absolute;left:35407;top:39324;width:12052;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3GcYA&#10;AADdAAAADwAAAGRycy9kb3ducmV2LnhtbESPQWvCQBSE7wX/w/IKvdVNlGpJXYMIgoeWmFgKvT2y&#10;r0lo9m3Irkn677uC4HGYmW+YTTqZVgzUu8aygngegSAurW64UvB5Pjy/gnAeWWNrmRT8kYN0O3vY&#10;YKLtyDkNha9EgLBLUEHtfZdI6cqaDLq57YiD92N7gz7IvpK6xzHATSsXUbSSBhsOCzV2tK+p/C0u&#10;RkHzxXp/PhbTKcs/Bhu/Z9/OZko9PU67NxCeJn8P39pHrWD5Eq3h+iY8Ab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3GcYAAADdAAAADwAAAAAAAAAAAAAAAACYAgAAZHJz&#10;L2Rvd25yZXYueG1sUEsFBgAAAAAEAAQA9QAAAIsDA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CMA for MMP</w:t>
                        </w:r>
                      </w:p>
                      <w:p w:rsidR="00317015" w:rsidRDefault="00317015" w:rsidP="00166002">
                        <w:pPr>
                          <w:pStyle w:val="NormalWeb"/>
                          <w:spacing w:line="200" w:lineRule="exact"/>
                          <w:jc w:val="center"/>
                        </w:pPr>
                        <w:r>
                          <w:rPr>
                            <w:sz w:val="16"/>
                            <w:szCs w:val="16"/>
                          </w:rPr>
                          <w:t>(256MB)</w:t>
                        </w:r>
                      </w:p>
                    </w:txbxContent>
                  </v:textbox>
                </v:shape>
                <v:shape id="Text Box 190" o:spid="_x0000_s1757" type="#_x0000_t202" style="position:absolute;left:35407;top:32339;width:12052;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Aja8MA&#10;AADdAAAADwAAAGRycy9kb3ducmV2LnhtbERPTWuDQBC9F/Iflgn01qympATjKkUIeGixMaHQ2+BO&#10;VOrOirs19t9nD4UeH+87zRcziJkm11tWEG8iEMSN1T23Ci7n49MehPPIGgfLpOCXHOTZ6iHFRNsb&#10;n2iufStCCLsEFXTej4mUrunIoNvYkThwVzsZ9AFOrdQT3kK4GeQ2il6kwZ5DQ4cjFR013/WPUdB/&#10;si7OZb18VKf32cZv1ZezlVKP6+X1AMLT4v/Ff+5SK3jeRWFueBOe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Aja8MAAADdAAAADwAAAAAAAAAAAAAAAACYAgAAZHJzL2Rv&#10;d25yZXYueG1sUEsFBgAAAAAEAAQA9QAAAIgDA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CMA</w:t>
                        </w:r>
                      </w:p>
                      <w:p w:rsidR="00317015" w:rsidRDefault="00317015" w:rsidP="00166002">
                        <w:pPr>
                          <w:pStyle w:val="NormalWeb"/>
                          <w:spacing w:line="200" w:lineRule="exact"/>
                          <w:jc w:val="center"/>
                        </w:pPr>
                        <w:r>
                          <w:rPr>
                            <w:sz w:val="16"/>
                            <w:szCs w:val="16"/>
                          </w:rPr>
                          <w:t>(512MB)</w:t>
                        </w:r>
                      </w:p>
                    </w:txbxContent>
                  </v:textbox>
                </v:shape>
                <v:shape id="Text Box 209" o:spid="_x0000_s1758" type="#_x0000_t202" style="position:absolute;left:46981;top:37963;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1EMcA&#10;AADdAAAADwAAAGRycy9kb3ducmV2LnhtbESPQWvCQBSE7wX/w/KE3uquFYNGV4kF29KLVkvx+Mw+&#10;k2D2bchuNe2v7xaEHoeZ+YaZLztbiwu1vnKsYThQIIhzZyouNHzs1w8TED4gG6wdk4Zv8rBc9O7m&#10;mBp35Xe67EIhIoR9ihrKEJpUSp+XZNEPXEMcvZNrLYYo20KaFq8Rbmv5qFQiLVYcF0ps6Kmk/Lz7&#10;shp+Kp+9bDercFyND89q+5b4zyzR+r7fZTMQgbrwH761X42G0VhN4e9Nf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F9RDHAAAA3QAAAA8AAAAAAAAAAAAAAAAAmAIAAGRy&#10;cy9kb3ducmV2LnhtbFBLBQYAAAAABAAEAPUAAACMAwAAAAA=&#10;" filled="f" stroked="f">
                  <v:textbox inset="5.85pt,.7pt,5.85pt,.7pt">
                    <w:txbxContent>
                      <w:p w:rsidR="00317015" w:rsidRDefault="00317015" w:rsidP="00166002">
                        <w:pPr>
                          <w:pStyle w:val="NormalWeb"/>
                          <w:spacing w:after="200"/>
                        </w:pPr>
                        <w:r>
                          <w:rPr>
                            <w:rFonts w:ascii="MS Gothic" w:hAnsi="MS Gothic" w:hint="eastAsia"/>
                            <w:sz w:val="16"/>
                            <w:szCs w:val="16"/>
                          </w:rPr>
                          <w:t>0x00_7</w:t>
                        </w:r>
                        <w:r>
                          <w:rPr>
                            <w:rFonts w:ascii="MS Gothic" w:hAnsi="MS Gothic"/>
                            <w:sz w:val="16"/>
                            <w:szCs w:val="16"/>
                          </w:rPr>
                          <w:t>8</w:t>
                        </w:r>
                        <w:r>
                          <w:rPr>
                            <w:rFonts w:ascii="MS Gothic" w:hAnsi="MS Gothic" w:hint="eastAsia"/>
                            <w:sz w:val="16"/>
                            <w:szCs w:val="16"/>
                          </w:rPr>
                          <w:t>00_0000</w:t>
                        </w:r>
                      </w:p>
                    </w:txbxContent>
                  </v:textbox>
                </v:shape>
                <v:shape id="Text Box 209" o:spid="_x0000_s1759" type="#_x0000_t202" style="position:absolute;left:46921;top:42993;width:938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KUMQA&#10;AADdAAAADwAAAGRycy9kb3ducmV2LnhtbERPy2rCQBTdF/oPwy2404mKoURHiQUfdOOjIi6vmWsS&#10;mrkTMqOmfr2zELo8nPdk1ppK3KhxpWUF/V4EgjizuuRcweFn0f0E4TyyxsoyKfgjB7Pp+9sEE23v&#10;vKPb3ucihLBLUEHhfZ1I6bKCDLqerYkDd7GNQR9gk0vd4D2Em0oOoiiWBksODQXW9FVQ9ru/GgWP&#10;0qWr7Wbuz/PRaRltv2N3TGOlOh9tOgbhqfX/4pd7rRUMR/2wP7wJT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mylDEAAAA3QAAAA8AAAAAAAAAAAAAAAAAmAIAAGRycy9k&#10;b3ducmV2LnhtbFBLBQYAAAAABAAEAPUAAACJAwAAAAA=&#10;" filled="f" stroked="f">
                  <v:textbox inset="5.85pt,.7pt,5.85pt,.7pt">
                    <w:txbxContent>
                      <w:p w:rsidR="00317015" w:rsidRDefault="00317015" w:rsidP="00166002">
                        <w:pPr>
                          <w:pStyle w:val="NormalWeb"/>
                          <w:spacing w:after="200"/>
                        </w:pPr>
                        <w:r>
                          <w:rPr>
                            <w:rFonts w:ascii="MS Gothic" w:hAnsi="MS Gothic" w:hint="eastAsia"/>
                            <w:sz w:val="16"/>
                            <w:szCs w:val="16"/>
                          </w:rPr>
                          <w:t>0x00_8</w:t>
                        </w:r>
                        <w:r>
                          <w:rPr>
                            <w:rFonts w:ascii="MS Gothic" w:hAnsi="MS Gothic"/>
                            <w:sz w:val="16"/>
                            <w:szCs w:val="16"/>
                          </w:rPr>
                          <w:t>8</w:t>
                        </w:r>
                        <w:r>
                          <w:rPr>
                            <w:rFonts w:ascii="MS Gothic" w:hAnsi="MS Gothic" w:hint="eastAsia"/>
                            <w:sz w:val="16"/>
                            <w:szCs w:val="16"/>
                          </w:rPr>
                          <w:t>00_0000</w:t>
                        </w:r>
                      </w:p>
                    </w:txbxContent>
                  </v:textbox>
                </v:shape>
                <v:shape id="Text Box 209" o:spid="_x0000_s1760" type="#_x0000_t202" style="position:absolute;left:47277;top:31140;width:939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vy8cA&#10;AADdAAAADwAAAGRycy9kb3ducmV2LnhtbESPQWvCQBSE70L/w/IK3uomFUOJrhILrdKLNor0+Jp9&#10;TUKzb0N21dhf7woFj8PMfMPMFr1pxIk6V1tWEI8iEMSF1TWXCva7t6cXEM4ja2wsk4ILOVjMHwYz&#10;TLU98yedcl+KAGGXooLK+zaV0hUVGXQj2xIH78d2Bn2QXSl1h+cAN418jqJEGqw5LFTY0mtFxW9+&#10;NAr+apettpul/15Ovt6j7UfiDlmi1PCxz6YgPPX+Hv5vr7WC8SSO4fYmPA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qb8vHAAAA3QAAAA8AAAAAAAAAAAAAAAAAmAIAAGRy&#10;cy9kb3ducmV2LnhtbFBLBQYAAAAABAAEAPUAAACMAwAAAAA=&#10;" filled="f" stroked="f">
                  <v:textbox inset="5.85pt,.7pt,5.85pt,.7pt">
                    <w:txbxContent>
                      <w:p w:rsidR="00317015" w:rsidRDefault="00317015" w:rsidP="00166002">
                        <w:pPr>
                          <w:pStyle w:val="NormalWeb"/>
                          <w:spacing w:after="200"/>
                        </w:pPr>
                        <w:r>
                          <w:rPr>
                            <w:rFonts w:ascii="MS Gothic" w:hAnsi="MS Gothic" w:hint="eastAsia"/>
                            <w:sz w:val="16"/>
                            <w:szCs w:val="16"/>
                          </w:rPr>
                          <w:t>0x00_5800_0000</w:t>
                        </w:r>
                      </w:p>
                    </w:txbxContent>
                  </v:textbox>
                </v:shape>
                <v:shape id="Text Box 209" o:spid="_x0000_s1761" type="#_x0000_t202" style="position:absolute;left:47258;top:29330;width:939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jxvMgA&#10;AADdAAAADwAAAGRycy9kb3ducmV2LnhtbESPS2vDMBCE74H+B7GF3hrZKTHFiWKcQh70kkdLyXFr&#10;bW1Ta2UsJXH666NAIcdhZr5hpllvGnGiztWWFcTDCARxYXXNpYLPj8XzKwjnkTU2lknBhRxks4fB&#10;FFNtz7yj096XIkDYpaig8r5NpXRFRQbd0LbEwfuxnUEfZFdK3eE5wE0jR1GUSIM1h4UKW3qrqPjd&#10;H42Cv9rlq+1m7r/n48My2r4n7itPlHp67PMJCE+9v4f/22ut4GUcj+D2JjwBO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PG8yAAAAN0AAAAPAAAAAAAAAAAAAAAAAJgCAABk&#10;cnMvZG93bnJldi54bWxQSwUGAAAAAAQABAD1AAAAjQMAAAAA&#10;" filled="f" stroked="f">
                  <v:textbox inset="5.85pt,.7pt,5.85pt,.7pt">
                    <w:txbxContent>
                      <w:p w:rsidR="00317015" w:rsidRPr="00F1751E" w:rsidRDefault="00317015" w:rsidP="00166002">
                        <w:pPr>
                          <w:pStyle w:val="NormalWeb"/>
                          <w:spacing w:after="200"/>
                          <w:rPr>
                            <w:rFonts w:ascii="MS Gothic" w:hAnsi="MS Gothic"/>
                            <w:sz w:val="16"/>
                            <w:szCs w:val="16"/>
                          </w:rPr>
                        </w:pPr>
                        <w:r>
                          <w:rPr>
                            <w:rFonts w:ascii="MS Gothic" w:hAnsi="MS Gothic" w:hint="eastAsia"/>
                            <w:sz w:val="16"/>
                            <w:szCs w:val="16"/>
                          </w:rPr>
                          <w:t>0x00_</w:t>
                        </w:r>
                        <w:r w:rsidRPr="00F1751E">
                          <w:rPr>
                            <w:rFonts w:ascii="MS Gothic" w:hAnsi="MS Gothic"/>
                            <w:sz w:val="16"/>
                            <w:szCs w:val="16"/>
                          </w:rPr>
                          <w:t>5700</w:t>
                        </w:r>
                        <w:r>
                          <w:rPr>
                            <w:rFonts w:ascii="MS Gothic" w:hAnsi="MS Gothic" w:hint="eastAsia"/>
                            <w:sz w:val="16"/>
                            <w:szCs w:val="16"/>
                          </w:rPr>
                          <w:t>_0000</w:t>
                        </w:r>
                      </w:p>
                    </w:txbxContent>
                  </v:textbox>
                </v:shape>
                <v:shape id="Text Box 209" o:spid="_x0000_s1762" type="#_x0000_t202" style="position:absolute;left:47182;top:26788;width:939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UJ8cA&#10;AADdAAAADwAAAGRycy9kb3ducmV2LnhtbESPT2vCQBTE74LfYXmCt7qxYpDoKlGolV78V4rH1+xr&#10;Esy+Ddmtxn56Vyh4HGbmN8xs0ZpKXKhxpWUFw0EEgjizuuRcwefx7WUCwnlkjZVlUnAjB4t5tzPD&#10;RNsr7+ly8LkIEHYJKii8rxMpXVaQQTewNXHwfmxj0AfZ5FI3eA1wU8nXKIqlwZLDQoE1rQrKzodf&#10;o+CvdOn7brv038vxaR3tPmL3lcZK9XttOgXhqfXP8H97oxWMxsMRPN6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0VCfHAAAA3QAAAA8AAAAAAAAAAAAAAAAAmAIAAGRy&#10;cy9kb3ducmV2LnhtbFBLBQYAAAAABAAEAPUAAACMAwAAAAA=&#10;" filled="f" stroked="f">
                  <v:textbox inset="5.85pt,.7pt,5.85pt,.7pt">
                    <w:txbxContent>
                      <w:p w:rsidR="00317015" w:rsidRPr="00F1751E" w:rsidRDefault="00317015" w:rsidP="00166002">
                        <w:pPr>
                          <w:pStyle w:val="NormalWeb"/>
                          <w:spacing w:after="200"/>
                          <w:rPr>
                            <w:rFonts w:ascii="MS Gothic" w:hAnsi="MS Gothic"/>
                            <w:sz w:val="16"/>
                            <w:szCs w:val="16"/>
                          </w:rPr>
                        </w:pPr>
                        <w:r>
                          <w:rPr>
                            <w:rFonts w:ascii="MS Gothic" w:hAnsi="MS Gothic" w:hint="eastAsia"/>
                            <w:sz w:val="16"/>
                            <w:szCs w:val="16"/>
                          </w:rPr>
                          <w:t>0x00_</w:t>
                        </w:r>
                        <w:r w:rsidRPr="00F1751E">
                          <w:rPr>
                            <w:rFonts w:ascii="MS Gothic" w:hAnsi="MS Gothic"/>
                            <w:sz w:val="16"/>
                            <w:szCs w:val="16"/>
                          </w:rPr>
                          <w:t>5400</w:t>
                        </w:r>
                        <w:r>
                          <w:rPr>
                            <w:rFonts w:ascii="MS Gothic" w:hAnsi="MS Gothic" w:hint="eastAsia"/>
                            <w:sz w:val="16"/>
                            <w:szCs w:val="16"/>
                          </w:rPr>
                          <w:t>_0000</w:t>
                        </w:r>
                      </w:p>
                    </w:txbxContent>
                  </v:textbox>
                </v:shape>
                <v:shape id="Text Box 190" o:spid="_x0000_s1763" type="#_x0000_t202" style="position:absolute;left:35360;top:6556;width:12078;height:1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aecQA&#10;AADdAAAADwAAAGRycy9kb3ducmV2LnhtbESPzW7CMBCE75V4B2uRuBUnpAUUMAhVouJafq+reEkC&#10;8Tq13ZC+fV2pUo+jmflGs1z3phEdOV9bVpCOExDEhdU1lwqOh+3zHIQPyBoby6TgmzysV4OnJeba&#10;PviDun0oRYSwz1FBFUKbS+mLigz6sW2Jo3e1zmCI0pVSO3xEuGnkJEmm0mDNcaHClt4qKu77L6Pg&#10;0n6eXJNmF8ObWZftkvOMbu9KjYb9ZgEiUB/+w3/tnVaQvaYv8PsmP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H2nnEAAAA3QAAAA8AAAAAAAAAAAAAAAAAmAIAAGRycy9k&#10;b3ducmV2LnhtbFBLBQYAAAAABAAEAPUAAACJAwAAAAA=&#10;" fillcolor="black [3213]">
                  <v:fill r:id="rId27" o:title="" color2="white [3212]" type="pattern"/>
                  <v:textbox inset="5.85pt,0,5.85pt,0">
                    <w:txbxContent>
                      <w:p w:rsidR="00317015" w:rsidRPr="00F1751E" w:rsidRDefault="00317015" w:rsidP="00166002">
                        <w:pPr>
                          <w:pStyle w:val="NormalWeb"/>
                          <w:spacing w:line="200" w:lineRule="exact"/>
                          <w:jc w:val="center"/>
                          <w:rPr>
                            <w:sz w:val="16"/>
                            <w:szCs w:val="16"/>
                          </w:rPr>
                        </w:pPr>
                        <w:r>
                          <w:rPr>
                            <w:sz w:val="16"/>
                            <w:szCs w:val="16"/>
                          </w:rPr>
                          <w:t>Option</w:t>
                        </w:r>
                      </w:p>
                    </w:txbxContent>
                  </v:textbox>
                </v:shape>
                <v:shape id="Text Box 190" o:spid="_x0000_s1764" type="#_x0000_t202" style="position:absolute;left:35370;top:17355;width:12079;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aKMQA&#10;AADdAAAADwAAAGRycy9kb3ducmV2LnhtbESPQYvCMBSE78L+h/AWvGnaFUWqURZhwYNSrbKwt0fz&#10;bMs2L6WJtf57Iwgeh5n5hlmue1OLjlpXWVYQjyMQxLnVFRcKzqef0RyE88gaa8uk4E4O1quPwRIT&#10;bW98pC7zhQgQdgkqKL1vEildXpJBN7YNcfAutjXog2wLqVu8Bbip5VcUzaTBisNCiQ1tSsr/s6tR&#10;UP2y3py2WX9Ij/vOxrv0z9lUqeFn/70A4an37/CrvdUKJtN4Cs834Qn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IGijEAAAA3QAAAA8AAAAAAAAAAAAAAAAAmAIAAGRycy9k&#10;b3ducmV2LnhtbFBLBQYAAAAABAAEAPUAAACJAwAAAAA=&#10;" fillcolor="black [3213]">
                  <v:fill r:id="rId26" o:title="" color2="#eeece1 [3214]" type="pattern"/>
                  <v:textbox inset="5.85pt,.7pt,5.85pt,.7pt">
                    <w:txbxContent>
                      <w:p w:rsidR="00317015" w:rsidRDefault="00317015" w:rsidP="00166002">
                        <w:pPr>
                          <w:spacing w:after="0" w:line="200" w:lineRule="exact"/>
                          <w:jc w:val="center"/>
                          <w:rPr>
                            <w:sz w:val="16"/>
                            <w:szCs w:val="16"/>
                            <w:lang w:eastAsia="ja-JP"/>
                          </w:rPr>
                        </w:pPr>
                        <w:r>
                          <w:rPr>
                            <w:sz w:val="16"/>
                            <w:szCs w:val="16"/>
                            <w:lang w:eastAsia="ja-JP"/>
                          </w:rPr>
                          <w:t>Kernel Image</w:t>
                        </w:r>
                      </w:p>
                    </w:txbxContent>
                  </v:textbox>
                </v:shape>
                <v:shape id="Text Box 190" o:spid="_x0000_s1765" type="#_x0000_t202" style="position:absolute;left:35413;top:28068;width:12046;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qEX8YA&#10;AADdAAAADwAAAGRycy9kb3ducmV2LnhtbESPQWuDQBSE74X8h+UFequrKZVisgkhEMihxaolkNvD&#10;fVGJ+1bcrbH/vlso9DjMzDfMZjebXkw0us6ygiSKQRDXVnfcKPisjk+vIJxH1thbJgXf5GC3XTxs&#10;MNP2zgVNpW9EgLDLUEHr/ZBJ6eqWDLrIDsTBu9rRoA9ybKQe8R7gpperOE6lwY7DQosDHVqqb+WX&#10;UdCdWR+qUzl/5MX7ZJO3/OJsrtTjct6vQXia/X/4r33SCp5fkhR+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qEX8YAAADdAAAADwAAAAAAAAAAAAAAAACYAgAAZHJz&#10;L2Rvd25yZXYueG1sUEsFBgAAAAAEAAQA9QAAAIsDAAAAAA==&#10;" fillcolor="black [3213]">
                  <v:fill r:id="rId26" o:title="" color2="#eeece1 [3214]" type="pattern"/>
                  <v:textbox inset="5.85pt,.7pt,5.85pt,.7pt">
                    <w:txbxContent>
                      <w:p w:rsidR="00317015" w:rsidRDefault="00317015" w:rsidP="00166002">
                        <w:pPr>
                          <w:pStyle w:val="NormalWeb"/>
                          <w:spacing w:line="200" w:lineRule="exact"/>
                          <w:jc w:val="center"/>
                        </w:pPr>
                        <w:r>
                          <w:rPr>
                            <w:sz w:val="16"/>
                            <w:szCs w:val="16"/>
                          </w:rPr>
                          <w:t xml:space="preserve">CMA for </w:t>
                        </w:r>
                        <w:proofErr w:type="spellStart"/>
                        <w:r>
                          <w:rPr>
                            <w:sz w:val="16"/>
                            <w:szCs w:val="16"/>
                          </w:rPr>
                          <w:t>Lossy</w:t>
                        </w:r>
                        <w:proofErr w:type="spellEnd"/>
                        <w:r>
                          <w:rPr>
                            <w:sz w:val="16"/>
                            <w:szCs w:val="16"/>
                          </w:rPr>
                          <w:t xml:space="preserve"> comp</w:t>
                        </w:r>
                      </w:p>
                      <w:p w:rsidR="00317015" w:rsidRDefault="00317015" w:rsidP="00166002">
                        <w:pPr>
                          <w:pStyle w:val="NormalWeb"/>
                          <w:spacing w:line="200" w:lineRule="exact"/>
                          <w:jc w:val="center"/>
                        </w:pPr>
                        <w:r>
                          <w:rPr>
                            <w:sz w:val="16"/>
                            <w:szCs w:val="16"/>
                          </w:rPr>
                          <w:t>(48MB)</w:t>
                        </w:r>
                      </w:p>
                    </w:txbxContent>
                  </v:textbox>
                </v:shape>
                <v:shape id="Text Box 190" o:spid="_x0000_s1766" type="#_x0000_t202" style="position:absolute;left:9120;top:51624;width:11430;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dQ8MA&#10;AADcAAAADwAAAGRycy9kb3ducmV2LnhtbESPQWsCMRSE74L/ITyhN81a6Fa2RilCoYce1Or9dfO6&#10;Wdy8LElco7++KQgeh5n5hlmuk+3EQD60jhXMZwUI4trplhsFh++P6QJEiMgaO8ek4EoB1qvxaImV&#10;dhfe0bCPjcgQDhUqMDH2lZShNmQxzFxPnL1f5y3GLH0jtcdLhttOPhdFKS22nBcM9rQxVJ/2Z6uA&#10;d1/pFs9m8H152nbXH5na46DU0yS9v4GIlOIjfG9/agWvLyX8n8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zdQ8MAAADcAAAADwAAAAAAAAAAAAAAAACYAgAAZHJzL2Rv&#10;d25yZXYueG1sUEsFBgAAAAAEAAQA9QAAAIgDAAAAAA==&#10;" fillcolor="#d8d8d8 [2732]">
                  <v:textbox inset="5.85pt,.7pt,5.85pt,.7pt">
                    <w:txbxContent>
                      <w:p w:rsidR="00317015" w:rsidRDefault="00317015" w:rsidP="003C72BA">
                        <w:pPr>
                          <w:pStyle w:val="NormalWeb"/>
                          <w:spacing w:line="200" w:lineRule="exact"/>
                          <w:jc w:val="center"/>
                        </w:pPr>
                        <w:r>
                          <w:rPr>
                            <w:sz w:val="16"/>
                            <w:szCs w:val="16"/>
                          </w:rPr>
                          <w:t>N/A</w:t>
                        </w:r>
                      </w:p>
                    </w:txbxContent>
                  </v:textbox>
                </v:shape>
                <v:shape id="Text Box 209" o:spid="_x0000_s1767" type="#_x0000_t202" style="position:absolute;left:522;top:50898;width:10097;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eMQA&#10;AADcAAAADwAAAGRycy9kb3ducmV2LnhtbERPTWvCQBC9F/wPywi96aYFo0Q3IRbaSi9qFOlxmp0m&#10;odnZkN1q7K93D0KPj/e9ygbTijP1rrGs4GkagSAurW64UnA8vE4WIJxH1thaJgVXcpClo4cVJtpe&#10;eE/nwlcihLBLUEHtfZdI6cqaDLqp7YgD9217gz7AvpK6x0sIN618jqJYGmw4NNTY0UtN5U/xaxT8&#10;NS5/323X/ms9+3yLdh+xO+WxUo/jIV+C8DT4f/HdvdEK5rOwNpwJR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1fnjEAAAA3AAAAA8AAAAAAAAAAAAAAAAAmAIAAGRycy9k&#10;b3ducmV2LnhtbFBLBQYAAAAABAAEAPUAAACJAwAAAAA=&#10;" filled="f" stroked="f">
                  <v:textbox inset="5.85pt,.7pt,5.85pt,.7pt">
                    <w:txbxContent>
                      <w:p w:rsidR="00317015" w:rsidRDefault="00317015" w:rsidP="0035594C">
                        <w:pPr>
                          <w:pStyle w:val="NormalWeb"/>
                          <w:spacing w:after="200"/>
                          <w:rPr>
                            <w:sz w:val="22"/>
                          </w:rPr>
                        </w:pPr>
                        <w:r>
                          <w:rPr>
                            <w:rFonts w:ascii="MS Gothic" w:hAnsi="MS Gothic" w:hint="eastAsia"/>
                            <w:sz w:val="16"/>
                            <w:szCs w:val="18"/>
                          </w:rPr>
                          <w:t>0x06_</w:t>
                        </w:r>
                        <w:r>
                          <w:rPr>
                            <w:rFonts w:ascii="MS Gothic" w:hAnsi="MS Gothic"/>
                            <w:sz w:val="16"/>
                            <w:szCs w:val="18"/>
                          </w:rPr>
                          <w:t>0</w:t>
                        </w:r>
                        <w:r>
                          <w:rPr>
                            <w:rFonts w:ascii="MS Gothic" w:hAnsi="MS Gothic" w:hint="eastAsia"/>
                            <w:sz w:val="16"/>
                            <w:szCs w:val="18"/>
                          </w:rPr>
                          <w:t>000_0000</w:t>
                        </w:r>
                      </w:p>
                      <w:p w:rsidR="00317015" w:rsidRPr="00F940AB" w:rsidRDefault="00317015" w:rsidP="003C72BA">
                        <w:pPr>
                          <w:pStyle w:val="NormalWeb"/>
                          <w:spacing w:after="200"/>
                          <w:rPr>
                            <w:color w:val="000000" w:themeColor="text1"/>
                          </w:rPr>
                        </w:pPr>
                      </w:p>
                    </w:txbxContent>
                  </v:textbox>
                </v:shape>
                <w10:anchorlock/>
              </v:group>
            </w:pict>
          </mc:Fallback>
        </mc:AlternateContent>
      </w:r>
    </w:p>
    <w:p w:rsidR="00166002" w:rsidRDefault="00166002" w:rsidP="00166002">
      <w:pPr>
        <w:pStyle w:val="figuretitle"/>
        <w:ind w:left="-799"/>
        <w:rPr>
          <w:lang w:eastAsia="ja-JP"/>
        </w:rPr>
      </w:pPr>
      <w:r w:rsidRPr="00A547D7">
        <w:t xml:space="preserve">Figure </w:t>
      </w:r>
      <w:r>
        <w:t>9</w:t>
      </w:r>
      <w:r w:rsidRPr="00BE489B">
        <w:rPr>
          <w:noProof/>
        </w:rPr>
        <w:t>.</w:t>
      </w:r>
      <w:r w:rsidRPr="00150B3F">
        <w:t xml:space="preserve"> </w:t>
      </w:r>
      <w:r w:rsidRPr="00A60D11">
        <w:t>RZ/</w:t>
      </w:r>
      <w:r>
        <w:t>G2</w:t>
      </w:r>
      <w:r w:rsidR="009307A6">
        <w:t>H</w:t>
      </w:r>
      <w:r w:rsidRPr="00A60D11">
        <w:t xml:space="preserve"> System Evaluation Board </w:t>
      </w:r>
      <w:r>
        <w:t>(HiHope-RZG2</w:t>
      </w:r>
      <w:r w:rsidR="009307A6">
        <w:t>H</w:t>
      </w:r>
      <w:r>
        <w:t>)</w:t>
      </w:r>
      <w:r w:rsidRPr="00A60D11">
        <w:t xml:space="preserve"> memory map</w:t>
      </w:r>
      <w:r w:rsidDel="00596C61">
        <w:t xml:space="preserve"> </w:t>
      </w:r>
      <w:r w:rsidRPr="00A547D7">
        <w:t>(</w:t>
      </w:r>
      <w:r>
        <w:t>Linux)</w:t>
      </w:r>
    </w:p>
    <w:p w:rsidR="000004FF" w:rsidRPr="00BF3C35" w:rsidRDefault="000004FF" w:rsidP="00BF3C35"/>
    <w:p w:rsidR="00AC2F54" w:rsidRDefault="00AC2F54" w:rsidP="00AC2F54">
      <w:pPr>
        <w:overflowPunct/>
        <w:autoSpaceDE/>
        <w:autoSpaceDN/>
        <w:adjustRightInd/>
        <w:spacing w:after="0" w:line="240" w:lineRule="auto"/>
        <w:textAlignment w:val="auto"/>
        <w:rPr>
          <w:lang w:eastAsia="ja-JP"/>
        </w:rPr>
      </w:pPr>
      <w:r>
        <w:rPr>
          <w:rFonts w:hint="eastAsia"/>
          <w:lang w:eastAsia="ja-JP"/>
        </w:rPr>
        <w:lastRenderedPageBreak/>
        <w:t>Note)</w:t>
      </w:r>
    </w:p>
    <w:p w:rsidR="00AC2F54" w:rsidRDefault="00AC2F54" w:rsidP="00C13D6D">
      <w:pPr>
        <w:pStyle w:val="ListParagraph"/>
        <w:numPr>
          <w:ilvl w:val="0"/>
          <w:numId w:val="28"/>
        </w:numPr>
        <w:ind w:leftChars="0"/>
        <w:rPr>
          <w:lang w:eastAsia="ja-JP"/>
        </w:rPr>
      </w:pPr>
      <w:r>
        <w:rPr>
          <w:lang w:eastAsia="ja-JP"/>
        </w:rPr>
        <w:t xml:space="preserve">Kernel region is assigned by Kernel device tree </w:t>
      </w:r>
      <w:r w:rsidRPr="00626819">
        <w:rPr>
          <w:lang w:eastAsia="ja-JP"/>
        </w:rPr>
        <w:t>arch/arm64/boot/dts/renesas/</w:t>
      </w:r>
      <w:r>
        <w:rPr>
          <w:lang w:eastAsia="ja-JP"/>
        </w:rPr>
        <w:t>xxx</w:t>
      </w:r>
      <w:r w:rsidRPr="00626819">
        <w:rPr>
          <w:lang w:eastAsia="ja-JP"/>
        </w:rPr>
        <w:t>.dts</w:t>
      </w:r>
      <w:r>
        <w:rPr>
          <w:lang w:eastAsia="ja-JP"/>
        </w:rPr>
        <w:t xml:space="preserve"> and totally mapped </w:t>
      </w:r>
      <w:r w:rsidRPr="00A850BA">
        <w:rPr>
          <w:lang w:eastAsia="ja-JP"/>
        </w:rPr>
        <w:t>to</w:t>
      </w:r>
      <w:r w:rsidR="00E7726D" w:rsidRPr="00A850BA">
        <w:rPr>
          <w:lang w:eastAsia="ja-JP"/>
        </w:rPr>
        <w:t xml:space="preserve"> </w:t>
      </w:r>
      <w:r w:rsidR="00BE63AB">
        <w:rPr>
          <w:lang w:eastAsia="ja-JP"/>
        </w:rPr>
        <w:t>1920</w:t>
      </w:r>
      <w:r w:rsidR="00360D04">
        <w:rPr>
          <w:lang w:eastAsia="ja-JP"/>
        </w:rPr>
        <w:t>MB</w:t>
      </w:r>
      <w:r w:rsidR="009C4E07">
        <w:rPr>
          <w:lang w:eastAsia="ja-JP"/>
        </w:rPr>
        <w:t xml:space="preserve"> </w:t>
      </w:r>
      <w:r w:rsidR="0041654A" w:rsidRPr="00E50848">
        <w:rPr>
          <w:lang w:eastAsia="ja-JP"/>
        </w:rPr>
        <w:t>(R</w:t>
      </w:r>
      <w:r w:rsidR="00AF56B2">
        <w:rPr>
          <w:lang w:eastAsia="ja-JP"/>
        </w:rPr>
        <w:t>Z/G2E</w:t>
      </w:r>
      <w:r w:rsidR="004D51EE" w:rsidRPr="00E50848">
        <w:rPr>
          <w:lang w:eastAsia="ja-JP"/>
        </w:rPr>
        <w:t xml:space="preserve"> System Evaluation Board </w:t>
      </w:r>
      <w:r w:rsidR="00AF56B2">
        <w:rPr>
          <w:lang w:eastAsia="ja-JP"/>
        </w:rPr>
        <w:t>EK874</w:t>
      </w:r>
      <w:r w:rsidR="0041654A" w:rsidRPr="00E50848">
        <w:rPr>
          <w:lang w:eastAsia="ja-JP"/>
        </w:rPr>
        <w:t>)</w:t>
      </w:r>
      <w:r w:rsidR="00BE63AB">
        <w:rPr>
          <w:lang w:eastAsia="ja-JP"/>
        </w:rPr>
        <w:t xml:space="preserve">, </w:t>
      </w:r>
      <w:r w:rsidR="00C13D6D" w:rsidRPr="00C13D6D">
        <w:rPr>
          <w:lang w:eastAsia="ja-JP"/>
        </w:rPr>
        <w:t>3968</w:t>
      </w:r>
      <w:r w:rsidR="00C13D6D">
        <w:rPr>
          <w:lang w:eastAsia="ja-JP"/>
        </w:rPr>
        <w:t>MB (</w:t>
      </w:r>
      <w:r w:rsidR="00934888" w:rsidRPr="00E50848">
        <w:rPr>
          <w:lang w:eastAsia="ja-JP"/>
        </w:rPr>
        <w:t>R</w:t>
      </w:r>
      <w:r w:rsidR="00934888">
        <w:rPr>
          <w:lang w:eastAsia="ja-JP"/>
        </w:rPr>
        <w:t>Z/G2M</w:t>
      </w:r>
      <w:r w:rsidR="00934888" w:rsidRPr="00E50848" w:rsidDel="00AE624F">
        <w:rPr>
          <w:lang w:eastAsia="ja-JP"/>
        </w:rPr>
        <w:t xml:space="preserve"> </w:t>
      </w:r>
      <w:r w:rsidR="00934888" w:rsidRPr="00E50848">
        <w:rPr>
          <w:lang w:eastAsia="ja-JP"/>
        </w:rPr>
        <w:t>System Evaluation Board</w:t>
      </w:r>
      <w:r w:rsidR="00934888">
        <w:rPr>
          <w:lang w:eastAsia="ja-JP"/>
        </w:rPr>
        <w:t xml:space="preserve"> </w:t>
      </w:r>
      <w:r w:rsidR="00C13D6D">
        <w:rPr>
          <w:lang w:eastAsia="ja-JP"/>
        </w:rPr>
        <w:t>Hi</w:t>
      </w:r>
      <w:r w:rsidR="00BE63AB">
        <w:rPr>
          <w:lang w:eastAsia="ja-JP"/>
        </w:rPr>
        <w:t>H</w:t>
      </w:r>
      <w:r w:rsidR="00C13D6D">
        <w:rPr>
          <w:lang w:eastAsia="ja-JP"/>
        </w:rPr>
        <w:t>ope-RZG2</w:t>
      </w:r>
      <w:r w:rsidR="00BE63AB">
        <w:rPr>
          <w:lang w:eastAsia="ja-JP"/>
        </w:rPr>
        <w:t>M</w:t>
      </w:r>
      <w:r w:rsidR="00C13D6D">
        <w:rPr>
          <w:lang w:eastAsia="ja-JP"/>
        </w:rPr>
        <w:t>)</w:t>
      </w:r>
      <w:r w:rsidR="00BE63AB">
        <w:rPr>
          <w:lang w:eastAsia="ja-JP"/>
        </w:rPr>
        <w:t xml:space="preserve">, </w:t>
      </w:r>
      <w:r w:rsidR="00BE63AB" w:rsidRPr="00C13D6D">
        <w:rPr>
          <w:lang w:eastAsia="ja-JP"/>
        </w:rPr>
        <w:t>3968</w:t>
      </w:r>
      <w:r w:rsidR="00BE63AB">
        <w:rPr>
          <w:lang w:eastAsia="ja-JP"/>
        </w:rPr>
        <w:t>MB (</w:t>
      </w:r>
      <w:r w:rsidR="00BE63AB" w:rsidRPr="00E50848">
        <w:rPr>
          <w:lang w:eastAsia="ja-JP"/>
        </w:rPr>
        <w:t>R</w:t>
      </w:r>
      <w:r w:rsidR="00BE63AB">
        <w:rPr>
          <w:lang w:eastAsia="ja-JP"/>
        </w:rPr>
        <w:t>Z/G2N</w:t>
      </w:r>
      <w:r w:rsidR="00BE63AB" w:rsidRPr="00E50848" w:rsidDel="00AE624F">
        <w:rPr>
          <w:lang w:eastAsia="ja-JP"/>
        </w:rPr>
        <w:t xml:space="preserve"> </w:t>
      </w:r>
      <w:r w:rsidR="00BE63AB" w:rsidRPr="00E50848">
        <w:rPr>
          <w:lang w:eastAsia="ja-JP"/>
        </w:rPr>
        <w:t>System Evaluation Board</w:t>
      </w:r>
      <w:r w:rsidR="00BE63AB">
        <w:rPr>
          <w:lang w:eastAsia="ja-JP"/>
        </w:rPr>
        <w:t xml:space="preserve"> HiHope-RZG2N)</w:t>
      </w:r>
      <w:r w:rsidR="00ED06DD">
        <w:rPr>
          <w:lang w:eastAsia="ja-JP"/>
        </w:rPr>
        <w:t xml:space="preserve">, </w:t>
      </w:r>
      <w:r w:rsidR="00ED06DD" w:rsidRPr="00C13D6D">
        <w:rPr>
          <w:lang w:eastAsia="ja-JP"/>
        </w:rPr>
        <w:t>3968</w:t>
      </w:r>
      <w:r w:rsidR="00ED06DD">
        <w:rPr>
          <w:lang w:eastAsia="ja-JP"/>
        </w:rPr>
        <w:t>MB (</w:t>
      </w:r>
      <w:r w:rsidR="00ED06DD" w:rsidRPr="00E50848">
        <w:rPr>
          <w:lang w:eastAsia="ja-JP"/>
        </w:rPr>
        <w:t>R</w:t>
      </w:r>
      <w:r w:rsidR="00ED06DD">
        <w:rPr>
          <w:lang w:eastAsia="ja-JP"/>
        </w:rPr>
        <w:t xml:space="preserve">Z/G2H </w:t>
      </w:r>
      <w:r w:rsidR="00ED06DD" w:rsidRPr="00E50848">
        <w:rPr>
          <w:lang w:eastAsia="ja-JP"/>
        </w:rPr>
        <w:t>System Evaluation Board</w:t>
      </w:r>
      <w:r w:rsidR="00ED06DD">
        <w:rPr>
          <w:lang w:eastAsia="ja-JP"/>
        </w:rPr>
        <w:t xml:space="preserve"> HiHope-RZG2H)</w:t>
      </w:r>
    </w:p>
    <w:p w:rsidR="001E31FE" w:rsidRPr="00E50848" w:rsidRDefault="001E31FE" w:rsidP="001E31FE">
      <w:pPr>
        <w:rPr>
          <w:lang w:eastAsia="ja-JP"/>
        </w:rPr>
      </w:pPr>
      <w:r w:rsidRPr="00E50848">
        <w:rPr>
          <w:lang w:eastAsia="ja-JP"/>
        </w:rPr>
        <w:t>Kernel region consists of 1 part: (</w:t>
      </w:r>
      <w:r w:rsidR="009655F2" w:rsidRPr="00E50848">
        <w:rPr>
          <w:lang w:eastAsia="ja-JP"/>
        </w:rPr>
        <w:t>R</w:t>
      </w:r>
      <w:r w:rsidR="009655F2">
        <w:rPr>
          <w:lang w:eastAsia="ja-JP"/>
        </w:rPr>
        <w:t>Z/G2E</w:t>
      </w:r>
      <w:r w:rsidRPr="00E50848">
        <w:rPr>
          <w:lang w:eastAsia="ja-JP"/>
        </w:rPr>
        <w:t xml:space="preserve"> System Evaluation Board </w:t>
      </w:r>
      <w:r w:rsidR="009655F2">
        <w:rPr>
          <w:lang w:eastAsia="ja-JP"/>
        </w:rPr>
        <w:t>EK874</w:t>
      </w:r>
      <w:r w:rsidRPr="00E50848">
        <w:rPr>
          <w:lang w:eastAsia="ja-JP"/>
        </w:rPr>
        <w:t>)</w:t>
      </w:r>
    </w:p>
    <w:p w:rsidR="001E31FE" w:rsidRDefault="001E31FE" w:rsidP="001E31FE">
      <w:pPr>
        <w:pStyle w:val="ListParagraph"/>
        <w:numPr>
          <w:ilvl w:val="1"/>
          <w:numId w:val="28"/>
        </w:numPr>
        <w:ind w:leftChars="0"/>
        <w:rPr>
          <w:lang w:eastAsia="ja-JP"/>
        </w:rPr>
      </w:pPr>
      <w:r>
        <w:rPr>
          <w:lang w:eastAsia="ja-JP"/>
        </w:rPr>
        <w:t>1</w:t>
      </w:r>
      <w:r w:rsidR="002C257D">
        <w:rPr>
          <w:lang w:eastAsia="ja-JP"/>
        </w:rPr>
        <w:t>920</w:t>
      </w:r>
      <w:r w:rsidRPr="00E50848">
        <w:rPr>
          <w:lang w:eastAsia="ja-JP"/>
        </w:rPr>
        <w:t>MB from 0x00_4800_0000 to 0x00_BFFF_FFFF</w:t>
      </w:r>
    </w:p>
    <w:p w:rsidR="0043118A" w:rsidRPr="00E50848" w:rsidRDefault="0043118A" w:rsidP="0043118A">
      <w:pPr>
        <w:rPr>
          <w:lang w:eastAsia="ja-JP"/>
        </w:rPr>
      </w:pPr>
      <w:r w:rsidRPr="00E50848">
        <w:rPr>
          <w:lang w:eastAsia="ja-JP"/>
        </w:rPr>
        <w:t>Ke</w:t>
      </w:r>
      <w:r>
        <w:rPr>
          <w:lang w:eastAsia="ja-JP"/>
        </w:rPr>
        <w:t>rnel region consists of 2</w:t>
      </w:r>
      <w:r w:rsidRPr="00E50848">
        <w:rPr>
          <w:lang w:eastAsia="ja-JP"/>
        </w:rPr>
        <w:t xml:space="preserve"> part: (</w:t>
      </w:r>
      <w:r w:rsidR="00934888" w:rsidRPr="00E50848">
        <w:rPr>
          <w:lang w:eastAsia="ja-JP"/>
        </w:rPr>
        <w:t>R</w:t>
      </w:r>
      <w:r w:rsidR="00934888">
        <w:rPr>
          <w:lang w:eastAsia="ja-JP"/>
        </w:rPr>
        <w:t>Z/G2M</w:t>
      </w:r>
      <w:r w:rsidR="00934888" w:rsidRPr="00E50848" w:rsidDel="00AE624F">
        <w:rPr>
          <w:lang w:eastAsia="ja-JP"/>
        </w:rPr>
        <w:t xml:space="preserve"> </w:t>
      </w:r>
      <w:r w:rsidR="00934888" w:rsidRPr="00E50848">
        <w:rPr>
          <w:lang w:eastAsia="ja-JP"/>
        </w:rPr>
        <w:t>System Evaluation Board</w:t>
      </w:r>
      <w:r w:rsidR="00934888">
        <w:rPr>
          <w:lang w:eastAsia="ja-JP"/>
        </w:rPr>
        <w:t xml:space="preserve"> </w:t>
      </w:r>
      <w:r>
        <w:rPr>
          <w:lang w:eastAsia="ja-JP"/>
        </w:rPr>
        <w:t>Hi</w:t>
      </w:r>
      <w:r w:rsidR="00F90E74">
        <w:rPr>
          <w:lang w:eastAsia="ja-JP"/>
        </w:rPr>
        <w:t>H</w:t>
      </w:r>
      <w:r>
        <w:rPr>
          <w:lang w:eastAsia="ja-JP"/>
        </w:rPr>
        <w:t>ope-RZG2M</w:t>
      </w:r>
      <w:r w:rsidRPr="00E50848">
        <w:rPr>
          <w:lang w:eastAsia="ja-JP"/>
        </w:rPr>
        <w:t>)</w:t>
      </w:r>
      <w:r>
        <w:rPr>
          <w:lang w:eastAsia="ja-JP"/>
        </w:rPr>
        <w:t xml:space="preserve"> </w:t>
      </w:r>
    </w:p>
    <w:p w:rsidR="0043118A" w:rsidRDefault="0043118A" w:rsidP="0043118A">
      <w:pPr>
        <w:pStyle w:val="ListParagraph"/>
        <w:numPr>
          <w:ilvl w:val="1"/>
          <w:numId w:val="28"/>
        </w:numPr>
        <w:ind w:leftChars="0"/>
        <w:rPr>
          <w:lang w:eastAsia="ja-JP"/>
        </w:rPr>
      </w:pPr>
      <w:r>
        <w:rPr>
          <w:lang w:eastAsia="ja-JP"/>
        </w:rPr>
        <w:t>1920</w:t>
      </w:r>
      <w:r w:rsidRPr="00E50848">
        <w:rPr>
          <w:lang w:eastAsia="ja-JP"/>
        </w:rPr>
        <w:t>MB from 0x00_4800_0000 to 0x00_BFFF_FFFF</w:t>
      </w:r>
    </w:p>
    <w:p w:rsidR="00545162" w:rsidRPr="00E50848" w:rsidRDefault="00545162" w:rsidP="0043118A">
      <w:pPr>
        <w:pStyle w:val="ListParagraph"/>
        <w:numPr>
          <w:ilvl w:val="1"/>
          <w:numId w:val="28"/>
        </w:numPr>
        <w:ind w:leftChars="0"/>
        <w:rPr>
          <w:lang w:eastAsia="ja-JP"/>
        </w:rPr>
      </w:pPr>
      <w:r>
        <w:rPr>
          <w:lang w:eastAsia="ja-JP"/>
        </w:rPr>
        <w:t>2GB from 0x06_0000_0000 to 0x06_7FFF_FFFF</w:t>
      </w:r>
    </w:p>
    <w:p w:rsidR="00F90E74" w:rsidRPr="00E50848" w:rsidRDefault="00F90E74" w:rsidP="00F90E74">
      <w:pPr>
        <w:rPr>
          <w:lang w:eastAsia="ja-JP"/>
        </w:rPr>
      </w:pPr>
      <w:r w:rsidRPr="00E50848">
        <w:rPr>
          <w:lang w:eastAsia="ja-JP"/>
        </w:rPr>
        <w:t>Ke</w:t>
      </w:r>
      <w:r>
        <w:rPr>
          <w:lang w:eastAsia="ja-JP"/>
        </w:rPr>
        <w:t>rnel region consists of 2</w:t>
      </w:r>
      <w:r w:rsidRPr="00E50848">
        <w:rPr>
          <w:lang w:eastAsia="ja-JP"/>
        </w:rPr>
        <w:t xml:space="preserve"> part: (R</w:t>
      </w:r>
      <w:r>
        <w:rPr>
          <w:lang w:eastAsia="ja-JP"/>
        </w:rPr>
        <w:t>Z/G2N</w:t>
      </w:r>
      <w:r w:rsidRPr="00E50848" w:rsidDel="00AE624F">
        <w:rPr>
          <w:lang w:eastAsia="ja-JP"/>
        </w:rPr>
        <w:t xml:space="preserve"> </w:t>
      </w:r>
      <w:r w:rsidRPr="00E50848">
        <w:rPr>
          <w:lang w:eastAsia="ja-JP"/>
        </w:rPr>
        <w:t>System Evaluation Board</w:t>
      </w:r>
      <w:r>
        <w:rPr>
          <w:lang w:eastAsia="ja-JP"/>
        </w:rPr>
        <w:t xml:space="preserve"> HiHope-RZG2N</w:t>
      </w:r>
      <w:r w:rsidRPr="00E50848">
        <w:rPr>
          <w:lang w:eastAsia="ja-JP"/>
        </w:rPr>
        <w:t>)</w:t>
      </w:r>
      <w:r>
        <w:rPr>
          <w:lang w:eastAsia="ja-JP"/>
        </w:rPr>
        <w:t xml:space="preserve"> </w:t>
      </w:r>
    </w:p>
    <w:p w:rsidR="00F90E74" w:rsidRDefault="00F90E74" w:rsidP="00F90E74">
      <w:pPr>
        <w:pStyle w:val="ListParagraph"/>
        <w:numPr>
          <w:ilvl w:val="1"/>
          <w:numId w:val="28"/>
        </w:numPr>
        <w:ind w:leftChars="0"/>
        <w:rPr>
          <w:lang w:eastAsia="ja-JP"/>
        </w:rPr>
      </w:pPr>
      <w:r>
        <w:rPr>
          <w:lang w:eastAsia="ja-JP"/>
        </w:rPr>
        <w:t>1920</w:t>
      </w:r>
      <w:r w:rsidRPr="00E50848">
        <w:rPr>
          <w:lang w:eastAsia="ja-JP"/>
        </w:rPr>
        <w:t>MB from 0x00_4800_0000 to 0x00_BFFF_FFFF</w:t>
      </w:r>
    </w:p>
    <w:p w:rsidR="00F90E74" w:rsidRDefault="00F90E74" w:rsidP="00F90E74">
      <w:pPr>
        <w:pStyle w:val="ListParagraph"/>
        <w:numPr>
          <w:ilvl w:val="1"/>
          <w:numId w:val="28"/>
        </w:numPr>
        <w:ind w:leftChars="0"/>
        <w:rPr>
          <w:lang w:eastAsia="ja-JP"/>
        </w:rPr>
      </w:pPr>
      <w:r>
        <w:rPr>
          <w:lang w:eastAsia="ja-JP"/>
        </w:rPr>
        <w:t>2GB from 0x0</w:t>
      </w:r>
      <w:r w:rsidR="00B60088">
        <w:rPr>
          <w:lang w:eastAsia="ja-JP"/>
        </w:rPr>
        <w:t>4</w:t>
      </w:r>
      <w:r>
        <w:rPr>
          <w:lang w:eastAsia="ja-JP"/>
        </w:rPr>
        <w:t>_</w:t>
      </w:r>
      <w:r w:rsidR="00B60088">
        <w:rPr>
          <w:lang w:eastAsia="ja-JP"/>
        </w:rPr>
        <w:t>8</w:t>
      </w:r>
      <w:r>
        <w:rPr>
          <w:lang w:eastAsia="ja-JP"/>
        </w:rPr>
        <w:t>000_0000 to 0x0</w:t>
      </w:r>
      <w:r w:rsidR="00B60088">
        <w:rPr>
          <w:lang w:eastAsia="ja-JP"/>
        </w:rPr>
        <w:t>4</w:t>
      </w:r>
      <w:r>
        <w:rPr>
          <w:lang w:eastAsia="ja-JP"/>
        </w:rPr>
        <w:t>_</w:t>
      </w:r>
      <w:r w:rsidR="00B60088">
        <w:rPr>
          <w:lang w:eastAsia="ja-JP"/>
        </w:rPr>
        <w:t>E</w:t>
      </w:r>
      <w:r>
        <w:rPr>
          <w:lang w:eastAsia="ja-JP"/>
        </w:rPr>
        <w:t>FFF_FFFF</w:t>
      </w:r>
    </w:p>
    <w:p w:rsidR="00C00D17" w:rsidRPr="00E50848" w:rsidRDefault="00C00D17" w:rsidP="00C00D17">
      <w:pPr>
        <w:rPr>
          <w:lang w:eastAsia="ja-JP"/>
        </w:rPr>
      </w:pPr>
      <w:r w:rsidRPr="00E50848">
        <w:rPr>
          <w:lang w:eastAsia="ja-JP"/>
        </w:rPr>
        <w:t>Ke</w:t>
      </w:r>
      <w:r>
        <w:rPr>
          <w:lang w:eastAsia="ja-JP"/>
        </w:rPr>
        <w:t>rnel region consists of 2</w:t>
      </w:r>
      <w:r w:rsidRPr="00E50848">
        <w:rPr>
          <w:lang w:eastAsia="ja-JP"/>
        </w:rPr>
        <w:t xml:space="preserve"> part: (R</w:t>
      </w:r>
      <w:r>
        <w:rPr>
          <w:lang w:eastAsia="ja-JP"/>
        </w:rPr>
        <w:t>Z/G2H</w:t>
      </w:r>
      <w:r w:rsidRPr="00E50848" w:rsidDel="00AE624F">
        <w:rPr>
          <w:lang w:eastAsia="ja-JP"/>
        </w:rPr>
        <w:t xml:space="preserve"> </w:t>
      </w:r>
      <w:r w:rsidRPr="00E50848">
        <w:rPr>
          <w:lang w:eastAsia="ja-JP"/>
        </w:rPr>
        <w:t>System Evaluation Board</w:t>
      </w:r>
      <w:r>
        <w:rPr>
          <w:lang w:eastAsia="ja-JP"/>
        </w:rPr>
        <w:t xml:space="preserve"> HiHope-RZG2H</w:t>
      </w:r>
      <w:r w:rsidRPr="00E50848">
        <w:rPr>
          <w:lang w:eastAsia="ja-JP"/>
        </w:rPr>
        <w:t>)</w:t>
      </w:r>
      <w:r>
        <w:rPr>
          <w:lang w:eastAsia="ja-JP"/>
        </w:rPr>
        <w:t xml:space="preserve"> </w:t>
      </w:r>
    </w:p>
    <w:p w:rsidR="00C00D17" w:rsidRDefault="00C00D17" w:rsidP="00C00D17">
      <w:pPr>
        <w:pStyle w:val="ListParagraph"/>
        <w:numPr>
          <w:ilvl w:val="1"/>
          <w:numId w:val="28"/>
        </w:numPr>
        <w:ind w:leftChars="0"/>
        <w:rPr>
          <w:lang w:eastAsia="ja-JP"/>
        </w:rPr>
      </w:pPr>
      <w:r>
        <w:rPr>
          <w:lang w:eastAsia="ja-JP"/>
        </w:rPr>
        <w:t>1920</w:t>
      </w:r>
      <w:r w:rsidRPr="00E50848">
        <w:rPr>
          <w:lang w:eastAsia="ja-JP"/>
        </w:rPr>
        <w:t>MB from 0x00_4800_0000 to 0x00_BFFF_FFFF</w:t>
      </w:r>
    </w:p>
    <w:p w:rsidR="00C00D17" w:rsidRPr="00E50848" w:rsidRDefault="00C00D17">
      <w:pPr>
        <w:pStyle w:val="ListParagraph"/>
        <w:numPr>
          <w:ilvl w:val="1"/>
          <w:numId w:val="28"/>
        </w:numPr>
        <w:ind w:leftChars="0"/>
        <w:rPr>
          <w:lang w:eastAsia="ja-JP"/>
        </w:rPr>
      </w:pPr>
      <w:r>
        <w:rPr>
          <w:lang w:eastAsia="ja-JP"/>
        </w:rPr>
        <w:t>2GB from 0x05_0000_0000 to 0x05_7FFF_FFFF</w:t>
      </w:r>
    </w:p>
    <w:p w:rsidR="00AC2F54" w:rsidRPr="001C48D2" w:rsidRDefault="00AC2F54" w:rsidP="00AC2F54">
      <w:pPr>
        <w:rPr>
          <w:sz w:val="21"/>
          <w:lang w:eastAsia="ja-JP"/>
        </w:rPr>
      </w:pPr>
      <w:r>
        <w:rPr>
          <w:lang w:eastAsia="ja-JP"/>
        </w:rPr>
        <w:t>There are three types of CMA regions.</w:t>
      </w:r>
    </w:p>
    <w:p w:rsidR="00AC2F54" w:rsidRPr="001C48D2" w:rsidRDefault="00AC2F54" w:rsidP="00AC2F54">
      <w:pPr>
        <w:pStyle w:val="ListParagraph"/>
        <w:ind w:leftChars="0" w:left="360"/>
        <w:rPr>
          <w:sz w:val="21"/>
          <w:lang w:eastAsia="ja-JP"/>
        </w:rPr>
      </w:pPr>
      <w:r>
        <w:rPr>
          <w:lang w:eastAsia="ja-JP"/>
        </w:rPr>
        <w:t xml:space="preserve">They are defined in </w:t>
      </w:r>
      <w:r w:rsidRPr="00202AF7">
        <w:rPr>
          <w:lang w:eastAsia="ja-JP"/>
        </w:rPr>
        <w:t>device tree (arch/arm64/boot/dts/renesas/xxxx.dts)</w:t>
      </w:r>
      <w:r>
        <w:rPr>
          <w:lang w:eastAsia="ja-JP"/>
        </w:rPr>
        <w:t>.</w:t>
      </w:r>
    </w:p>
    <w:p w:rsidR="00AC2F54" w:rsidRPr="00804CCD" w:rsidRDefault="00AC2F54" w:rsidP="00E77DAE">
      <w:pPr>
        <w:pStyle w:val="ListParagraph"/>
        <w:numPr>
          <w:ilvl w:val="1"/>
          <w:numId w:val="28"/>
        </w:numPr>
        <w:ind w:leftChars="0"/>
        <w:rPr>
          <w:lang w:eastAsia="ja-JP"/>
        </w:rPr>
      </w:pPr>
      <w:r>
        <w:rPr>
          <w:lang w:eastAsia="ja-JP"/>
        </w:rPr>
        <w:t xml:space="preserve">Default CMA region: </w:t>
      </w:r>
      <w:r w:rsidR="00E77DAE" w:rsidRPr="00E77DAE">
        <w:rPr>
          <w:lang w:eastAsia="ja-JP"/>
        </w:rPr>
        <w:t>It is for kernel, general drivers and multimedia package.</w:t>
      </w:r>
    </w:p>
    <w:tbl>
      <w:tblPr>
        <w:tblStyle w:val="TableGrid"/>
        <w:tblW w:w="0" w:type="auto"/>
        <w:tblInd w:w="840" w:type="dxa"/>
        <w:tblLook w:val="04A0" w:firstRow="1" w:lastRow="0" w:firstColumn="1" w:lastColumn="0" w:noHBand="0" w:noVBand="1"/>
      </w:tblPr>
      <w:tblGrid>
        <w:gridCol w:w="6243"/>
      </w:tblGrid>
      <w:tr w:rsidR="00AC2F54" w:rsidTr="005D3B88">
        <w:tc>
          <w:tcPr>
            <w:tcW w:w="6243" w:type="dxa"/>
          </w:tcPr>
          <w:p w:rsidR="00AC2F54" w:rsidRPr="00202AF7" w:rsidRDefault="00AC2F54" w:rsidP="005D3B88">
            <w:pPr>
              <w:widowControl w:val="0"/>
              <w:overflowPunct/>
              <w:autoSpaceDE/>
              <w:autoSpaceDN/>
              <w:adjustRightInd/>
              <w:spacing w:after="0" w:line="240" w:lineRule="auto"/>
              <w:jc w:val="both"/>
              <w:textAlignment w:val="auto"/>
              <w:rPr>
                <w:rFonts w:ascii="Arial" w:eastAsia="MS PGothic" w:hAnsi="Arial" w:cs="Arial"/>
                <w:kern w:val="2"/>
                <w:sz w:val="18"/>
                <w:szCs w:val="18"/>
                <w:lang w:eastAsia="ja-JP"/>
              </w:rPr>
            </w:pPr>
            <w:r w:rsidRPr="00202AF7">
              <w:rPr>
                <w:rFonts w:ascii="Arial" w:eastAsia="MS PGothic" w:hAnsi="Arial" w:cs="Arial"/>
                <w:kern w:val="2"/>
                <w:sz w:val="18"/>
                <w:szCs w:val="18"/>
                <w:lang w:eastAsia="ja-JP"/>
              </w:rPr>
              <w:t>linux,cma {</w:t>
            </w:r>
          </w:p>
          <w:p w:rsidR="00AC2F54" w:rsidRPr="00202AF7" w:rsidRDefault="00AC2F54" w:rsidP="005D3B88">
            <w:pPr>
              <w:widowControl w:val="0"/>
              <w:overflowPunct/>
              <w:autoSpaceDE/>
              <w:autoSpaceDN/>
              <w:adjustRightInd/>
              <w:spacing w:after="0" w:line="240" w:lineRule="auto"/>
              <w:ind w:firstLineChars="100" w:firstLine="180"/>
              <w:jc w:val="both"/>
              <w:textAlignment w:val="auto"/>
              <w:rPr>
                <w:rFonts w:ascii="Arial" w:eastAsia="MS PGothic" w:hAnsi="Arial" w:cs="Arial"/>
                <w:kern w:val="2"/>
                <w:sz w:val="18"/>
                <w:szCs w:val="18"/>
                <w:lang w:eastAsia="ja-JP"/>
              </w:rPr>
            </w:pPr>
            <w:r w:rsidRPr="00202AF7">
              <w:rPr>
                <w:rFonts w:ascii="Arial" w:eastAsia="MS PGothic" w:hAnsi="Arial" w:cs="Arial"/>
                <w:kern w:val="2"/>
                <w:sz w:val="18"/>
                <w:szCs w:val="18"/>
                <w:lang w:eastAsia="ja-JP"/>
              </w:rPr>
              <w:t>compatible = "shared-dma-pool";</w:t>
            </w:r>
          </w:p>
          <w:p w:rsidR="00AC2F54" w:rsidRPr="00202AF7" w:rsidRDefault="00AC2F54" w:rsidP="005D3B88">
            <w:pPr>
              <w:widowControl w:val="0"/>
              <w:overflowPunct/>
              <w:autoSpaceDE/>
              <w:autoSpaceDN/>
              <w:adjustRightInd/>
              <w:spacing w:after="0" w:line="240" w:lineRule="auto"/>
              <w:ind w:firstLineChars="100" w:firstLine="180"/>
              <w:jc w:val="both"/>
              <w:textAlignment w:val="auto"/>
              <w:rPr>
                <w:rFonts w:ascii="Arial" w:eastAsia="MS PGothic" w:hAnsi="Arial" w:cs="Arial"/>
                <w:kern w:val="2"/>
                <w:sz w:val="18"/>
                <w:szCs w:val="18"/>
                <w:lang w:eastAsia="ja-JP"/>
              </w:rPr>
            </w:pPr>
            <w:r w:rsidRPr="00202AF7">
              <w:rPr>
                <w:rFonts w:ascii="Arial" w:eastAsia="MS PGothic" w:hAnsi="Arial" w:cs="Arial"/>
                <w:kern w:val="2"/>
                <w:sz w:val="18"/>
                <w:szCs w:val="18"/>
                <w:lang w:eastAsia="ja-JP"/>
              </w:rPr>
              <w:t>reusable;</w:t>
            </w:r>
          </w:p>
          <w:p w:rsidR="00AC2F54" w:rsidRPr="00202AF7" w:rsidRDefault="00AC2F54" w:rsidP="005D3B88">
            <w:pPr>
              <w:widowControl w:val="0"/>
              <w:overflowPunct/>
              <w:autoSpaceDE/>
              <w:autoSpaceDN/>
              <w:adjustRightInd/>
              <w:spacing w:after="0" w:line="240" w:lineRule="auto"/>
              <w:ind w:firstLineChars="100" w:firstLine="180"/>
              <w:jc w:val="both"/>
              <w:textAlignment w:val="auto"/>
              <w:rPr>
                <w:rFonts w:ascii="Arial" w:eastAsia="MS PGothic" w:hAnsi="Arial" w:cs="Arial"/>
                <w:kern w:val="2"/>
                <w:sz w:val="18"/>
                <w:szCs w:val="18"/>
                <w:lang w:eastAsia="ja-JP"/>
              </w:rPr>
            </w:pPr>
            <w:r w:rsidRPr="00202AF7">
              <w:rPr>
                <w:rFonts w:ascii="Arial" w:eastAsia="MS PGothic" w:hAnsi="Arial" w:cs="Arial"/>
                <w:kern w:val="2"/>
                <w:sz w:val="18"/>
                <w:szCs w:val="18"/>
                <w:lang w:eastAsia="ja-JP"/>
              </w:rPr>
              <w:t>reg = &lt;0x00000000 0x</w:t>
            </w:r>
            <w:r>
              <w:rPr>
                <w:rFonts w:ascii="Arial" w:eastAsia="MS PGothic" w:hAnsi="Arial" w:cs="Arial"/>
                <w:kern w:val="2"/>
                <w:sz w:val="18"/>
                <w:szCs w:val="18"/>
                <w:lang w:eastAsia="ja-JP"/>
              </w:rPr>
              <w:t>XXXXXXXX</w:t>
            </w:r>
            <w:r w:rsidRPr="00202AF7">
              <w:rPr>
                <w:rFonts w:ascii="Arial" w:eastAsia="MS PGothic" w:hAnsi="Arial" w:cs="Arial"/>
                <w:kern w:val="2"/>
                <w:sz w:val="18"/>
                <w:szCs w:val="18"/>
                <w:lang w:eastAsia="ja-JP"/>
              </w:rPr>
              <w:t xml:space="preserve"> 0x0 0x</w:t>
            </w:r>
            <w:r>
              <w:rPr>
                <w:rFonts w:ascii="Arial" w:eastAsia="MS PGothic" w:hAnsi="Arial" w:cs="Arial"/>
                <w:kern w:val="2"/>
                <w:sz w:val="18"/>
                <w:szCs w:val="18"/>
                <w:lang w:eastAsia="ja-JP"/>
              </w:rPr>
              <w:t>YYYYYYYY</w:t>
            </w:r>
            <w:r w:rsidRPr="00202AF7">
              <w:rPr>
                <w:rFonts w:ascii="Arial" w:eastAsia="MS PGothic" w:hAnsi="Arial" w:cs="Arial"/>
                <w:kern w:val="2"/>
                <w:sz w:val="18"/>
                <w:szCs w:val="18"/>
                <w:lang w:eastAsia="ja-JP"/>
              </w:rPr>
              <w:t>&gt;;</w:t>
            </w:r>
          </w:p>
          <w:p w:rsidR="00AC2F54" w:rsidRPr="00202AF7" w:rsidRDefault="00AC2F54" w:rsidP="005D3B88">
            <w:pPr>
              <w:widowControl w:val="0"/>
              <w:overflowPunct/>
              <w:autoSpaceDE/>
              <w:autoSpaceDN/>
              <w:adjustRightInd/>
              <w:spacing w:after="0" w:line="240" w:lineRule="auto"/>
              <w:ind w:firstLineChars="100" w:firstLine="180"/>
              <w:jc w:val="both"/>
              <w:textAlignment w:val="auto"/>
              <w:rPr>
                <w:rFonts w:ascii="Arial" w:eastAsia="MS PGothic" w:hAnsi="Arial" w:cs="Arial"/>
                <w:kern w:val="2"/>
                <w:sz w:val="18"/>
                <w:szCs w:val="18"/>
                <w:lang w:eastAsia="ja-JP"/>
              </w:rPr>
            </w:pPr>
            <w:r w:rsidRPr="00202AF7">
              <w:rPr>
                <w:rFonts w:ascii="Arial" w:eastAsia="MS PGothic" w:hAnsi="Arial" w:cs="Arial"/>
                <w:kern w:val="2"/>
                <w:sz w:val="18"/>
                <w:szCs w:val="18"/>
                <w:lang w:eastAsia="ja-JP"/>
              </w:rPr>
              <w:t>linux,cma-default;</w:t>
            </w:r>
          </w:p>
          <w:p w:rsidR="00AC2F54" w:rsidRPr="00202AF7" w:rsidRDefault="00AC2F54" w:rsidP="005D3B88">
            <w:pPr>
              <w:widowControl w:val="0"/>
              <w:overflowPunct/>
              <w:autoSpaceDE/>
              <w:autoSpaceDN/>
              <w:adjustRightInd/>
              <w:spacing w:after="0" w:line="240" w:lineRule="auto"/>
              <w:jc w:val="both"/>
              <w:textAlignment w:val="auto"/>
              <w:rPr>
                <w:rFonts w:ascii="Arial" w:eastAsia="MS PGothic" w:hAnsi="Arial" w:cs="Arial"/>
                <w:kern w:val="2"/>
                <w:sz w:val="18"/>
                <w:szCs w:val="18"/>
                <w:lang w:eastAsia="ja-JP"/>
              </w:rPr>
            </w:pPr>
            <w:r w:rsidRPr="00202AF7">
              <w:rPr>
                <w:rFonts w:ascii="Arial" w:eastAsia="MS PGothic" w:hAnsi="Arial" w:cs="Arial"/>
                <w:kern w:val="2"/>
                <w:sz w:val="18"/>
                <w:szCs w:val="18"/>
                <w:lang w:eastAsia="ja-JP"/>
              </w:rPr>
              <w:t>};</w:t>
            </w:r>
          </w:p>
          <w:p w:rsidR="00AC2F54" w:rsidRDefault="00AC2F54" w:rsidP="005D3B88">
            <w:pPr>
              <w:widowControl w:val="0"/>
              <w:overflowPunct/>
              <w:autoSpaceDE/>
              <w:autoSpaceDN/>
              <w:adjustRightInd/>
              <w:spacing w:after="0" w:line="240" w:lineRule="auto"/>
              <w:jc w:val="both"/>
              <w:textAlignment w:val="auto"/>
              <w:rPr>
                <w:rFonts w:ascii="Arial" w:eastAsia="MS PGothic" w:hAnsi="Arial" w:cs="Arial"/>
                <w:kern w:val="2"/>
                <w:sz w:val="18"/>
                <w:szCs w:val="18"/>
                <w:lang w:eastAsia="ja-JP"/>
              </w:rPr>
            </w:pPr>
          </w:p>
          <w:p w:rsidR="00AC2F54" w:rsidRPr="00202AF7" w:rsidRDefault="00AC2F54" w:rsidP="005D3B88">
            <w:pPr>
              <w:widowControl w:val="0"/>
              <w:overflowPunct/>
              <w:autoSpaceDE/>
              <w:autoSpaceDN/>
              <w:adjustRightInd/>
              <w:spacing w:after="0" w:line="240" w:lineRule="auto"/>
              <w:jc w:val="both"/>
              <w:textAlignment w:val="auto"/>
              <w:rPr>
                <w:rFonts w:ascii="Arial" w:eastAsia="MS PGothic" w:hAnsi="Arial" w:cs="Arial"/>
                <w:kern w:val="2"/>
                <w:sz w:val="18"/>
                <w:szCs w:val="18"/>
                <w:lang w:eastAsia="ja-JP"/>
              </w:rPr>
            </w:pPr>
            <w:r w:rsidRPr="00202AF7">
              <w:rPr>
                <w:rFonts w:ascii="Arial" w:eastAsia="MS PGothic" w:hAnsi="Arial" w:cs="Arial"/>
                <w:kern w:val="2"/>
                <w:sz w:val="18"/>
                <w:szCs w:val="18"/>
                <w:lang w:eastAsia="ja-JP"/>
              </w:rPr>
              <w:t>0x</w:t>
            </w:r>
            <w:r>
              <w:rPr>
                <w:rFonts w:ascii="Arial" w:eastAsia="MS PGothic" w:hAnsi="Arial" w:cs="Arial"/>
                <w:kern w:val="2"/>
                <w:sz w:val="18"/>
                <w:szCs w:val="18"/>
                <w:lang w:eastAsia="ja-JP"/>
              </w:rPr>
              <w:t>XXXXXXXX</w:t>
            </w:r>
            <w:r w:rsidRPr="00202AF7">
              <w:rPr>
                <w:rFonts w:ascii="Arial" w:eastAsia="MS PGothic" w:hAnsi="Arial" w:cs="Arial"/>
                <w:kern w:val="2"/>
                <w:sz w:val="18"/>
                <w:szCs w:val="18"/>
                <w:lang w:eastAsia="ja-JP"/>
              </w:rPr>
              <w:t xml:space="preserve"> is start address of CMA </w:t>
            </w:r>
            <w:r>
              <w:rPr>
                <w:rFonts w:ascii="Arial" w:eastAsia="MS PGothic" w:hAnsi="Arial" w:cs="Arial"/>
                <w:kern w:val="2"/>
                <w:sz w:val="18"/>
                <w:szCs w:val="18"/>
                <w:lang w:eastAsia="ja-JP"/>
              </w:rPr>
              <w:t>region</w:t>
            </w:r>
            <w:r w:rsidRPr="00202AF7">
              <w:rPr>
                <w:rFonts w:ascii="Arial" w:eastAsia="MS PGothic" w:hAnsi="Arial" w:cs="Arial"/>
                <w:kern w:val="2"/>
                <w:sz w:val="18"/>
                <w:szCs w:val="18"/>
                <w:lang w:eastAsia="ja-JP"/>
              </w:rPr>
              <w:t>.</w:t>
            </w:r>
          </w:p>
          <w:p w:rsidR="00AC2F54" w:rsidRPr="00202AF7" w:rsidRDefault="00AC2F54" w:rsidP="005D3B88">
            <w:pPr>
              <w:widowControl w:val="0"/>
              <w:overflowPunct/>
              <w:autoSpaceDE/>
              <w:autoSpaceDN/>
              <w:adjustRightInd/>
              <w:spacing w:after="0" w:line="240" w:lineRule="auto"/>
              <w:jc w:val="both"/>
              <w:textAlignment w:val="auto"/>
              <w:rPr>
                <w:rFonts w:ascii="Arial" w:eastAsia="MS PGothic" w:hAnsi="Arial" w:cs="Arial"/>
                <w:sz w:val="18"/>
                <w:szCs w:val="18"/>
              </w:rPr>
            </w:pPr>
            <w:r w:rsidRPr="003B52C1">
              <w:rPr>
                <w:rFonts w:ascii="Arial" w:eastAsia="MS PGothic" w:hAnsi="Arial" w:cs="Arial"/>
                <w:kern w:val="2"/>
                <w:sz w:val="18"/>
                <w:szCs w:val="18"/>
                <w:lang w:eastAsia="ja-JP"/>
              </w:rPr>
              <w:t>0xYYYYYYYY</w:t>
            </w:r>
            <w:r w:rsidRPr="00202AF7">
              <w:rPr>
                <w:rFonts w:ascii="Arial" w:eastAsia="MS PGothic" w:hAnsi="Arial" w:cs="Arial"/>
                <w:kern w:val="2"/>
                <w:sz w:val="18"/>
                <w:szCs w:val="18"/>
                <w:lang w:eastAsia="ja-JP"/>
              </w:rPr>
              <w:t xml:space="preserve"> is size of CMA </w:t>
            </w:r>
            <w:r>
              <w:rPr>
                <w:rFonts w:ascii="Arial" w:eastAsia="MS PGothic" w:hAnsi="Arial" w:cs="Arial"/>
                <w:kern w:val="2"/>
                <w:sz w:val="18"/>
                <w:szCs w:val="18"/>
                <w:lang w:eastAsia="ja-JP"/>
              </w:rPr>
              <w:t>region</w:t>
            </w:r>
            <w:r w:rsidRPr="00202AF7">
              <w:rPr>
                <w:rFonts w:ascii="Arial" w:eastAsia="MS PGothic" w:hAnsi="Arial" w:cs="Arial"/>
                <w:kern w:val="2"/>
                <w:sz w:val="18"/>
                <w:szCs w:val="18"/>
                <w:lang w:eastAsia="ja-JP"/>
              </w:rPr>
              <w:t>.</w:t>
            </w:r>
          </w:p>
        </w:tc>
      </w:tr>
    </w:tbl>
    <w:p w:rsidR="00A92F52" w:rsidRPr="00E87E5D" w:rsidRDefault="00AC2F54">
      <w:pPr>
        <w:pStyle w:val="ListParagraph"/>
        <w:ind w:leftChars="0"/>
        <w:rPr>
          <w:lang w:eastAsia="ja-JP"/>
        </w:rPr>
      </w:pPr>
      <w:r>
        <w:rPr>
          <w:rFonts w:hint="eastAsia"/>
          <w:sz w:val="21"/>
          <w:lang w:eastAsia="ja-JP"/>
        </w:rPr>
        <w:t>Note)</w:t>
      </w:r>
    </w:p>
    <w:p w:rsidR="004A4BF9" w:rsidRPr="00781D52" w:rsidRDefault="004A4BF9" w:rsidP="00BF3C35">
      <w:pPr>
        <w:pStyle w:val="ListParagraph"/>
        <w:numPr>
          <w:ilvl w:val="3"/>
          <w:numId w:val="28"/>
        </w:numPr>
        <w:overflowPunct/>
        <w:spacing w:after="0" w:line="240" w:lineRule="auto"/>
        <w:ind w:leftChars="0"/>
        <w:textAlignment w:val="auto"/>
        <w:rPr>
          <w:sz w:val="21"/>
          <w:lang w:eastAsia="ja-JP"/>
        </w:rPr>
      </w:pPr>
      <w:r w:rsidRPr="00781D52">
        <w:rPr>
          <w:sz w:val="21"/>
          <w:szCs w:val="21"/>
          <w:lang w:eastAsia="ja-JP"/>
        </w:rPr>
        <w:t>128 MB in this CMA (RZ/G2M</w:t>
      </w:r>
      <w:r w:rsidR="0085338A">
        <w:rPr>
          <w:sz w:val="21"/>
          <w:szCs w:val="21"/>
          <w:lang w:eastAsia="ja-JP"/>
        </w:rPr>
        <w:t xml:space="preserve"> (v1.3, v3.0) </w:t>
      </w:r>
      <w:r w:rsidRPr="00781D52">
        <w:rPr>
          <w:sz w:val="21"/>
          <w:szCs w:val="21"/>
          <w:lang w:eastAsia="ja-JP"/>
        </w:rPr>
        <w:t>|G2N</w:t>
      </w:r>
      <w:r w:rsidR="00B15709">
        <w:rPr>
          <w:sz w:val="21"/>
          <w:szCs w:val="21"/>
          <w:lang w:eastAsia="ja-JP"/>
        </w:rPr>
        <w:t>|G2H</w:t>
      </w:r>
      <w:r w:rsidRPr="00781D52">
        <w:rPr>
          <w:sz w:val="21"/>
          <w:szCs w:val="21"/>
          <w:lang w:eastAsia="ja-JP"/>
        </w:rPr>
        <w:t xml:space="preserve"> </w:t>
      </w:r>
      <w:r w:rsidR="000F55E6">
        <w:rPr>
          <w:sz w:val="21"/>
          <w:szCs w:val="21"/>
          <w:lang w:eastAsia="ja-JP"/>
        </w:rPr>
        <w:t>512</w:t>
      </w:r>
      <w:r w:rsidR="000F55E6" w:rsidRPr="00781D52">
        <w:rPr>
          <w:sz w:val="21"/>
          <w:szCs w:val="21"/>
          <w:lang w:eastAsia="ja-JP"/>
        </w:rPr>
        <w:t>MB</w:t>
      </w:r>
      <w:r w:rsidRPr="00781D52">
        <w:rPr>
          <w:sz w:val="21"/>
          <w:szCs w:val="21"/>
          <w:lang w:eastAsia="ja-JP"/>
        </w:rPr>
        <w:t>, RZ/G2E 256MB) is reserved for kernel and general drivers, and the remaining RZ/G2M</w:t>
      </w:r>
      <w:r w:rsidR="0085338A">
        <w:rPr>
          <w:sz w:val="21"/>
          <w:szCs w:val="21"/>
          <w:lang w:eastAsia="ja-JP"/>
        </w:rPr>
        <w:t xml:space="preserve"> (v1.3, v3.0) </w:t>
      </w:r>
      <w:r w:rsidRPr="00781D52">
        <w:rPr>
          <w:sz w:val="21"/>
          <w:szCs w:val="21"/>
          <w:lang w:eastAsia="ja-JP"/>
        </w:rPr>
        <w:t>|G2N</w:t>
      </w:r>
      <w:r w:rsidR="00E265CA">
        <w:rPr>
          <w:sz w:val="21"/>
          <w:szCs w:val="21"/>
          <w:lang w:eastAsia="ja-JP"/>
        </w:rPr>
        <w:t>|G2H</w:t>
      </w:r>
      <w:r w:rsidRPr="00781D52">
        <w:rPr>
          <w:sz w:val="21"/>
          <w:szCs w:val="21"/>
          <w:lang w:eastAsia="ja-JP"/>
        </w:rPr>
        <w:t xml:space="preserve"> </w:t>
      </w:r>
      <w:r w:rsidR="000F55E6">
        <w:rPr>
          <w:sz w:val="21"/>
          <w:szCs w:val="21"/>
          <w:lang w:eastAsia="ja-JP"/>
        </w:rPr>
        <w:t>384</w:t>
      </w:r>
      <w:r w:rsidR="000F55E6" w:rsidRPr="00781D52">
        <w:rPr>
          <w:sz w:val="21"/>
          <w:szCs w:val="21"/>
          <w:lang w:eastAsia="ja-JP"/>
        </w:rPr>
        <w:t xml:space="preserve"> </w:t>
      </w:r>
      <w:r w:rsidRPr="00781D52">
        <w:rPr>
          <w:sz w:val="21"/>
          <w:szCs w:val="21"/>
          <w:lang w:eastAsia="ja-JP"/>
        </w:rPr>
        <w:t>MB, RZ/G2E 128MB is reserved for multimedia</w:t>
      </w:r>
      <w:r w:rsidR="00781D52">
        <w:rPr>
          <w:sz w:val="21"/>
          <w:szCs w:val="21"/>
          <w:lang w:eastAsia="ja-JP"/>
        </w:rPr>
        <w:t xml:space="preserve"> </w:t>
      </w:r>
      <w:r w:rsidRPr="00781D52">
        <w:rPr>
          <w:sz w:val="21"/>
          <w:szCs w:val="21"/>
          <w:lang w:eastAsia="ja-JP"/>
        </w:rPr>
        <w:t>package.</w:t>
      </w:r>
    </w:p>
    <w:p w:rsidR="00AC2F54" w:rsidRDefault="00AC2F54" w:rsidP="00AC2F54">
      <w:pPr>
        <w:pStyle w:val="ListParagraph"/>
        <w:numPr>
          <w:ilvl w:val="3"/>
          <w:numId w:val="28"/>
        </w:numPr>
        <w:ind w:leftChars="0"/>
        <w:rPr>
          <w:sz w:val="21"/>
          <w:lang w:eastAsia="ja-JP"/>
        </w:rPr>
      </w:pPr>
      <w:r w:rsidRPr="00DD52B3">
        <w:rPr>
          <w:sz w:val="21"/>
          <w:lang w:eastAsia="ja-JP"/>
        </w:rPr>
        <w:t xml:space="preserve">The CMA </w:t>
      </w:r>
      <w:r>
        <w:rPr>
          <w:sz w:val="21"/>
          <w:lang w:eastAsia="ja-JP"/>
        </w:rPr>
        <w:t>region</w:t>
      </w:r>
      <w:r w:rsidRPr="00DD52B3">
        <w:rPr>
          <w:sz w:val="21"/>
          <w:lang w:eastAsia="ja-JP"/>
        </w:rPr>
        <w:t xml:space="preserve"> can be adjusted by changing the start address and the size.</w:t>
      </w:r>
    </w:p>
    <w:p w:rsidR="009916F8" w:rsidRDefault="00AC2F54" w:rsidP="00AC2F54">
      <w:pPr>
        <w:pStyle w:val="ListParagraph"/>
        <w:numPr>
          <w:ilvl w:val="3"/>
          <w:numId w:val="28"/>
        </w:numPr>
        <w:ind w:leftChars="0"/>
        <w:rPr>
          <w:ins w:id="53" w:author="Author"/>
          <w:sz w:val="21"/>
          <w:lang w:eastAsia="ja-JP"/>
        </w:rPr>
      </w:pPr>
      <w:r>
        <w:rPr>
          <w:sz w:val="21"/>
          <w:lang w:eastAsia="ja-JP"/>
        </w:rPr>
        <w:t>Should take care of the lack of memory allocated by kernel and general drivers when reducing the region size.</w:t>
      </w:r>
    </w:p>
    <w:p w:rsidR="00AC2F54" w:rsidRPr="00E9182E" w:rsidRDefault="009916F8">
      <w:pPr>
        <w:rPr>
          <w:lang w:eastAsia="ja-JP"/>
        </w:rPr>
        <w:pPrChange w:id="54" w:author="Author">
          <w:pPr>
            <w:pStyle w:val="ListParagraph"/>
            <w:numPr>
              <w:ilvl w:val="3"/>
              <w:numId w:val="28"/>
            </w:numPr>
            <w:ind w:leftChars="0" w:left="1680" w:hanging="420"/>
          </w:pPr>
        </w:pPrChange>
      </w:pPr>
      <w:ins w:id="55" w:author="Author">
        <w:r>
          <w:rPr>
            <w:lang w:eastAsia="ja-JP"/>
          </w:rPr>
          <w:br w:type="page"/>
        </w:r>
      </w:ins>
    </w:p>
    <w:p w:rsidR="00AC2F54" w:rsidRDefault="00AC2F54" w:rsidP="00AC2F54">
      <w:pPr>
        <w:pStyle w:val="ListParagraph"/>
        <w:numPr>
          <w:ilvl w:val="1"/>
          <w:numId w:val="28"/>
        </w:numPr>
        <w:ind w:leftChars="0"/>
        <w:rPr>
          <w:lang w:eastAsia="ja-JP"/>
        </w:rPr>
      </w:pPr>
      <w:r>
        <w:rPr>
          <w:lang w:eastAsia="ja-JP"/>
        </w:rPr>
        <w:lastRenderedPageBreak/>
        <w:t>CMA region for MMP: It is for multimedia package (specific H/Ws).</w:t>
      </w:r>
    </w:p>
    <w:tbl>
      <w:tblPr>
        <w:tblStyle w:val="TableGrid"/>
        <w:tblW w:w="0" w:type="auto"/>
        <w:tblInd w:w="840" w:type="dxa"/>
        <w:tblLook w:val="04A0" w:firstRow="1" w:lastRow="0" w:firstColumn="1" w:lastColumn="0" w:noHBand="0" w:noVBand="1"/>
      </w:tblPr>
      <w:tblGrid>
        <w:gridCol w:w="6243"/>
      </w:tblGrid>
      <w:tr w:rsidR="00AC2F54" w:rsidTr="005D3B88">
        <w:tc>
          <w:tcPr>
            <w:tcW w:w="6243" w:type="dxa"/>
          </w:tcPr>
          <w:p w:rsidR="00AC2F54" w:rsidRPr="00804CCD" w:rsidRDefault="00425F69" w:rsidP="005D3B88">
            <w:pPr>
              <w:widowControl w:val="0"/>
              <w:overflowPunct/>
              <w:autoSpaceDE/>
              <w:autoSpaceDN/>
              <w:adjustRightInd/>
              <w:spacing w:after="0" w:line="240" w:lineRule="auto"/>
              <w:jc w:val="both"/>
              <w:textAlignment w:val="auto"/>
              <w:rPr>
                <w:rFonts w:ascii="Arial" w:eastAsia="MS PGothic" w:hAnsi="Arial" w:cs="Arial"/>
                <w:sz w:val="18"/>
                <w:szCs w:val="18"/>
              </w:rPr>
            </w:pPr>
            <w:r w:rsidRPr="00425F69">
              <w:rPr>
                <w:rFonts w:ascii="Arial" w:eastAsia="MS PGothic" w:hAnsi="Arial" w:cs="Arial"/>
                <w:sz w:val="18"/>
                <w:szCs w:val="18"/>
              </w:rPr>
              <w:t xml:space="preserve">mmp_reserved: linux,multimedia </w:t>
            </w:r>
            <w:r w:rsidR="00AC2F54" w:rsidRPr="00804CCD">
              <w:rPr>
                <w:rFonts w:ascii="Arial" w:eastAsia="MS PGothic" w:hAnsi="Arial" w:cs="Arial"/>
                <w:sz w:val="18"/>
                <w:szCs w:val="18"/>
              </w:rPr>
              <w:t>{</w:t>
            </w:r>
          </w:p>
          <w:p w:rsidR="00AC2F54" w:rsidRPr="00804CCD" w:rsidRDefault="00AC2F54" w:rsidP="005D3B88">
            <w:pPr>
              <w:widowControl w:val="0"/>
              <w:overflowPunct/>
              <w:autoSpaceDE/>
              <w:autoSpaceDN/>
              <w:adjustRightInd/>
              <w:spacing w:after="0" w:line="240" w:lineRule="auto"/>
              <w:ind w:firstLineChars="100" w:firstLine="180"/>
              <w:jc w:val="both"/>
              <w:textAlignment w:val="auto"/>
              <w:rPr>
                <w:rFonts w:ascii="Arial" w:eastAsia="MS PGothic" w:hAnsi="Arial" w:cs="Arial"/>
                <w:sz w:val="18"/>
                <w:szCs w:val="18"/>
              </w:rPr>
            </w:pPr>
            <w:r w:rsidRPr="00804CCD">
              <w:rPr>
                <w:rFonts w:ascii="Arial" w:eastAsia="MS PGothic" w:hAnsi="Arial" w:cs="Arial"/>
                <w:sz w:val="18"/>
                <w:szCs w:val="18"/>
              </w:rPr>
              <w:t>compatible = "shared-dma-pool";</w:t>
            </w:r>
          </w:p>
          <w:p w:rsidR="00AC2F54" w:rsidRPr="00804CCD" w:rsidRDefault="00AC2F54" w:rsidP="005D3B88">
            <w:pPr>
              <w:widowControl w:val="0"/>
              <w:overflowPunct/>
              <w:autoSpaceDE/>
              <w:autoSpaceDN/>
              <w:adjustRightInd/>
              <w:spacing w:after="0" w:line="240" w:lineRule="auto"/>
              <w:ind w:firstLineChars="100" w:firstLine="180"/>
              <w:jc w:val="both"/>
              <w:textAlignment w:val="auto"/>
              <w:rPr>
                <w:rFonts w:ascii="Arial" w:eastAsia="MS PGothic" w:hAnsi="Arial" w:cs="Arial"/>
                <w:sz w:val="18"/>
                <w:szCs w:val="18"/>
              </w:rPr>
            </w:pPr>
            <w:r w:rsidRPr="00804CCD">
              <w:rPr>
                <w:rFonts w:ascii="Arial" w:eastAsia="MS PGothic" w:hAnsi="Arial" w:cs="Arial"/>
                <w:sz w:val="18"/>
                <w:szCs w:val="18"/>
              </w:rPr>
              <w:t>reusable;</w:t>
            </w:r>
          </w:p>
          <w:p w:rsidR="00AC2F54" w:rsidRPr="00804CCD" w:rsidRDefault="00AC2F54" w:rsidP="005D3B88">
            <w:pPr>
              <w:widowControl w:val="0"/>
              <w:overflowPunct/>
              <w:autoSpaceDE/>
              <w:autoSpaceDN/>
              <w:adjustRightInd/>
              <w:spacing w:after="0" w:line="240" w:lineRule="auto"/>
              <w:ind w:firstLineChars="100" w:firstLine="180"/>
              <w:jc w:val="both"/>
              <w:textAlignment w:val="auto"/>
              <w:rPr>
                <w:rFonts w:ascii="Arial" w:eastAsia="MS PGothic" w:hAnsi="Arial" w:cs="Arial"/>
                <w:sz w:val="18"/>
                <w:szCs w:val="18"/>
              </w:rPr>
            </w:pPr>
            <w:r w:rsidRPr="00804CCD">
              <w:rPr>
                <w:rFonts w:ascii="Arial" w:eastAsia="MS PGothic" w:hAnsi="Arial" w:cs="Arial"/>
                <w:sz w:val="18"/>
                <w:szCs w:val="18"/>
              </w:rPr>
              <w:t>reg = &lt;0x00000000 0</w:t>
            </w:r>
            <w:r>
              <w:rPr>
                <w:rFonts w:ascii="Arial" w:eastAsia="MS PGothic" w:hAnsi="Arial" w:cs="Arial"/>
                <w:sz w:val="18"/>
                <w:szCs w:val="18"/>
              </w:rPr>
              <w:t>xXXXXXXXX</w:t>
            </w:r>
            <w:r w:rsidRPr="00804CCD">
              <w:rPr>
                <w:rFonts w:ascii="Arial" w:eastAsia="MS PGothic" w:hAnsi="Arial" w:cs="Arial"/>
                <w:sz w:val="18"/>
                <w:szCs w:val="18"/>
              </w:rPr>
              <w:t xml:space="preserve"> 0x0 0x</w:t>
            </w:r>
            <w:r>
              <w:rPr>
                <w:rFonts w:ascii="Arial" w:eastAsia="MS PGothic" w:hAnsi="Arial" w:cs="Arial"/>
                <w:sz w:val="18"/>
                <w:szCs w:val="18"/>
              </w:rPr>
              <w:t>YYYYYYYY</w:t>
            </w:r>
            <w:r w:rsidRPr="00804CCD">
              <w:rPr>
                <w:rFonts w:ascii="Arial" w:eastAsia="MS PGothic" w:hAnsi="Arial" w:cs="Arial"/>
                <w:sz w:val="18"/>
                <w:szCs w:val="18"/>
              </w:rPr>
              <w:t>&gt;;</w:t>
            </w:r>
          </w:p>
          <w:p w:rsidR="00AC2F54" w:rsidRDefault="00AC2F54" w:rsidP="005D3B88">
            <w:pPr>
              <w:widowControl w:val="0"/>
              <w:overflowPunct/>
              <w:autoSpaceDE/>
              <w:autoSpaceDN/>
              <w:adjustRightInd/>
              <w:spacing w:after="0" w:line="240" w:lineRule="auto"/>
              <w:jc w:val="both"/>
              <w:textAlignment w:val="auto"/>
              <w:rPr>
                <w:rFonts w:ascii="Arial" w:eastAsia="MS PGothic" w:hAnsi="Arial" w:cs="Arial"/>
                <w:sz w:val="18"/>
                <w:szCs w:val="18"/>
              </w:rPr>
            </w:pPr>
            <w:r w:rsidRPr="00804CCD">
              <w:rPr>
                <w:rFonts w:ascii="Arial" w:eastAsia="MS PGothic" w:hAnsi="Arial" w:cs="Arial"/>
                <w:sz w:val="18"/>
                <w:szCs w:val="18"/>
              </w:rPr>
              <w:t>};</w:t>
            </w:r>
          </w:p>
          <w:p w:rsidR="00AC2F54" w:rsidRDefault="00AC2F54" w:rsidP="005D3B88">
            <w:pPr>
              <w:widowControl w:val="0"/>
              <w:overflowPunct/>
              <w:autoSpaceDE/>
              <w:autoSpaceDN/>
              <w:adjustRightInd/>
              <w:spacing w:after="0" w:line="240" w:lineRule="auto"/>
              <w:jc w:val="both"/>
              <w:textAlignment w:val="auto"/>
              <w:rPr>
                <w:rFonts w:ascii="Arial" w:eastAsia="MS PGothic" w:hAnsi="Arial" w:cs="Arial"/>
                <w:sz w:val="18"/>
                <w:szCs w:val="18"/>
              </w:rPr>
            </w:pPr>
          </w:p>
          <w:p w:rsidR="00AC2F54" w:rsidRPr="00DD52B3" w:rsidRDefault="00AC2F54" w:rsidP="005D3B88">
            <w:pPr>
              <w:widowControl w:val="0"/>
              <w:overflowPunct/>
              <w:autoSpaceDE/>
              <w:autoSpaceDN/>
              <w:adjustRightInd/>
              <w:spacing w:after="0" w:line="240" w:lineRule="auto"/>
              <w:jc w:val="both"/>
              <w:textAlignment w:val="auto"/>
              <w:rPr>
                <w:rFonts w:ascii="Arial" w:eastAsia="MS PGothic" w:hAnsi="Arial" w:cs="Arial"/>
                <w:kern w:val="2"/>
                <w:sz w:val="18"/>
                <w:szCs w:val="18"/>
                <w:lang w:eastAsia="ja-JP"/>
              </w:rPr>
            </w:pPr>
            <w:r w:rsidRPr="00DD52B3">
              <w:rPr>
                <w:rFonts w:ascii="Arial" w:eastAsia="MS PGothic" w:hAnsi="Arial" w:cs="Arial"/>
                <w:kern w:val="2"/>
                <w:sz w:val="18"/>
                <w:szCs w:val="18"/>
                <w:lang w:eastAsia="ja-JP"/>
              </w:rPr>
              <w:t>0x</w:t>
            </w:r>
            <w:r>
              <w:rPr>
                <w:rFonts w:ascii="Arial" w:eastAsia="MS PGothic" w:hAnsi="Arial" w:cs="Arial"/>
                <w:kern w:val="2"/>
                <w:sz w:val="18"/>
                <w:szCs w:val="18"/>
                <w:lang w:eastAsia="ja-JP"/>
              </w:rPr>
              <w:t>XXXXXXXX</w:t>
            </w:r>
            <w:r w:rsidRPr="00DD52B3">
              <w:rPr>
                <w:rFonts w:ascii="Arial" w:eastAsia="MS PGothic" w:hAnsi="Arial" w:cs="Arial"/>
                <w:kern w:val="2"/>
                <w:sz w:val="18"/>
                <w:szCs w:val="18"/>
                <w:lang w:eastAsia="ja-JP"/>
              </w:rPr>
              <w:t xml:space="preserve"> is start address of CMA </w:t>
            </w:r>
            <w:r>
              <w:rPr>
                <w:rFonts w:ascii="Arial" w:eastAsia="MS PGothic" w:hAnsi="Arial" w:cs="Arial"/>
                <w:kern w:val="2"/>
                <w:sz w:val="18"/>
                <w:szCs w:val="18"/>
                <w:lang w:eastAsia="ja-JP"/>
              </w:rPr>
              <w:t>region</w:t>
            </w:r>
            <w:r w:rsidRPr="00DD52B3">
              <w:rPr>
                <w:rFonts w:ascii="Arial" w:eastAsia="MS PGothic" w:hAnsi="Arial" w:cs="Arial"/>
                <w:kern w:val="2"/>
                <w:sz w:val="18"/>
                <w:szCs w:val="18"/>
                <w:lang w:eastAsia="ja-JP"/>
              </w:rPr>
              <w:t>.</w:t>
            </w:r>
          </w:p>
          <w:p w:rsidR="00AC2F54" w:rsidRPr="00DD52B3" w:rsidRDefault="00AC2F54" w:rsidP="005D3B88">
            <w:pPr>
              <w:widowControl w:val="0"/>
              <w:overflowPunct/>
              <w:autoSpaceDE/>
              <w:autoSpaceDN/>
              <w:adjustRightInd/>
              <w:spacing w:after="0" w:line="240" w:lineRule="auto"/>
              <w:jc w:val="both"/>
              <w:textAlignment w:val="auto"/>
              <w:rPr>
                <w:rFonts w:ascii="Arial" w:eastAsia="MS PGothic" w:hAnsi="Arial" w:cs="Arial"/>
                <w:sz w:val="18"/>
                <w:szCs w:val="18"/>
              </w:rPr>
            </w:pPr>
            <w:r w:rsidRPr="00DD52B3">
              <w:rPr>
                <w:rFonts w:ascii="Arial" w:eastAsia="MS PGothic" w:hAnsi="Arial" w:cs="Arial"/>
                <w:kern w:val="2"/>
                <w:sz w:val="18"/>
                <w:szCs w:val="18"/>
                <w:lang w:eastAsia="ja-JP"/>
              </w:rPr>
              <w:t xml:space="preserve">0xYYYYYYYY is size of CMA </w:t>
            </w:r>
            <w:r>
              <w:rPr>
                <w:rFonts w:ascii="Arial" w:eastAsia="MS PGothic" w:hAnsi="Arial" w:cs="Arial"/>
                <w:kern w:val="2"/>
                <w:sz w:val="18"/>
                <w:szCs w:val="18"/>
                <w:lang w:eastAsia="ja-JP"/>
              </w:rPr>
              <w:t>region</w:t>
            </w:r>
            <w:r w:rsidRPr="00DD52B3">
              <w:rPr>
                <w:rFonts w:ascii="Arial" w:eastAsia="MS PGothic" w:hAnsi="Arial" w:cs="Arial"/>
                <w:kern w:val="2"/>
                <w:sz w:val="18"/>
                <w:szCs w:val="18"/>
                <w:lang w:eastAsia="ja-JP"/>
              </w:rPr>
              <w:t>.</w:t>
            </w:r>
          </w:p>
        </w:tc>
      </w:tr>
    </w:tbl>
    <w:p w:rsidR="00AC2F54" w:rsidRDefault="00AC2F54" w:rsidP="00AC2F54">
      <w:pPr>
        <w:pStyle w:val="ListParagraph"/>
        <w:ind w:leftChars="0"/>
        <w:rPr>
          <w:sz w:val="21"/>
          <w:lang w:eastAsia="ja-JP"/>
        </w:rPr>
      </w:pPr>
      <w:r>
        <w:rPr>
          <w:rFonts w:hint="eastAsia"/>
          <w:sz w:val="21"/>
          <w:lang w:eastAsia="ja-JP"/>
        </w:rPr>
        <w:t>Note)</w:t>
      </w:r>
    </w:p>
    <w:p w:rsidR="00AC2F54" w:rsidRDefault="00AC2F54" w:rsidP="00AC2F54">
      <w:pPr>
        <w:pStyle w:val="ListParagraph"/>
        <w:numPr>
          <w:ilvl w:val="3"/>
          <w:numId w:val="28"/>
        </w:numPr>
        <w:ind w:leftChars="0"/>
        <w:rPr>
          <w:sz w:val="21"/>
          <w:lang w:eastAsia="ja-JP"/>
        </w:rPr>
      </w:pPr>
      <w:r>
        <w:rPr>
          <w:sz w:val="21"/>
          <w:lang w:eastAsia="ja-JP"/>
        </w:rPr>
        <w:t>Refer to User’s manual of Memory Manager in order to change CMA region for MMP.</w:t>
      </w:r>
    </w:p>
    <w:p w:rsidR="0026671C" w:rsidRDefault="00710C25">
      <w:pPr>
        <w:pStyle w:val="box"/>
      </w:pPr>
      <w:r>
        <w:rPr>
          <w:lang w:eastAsia="ja-JP"/>
        </w:rPr>
        <mc:AlternateContent>
          <mc:Choice Requires="wpc">
            <w:drawing>
              <wp:inline distT="0" distB="0" distL="0" distR="0">
                <wp:extent cx="6168390" cy="3580130"/>
                <wp:effectExtent l="0" t="0" r="0" b="0"/>
                <wp:docPr id="786" name="キャンバス 21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Text Box 190"/>
                        <wps:cNvSpPr txBox="1">
                          <a:spLocks noChangeArrowheads="1"/>
                        </wps:cNvSpPr>
                        <wps:spPr bwMode="auto">
                          <a:xfrm>
                            <a:off x="2122031" y="283002"/>
                            <a:ext cx="1207118" cy="3123426"/>
                          </a:xfrm>
                          <a:prstGeom prst="rect">
                            <a:avLst/>
                          </a:prstGeom>
                          <a:solidFill>
                            <a:srgbClr val="FFFFFF"/>
                          </a:solidFill>
                          <a:ln w="9525">
                            <a:solidFill>
                              <a:srgbClr val="000000"/>
                            </a:solidFill>
                            <a:miter lim="800000"/>
                            <a:headEnd/>
                            <a:tailEnd/>
                          </a:ln>
                        </wps:spPr>
                        <wps:txbx>
                          <w:txbxContent>
                            <w:p w:rsidR="00317015" w:rsidRDefault="00317015" w:rsidP="000F758D">
                              <w:pPr>
                                <w:pStyle w:val="NormalWeb"/>
                                <w:spacing w:line="200" w:lineRule="exact"/>
                                <w:jc w:val="center"/>
                              </w:pPr>
                            </w:p>
                          </w:txbxContent>
                        </wps:txbx>
                        <wps:bodyPr rot="0" vert="horz" wrap="square" lIns="74295" tIns="8890" rIns="74295" bIns="8890" anchor="t" anchorCtr="0" upright="1">
                          <a:noAutofit/>
                        </wps:bodyPr>
                      </wps:wsp>
                      <wps:wsp>
                        <wps:cNvPr id="2" name="Text Box 223"/>
                        <wps:cNvSpPr txBox="1">
                          <a:spLocks noChangeArrowheads="1"/>
                        </wps:cNvSpPr>
                        <wps:spPr bwMode="auto">
                          <a:xfrm>
                            <a:off x="1940528" y="63901"/>
                            <a:ext cx="1481522" cy="23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0F758D">
                              <w:pPr>
                                <w:spacing w:after="0" w:line="260" w:lineRule="exact"/>
                                <w:jc w:val="center"/>
                                <w:rPr>
                                  <w:szCs w:val="16"/>
                                </w:rPr>
                              </w:pPr>
                              <w:r>
                                <w:rPr>
                                  <w:szCs w:val="16"/>
                                </w:rPr>
                                <w:t>Virtual Address</w:t>
                              </w:r>
                            </w:p>
                          </w:txbxContent>
                        </wps:txbx>
                        <wps:bodyPr rot="0" vert="horz" wrap="square" lIns="74295" tIns="8890" rIns="74295" bIns="8890" anchor="t" anchorCtr="0" upright="1">
                          <a:noAutofit/>
                        </wps:bodyPr>
                      </wps:wsp>
                      <wps:wsp>
                        <wps:cNvPr id="3" name="Text Box 190"/>
                        <wps:cNvSpPr txBox="1">
                          <a:spLocks noChangeArrowheads="1"/>
                        </wps:cNvSpPr>
                        <wps:spPr bwMode="auto">
                          <a:xfrm>
                            <a:off x="2121431" y="283002"/>
                            <a:ext cx="1206518" cy="913008"/>
                          </a:xfrm>
                          <a:prstGeom prst="rect">
                            <a:avLst/>
                          </a:prstGeom>
                          <a:solidFill>
                            <a:srgbClr val="FFFFFF"/>
                          </a:solidFill>
                          <a:ln w="9525">
                            <a:solidFill>
                              <a:srgbClr val="000000"/>
                            </a:solidFill>
                            <a:miter lim="800000"/>
                            <a:headEnd/>
                            <a:tailEnd/>
                          </a:ln>
                        </wps:spPr>
                        <wps:txbx>
                          <w:txbxContent>
                            <w:p w:rsidR="00317015" w:rsidRDefault="00317015" w:rsidP="000F758D">
                              <w:pPr>
                                <w:spacing w:after="0" w:line="200" w:lineRule="exact"/>
                                <w:jc w:val="center"/>
                                <w:rPr>
                                  <w:sz w:val="18"/>
                                  <w:szCs w:val="16"/>
                                  <w:lang w:eastAsia="ja-JP"/>
                                </w:rPr>
                              </w:pPr>
                            </w:p>
                          </w:txbxContent>
                        </wps:txbx>
                        <wps:bodyPr rot="0" vert="horz" wrap="square" lIns="74295" tIns="8890" rIns="74295" bIns="8890" anchor="ctr" anchorCtr="0" upright="1">
                          <a:noAutofit/>
                        </wps:bodyPr>
                      </wps:wsp>
                      <wps:wsp>
                        <wps:cNvPr id="4" name="Text Box 190"/>
                        <wps:cNvSpPr txBox="1">
                          <a:spLocks noChangeArrowheads="1"/>
                        </wps:cNvSpPr>
                        <wps:spPr bwMode="auto">
                          <a:xfrm>
                            <a:off x="2122531" y="2483321"/>
                            <a:ext cx="1206518" cy="933808"/>
                          </a:xfrm>
                          <a:prstGeom prst="rect">
                            <a:avLst/>
                          </a:prstGeom>
                          <a:solidFill>
                            <a:srgbClr val="FFFFFF"/>
                          </a:solidFill>
                          <a:ln w="9525">
                            <a:solidFill>
                              <a:srgbClr val="000000"/>
                            </a:solidFill>
                            <a:miter lim="800000"/>
                            <a:headEnd/>
                            <a:tailEnd/>
                          </a:ln>
                        </wps:spPr>
                        <wps:txbx>
                          <w:txbxContent>
                            <w:p w:rsidR="00317015" w:rsidRDefault="00317015" w:rsidP="000F758D">
                              <w:pPr>
                                <w:pStyle w:val="NormalWeb"/>
                                <w:spacing w:line="200" w:lineRule="exact"/>
                                <w:jc w:val="center"/>
                                <w:rPr>
                                  <w:sz w:val="18"/>
                                </w:rPr>
                              </w:pPr>
                            </w:p>
                          </w:txbxContent>
                        </wps:txbx>
                        <wps:bodyPr rot="0" vert="horz" wrap="square" lIns="74295" tIns="8890" rIns="74295" bIns="8890" anchor="ctr" anchorCtr="0" upright="1">
                          <a:noAutofit/>
                        </wps:bodyPr>
                      </wps:wsp>
                      <wps:wsp>
                        <wps:cNvPr id="5" name="Text Box 209"/>
                        <wps:cNvSpPr txBox="1">
                          <a:spLocks noChangeArrowheads="1"/>
                        </wps:cNvSpPr>
                        <wps:spPr bwMode="auto">
                          <a:xfrm>
                            <a:off x="1801026" y="147301"/>
                            <a:ext cx="359605" cy="225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0F758D">
                              <w:pPr>
                                <w:pStyle w:val="NormalWeb"/>
                                <w:spacing w:after="200"/>
                                <w:rPr>
                                  <w:sz w:val="21"/>
                                </w:rPr>
                              </w:pPr>
                              <w:r>
                                <w:rPr>
                                  <w:rFonts w:ascii="MS Gothic" w:hAnsi="MS Gothic" w:hint="eastAsia"/>
                                  <w:sz w:val="16"/>
                                  <w:szCs w:val="20"/>
                                </w:rPr>
                                <w:t>0x0</w:t>
                              </w:r>
                            </w:p>
                          </w:txbxContent>
                        </wps:txbx>
                        <wps:bodyPr rot="0" vert="horz" wrap="square" lIns="74295" tIns="8890" rIns="74295" bIns="8890" anchor="t" anchorCtr="0" upright="1">
                          <a:noAutofit/>
                        </wps:bodyPr>
                      </wps:wsp>
                      <wps:wsp>
                        <wps:cNvPr id="6" name="Text Box 209"/>
                        <wps:cNvSpPr txBox="1">
                          <a:spLocks noChangeArrowheads="1"/>
                        </wps:cNvSpPr>
                        <wps:spPr bwMode="auto">
                          <a:xfrm>
                            <a:off x="929314" y="1099409"/>
                            <a:ext cx="1308919" cy="224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0F758D">
                              <w:pPr>
                                <w:pStyle w:val="NormalWeb"/>
                                <w:spacing w:after="200"/>
                                <w:rPr>
                                  <w:sz w:val="21"/>
                                </w:rPr>
                              </w:pPr>
                              <w:r>
                                <w:rPr>
                                  <w:rFonts w:ascii="MS Gothic" w:hAnsi="MS Gothic" w:hint="eastAsia"/>
                                  <w:sz w:val="16"/>
                                  <w:szCs w:val="20"/>
                                </w:rPr>
                                <w:t>0x000</w:t>
                              </w:r>
                              <w:r>
                                <w:rPr>
                                  <w:rFonts w:ascii="MS Gothic" w:hAnsi="MS Gothic"/>
                                  <w:sz w:val="16"/>
                                  <w:szCs w:val="20"/>
                                </w:rPr>
                                <w:t>1</w:t>
                              </w:r>
                              <w:r>
                                <w:rPr>
                                  <w:rFonts w:ascii="MS Gothic" w:hAnsi="MS Gothic" w:hint="eastAsia"/>
                                  <w:sz w:val="16"/>
                                  <w:szCs w:val="20"/>
                                </w:rPr>
                                <w:t>_00</w:t>
                              </w:r>
                              <w:r>
                                <w:rPr>
                                  <w:rFonts w:ascii="MS Gothic" w:hAnsi="MS Gothic"/>
                                  <w:sz w:val="16"/>
                                  <w:szCs w:val="20"/>
                                </w:rPr>
                                <w:t>0</w:t>
                              </w:r>
                              <w:r>
                                <w:rPr>
                                  <w:rFonts w:ascii="MS Gothic" w:hAnsi="MS Gothic" w:hint="eastAsia"/>
                                  <w:sz w:val="16"/>
                                  <w:szCs w:val="20"/>
                                </w:rPr>
                                <w:t>0_0000_0000</w:t>
                              </w:r>
                            </w:p>
                          </w:txbxContent>
                        </wps:txbx>
                        <wps:bodyPr rot="0" vert="horz" wrap="square" lIns="74295" tIns="8890" rIns="74295" bIns="8890" anchor="t" anchorCtr="0" upright="1">
                          <a:noAutofit/>
                        </wps:bodyPr>
                      </wps:wsp>
                      <wps:wsp>
                        <wps:cNvPr id="7" name="Text Box 209"/>
                        <wps:cNvSpPr txBox="1">
                          <a:spLocks noChangeArrowheads="1"/>
                        </wps:cNvSpPr>
                        <wps:spPr bwMode="auto">
                          <a:xfrm>
                            <a:off x="894613" y="3271927"/>
                            <a:ext cx="1308919" cy="225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0F758D">
                              <w:pPr>
                                <w:pStyle w:val="NormalWeb"/>
                                <w:spacing w:after="200"/>
                                <w:rPr>
                                  <w:sz w:val="21"/>
                                </w:rPr>
                              </w:pPr>
                              <w:r>
                                <w:rPr>
                                  <w:rFonts w:ascii="MS Gothic" w:hAnsi="MS Gothic" w:hint="eastAsia"/>
                                  <w:sz w:val="16"/>
                                  <w:szCs w:val="20"/>
                                </w:rPr>
                                <w:t>0xFFFF_FFFF_FFFF_FFFF</w:t>
                              </w:r>
                            </w:p>
                          </w:txbxContent>
                        </wps:txbx>
                        <wps:bodyPr rot="0" vert="horz" wrap="square" lIns="74295" tIns="8890" rIns="74295" bIns="8890" anchor="t" anchorCtr="0" upright="1">
                          <a:noAutofit/>
                        </wps:bodyPr>
                      </wps:wsp>
                      <wps:wsp>
                        <wps:cNvPr id="8" name="Text Box 209"/>
                        <wps:cNvSpPr txBox="1">
                          <a:spLocks noChangeArrowheads="1"/>
                        </wps:cNvSpPr>
                        <wps:spPr bwMode="auto">
                          <a:xfrm>
                            <a:off x="912113" y="2337820"/>
                            <a:ext cx="1308819" cy="225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0F758D">
                              <w:pPr>
                                <w:pStyle w:val="NormalWeb"/>
                                <w:spacing w:after="200"/>
                                <w:rPr>
                                  <w:sz w:val="21"/>
                                </w:rPr>
                              </w:pPr>
                              <w:r>
                                <w:rPr>
                                  <w:rFonts w:ascii="MS Gothic" w:hAnsi="MS Gothic" w:hint="eastAsia"/>
                                  <w:sz w:val="16"/>
                                  <w:szCs w:val="20"/>
                                </w:rPr>
                                <w:t>0xFFFF_</w:t>
                              </w:r>
                              <w:r>
                                <w:rPr>
                                  <w:rFonts w:ascii="MS Gothic" w:hAnsi="MS Gothic"/>
                                  <w:sz w:val="16"/>
                                  <w:szCs w:val="20"/>
                                </w:rPr>
                                <w:t>000</w:t>
                              </w:r>
                              <w:r>
                                <w:rPr>
                                  <w:rFonts w:ascii="MS Gothic" w:hAnsi="MS Gothic" w:hint="eastAsia"/>
                                  <w:sz w:val="16"/>
                                  <w:szCs w:val="20"/>
                                </w:rPr>
                                <w:t>0_0000_0000</w:t>
                              </w:r>
                            </w:p>
                          </w:txbxContent>
                        </wps:txbx>
                        <wps:bodyPr rot="0" vert="horz" wrap="square" lIns="74295" tIns="8890" rIns="74295" bIns="8890" anchor="t" anchorCtr="0" upright="1">
                          <a:noAutofit/>
                        </wps:bodyPr>
                      </wps:wsp>
                      <wps:wsp>
                        <wps:cNvPr id="9" name="Text Box 190"/>
                        <wps:cNvSpPr txBox="1">
                          <a:spLocks noChangeArrowheads="1"/>
                        </wps:cNvSpPr>
                        <wps:spPr bwMode="auto">
                          <a:xfrm>
                            <a:off x="2122431" y="1196010"/>
                            <a:ext cx="1205518" cy="1287311"/>
                          </a:xfrm>
                          <a:prstGeom prst="rect">
                            <a:avLst/>
                          </a:prstGeom>
                          <a:solidFill>
                            <a:schemeClr val="bg1">
                              <a:lumMod val="85000"/>
                              <a:lumOff val="0"/>
                            </a:schemeClr>
                          </a:solidFill>
                          <a:ln w="9525">
                            <a:solidFill>
                              <a:srgbClr val="000000"/>
                            </a:solidFill>
                            <a:miter lim="800000"/>
                            <a:headEnd/>
                            <a:tailEnd/>
                          </a:ln>
                        </wps:spPr>
                        <wps:txbx>
                          <w:txbxContent>
                            <w:p w:rsidR="00317015" w:rsidRDefault="00317015" w:rsidP="000F758D">
                              <w:pPr>
                                <w:pStyle w:val="NormalWeb"/>
                                <w:spacing w:line="200" w:lineRule="exact"/>
                                <w:jc w:val="center"/>
                                <w:rPr>
                                  <w:sz w:val="16"/>
                                  <w:szCs w:val="16"/>
                                  <w:lang w:eastAsia="en-US"/>
                                </w:rPr>
                              </w:pPr>
                              <w:r>
                                <w:rPr>
                                  <w:sz w:val="16"/>
                                  <w:szCs w:val="16"/>
                                  <w:lang w:eastAsia="en-US"/>
                                </w:rPr>
                                <w:t>N/A</w:t>
                              </w:r>
                            </w:p>
                          </w:txbxContent>
                        </wps:txbx>
                        <wps:bodyPr rot="0" vert="horz" wrap="square" lIns="74295" tIns="8890" rIns="74295" bIns="8890" anchor="ctr" anchorCtr="0" upright="1">
                          <a:noAutofit/>
                        </wps:bodyPr>
                      </wps:wsp>
                      <wps:wsp>
                        <wps:cNvPr id="10" name="直線矢印コネクタ 420"/>
                        <wps:cNvCnPr>
                          <a:cxnSpLocks noChangeShapeType="1"/>
                        </wps:cNvCnPr>
                        <wps:spPr bwMode="auto">
                          <a:xfrm flipH="1">
                            <a:off x="3318148" y="1196010"/>
                            <a:ext cx="246704" cy="20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直線矢印コネクタ 421"/>
                        <wps:cNvCnPr>
                          <a:cxnSpLocks noChangeShapeType="1"/>
                        </wps:cNvCnPr>
                        <wps:spPr bwMode="auto">
                          <a:xfrm flipH="1">
                            <a:off x="3318248" y="283002"/>
                            <a:ext cx="246404"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直線矢印コネクタ 424"/>
                        <wps:cNvCnPr>
                          <a:cxnSpLocks noChangeShapeType="1"/>
                        </wps:cNvCnPr>
                        <wps:spPr bwMode="auto">
                          <a:xfrm>
                            <a:off x="3478551" y="289502"/>
                            <a:ext cx="0" cy="906708"/>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直線矢印コネクタ 426"/>
                        <wps:cNvCnPr>
                          <a:cxnSpLocks noChangeShapeType="1"/>
                        </wps:cNvCnPr>
                        <wps:spPr bwMode="auto">
                          <a:xfrm flipH="1">
                            <a:off x="3325749" y="3418029"/>
                            <a:ext cx="246704" cy="20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直線矢印コネクタ 427"/>
                        <wps:cNvCnPr>
                          <a:cxnSpLocks noChangeShapeType="1"/>
                        </wps:cNvCnPr>
                        <wps:spPr bwMode="auto">
                          <a:xfrm flipH="1">
                            <a:off x="3325849" y="2482921"/>
                            <a:ext cx="246404"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直線矢印コネクタ 428"/>
                        <wps:cNvCnPr>
                          <a:cxnSpLocks noChangeShapeType="1"/>
                        </wps:cNvCnPr>
                        <wps:spPr bwMode="auto">
                          <a:xfrm>
                            <a:off x="3485451" y="2483321"/>
                            <a:ext cx="0" cy="929708"/>
                          </a:xfrm>
                          <a:prstGeom prst="straightConnector1">
                            <a:avLst/>
                          </a:prstGeom>
                          <a:noFill/>
                          <a:ln w="952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223"/>
                        <wps:cNvSpPr txBox="1">
                          <a:spLocks noChangeArrowheads="1"/>
                        </wps:cNvSpPr>
                        <wps:spPr bwMode="auto">
                          <a:xfrm>
                            <a:off x="3429450" y="540505"/>
                            <a:ext cx="558808" cy="443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0F758D">
                              <w:pPr>
                                <w:spacing w:after="0" w:line="260" w:lineRule="exact"/>
                                <w:jc w:val="center"/>
                                <w:rPr>
                                  <w:sz w:val="16"/>
                                  <w:szCs w:val="16"/>
                                </w:rPr>
                              </w:pPr>
                              <w:r>
                                <w:rPr>
                                  <w:sz w:val="16"/>
                                  <w:szCs w:val="16"/>
                                </w:rPr>
                                <w:t>User</w:t>
                              </w:r>
                            </w:p>
                            <w:p w:rsidR="00317015" w:rsidRDefault="00317015" w:rsidP="000F758D">
                              <w:pPr>
                                <w:spacing w:after="0" w:line="260" w:lineRule="exact"/>
                                <w:jc w:val="center"/>
                                <w:rPr>
                                  <w:sz w:val="16"/>
                                  <w:szCs w:val="16"/>
                                </w:rPr>
                              </w:pPr>
                              <w:r>
                                <w:rPr>
                                  <w:sz w:val="16"/>
                                  <w:szCs w:val="16"/>
                                </w:rPr>
                                <w:t>(256TB)</w:t>
                              </w:r>
                            </w:p>
                          </w:txbxContent>
                        </wps:txbx>
                        <wps:bodyPr rot="0" vert="horz" wrap="square" lIns="74295" tIns="8890" rIns="74295" bIns="8890" anchor="t" anchorCtr="0" upright="1">
                          <a:noAutofit/>
                        </wps:bodyPr>
                      </wps:wsp>
                      <wps:wsp>
                        <wps:cNvPr id="17" name="Text Box 223"/>
                        <wps:cNvSpPr txBox="1">
                          <a:spLocks noChangeArrowheads="1"/>
                        </wps:cNvSpPr>
                        <wps:spPr bwMode="auto">
                          <a:xfrm>
                            <a:off x="3429450" y="2762523"/>
                            <a:ext cx="558808" cy="443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0F758D">
                              <w:pPr>
                                <w:spacing w:after="0" w:line="260" w:lineRule="exact"/>
                                <w:jc w:val="center"/>
                                <w:rPr>
                                  <w:sz w:val="16"/>
                                  <w:szCs w:val="16"/>
                                </w:rPr>
                              </w:pPr>
                              <w:r>
                                <w:rPr>
                                  <w:sz w:val="16"/>
                                  <w:szCs w:val="16"/>
                                </w:rPr>
                                <w:t>Kernel</w:t>
                              </w:r>
                            </w:p>
                            <w:p w:rsidR="00317015" w:rsidRDefault="00317015" w:rsidP="000F758D">
                              <w:pPr>
                                <w:spacing w:after="0" w:line="260" w:lineRule="exact"/>
                                <w:jc w:val="center"/>
                                <w:rPr>
                                  <w:sz w:val="16"/>
                                  <w:szCs w:val="16"/>
                                </w:rPr>
                              </w:pPr>
                              <w:r>
                                <w:rPr>
                                  <w:sz w:val="16"/>
                                  <w:szCs w:val="16"/>
                                </w:rPr>
                                <w:t>(256TB)</w:t>
                              </w:r>
                            </w:p>
                          </w:txbxContent>
                        </wps:txbx>
                        <wps:bodyPr rot="0" vert="horz" wrap="square" lIns="74295" tIns="8890" rIns="74295" bIns="8890" anchor="t" anchorCtr="0" upright="1">
                          <a:noAutofit/>
                        </wps:bodyPr>
                      </wps:wsp>
                      <wps:wsp>
                        <wps:cNvPr id="18" name="Text Box 190"/>
                        <wps:cNvSpPr txBox="1">
                          <a:spLocks noChangeArrowheads="1"/>
                        </wps:cNvSpPr>
                        <wps:spPr bwMode="auto">
                          <a:xfrm>
                            <a:off x="2123731" y="2485821"/>
                            <a:ext cx="1205918" cy="197502"/>
                          </a:xfrm>
                          <a:prstGeom prst="rect">
                            <a:avLst/>
                          </a:prstGeom>
                          <a:solidFill>
                            <a:srgbClr val="FFFFFF"/>
                          </a:solidFill>
                          <a:ln w="9525">
                            <a:solidFill>
                              <a:srgbClr val="000000"/>
                            </a:solidFill>
                            <a:miter lim="800000"/>
                            <a:headEnd/>
                            <a:tailEnd/>
                          </a:ln>
                        </wps:spPr>
                        <wps:txbx>
                          <w:txbxContent>
                            <w:p w:rsidR="00317015" w:rsidRDefault="00317015" w:rsidP="000F758D">
                              <w:pPr>
                                <w:jc w:val="center"/>
                                <w:rPr>
                                  <w:sz w:val="16"/>
                                  <w:szCs w:val="16"/>
                                </w:rPr>
                              </w:pPr>
                              <w:r>
                                <w:rPr>
                                  <w:sz w:val="16"/>
                                  <w:szCs w:val="16"/>
                                </w:rPr>
                                <w:t>vmalloc</w:t>
                              </w:r>
                            </w:p>
                          </w:txbxContent>
                        </wps:txbx>
                        <wps:bodyPr rot="0" vert="horz" wrap="square" lIns="74295" tIns="8890" rIns="74295" bIns="8890" anchor="ctr" anchorCtr="0" upright="1">
                          <a:noAutofit/>
                        </wps:bodyPr>
                      </wps:wsp>
                      <wps:wsp>
                        <wps:cNvPr id="19" name="Text Box 190"/>
                        <wps:cNvSpPr txBox="1">
                          <a:spLocks noChangeArrowheads="1"/>
                        </wps:cNvSpPr>
                        <wps:spPr bwMode="auto">
                          <a:xfrm>
                            <a:off x="2123731" y="2683322"/>
                            <a:ext cx="1205918" cy="197502"/>
                          </a:xfrm>
                          <a:prstGeom prst="rect">
                            <a:avLst/>
                          </a:prstGeom>
                          <a:solidFill>
                            <a:srgbClr val="FFFFFF"/>
                          </a:solidFill>
                          <a:ln w="9525">
                            <a:solidFill>
                              <a:srgbClr val="000000"/>
                            </a:solidFill>
                            <a:miter lim="800000"/>
                            <a:headEnd/>
                            <a:tailEnd/>
                          </a:ln>
                        </wps:spPr>
                        <wps:txbx>
                          <w:txbxContent>
                            <w:p w:rsidR="00317015" w:rsidRDefault="00317015" w:rsidP="000F758D">
                              <w:pPr>
                                <w:jc w:val="center"/>
                                <w:rPr>
                                  <w:sz w:val="16"/>
                                  <w:szCs w:val="16"/>
                                </w:rPr>
                              </w:pPr>
                              <w:r>
                                <w:rPr>
                                  <w:sz w:val="16"/>
                                  <w:szCs w:val="16"/>
                                </w:rPr>
                                <w:t>vmemmap</w:t>
                              </w:r>
                            </w:p>
                          </w:txbxContent>
                        </wps:txbx>
                        <wps:bodyPr rot="0" vert="horz" wrap="square" lIns="74295" tIns="8890" rIns="74295" bIns="8890" anchor="ctr" anchorCtr="0" upright="1">
                          <a:noAutofit/>
                        </wps:bodyPr>
                      </wps:wsp>
                      <wps:wsp>
                        <wps:cNvPr id="20" name="Text Box 190"/>
                        <wps:cNvSpPr txBox="1">
                          <a:spLocks noChangeArrowheads="1"/>
                        </wps:cNvSpPr>
                        <wps:spPr bwMode="auto">
                          <a:xfrm>
                            <a:off x="2123531" y="2878124"/>
                            <a:ext cx="1203118" cy="197602"/>
                          </a:xfrm>
                          <a:prstGeom prst="rect">
                            <a:avLst/>
                          </a:prstGeom>
                          <a:solidFill>
                            <a:srgbClr val="FFFFFF"/>
                          </a:solidFill>
                          <a:ln w="9525">
                            <a:solidFill>
                              <a:srgbClr val="000000"/>
                            </a:solidFill>
                            <a:miter lim="800000"/>
                            <a:headEnd/>
                            <a:tailEnd/>
                          </a:ln>
                        </wps:spPr>
                        <wps:txbx>
                          <w:txbxContent>
                            <w:p w:rsidR="00317015" w:rsidRDefault="00317015" w:rsidP="000F758D">
                              <w:pPr>
                                <w:jc w:val="center"/>
                                <w:rPr>
                                  <w:sz w:val="16"/>
                                  <w:szCs w:val="16"/>
                                  <w:lang w:eastAsia="ja-JP"/>
                                </w:rPr>
                              </w:pPr>
                              <w:r>
                                <w:rPr>
                                  <w:rFonts w:hint="eastAsia"/>
                                  <w:sz w:val="16"/>
                                  <w:szCs w:val="16"/>
                                  <w:lang w:eastAsia="ja-JP"/>
                                </w:rPr>
                                <w:t>･･･</w:t>
                              </w:r>
                            </w:p>
                          </w:txbxContent>
                        </wps:txbx>
                        <wps:bodyPr rot="0" vert="horz" wrap="square" lIns="74295" tIns="8890" rIns="74295" bIns="8890" anchor="ctr" anchorCtr="0" upright="1">
                          <a:noAutofit/>
                        </wps:bodyPr>
                      </wps:wsp>
                      <wps:wsp>
                        <wps:cNvPr id="21" name="Text Box 190"/>
                        <wps:cNvSpPr txBox="1">
                          <a:spLocks noChangeArrowheads="1"/>
                        </wps:cNvSpPr>
                        <wps:spPr bwMode="auto">
                          <a:xfrm>
                            <a:off x="2123731" y="3075726"/>
                            <a:ext cx="1205918" cy="197502"/>
                          </a:xfrm>
                          <a:prstGeom prst="rect">
                            <a:avLst/>
                          </a:prstGeom>
                          <a:solidFill>
                            <a:srgbClr val="FFFFFF"/>
                          </a:solidFill>
                          <a:ln w="9525">
                            <a:solidFill>
                              <a:srgbClr val="000000"/>
                            </a:solidFill>
                            <a:miter lim="800000"/>
                            <a:headEnd/>
                            <a:tailEnd/>
                          </a:ln>
                        </wps:spPr>
                        <wps:txbx>
                          <w:txbxContent>
                            <w:p w:rsidR="00317015" w:rsidRDefault="00317015" w:rsidP="000F758D">
                              <w:pPr>
                                <w:jc w:val="center"/>
                                <w:rPr>
                                  <w:sz w:val="16"/>
                                  <w:szCs w:val="16"/>
                                  <w:lang w:eastAsia="ja-JP"/>
                                </w:rPr>
                              </w:pPr>
                              <w:r>
                                <w:rPr>
                                  <w:sz w:val="16"/>
                                  <w:szCs w:val="16"/>
                                  <w:lang w:eastAsia="ja-JP"/>
                                </w:rPr>
                                <w:t>Kernel</w:t>
                              </w:r>
                            </w:p>
                          </w:txbxContent>
                        </wps:txbx>
                        <wps:bodyPr rot="0" vert="horz" wrap="square" lIns="74295" tIns="8890" rIns="74295" bIns="8890" anchor="ctr" anchorCtr="0" upright="1">
                          <a:noAutofit/>
                        </wps:bodyPr>
                      </wps:wsp>
                      <wps:wsp>
                        <wps:cNvPr id="22" name="Text Box 190"/>
                        <wps:cNvSpPr txBox="1">
                          <a:spLocks noChangeArrowheads="1"/>
                        </wps:cNvSpPr>
                        <wps:spPr bwMode="auto">
                          <a:xfrm>
                            <a:off x="2491036" y="3205227"/>
                            <a:ext cx="488207" cy="197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015" w:rsidRDefault="00317015" w:rsidP="000F758D">
                              <w:pPr>
                                <w:pStyle w:val="NormalWeb"/>
                                <w:spacing w:after="200"/>
                                <w:jc w:val="center"/>
                              </w:pPr>
                              <w:r>
                                <w:rPr>
                                  <w:rFonts w:hAnsi="MS Mincho" w:hint="eastAsia"/>
                                  <w:sz w:val="16"/>
                                  <w:szCs w:val="16"/>
                                </w:rPr>
                                <w:t>･･･</w:t>
                              </w:r>
                            </w:p>
                          </w:txbxContent>
                        </wps:txbx>
                        <wps:bodyPr rot="0" vert="horz" wrap="square" lIns="74295" tIns="8890" rIns="74295" bIns="8890" anchor="ctr" anchorCtr="0" upright="1">
                          <a:noAutofit/>
                        </wps:bodyPr>
                      </wps:wsp>
                    </wpc:wpc>
                  </a:graphicData>
                </a:graphic>
              </wp:inline>
            </w:drawing>
          </mc:Choice>
          <mc:Fallback>
            <w:pict>
              <v:group id="キャンバス 2191" o:spid="_x0000_s1768" editas="canvas" style="width:485.7pt;height:281.9pt;mso-position-horizontal-relative:char;mso-position-vertical-relative:line" coordsize="61683,3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">
                <v:shape id="_x0000_s1769" type="#_x0000_t75" style="position:absolute;width:61683;height:35801;visibility:visible;mso-wrap-style:square">
                  <v:fill o:detectmouseclick="t"/>
                  <v:path o:connecttype="none"/>
                </v:shape>
                <v:shape id="Text Box 190" o:spid="_x0000_s1770" type="#_x0000_t202" style="position:absolute;left:21220;top:2830;width:12071;height:3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JAMIA&#10;AADaAAAADwAAAGRycy9kb3ducmV2LnhtbERPTWvCQBC9F/oflin0UppNewg2zSpFsJiTaEqhtyE7&#10;TYLZ2bC70eivdwXB0/B4n1MsJtOLAznfWVbwlqQgiGurO24U/FSr1xkIH5A19pZJwYk8LOaPDwXm&#10;2h55S4ddaEQMYZ+jgjaEIZfS1y0Z9IkdiCP3b53BEKFrpHZ4jOGml+9pmkmDHceGFgdatlTvd6NR&#10;sC/H2oy/f269Gavv8pxp+ZJ+KPX8NH19ggg0hbv45l7rOB+ur1yvn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gkAwgAAANoAAAAPAAAAAAAAAAAAAAAAAJgCAABkcnMvZG93&#10;bnJldi54bWxQSwUGAAAAAAQABAD1AAAAhwMAAAAA&#10;">
                  <v:textbox inset="5.85pt,.7pt,5.85pt,.7pt">
                    <w:txbxContent>
                      <w:p w:rsidR="00317015" w:rsidRDefault="00317015" w:rsidP="000F758D">
                        <w:pPr>
                          <w:pStyle w:val="NormalWeb"/>
                          <w:spacing w:line="200" w:lineRule="exact"/>
                          <w:jc w:val="center"/>
                        </w:pPr>
                      </w:p>
                    </w:txbxContent>
                  </v:textbox>
                </v:shape>
                <v:shape id="Text Box 223" o:spid="_x0000_s1771" type="#_x0000_t202" style="position:absolute;left:19405;top:639;width:14815;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WhsMA&#10;AADaAAAADwAAAGRycy9kb3ducmV2LnhtbESPT2vCQBTE74LfYXmCN90oGEp0lSjYll78i3h8Zp9J&#10;MPs2ZLea+um7hYLHYWZ+w8wWranEnRpXWlYwGkYgiDOrS84VHA/rwRsI55E1VpZJwQ85WMy7nRkm&#10;2j54R/e9z0WAsEtQQeF9nUjpsoIMuqGtiYN3tY1BH2STS93gI8BNJcdRFEuDJYeFAmtaFZTd9t9G&#10;wbN06cd2s/SX5eT8Hm2/YndKY6X6vTadgvDU+lf4v/2pFYzh70q4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WhsMAAADaAAAADwAAAAAAAAAAAAAAAACYAgAAZHJzL2Rv&#10;d25yZXYueG1sUEsFBgAAAAAEAAQA9QAAAIgDAAAAAA==&#10;" filled="f" stroked="f">
                  <v:textbox inset="5.85pt,.7pt,5.85pt,.7pt">
                    <w:txbxContent>
                      <w:p w:rsidR="00317015" w:rsidRDefault="00317015" w:rsidP="000F758D">
                        <w:pPr>
                          <w:spacing w:after="0" w:line="260" w:lineRule="exact"/>
                          <w:jc w:val="center"/>
                          <w:rPr>
                            <w:szCs w:val="16"/>
                          </w:rPr>
                        </w:pPr>
                        <w:r>
                          <w:rPr>
                            <w:szCs w:val="16"/>
                          </w:rPr>
                          <w:t>Virtual Address</w:t>
                        </w:r>
                      </w:p>
                    </w:txbxContent>
                  </v:textbox>
                </v:shape>
                <v:shape id="Text Box 190" o:spid="_x0000_s1772" type="#_x0000_t202" style="position:absolute;left:21214;top:2830;width:12065;height:9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F4m8EA&#10;AADaAAAADwAAAGRycy9kb3ducmV2LnhtbESPQYvCMBSE78L+h/AWvIimKkipRllWRW9iXdjrs3m2&#10;ZZuXbhNt/fdGEDwOM/MNs1h1phI3alxpWcF4FIEgzqwuOVfwc9oOYxDOI2usLJOCOzlYLT96C0y0&#10;bflIt9TnIkDYJaig8L5OpHRZQQbdyNbEwbvYxqAPssmlbrANcFPJSRTNpMGSw0KBNX0XlP2lV6Ng&#10;fXCmza6TAZ+xje3unzfH9Fep/mf3NQfhqfPv8Ku91wqm8LwSb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ReJvBAAAA2gAAAA8AAAAAAAAAAAAAAAAAmAIAAGRycy9kb3du&#10;cmV2LnhtbFBLBQYAAAAABAAEAPUAAACGAwAAAAA=&#10;">
                  <v:textbox inset="5.85pt,.7pt,5.85pt,.7pt">
                    <w:txbxContent>
                      <w:p w:rsidR="00317015" w:rsidRDefault="00317015" w:rsidP="000F758D">
                        <w:pPr>
                          <w:spacing w:after="0" w:line="200" w:lineRule="exact"/>
                          <w:jc w:val="center"/>
                          <w:rPr>
                            <w:sz w:val="18"/>
                            <w:szCs w:val="16"/>
                            <w:lang w:eastAsia="ja-JP"/>
                          </w:rPr>
                        </w:pPr>
                      </w:p>
                    </w:txbxContent>
                  </v:textbox>
                </v:shape>
                <v:shape id="Text Box 190" o:spid="_x0000_s1773" type="#_x0000_t202" style="position:absolute;left:21225;top:24833;width:12065;height:9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jg78EA&#10;AADaAAAADwAAAGRycy9kb3ducmV2LnhtbESPQYvCMBSE78L+h/AWvIimikipRllWRW9iXdjrs3m2&#10;ZZuXbhNt/fdGEDwOM/MNs1h1phI3alxpWcF4FIEgzqwuOVfwc9oOYxDOI2usLJOCOzlYLT96C0y0&#10;bflIt9TnIkDYJaig8L5OpHRZQQbdyNbEwbvYxqAPssmlbrANcFPJSRTNpMGSw0KBNX0XlP2lV6Ng&#10;fXCmza6TAZ+xje3unzfH9Fep/mf3NQfhqfPv8Ku91wqm8LwSb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44O/BAAAA2gAAAA8AAAAAAAAAAAAAAAAAmAIAAGRycy9kb3du&#10;cmV2LnhtbFBLBQYAAAAABAAEAPUAAACGAwAAAAA=&#10;">
                  <v:textbox inset="5.85pt,.7pt,5.85pt,.7pt">
                    <w:txbxContent>
                      <w:p w:rsidR="00317015" w:rsidRDefault="00317015" w:rsidP="000F758D">
                        <w:pPr>
                          <w:pStyle w:val="NormalWeb"/>
                          <w:spacing w:line="200" w:lineRule="exact"/>
                          <w:jc w:val="center"/>
                          <w:rPr>
                            <w:sz w:val="18"/>
                          </w:rPr>
                        </w:pPr>
                      </w:p>
                    </w:txbxContent>
                  </v:textbox>
                </v:shape>
                <v:shape id="Text Box 209" o:spid="_x0000_s1774" type="#_x0000_t202" style="position:absolute;left:18010;top:1473;width:359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8O8sMA&#10;AADaAAAADwAAAGRycy9kb3ducmV2LnhtbESPT2vCQBTE7wW/w/IEb3WjYCjRVaKgll78i3h8Zp9J&#10;MPs2ZLea+um7hYLHYWZ+w0xmranEnRpXWlYw6EcgiDOrS84VHA/L9w8QziNrrCyTgh9yMJt23iaY&#10;aPvgHd33PhcBwi5BBYX3dSKlywoy6Pq2Jg7e1TYGfZBNLnWDjwA3lRxGUSwNlhwWCqxpUVB2238b&#10;Bc/SpevtZu4v89F5FW2/YndKY6V63TYdg/DU+lf4v/2pFYzg70q4A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8O8sMAAADaAAAADwAAAAAAAAAAAAAAAACYAgAAZHJzL2Rv&#10;d25yZXYueG1sUEsFBgAAAAAEAAQA9QAAAIgDAAAAAA==&#10;" filled="f" stroked="f">
                  <v:textbox inset="5.85pt,.7pt,5.85pt,.7pt">
                    <w:txbxContent>
                      <w:p w:rsidR="00317015" w:rsidRDefault="00317015" w:rsidP="000F758D">
                        <w:pPr>
                          <w:pStyle w:val="NormalWeb"/>
                          <w:spacing w:after="200"/>
                          <w:rPr>
                            <w:sz w:val="21"/>
                          </w:rPr>
                        </w:pPr>
                        <w:r>
                          <w:rPr>
                            <w:rFonts w:ascii="MS Gothic" w:hAnsi="MS Gothic" w:hint="eastAsia"/>
                            <w:sz w:val="16"/>
                            <w:szCs w:val="20"/>
                          </w:rPr>
                          <w:t>0x0</w:t>
                        </w:r>
                      </w:p>
                    </w:txbxContent>
                  </v:textbox>
                </v:shape>
                <v:shape id="Text Box 209" o:spid="_x0000_s1775" type="#_x0000_t202" style="position:absolute;left:9293;top:10994;width:13089;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2QhcQA&#10;AADaAAAADwAAAGRycy9kb3ducmV2LnhtbESPT2vCQBTE7wW/w/KE3urGQoNENyEK/UMvWhXx+Mw+&#10;k2D2bchuNfXTu4LQ4zAzv2FmWW8acabO1ZYVjEcRCOLC6ppLBdvN+8sEhPPIGhvLpOCPHGTp4GmG&#10;ibYX/qHz2pciQNglqKDyvk2kdEVFBt3ItsTBO9rOoA+yK6Xu8BLgppGvURRLgzWHhQpbWlRUnNa/&#10;RsG1dvnnajn3h/nb/iNafcdul8dKPQ/7fArCU+//w4/2l1YQw/1KuAE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NkIXEAAAA2gAAAA8AAAAAAAAAAAAAAAAAmAIAAGRycy9k&#10;b3ducmV2LnhtbFBLBQYAAAAABAAEAPUAAACJAwAAAAA=&#10;" filled="f" stroked="f">
                  <v:textbox inset="5.85pt,.7pt,5.85pt,.7pt">
                    <w:txbxContent>
                      <w:p w:rsidR="00317015" w:rsidRDefault="00317015" w:rsidP="000F758D">
                        <w:pPr>
                          <w:pStyle w:val="NormalWeb"/>
                          <w:spacing w:after="200"/>
                          <w:rPr>
                            <w:sz w:val="21"/>
                          </w:rPr>
                        </w:pPr>
                        <w:r>
                          <w:rPr>
                            <w:rFonts w:ascii="MS Gothic" w:hAnsi="MS Gothic" w:hint="eastAsia"/>
                            <w:sz w:val="16"/>
                            <w:szCs w:val="20"/>
                          </w:rPr>
                          <w:t>0x000</w:t>
                        </w:r>
                        <w:r>
                          <w:rPr>
                            <w:rFonts w:ascii="MS Gothic" w:hAnsi="MS Gothic"/>
                            <w:sz w:val="16"/>
                            <w:szCs w:val="20"/>
                          </w:rPr>
                          <w:t>1</w:t>
                        </w:r>
                        <w:r>
                          <w:rPr>
                            <w:rFonts w:ascii="MS Gothic" w:hAnsi="MS Gothic" w:hint="eastAsia"/>
                            <w:sz w:val="16"/>
                            <w:szCs w:val="20"/>
                          </w:rPr>
                          <w:t>_00</w:t>
                        </w:r>
                        <w:r>
                          <w:rPr>
                            <w:rFonts w:ascii="MS Gothic" w:hAnsi="MS Gothic"/>
                            <w:sz w:val="16"/>
                            <w:szCs w:val="20"/>
                          </w:rPr>
                          <w:t>0</w:t>
                        </w:r>
                        <w:r>
                          <w:rPr>
                            <w:rFonts w:ascii="MS Gothic" w:hAnsi="MS Gothic" w:hint="eastAsia"/>
                            <w:sz w:val="16"/>
                            <w:szCs w:val="20"/>
                          </w:rPr>
                          <w:t>0_0000_0000</w:t>
                        </w:r>
                      </w:p>
                    </w:txbxContent>
                  </v:textbox>
                </v:shape>
                <v:shape id="Text Box 209" o:spid="_x0000_s1776" type="#_x0000_t202" style="position:absolute;left:8946;top:32719;width:13089;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1HsUA&#10;AADaAAAADwAAAGRycy9kb3ducmV2LnhtbESPW2vCQBSE3wX/w3KEvummhUaJriEp9IIvXpE+nmZP&#10;k9Ds2ZDdauyv7wqCj8PMfMMs0t404kSdqy0reJxEIIgLq2suFRz2r+MZCOeRNTaWScGFHKTL4WCB&#10;ibZn3tJp50sRIOwSVFB53yZSuqIig25iW+LgfdvOoA+yK6Xu8BzgppFPURRLgzWHhQpbeqmo+Nn9&#10;GgV/tcveN+vcf+XPn2/RZhW7YxYr9TDqszkIT72/h2/tD61gCtcr4Qb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TUexQAAANoAAAAPAAAAAAAAAAAAAAAAAJgCAABkcnMv&#10;ZG93bnJldi54bWxQSwUGAAAAAAQABAD1AAAAigMAAAAA&#10;" filled="f" stroked="f">
                  <v:textbox inset="5.85pt,.7pt,5.85pt,.7pt">
                    <w:txbxContent>
                      <w:p w:rsidR="00317015" w:rsidRDefault="00317015" w:rsidP="000F758D">
                        <w:pPr>
                          <w:pStyle w:val="NormalWeb"/>
                          <w:spacing w:after="200"/>
                          <w:rPr>
                            <w:sz w:val="21"/>
                          </w:rPr>
                        </w:pPr>
                        <w:r>
                          <w:rPr>
                            <w:rFonts w:ascii="MS Gothic" w:hAnsi="MS Gothic" w:hint="eastAsia"/>
                            <w:sz w:val="16"/>
                            <w:szCs w:val="20"/>
                          </w:rPr>
                          <w:t>0xFFFF_FFFF_FFFF_FFFF</w:t>
                        </w:r>
                      </w:p>
                    </w:txbxContent>
                  </v:textbox>
                </v:shape>
                <v:shape id="Text Box 209" o:spid="_x0000_s1777" type="#_x0000_t202" style="position:absolute;left:9121;top:23378;width:13088;height:2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6hbMAA&#10;AADaAAAADwAAAGRycy9kb3ducmV2LnhtbERPy4rCMBTdD/gP4QruxlTBMlSjVMEHbsYX4vLaXNti&#10;c1OaqJ35+sliwOXhvCez1lTiSY0rLSsY9CMQxJnVJecKTsfl5xcI55E1VpZJwQ85mE07HxNMtH3x&#10;np4Hn4sQwi5BBYX3dSKlywoy6Pq2Jg7czTYGfYBNLnWDrxBuKjmMolgaLDk0FFjToqDsfngYBb+l&#10;S9e777m/zkeXVbTbxu6cxkr1um06BuGp9W/xv3ujFYSt4Uq4AXL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V6hbMAAAADaAAAADwAAAAAAAAAAAAAAAACYAgAAZHJzL2Rvd25y&#10;ZXYueG1sUEsFBgAAAAAEAAQA9QAAAIUDAAAAAA==&#10;" filled="f" stroked="f">
                  <v:textbox inset="5.85pt,.7pt,5.85pt,.7pt">
                    <w:txbxContent>
                      <w:p w:rsidR="00317015" w:rsidRDefault="00317015" w:rsidP="000F758D">
                        <w:pPr>
                          <w:pStyle w:val="NormalWeb"/>
                          <w:spacing w:after="200"/>
                          <w:rPr>
                            <w:sz w:val="21"/>
                          </w:rPr>
                        </w:pPr>
                        <w:r>
                          <w:rPr>
                            <w:rFonts w:ascii="MS Gothic" w:hAnsi="MS Gothic" w:hint="eastAsia"/>
                            <w:sz w:val="16"/>
                            <w:szCs w:val="20"/>
                          </w:rPr>
                          <w:t>0xFFFF_</w:t>
                        </w:r>
                        <w:r>
                          <w:rPr>
                            <w:rFonts w:ascii="MS Gothic" w:hAnsi="MS Gothic"/>
                            <w:sz w:val="16"/>
                            <w:szCs w:val="20"/>
                          </w:rPr>
                          <w:t>000</w:t>
                        </w:r>
                        <w:r>
                          <w:rPr>
                            <w:rFonts w:ascii="MS Gothic" w:hAnsi="MS Gothic" w:hint="eastAsia"/>
                            <w:sz w:val="16"/>
                            <w:szCs w:val="20"/>
                          </w:rPr>
                          <w:t>0_0000_0000</w:t>
                        </w:r>
                      </w:p>
                    </w:txbxContent>
                  </v:textbox>
                </v:shape>
                <v:shape id="Text Box 190" o:spid="_x0000_s1778" type="#_x0000_t202" style="position:absolute;left:21224;top:11960;width:12055;height:1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FqR8IA&#10;AADaAAAADwAAAGRycy9kb3ducmV2LnhtbESPwWrDMBBE74X8g9hCbrXcHkLrRjEhEOihhyZt7htr&#10;axlbKyMpjpKvjwKFHoeZecMs62QHMZEPnWMFz0UJgrhxuuNWwc/39ukVRIjIGgfHpOBCAerV7GGJ&#10;lXZn3tG0j63IEA4VKjAxjpWUoTFkMRRuJM7er/MWY5a+ldrjOcPtIF/KciEtdpwXDI60MdT0+5NV&#10;wLvPdI0nM/lx0X8Nl6NM3WFSav6Y1u8gIqX4H/5rf2gFb3C/km+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WpHwgAAANoAAAAPAAAAAAAAAAAAAAAAAJgCAABkcnMvZG93&#10;bnJldi54bWxQSwUGAAAAAAQABAD1AAAAhwMAAAAA&#10;" fillcolor="#d8d8d8 [2732]">
                  <v:textbox inset="5.85pt,.7pt,5.85pt,.7pt">
                    <w:txbxContent>
                      <w:p w:rsidR="00317015" w:rsidRDefault="00317015" w:rsidP="000F758D">
                        <w:pPr>
                          <w:pStyle w:val="NormalWeb"/>
                          <w:spacing w:line="200" w:lineRule="exact"/>
                          <w:jc w:val="center"/>
                          <w:rPr>
                            <w:sz w:val="16"/>
                            <w:szCs w:val="16"/>
                            <w:lang w:eastAsia="en-US"/>
                          </w:rPr>
                        </w:pPr>
                        <w:r>
                          <w:rPr>
                            <w:sz w:val="16"/>
                            <w:szCs w:val="16"/>
                            <w:lang w:eastAsia="en-US"/>
                          </w:rPr>
                          <w:t>N/A</w:t>
                        </w:r>
                      </w:p>
                    </w:txbxContent>
                  </v:textbox>
                </v:shape>
                <v:shape id="直線矢印コネクタ 420" o:spid="_x0000_s1779" type="#_x0000_t32" style="position:absolute;left:33181;top:11960;width:2467;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psMAAADbAAAADwAAAGRycy9kb3ducmV2LnhtbESPQWvDMAyF74X9B6PBbq2zHsLI6pZ2&#10;MLrTIFkOO4pYjdPGcha7Tfrvp8NgN4n39N6nzW72vbrRGLvABp5XGSjiJtiOWwP11/vyBVRMyBb7&#10;wGTgThF224fFBgsbJi7pVqVWSQjHAg24lIZC69g48hhXYSAW7RRGj0nWsdV2xEnCfa/XWZZrjx1L&#10;g8OB3hw1l+rqDdhrrfO2dPn9Mzv2BwyH7/PPbMzT47x/BZVoTv/mv+sPK/hCL7/IAHr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U6bDAAAA2wAAAA8AAAAAAAAAAAAA&#10;AAAAoQIAAGRycy9kb3ducmV2LnhtbFBLBQYAAAAABAAEAPkAAACRAwAAAAA=&#10;" strokecolor="black [3213]"/>
                <v:shape id="直線矢印コネクタ 421" o:spid="_x0000_s1780" type="#_x0000_t32" style="position:absolute;left:33182;top:2830;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2PcEAAADbAAAADwAAAGRycy9kb3ducmV2LnhtbERPTWvCQBC9C/6HZQq9mU08BImuooVS&#10;TwXTHDwO2Wk2NTsbs6sm/75bEHqbx/uczW60nbjT4FvHCrIkBUFcO91yo6D6el+sQPiArLFzTAom&#10;8rDbzmcbLLR78InuZWhEDGFfoAITQl9I6WtDFn3ieuLIfbvBYohwaKQe8BHDbSeXaZpLiy3HBoM9&#10;vRmqL+XNKtC3SubNyeTTZ/rRHdAdzj/XUanXl3G/BhFoDP/ip/uo4/wM/n6J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tvY9wQAAANsAAAAPAAAAAAAAAAAAAAAA&#10;AKECAABkcnMvZG93bnJldi54bWxQSwUGAAAAAAQABAD5AAAAjwMAAAAA&#10;" strokecolor="black [3213]"/>
                <v:shape id="直線矢印コネクタ 424" o:spid="_x0000_s1781" type="#_x0000_t32" style="position:absolute;left:34785;top:2895;width:0;height:9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ez8IAAADbAAAADwAAAGRycy9kb3ducmV2LnhtbERPS2sCMRC+C/6HMII3zSpUZGsUkbZ4&#10;KAVfrb2Nm3F3cTNZkqjrvzeC4G0+vudMZo2pxIWcLy0rGPQTEMSZ1SXnCrabz94YhA/IGivLpOBG&#10;HmbTdmuCqbZXXtFlHXIRQ9inqKAIoU6l9FlBBn3f1sSRO1pnMETocqkdXmO4qeQwSUbSYMmxocCa&#10;FgVlp/XZKNj/LL/f8sNitw/uMP74qv/+fxNWqttp5u8gAjXhJX66lzrOH8Ljl3iA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7rez8IAAADbAAAADwAAAAAAAAAAAAAA&#10;AAChAgAAZHJzL2Rvd25yZXYueG1sUEsFBgAAAAAEAAQA+QAAAJADAAAAAA==&#10;" strokecolor="black [3213]">
                  <v:stroke startarrow="block" endarrow="block"/>
                </v:shape>
                <v:shape id="直線矢印コネクタ 426" o:spid="_x0000_s1782" type="#_x0000_t32" style="position:absolute;left:33257;top:34180;width:2467;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jN0cEAAADbAAAADwAAAGRycy9kb3ducmV2LnhtbERPTWvCQBC9F/wPyxS8NZtaCCV1FRXE&#10;ngRtDj0O2Wk2NTsbs6tJ/r0rCN7m8T5nvhxsI67U+dqxgvckBUFcOl1zpaD42b59gvABWWPjmBSM&#10;5GG5mLzMMdeu5wNdj6ESMYR9jgpMCG0upS8NWfSJa4kj9+c6iyHCrpK6wz6G20bO0jSTFmuODQZb&#10;2hgqT8eLVaAvhcyqg8nGfbpr1ujWv//nQanp67D6AhFoCE/xw/2t4/wPuP8SD5CL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3RwQAAANsAAAAPAAAAAAAAAAAAAAAA&#10;AKECAABkcnMvZG93bnJldi54bWxQSwUGAAAAAAQABAD5AAAAjwMAAAAA&#10;" strokecolor="black [3213]"/>
                <v:shape id="直線矢印コネクタ 427" o:spid="_x0000_s1783" type="#_x0000_t32" style="position:absolute;left:33258;top:24829;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FVpcEAAADbAAAADwAAAGRycy9kb3ducmV2LnhtbERPTWvCQBC9F/wPyxS8NZtKCSV1FRXE&#10;ngRtDj0O2Wk2NTsbs6tJ/r0rCN7m8T5nvhxsI67U+dqxgvckBUFcOl1zpaD42b59gvABWWPjmBSM&#10;5GG5mLzMMdeu5wNdj6ESMYR9jgpMCG0upS8NWfSJa4kj9+c6iyHCrpK6wz6G20bO0jSTFmuODQZb&#10;2hgqT8eLVaAvhcyqg8nGfbpr1ujWv//nQanp67D6AhFoCE/xw/2t4/wPuP8SD5CL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VWlwQAAANsAAAAPAAAAAAAAAAAAAAAA&#10;AKECAABkcnMvZG93bnJldi54bWxQSwUGAAAAAAQABAD5AAAAjwMAAAAA&#10;" strokecolor="black [3213]"/>
                <v:shape id="直線矢印コネクタ 428" o:spid="_x0000_s1784" type="#_x0000_t32" style="position:absolute;left:34854;top:24833;width:0;height:92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Gu8MAAADbAAAADwAAAGRycy9kb3ducmV2LnhtbERPTWvCQBC9F/wPywje6kZBkdSNiLTi&#10;oRRqtbW3SXZMgtnZsLtq/PduQehtHu9z5ovONOJCzteWFYyGCQjiwuqaSwW7r7fnGQgfkDU2lknB&#10;jTwsst7THFNtr/xJl20oRQxhn6KCKoQ2ldIXFRn0Q9sSR+5oncEQoSuldniN4aaR4ySZSoM1x4YK&#10;W1pVVJy2Z6Pg8LF5n5T5an8ILp+9rtuf3++ElRr0u+ULiEBd+Bc/3Bsd50/g75d4gM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TRrvDAAAA2wAAAA8AAAAAAAAAAAAA&#10;AAAAoQIAAGRycy9kb3ducmV2LnhtbFBLBQYAAAAABAAEAPkAAACRAwAAAAA=&#10;" strokecolor="black [3213]">
                  <v:stroke startarrow="block" endarrow="block"/>
                </v:shape>
                <v:shape id="Text Box 223" o:spid="_x0000_s1785" type="#_x0000_t202" style="position:absolute;left:34294;top:5405;width:558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oJ8MA&#10;AADbAAAADwAAAGRycy9kb3ducmV2LnhtbERPTWvCQBC9F/wPywje6kbBINFNiIJaeqnaIj1Os9Mk&#10;NDsbsltN++tdQfA2j/c5y6w3jThT52rLCibjCARxYXXNpYKP983zHITzyBoby6Tgjxxk6eBpiYm2&#10;Fz7Q+ehLEULYJaig8r5NpHRFRQbd2LbEgfu2nUEfYFdK3eElhJtGTqMolgZrDg0VtrSuqPg5/hoF&#10;/7XLd/u3lf9azT630f41dqc8Vmo07PMFCE+9f4jv7hcd5sdw+yUcI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AoJ8MAAADbAAAADwAAAAAAAAAAAAAAAACYAgAAZHJzL2Rv&#10;d25yZXYueG1sUEsFBgAAAAAEAAQA9QAAAIgDAAAAAA==&#10;" filled="f" stroked="f">
                  <v:textbox inset="5.85pt,.7pt,5.85pt,.7pt">
                    <w:txbxContent>
                      <w:p w:rsidR="00317015" w:rsidRDefault="00317015" w:rsidP="000F758D">
                        <w:pPr>
                          <w:spacing w:after="0" w:line="260" w:lineRule="exact"/>
                          <w:jc w:val="center"/>
                          <w:rPr>
                            <w:sz w:val="16"/>
                            <w:szCs w:val="16"/>
                          </w:rPr>
                        </w:pPr>
                        <w:r>
                          <w:rPr>
                            <w:sz w:val="16"/>
                            <w:szCs w:val="16"/>
                          </w:rPr>
                          <w:t>User</w:t>
                        </w:r>
                      </w:p>
                      <w:p w:rsidR="00317015" w:rsidRDefault="00317015" w:rsidP="000F758D">
                        <w:pPr>
                          <w:spacing w:after="0" w:line="260" w:lineRule="exact"/>
                          <w:jc w:val="center"/>
                          <w:rPr>
                            <w:sz w:val="16"/>
                            <w:szCs w:val="16"/>
                          </w:rPr>
                        </w:pPr>
                        <w:r>
                          <w:rPr>
                            <w:sz w:val="16"/>
                            <w:szCs w:val="16"/>
                          </w:rPr>
                          <w:t>(256TB)</w:t>
                        </w:r>
                      </w:p>
                    </w:txbxContent>
                  </v:textbox>
                </v:shape>
                <v:shape id="Text Box 223" o:spid="_x0000_s1786" type="#_x0000_t202" style="position:absolute;left:34294;top:27625;width:558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NvMMA&#10;AADbAAAADwAAAGRycy9kb3ducmV2LnhtbERPS2vCQBC+C/6HZYTedNNCo0TXkBT6wItPpMdpdpqE&#10;ZmdDdquxv74rCN7m43vOIu1NI07UudqygsdJBIK4sLrmUsFh/zqegXAeWWNjmRRcyEG6HA4WmGh7&#10;5i2ddr4UIYRdggoq79tESldUZNBNbEscuG/bGfQBdqXUHZ5DuGnkUxTF0mDNoaHCll4qKn52v0bB&#10;X+2y980691/58+dbtFnF7pjFSj2M+mwOwlPv7+Kb+0OH+VO4/hIO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yNvMMAAADbAAAADwAAAAAAAAAAAAAAAACYAgAAZHJzL2Rv&#10;d25yZXYueG1sUEsFBgAAAAAEAAQA9QAAAIgDAAAAAA==&#10;" filled="f" stroked="f">
                  <v:textbox inset="5.85pt,.7pt,5.85pt,.7pt">
                    <w:txbxContent>
                      <w:p w:rsidR="00317015" w:rsidRDefault="00317015" w:rsidP="000F758D">
                        <w:pPr>
                          <w:spacing w:after="0" w:line="260" w:lineRule="exact"/>
                          <w:jc w:val="center"/>
                          <w:rPr>
                            <w:sz w:val="16"/>
                            <w:szCs w:val="16"/>
                          </w:rPr>
                        </w:pPr>
                        <w:r>
                          <w:rPr>
                            <w:sz w:val="16"/>
                            <w:szCs w:val="16"/>
                          </w:rPr>
                          <w:t>Kernel</w:t>
                        </w:r>
                      </w:p>
                      <w:p w:rsidR="00317015" w:rsidRDefault="00317015" w:rsidP="000F758D">
                        <w:pPr>
                          <w:spacing w:after="0" w:line="260" w:lineRule="exact"/>
                          <w:jc w:val="center"/>
                          <w:rPr>
                            <w:sz w:val="16"/>
                            <w:szCs w:val="16"/>
                          </w:rPr>
                        </w:pPr>
                        <w:r>
                          <w:rPr>
                            <w:sz w:val="16"/>
                            <w:szCs w:val="16"/>
                          </w:rPr>
                          <w:t>(256TB)</w:t>
                        </w:r>
                      </w:p>
                    </w:txbxContent>
                  </v:textbox>
                </v:shape>
                <v:shape id="Text Box 190" o:spid="_x0000_s1787" type="#_x0000_t202" style="position:absolute;left:21237;top:24858;width:1205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5fcMA&#10;AADbAAAADwAAAGRycy9kb3ducmV2LnhtbESPQWvCQBCF74X+h2UKvRTd1EORmDWItrS3YhS8jtkx&#10;CWZnY3Zj0n/fORR6m+G9ee+bLJ9cq+7Uh8azgdd5Aoq49LbhysDx8DFbggoR2WLrmQz8UIB8/fiQ&#10;YWr9yHu6F7FSEsIhRQN1jF2qdShrchjmviMW7eJ7h1HWvtK2x1HCXasXSfKmHTYsDTV2tK2pvBaD&#10;M7D7Dm4sh8ULn3Fc+s8bv++LkzHPT9NmBSrSFP/Nf9dfVvAFV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5fcMAAADbAAAADwAAAAAAAAAAAAAAAACYAgAAZHJzL2Rv&#10;d25yZXYueG1sUEsFBgAAAAAEAAQA9QAAAIgDAAAAAA==&#10;">
                  <v:textbox inset="5.85pt,.7pt,5.85pt,.7pt">
                    <w:txbxContent>
                      <w:p w:rsidR="00317015" w:rsidRDefault="00317015" w:rsidP="000F758D">
                        <w:pPr>
                          <w:jc w:val="center"/>
                          <w:rPr>
                            <w:sz w:val="16"/>
                            <w:szCs w:val="16"/>
                          </w:rPr>
                        </w:pPr>
                        <w:proofErr w:type="spellStart"/>
                        <w:proofErr w:type="gramStart"/>
                        <w:r>
                          <w:rPr>
                            <w:sz w:val="16"/>
                            <w:szCs w:val="16"/>
                          </w:rPr>
                          <w:t>vmalloc</w:t>
                        </w:r>
                        <w:proofErr w:type="spellEnd"/>
                        <w:proofErr w:type="gramEnd"/>
                      </w:p>
                    </w:txbxContent>
                  </v:textbox>
                </v:shape>
                <v:shape id="Text Box 190" o:spid="_x0000_s1788" type="#_x0000_t202" style="position:absolute;left:21237;top:26833;width:1205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5c5r8A&#10;AADbAAAADwAAAGRycy9kb3ducmV2LnhtbERPTYvCMBC9L/gfwgheFk31sGg1iriKexOr4HVsxrbY&#10;TLpNtPXfG0HwNo/3ObNFa0pxp9oVlhUMBxEI4tTqgjMFx8OmPwbhPLLG0jIpeJCDxbzzNcNY24b3&#10;dE98JkIIuxgV5N5XsZQuzcmgG9iKOHAXWxv0AdaZ1DU2IdyUchRFP9JgwaEhx4pWOaXX5GYU/O6c&#10;adLb6JvP2Izt9p/X++SkVK/bLqcgPLX+I367/3SYP4HXL+E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PlzmvwAAANsAAAAPAAAAAAAAAAAAAAAAAJgCAABkcnMvZG93bnJl&#10;di54bWxQSwUGAAAAAAQABAD1AAAAhAMAAAAA&#10;">
                  <v:textbox inset="5.85pt,.7pt,5.85pt,.7pt">
                    <w:txbxContent>
                      <w:p w:rsidR="00317015" w:rsidRDefault="00317015" w:rsidP="000F758D">
                        <w:pPr>
                          <w:jc w:val="center"/>
                          <w:rPr>
                            <w:sz w:val="16"/>
                            <w:szCs w:val="16"/>
                          </w:rPr>
                        </w:pPr>
                        <w:proofErr w:type="spellStart"/>
                        <w:proofErr w:type="gramStart"/>
                        <w:r>
                          <w:rPr>
                            <w:sz w:val="16"/>
                            <w:szCs w:val="16"/>
                          </w:rPr>
                          <w:t>vmemmap</w:t>
                        </w:r>
                        <w:proofErr w:type="spellEnd"/>
                        <w:proofErr w:type="gramEnd"/>
                      </w:p>
                    </w:txbxContent>
                  </v:textbox>
                </v:shape>
                <v:shape id="Text Box 190" o:spid="_x0000_s1789" type="#_x0000_t202" style="position:absolute;left:21235;top:28781;width:1203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xr8A&#10;AADbAAAADwAAAGRycy9kb3ducmV2LnhtbERPTYvCMBC9C/sfwix4EU3tQaRrWpZdRW9iFfY6NmNb&#10;bCbdJtr6781B8Ph436tsMI24U+dqywrmswgEcWF1zaWC03EzXYJwHlljY5kUPMhBln6MVpho2/OB&#10;7rkvRQhhl6CCyvs2kdIVFRl0M9sSB+5iO4M+wK6UusM+hJtGxlG0kAZrDg0VtvRTUXHNb0bB796Z&#10;vrjFEz5jv7Tbf14f8j+lxp/D9xcIT4N/i1/unVYQh/XhS/gBMn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aD/GvwAAANsAAAAPAAAAAAAAAAAAAAAAAJgCAABkcnMvZG93bnJl&#10;di54bWxQSwUGAAAAAAQABAD1AAAAhAMAAAAA&#10;">
                  <v:textbox inset="5.85pt,.7pt,5.85pt,.7pt">
                    <w:txbxContent>
                      <w:p w:rsidR="00317015" w:rsidRDefault="00317015" w:rsidP="000F758D">
                        <w:pPr>
                          <w:jc w:val="center"/>
                          <w:rPr>
                            <w:sz w:val="16"/>
                            <w:szCs w:val="16"/>
                            <w:lang w:eastAsia="ja-JP"/>
                          </w:rPr>
                        </w:pPr>
                        <w:r>
                          <w:rPr>
                            <w:rFonts w:hint="eastAsia"/>
                            <w:sz w:val="16"/>
                            <w:szCs w:val="16"/>
                            <w:lang w:eastAsia="ja-JP"/>
                          </w:rPr>
                          <w:t>･･･</w:t>
                        </w:r>
                      </w:p>
                    </w:txbxContent>
                  </v:textbox>
                </v:shape>
                <v:shape id="Text Box 190" o:spid="_x0000_s1790" type="#_x0000_t202" style="position:absolute;left:21237;top:30757;width:1205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aXcMA&#10;AADbAAAADwAAAGRycy9kb3ducmV2LnhtbESPzWrDMBCE74G+g9hCLyGR40MxrpUQ0pbmFuwEet1Y&#10;W9vUWrmW/JO3jwqFHoeZ+YbJdrNpxUi9aywr2KwjEMSl1Q1XCi7n91UCwnlkja1lUnAjB7vtwyLD&#10;VNuJcxoLX4kAYZeigtr7LpXSlTUZdGvbEQfvy/YGfZB9JXWPU4CbVsZR9CwNNhwWauzoUFP5XQxG&#10;wevJmakc4iVfcUrsxw+/5cWnUk+P8/4FhKfZ/4f/2ketIN7A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SaXcMAAADbAAAADwAAAAAAAAAAAAAAAACYAgAAZHJzL2Rv&#10;d25yZXYueG1sUEsFBgAAAAAEAAQA9QAAAIgDAAAAAA==&#10;">
                  <v:textbox inset="5.85pt,.7pt,5.85pt,.7pt">
                    <w:txbxContent>
                      <w:p w:rsidR="00317015" w:rsidRDefault="00317015" w:rsidP="000F758D">
                        <w:pPr>
                          <w:jc w:val="center"/>
                          <w:rPr>
                            <w:sz w:val="16"/>
                            <w:szCs w:val="16"/>
                            <w:lang w:eastAsia="ja-JP"/>
                          </w:rPr>
                        </w:pPr>
                        <w:r>
                          <w:rPr>
                            <w:sz w:val="16"/>
                            <w:szCs w:val="16"/>
                            <w:lang w:eastAsia="ja-JP"/>
                          </w:rPr>
                          <w:t>Kernel</w:t>
                        </w:r>
                      </w:p>
                    </w:txbxContent>
                  </v:textbox>
                </v:shape>
                <v:shape id="Text Box 190" o:spid="_x0000_s1791" type="#_x0000_t202" style="position:absolute;left:24910;top:32052;width:4882;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8AcEA&#10;AADbAAAADwAAAGRycy9kb3ducmV2LnhtbESPQYvCMBSE74L/ITzBm02tsEg1igiisHiwevH2bJ5t&#10;tXkpTVbrvzcLgsdhZr5h5svO1OJBrassKxhHMQji3OqKCwWn42Y0BeE8ssbaMil4kYPlot+bY6rt&#10;kw/0yHwhAoRdigpK75tUSpeXZNBFtiEO3tW2Bn2QbSF1i88AN7VM4vhHGqw4LJTY0Lqk/J79GQX1&#10;bb177buzjS/u95BnTk6K7VWp4aBbzUB46vw3/GnvtIIkgf8v4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RfAHBAAAA2wAAAA8AAAAAAAAAAAAAAAAAmAIAAGRycy9kb3du&#10;cmV2LnhtbFBLBQYAAAAABAAEAPUAAACGAwAAAAA=&#10;" filled="f" stroked="f">
                  <v:textbox inset="5.85pt,.7pt,5.85pt,.7pt">
                    <w:txbxContent>
                      <w:p w:rsidR="00317015" w:rsidRDefault="00317015" w:rsidP="000F758D">
                        <w:pPr>
                          <w:pStyle w:val="NormalWeb"/>
                          <w:spacing w:after="200"/>
                          <w:jc w:val="center"/>
                        </w:pPr>
                        <w:r>
                          <w:rPr>
                            <w:rFonts w:hAnsi="MS Mincho" w:hint="eastAsia"/>
                            <w:sz w:val="16"/>
                            <w:szCs w:val="16"/>
                          </w:rPr>
                          <w:t>･･･</w:t>
                        </w:r>
                      </w:p>
                    </w:txbxContent>
                  </v:textbox>
                </v:shape>
                <w10:anchorlock/>
              </v:group>
            </w:pict>
          </mc:Fallback>
        </mc:AlternateContent>
      </w:r>
    </w:p>
    <w:p w:rsidR="00B246D9" w:rsidRDefault="0026671C" w:rsidP="00624D3A">
      <w:pPr>
        <w:pStyle w:val="Caption"/>
        <w:jc w:val="center"/>
        <w:rPr>
          <w:lang w:eastAsia="ja-JP"/>
        </w:rPr>
      </w:pPr>
      <w:bookmarkStart w:id="56" w:name="_Ref497897670"/>
      <w:bookmarkStart w:id="57" w:name="_Ref509490141"/>
      <w:bookmarkStart w:id="58" w:name="_Ref497897656"/>
      <w:r w:rsidRPr="006440DB">
        <w:t>Figure</w:t>
      </w:r>
      <w:r w:rsidR="00194BC2">
        <w:t xml:space="preserve"> 10</w:t>
      </w:r>
      <w:r w:rsidRPr="006440DB">
        <w:t xml:space="preserve"> </w:t>
      </w:r>
      <w:bookmarkEnd w:id="56"/>
      <w:bookmarkEnd w:id="57"/>
      <w:r w:rsidRPr="006440DB">
        <w:t xml:space="preserve">. </w:t>
      </w:r>
      <w:r w:rsidR="00FD2BA4">
        <w:rPr>
          <w:lang w:eastAsia="ja-JP"/>
        </w:rPr>
        <w:t>RZ/G2</w:t>
      </w:r>
      <w:r w:rsidRPr="006440DB">
        <w:rPr>
          <w:lang w:eastAsia="ja-JP"/>
        </w:rPr>
        <w:t xml:space="preserve"> </w:t>
      </w:r>
      <w:r>
        <w:rPr>
          <w:lang w:eastAsia="ja-JP"/>
        </w:rPr>
        <w:t>memory map (Virtual)</w:t>
      </w:r>
      <w:bookmarkEnd w:id="58"/>
    </w:p>
    <w:p w:rsidR="00B246D9" w:rsidRPr="00DB38B7" w:rsidRDefault="00B246D9" w:rsidP="00CB7E26">
      <w:pPr>
        <w:overflowPunct/>
        <w:autoSpaceDE/>
        <w:autoSpaceDN/>
        <w:adjustRightInd/>
        <w:spacing w:after="0" w:line="240" w:lineRule="auto"/>
        <w:textAlignment w:val="auto"/>
        <w:rPr>
          <w:lang w:eastAsia="ja-JP"/>
        </w:rPr>
      </w:pPr>
    </w:p>
    <w:p w:rsidR="00B246D9" w:rsidRDefault="00B246D9" w:rsidP="00B246D9">
      <w:pPr>
        <w:overflowPunct/>
        <w:autoSpaceDE/>
        <w:adjustRightInd/>
        <w:spacing w:after="0" w:line="240" w:lineRule="auto"/>
        <w:rPr>
          <w:lang w:eastAsia="ja-JP"/>
        </w:rPr>
      </w:pPr>
      <w:r>
        <w:rPr>
          <w:lang w:eastAsia="ja-JP"/>
        </w:rPr>
        <w:t>Note)</w:t>
      </w:r>
    </w:p>
    <w:p w:rsidR="00B246D9" w:rsidRDefault="00B246D9" w:rsidP="00B246D9">
      <w:pPr>
        <w:pStyle w:val="ListParagraph"/>
        <w:numPr>
          <w:ilvl w:val="0"/>
          <w:numId w:val="29"/>
        </w:numPr>
        <w:spacing w:line="-259" w:lineRule="auto"/>
        <w:ind w:leftChars="0"/>
        <w:textAlignment w:val="auto"/>
        <w:rPr>
          <w:sz w:val="21"/>
          <w:lang w:eastAsia="ja-JP"/>
        </w:rPr>
      </w:pPr>
      <w:r>
        <w:rPr>
          <w:lang w:eastAsia="ja-JP"/>
        </w:rPr>
        <w:t>Kernel uses 4KB</w:t>
      </w:r>
      <w:r>
        <w:rPr>
          <w:sz w:val="21"/>
          <w:lang w:eastAsia="ja-JP"/>
        </w:rPr>
        <w:t xml:space="preserve"> page size (VA_BITS=</w:t>
      </w:r>
      <w:r w:rsidR="000F758D">
        <w:rPr>
          <w:sz w:val="21"/>
          <w:lang w:eastAsia="ja-JP"/>
        </w:rPr>
        <w:t>48</w:t>
      </w:r>
      <w:r>
        <w:rPr>
          <w:sz w:val="21"/>
          <w:lang w:eastAsia="ja-JP"/>
        </w:rPr>
        <w:t xml:space="preserve">) and </w:t>
      </w:r>
      <w:r w:rsidR="000F758D">
        <w:rPr>
          <w:sz w:val="21"/>
          <w:lang w:eastAsia="ja-JP"/>
        </w:rPr>
        <w:t>4</w:t>
      </w:r>
      <w:r>
        <w:rPr>
          <w:sz w:val="21"/>
          <w:lang w:eastAsia="ja-JP"/>
        </w:rPr>
        <w:t xml:space="preserve"> levels of translation tables. Both regions of User and Kernel are </w:t>
      </w:r>
      <w:r w:rsidR="000F758D">
        <w:rPr>
          <w:sz w:val="21"/>
          <w:lang w:eastAsia="ja-JP"/>
        </w:rPr>
        <w:t>256TB</w:t>
      </w:r>
      <w:r>
        <w:rPr>
          <w:sz w:val="21"/>
          <w:lang w:eastAsia="ja-JP"/>
        </w:rPr>
        <w:t>. Refer to Documentation/arm64/memory.txt.</w:t>
      </w:r>
    </w:p>
    <w:p w:rsidR="00606BAA" w:rsidRDefault="00B246D9">
      <w:pPr>
        <w:pStyle w:val="ListParagraph"/>
        <w:numPr>
          <w:ilvl w:val="0"/>
          <w:numId w:val="29"/>
        </w:numPr>
        <w:spacing w:line="-259" w:lineRule="auto"/>
        <w:ind w:leftChars="0"/>
        <w:textAlignment w:val="auto"/>
        <w:rPr>
          <w:lang w:eastAsia="ja-JP"/>
        </w:rPr>
      </w:pPr>
      <w:r>
        <w:rPr>
          <w:sz w:val="21"/>
          <w:lang w:eastAsia="ja-JP"/>
        </w:rPr>
        <w:t>Detail information about kernel memory map in virtual address space, refer to User’s manual of Kernel.</w:t>
      </w:r>
    </w:p>
    <w:p w:rsidR="003144E5" w:rsidRDefault="003144E5" w:rsidP="003144E5">
      <w:pPr>
        <w:pStyle w:val="Heading1"/>
        <w:rPr>
          <w:lang w:eastAsia="ja-JP"/>
        </w:rPr>
      </w:pPr>
      <w:r>
        <w:rPr>
          <w:rFonts w:hint="eastAsia"/>
          <w:lang w:eastAsia="ja-JP"/>
        </w:rPr>
        <w:lastRenderedPageBreak/>
        <w:t xml:space="preserve">   </w:t>
      </w:r>
      <w:r w:rsidRPr="003144E5">
        <w:rPr>
          <w:lang w:eastAsia="ja-JP"/>
        </w:rPr>
        <w:t>U-Boot command</w:t>
      </w:r>
    </w:p>
    <w:p w:rsidR="001244A8" w:rsidRDefault="003144E5" w:rsidP="001E3BC1">
      <w:pPr>
        <w:rPr>
          <w:ins w:id="59" w:author="Author"/>
          <w:lang w:eastAsia="ja-JP"/>
        </w:rPr>
      </w:pPr>
      <w:r w:rsidRPr="003144E5">
        <w:rPr>
          <w:lang w:eastAsia="ja-JP"/>
        </w:rPr>
        <w:t>Please refer to U-Boot user's manual about available U-</w:t>
      </w:r>
      <w:r w:rsidR="00CE04C0">
        <w:rPr>
          <w:lang w:eastAsia="ja-JP"/>
        </w:rPr>
        <w:t>B</w:t>
      </w:r>
      <w:r w:rsidR="00CE04C0" w:rsidRPr="003144E5">
        <w:rPr>
          <w:lang w:eastAsia="ja-JP"/>
        </w:rPr>
        <w:t xml:space="preserve">oot </w:t>
      </w:r>
      <w:r w:rsidRPr="003144E5">
        <w:rPr>
          <w:lang w:eastAsia="ja-JP"/>
        </w:rPr>
        <w:t xml:space="preserve">command for </w:t>
      </w:r>
      <w:r w:rsidR="00CC767D" w:rsidRPr="00E50848">
        <w:rPr>
          <w:lang w:eastAsia="ja-JP"/>
        </w:rPr>
        <w:t>R</w:t>
      </w:r>
      <w:r w:rsidR="00CC767D">
        <w:rPr>
          <w:lang w:eastAsia="ja-JP"/>
        </w:rPr>
        <w:t>Z/G2</w:t>
      </w:r>
      <w:r w:rsidRPr="006440DB">
        <w:rPr>
          <w:lang w:eastAsia="ja-JP"/>
        </w:rPr>
        <w:t xml:space="preserve"> </w:t>
      </w:r>
      <w:r w:rsidRPr="003144E5">
        <w:rPr>
          <w:lang w:eastAsia="ja-JP"/>
        </w:rPr>
        <w:t xml:space="preserve">Linux BSP. </w:t>
      </w:r>
      <w:r w:rsidR="00260D1A">
        <w:rPr>
          <w:lang w:eastAsia="ja-JP"/>
        </w:rPr>
        <w:br/>
      </w:r>
      <w:r w:rsidRPr="003144E5">
        <w:rPr>
          <w:lang w:eastAsia="ja-JP"/>
        </w:rPr>
        <w:t xml:space="preserve">The help or </w:t>
      </w:r>
      <w:r w:rsidR="00F57504">
        <w:rPr>
          <w:lang w:eastAsia="ja-JP"/>
        </w:rPr>
        <w:t>“</w:t>
      </w:r>
      <w:r w:rsidR="00F57504" w:rsidRPr="003144E5">
        <w:rPr>
          <w:lang w:eastAsia="ja-JP"/>
        </w:rPr>
        <w:t>?</w:t>
      </w:r>
      <w:r w:rsidR="00F57504">
        <w:rPr>
          <w:lang w:eastAsia="ja-JP"/>
        </w:rPr>
        <w:t>”</w:t>
      </w:r>
      <w:r w:rsidR="00F57504" w:rsidRPr="003144E5">
        <w:rPr>
          <w:lang w:eastAsia="ja-JP"/>
        </w:rPr>
        <w:t xml:space="preserve"> </w:t>
      </w:r>
      <w:r w:rsidRPr="003144E5">
        <w:rPr>
          <w:lang w:eastAsia="ja-JP"/>
        </w:rPr>
        <w:t>command shows U-Boot command list, but be careful that it includes some unsupported command.</w:t>
      </w:r>
    </w:p>
    <w:p w:rsidR="001244A8" w:rsidRDefault="001244A8">
      <w:pPr>
        <w:rPr>
          <w:ins w:id="60" w:author="Author"/>
          <w:lang w:eastAsia="ja-JP"/>
        </w:rPr>
        <w:pPrChange w:id="61" w:author="Author">
          <w:pPr>
            <w:overflowPunct/>
            <w:autoSpaceDE/>
            <w:autoSpaceDN/>
            <w:adjustRightInd/>
            <w:spacing w:after="0" w:line="240" w:lineRule="auto"/>
            <w:textAlignment w:val="auto"/>
          </w:pPr>
        </w:pPrChange>
      </w:pPr>
      <w:ins w:id="62" w:author="Author">
        <w:r>
          <w:rPr>
            <w:lang w:eastAsia="ja-JP"/>
          </w:rPr>
          <w:br w:type="page"/>
        </w:r>
      </w:ins>
    </w:p>
    <w:p w:rsidR="001244A8" w:rsidRDefault="001244A8" w:rsidP="001244A8">
      <w:pPr>
        <w:pStyle w:val="Heading1"/>
        <w:rPr>
          <w:ins w:id="63" w:author="Author"/>
          <w:lang w:eastAsia="ja-JP"/>
        </w:rPr>
      </w:pPr>
      <w:ins w:id="64" w:author="Author">
        <w:r>
          <w:rPr>
            <w:rFonts w:hint="eastAsia"/>
            <w:lang w:eastAsia="ja-JP"/>
          </w:rPr>
          <w:lastRenderedPageBreak/>
          <w:t xml:space="preserve">   </w:t>
        </w:r>
        <w:del w:id="65" w:author="Author">
          <w:r w:rsidDel="0015471D">
            <w:rPr>
              <w:lang w:eastAsia="ja-JP"/>
            </w:rPr>
            <w:delText>Automation Setting Packages</w:delText>
          </w:r>
        </w:del>
        <w:r w:rsidR="0015471D">
          <w:rPr>
            <w:lang w:eastAsia="ja-JP"/>
          </w:rPr>
          <w:t>System Service</w:t>
        </w:r>
      </w:ins>
    </w:p>
    <w:p w:rsidR="00317015" w:rsidRPr="00317015" w:rsidRDefault="00317015">
      <w:pPr>
        <w:rPr>
          <w:ins w:id="66" w:author="Author"/>
          <w:lang w:eastAsia="ja-JP"/>
        </w:rPr>
        <w:pPrChange w:id="67" w:author="Author">
          <w:pPr>
            <w:pStyle w:val="Heading1"/>
          </w:pPr>
        </w:pPrChange>
      </w:pPr>
      <w:ins w:id="68" w:author="Author">
        <w:r>
          <w:rPr>
            <w:lang w:eastAsia="ja-JP"/>
          </w:rPr>
          <w:t>In RZ/G2 VLP64 environment</w:t>
        </w:r>
        <w:r w:rsidR="004F78B3">
          <w:rPr>
            <w:lang w:eastAsia="ja-JP"/>
          </w:rPr>
          <w:t>, some services are added to root filesystem to assist related drivers.</w:t>
        </w:r>
      </w:ins>
    </w:p>
    <w:p w:rsidR="001244A8" w:rsidRDefault="001244A8" w:rsidP="001244A8">
      <w:pPr>
        <w:pStyle w:val="Heading2"/>
        <w:rPr>
          <w:ins w:id="69" w:author="Author"/>
        </w:rPr>
      </w:pPr>
      <w:ins w:id="70" w:author="Author">
        <w:r>
          <w:t>Watchdog Service</w:t>
        </w:r>
      </w:ins>
    </w:p>
    <w:p w:rsidR="00D45C18" w:rsidRDefault="00CD6B34">
      <w:pPr>
        <w:rPr>
          <w:ins w:id="71" w:author="Author"/>
        </w:rPr>
        <w:pPrChange w:id="72" w:author="Author">
          <w:pPr>
            <w:pStyle w:val="Heading2"/>
          </w:pPr>
        </w:pPrChange>
      </w:pPr>
      <w:ins w:id="73" w:author="Author">
        <w:r>
          <w:t>Watchdog Service</w:t>
        </w:r>
        <w:r w:rsidR="00D45C18">
          <w:t xml:space="preserve"> is a system</w:t>
        </w:r>
        <w:r w:rsidR="00506982">
          <w:t>d</w:t>
        </w:r>
        <w:r w:rsidR="00D45C18">
          <w:t xml:space="preserve"> service, which is used to generate a reset when system is </w:t>
        </w:r>
        <w:del w:id="74" w:author="Author">
          <w:r w:rsidR="00D45C18" w:rsidDel="00CA10E0">
            <w:delText>runaway</w:delText>
          </w:r>
        </w:del>
        <w:r w:rsidR="00CA10E0">
          <w:t>freeze</w:t>
        </w:r>
        <w:bookmarkStart w:id="75" w:name="_GoBack"/>
        <w:bookmarkEnd w:id="75"/>
        <w:r w:rsidR="00D45C18">
          <w:t>.</w:t>
        </w:r>
      </w:ins>
    </w:p>
    <w:p w:rsidR="00D45C18" w:rsidRDefault="00D45C18">
      <w:pPr>
        <w:rPr>
          <w:ins w:id="76" w:author="Author"/>
        </w:rPr>
        <w:pPrChange w:id="77" w:author="Author">
          <w:pPr>
            <w:pStyle w:val="Heading2"/>
          </w:pPr>
        </w:pPrChange>
      </w:pPr>
      <w:ins w:id="78" w:author="Author">
        <w:r>
          <w:t>It is automatically loaded in root filesystem and r</w:t>
        </w:r>
        <w:r w:rsidR="002A3DEE">
          <w:t>uns background during operation with binary file:</w:t>
        </w:r>
      </w:ins>
    </w:p>
    <w:p w:rsidR="002A3DEE" w:rsidRDefault="002A3DEE" w:rsidP="002A3DEE">
      <w:pPr>
        <w:rPr>
          <w:ins w:id="79" w:author="Author"/>
        </w:rPr>
      </w:pPr>
      <w:ins w:id="80" w:author="Author">
        <w:r>
          <w:rPr>
            <w:rFonts w:ascii="Arial" w:hAnsi="Arial" w:cs="Arial"/>
            <w:noProof/>
            <w:lang w:eastAsia="ja-JP"/>
          </w:rPr>
          <mc:AlternateContent>
            <mc:Choice Requires="wps">
              <w:drawing>
                <wp:anchor distT="0" distB="0" distL="114300" distR="114300" simplePos="0" relativeHeight="251697152" behindDoc="0" locked="0" layoutInCell="1" allowOverlap="1" wp14:anchorId="75EAE7AB" wp14:editId="4FC67465">
                  <wp:simplePos x="0" y="0"/>
                  <wp:positionH relativeFrom="margin">
                    <wp:align>left</wp:align>
                  </wp:positionH>
                  <wp:positionV relativeFrom="paragraph">
                    <wp:posOffset>916</wp:posOffset>
                  </wp:positionV>
                  <wp:extent cx="6009640" cy="287079"/>
                  <wp:effectExtent l="0" t="0" r="10160" b="17780"/>
                  <wp:wrapNone/>
                  <wp:docPr id="3519" name="フローチャート : 代替処理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287079"/>
                          </a:xfrm>
                          <a:prstGeom prst="flowChartAlternateProcess">
                            <a:avLst/>
                          </a:prstGeom>
                          <a:solidFill>
                            <a:srgbClr val="FFFF99"/>
                          </a:solidFill>
                          <a:ln w="9525">
                            <a:solidFill>
                              <a:srgbClr val="000000"/>
                            </a:solidFill>
                            <a:miter lim="800000"/>
                            <a:headEnd/>
                            <a:tailEnd/>
                          </a:ln>
                        </wps:spPr>
                        <wps:txbx>
                          <w:txbxContent>
                            <w:p w:rsidR="00317015" w:rsidRPr="00BD18A5" w:rsidDel="002A3DEE" w:rsidRDefault="00317015">
                              <w:pPr>
                                <w:rPr>
                                  <w:del w:id="81" w:author="Author"/>
                                  <w:rFonts w:ascii="Verdana" w:hAnsi="Verdana"/>
                                  <w:b/>
                                  <w:color w:val="0070C0"/>
                                  <w:rPrChange w:id="82" w:author="Author">
                                    <w:rPr>
                                      <w:del w:id="83" w:author="Author"/>
                                      <w:rFonts w:ascii="Verdana" w:hAnsi="Verdana" w:cs="MS PGothic"/>
                                      <w:b/>
                                      <w:color w:val="3366FF"/>
                                    </w:rPr>
                                  </w:rPrChange>
                                </w:rPr>
                                <w:pPrChange w:id="84" w:author="Hien Duc. Huynh" w:date="2020-08-20T11:05:00Z">
                                  <w:pPr>
                                    <w:spacing w:after="0"/>
                                  </w:pPr>
                                </w:pPrChange>
                              </w:pPr>
                              <w:ins w:id="85" w:author="Author">
                                <w:r w:rsidRPr="00BD18A5">
                                  <w:rPr>
                                    <w:rFonts w:ascii="Verdana" w:hAnsi="Verdana"/>
                                    <w:b/>
                                    <w:color w:val="0070C0"/>
                                    <w:rPrChange w:id="86" w:author="Author">
                                      <w:rPr/>
                                    </w:rPrChange>
                                  </w:rPr>
                                  <w:t>/usr/bin/watchdog-test -d -t 60 -e</w:t>
                                </w:r>
                              </w:ins>
                              <w:del w:id="87" w:author="Author">
                                <w:r w:rsidRPr="00BD18A5" w:rsidDel="002A3DEE">
                                  <w:rPr>
                                    <w:rFonts w:ascii="Verdana" w:hAnsi="Verdana" w:cs="MS PGothic"/>
                                    <w:b/>
                                    <w:color w:val="0070C0"/>
                                    <w:rPrChange w:id="88" w:author="Author">
                                      <w:rPr>
                                        <w:rFonts w:ascii="Verdana" w:hAnsi="Verdana" w:cs="MS PGothic"/>
                                        <w:b/>
                                        <w:color w:val="3366FF"/>
                                      </w:rPr>
                                    </w:rPrChange>
                                  </w:rPr>
                                  <w:delText>$ mkdir /export/rfs</w:delText>
                                </w:r>
                              </w:del>
                            </w:p>
                            <w:p w:rsidR="00317015" w:rsidDel="002A3DEE" w:rsidRDefault="00317015" w:rsidP="002A3DEE">
                              <w:pPr>
                                <w:spacing w:after="0"/>
                                <w:rPr>
                                  <w:del w:id="89" w:author="Author"/>
                                  <w:rFonts w:ascii="Verdana" w:hAnsi="Verdana" w:cs="MS PGothic"/>
                                  <w:b/>
                                  <w:color w:val="3366FF"/>
                                </w:rPr>
                              </w:pPr>
                              <w:del w:id="90" w:author="Author">
                                <w:r w:rsidDel="002A3DEE">
                                  <w:rPr>
                                    <w:rFonts w:ascii="Verdana" w:hAnsi="Verdana" w:cs="MS PGothic" w:hint="eastAsia"/>
                                    <w:b/>
                                    <w:color w:val="3366FF"/>
                                  </w:rPr>
                                  <w:delText>$ cd /export/rfs</w:delText>
                                </w:r>
                              </w:del>
                            </w:p>
                            <w:p w:rsidR="00317015" w:rsidRPr="004674D9" w:rsidRDefault="00317015" w:rsidP="002A3DEE">
                              <w:pPr>
                                <w:spacing w:after="0"/>
                                <w:rPr>
                                  <w:lang w:val="fr-FR"/>
                                </w:rPr>
                              </w:pPr>
                              <w:del w:id="91" w:author="Author">
                                <w:r w:rsidDel="002A3DEE">
                                  <w:rPr>
                                    <w:rFonts w:ascii="Verdana" w:hAnsi="Verdana" w:cs="MS PGothic" w:hint="eastAsia"/>
                                    <w:b/>
                                    <w:color w:val="3366FF"/>
                                  </w:rPr>
                                  <w:delText xml:space="preserve">$ sudo tar xvf </w:delText>
                                </w:r>
                                <w:r w:rsidDel="002A3DEE">
                                  <w:rPr>
                                    <w:rFonts w:ascii="Verdana" w:hAnsi="Verdana" w:cs="MS PGothic" w:hint="eastAsia"/>
                                    <w:b/>
                                    <w:color w:val="3366FF"/>
                                    <w:lang w:eastAsia="ja-JP"/>
                                  </w:rPr>
                                  <w:delText>core-image-weston</w:delText>
                                </w:r>
                                <w:r w:rsidDel="002A3DEE">
                                  <w:rPr>
                                    <w:rFonts w:ascii="Verdana" w:hAnsi="Verdana" w:cs="MS PGothic"/>
                                    <w:b/>
                                    <w:color w:val="3366FF"/>
                                    <w:lang w:eastAsia="ja-JP"/>
                                  </w:rPr>
                                  <w:delText>(bsp|qt|hmi</w:delText>
                                </w:r>
                                <w:r w:rsidDel="002A3DEE">
                                  <w:rPr>
                                    <w:rFonts w:ascii="Verdana" w:hAnsi="Verdana" w:cs="MS PGothic" w:hint="eastAsia"/>
                                    <w:b/>
                                    <w:color w:val="3366FF"/>
                                    <w:lang w:eastAsia="ja-JP"/>
                                  </w:rPr>
                                  <w:delText>)-&lt;supported board name&gt;</w:delText>
                                </w:r>
                                <w:r w:rsidDel="002A3DEE">
                                  <w:rPr>
                                    <w:rFonts w:ascii="Verdana" w:hAnsi="Verdana" w:cs="MS PGothic" w:hint="eastAsia"/>
                                    <w:b/>
                                    <w:color w:val="3366FF"/>
                                  </w:rPr>
                                  <w:delText>.tar.bz2</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AE7AB" id="_x0000_s1792" type="#_x0000_t176" style="position:absolute;margin-left:0;margin-top:.05pt;width:473.2pt;height:22.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" fillcolor="#ff9">
                  <v:textbox>
                    <w:txbxContent>
                      <w:p w:rsidR="00317015" w:rsidRPr="00BD18A5" w:rsidDel="002A3DEE" w:rsidRDefault="00317015">
                        <w:pPr>
                          <w:rPr>
                            <w:del w:id="90" w:author="Author"/>
                            <w:rFonts w:ascii="Verdana" w:hAnsi="Verdana"/>
                            <w:b/>
                            <w:color w:val="0070C0"/>
                            <w:rPrChange w:id="91" w:author="Author">
                              <w:rPr>
                                <w:del w:id="92" w:author="Author"/>
                                <w:rFonts w:ascii="Verdana" w:hAnsi="Verdana" w:cs="MS PGothic"/>
                                <w:b/>
                                <w:color w:val="3366FF"/>
                              </w:rPr>
                            </w:rPrChange>
                          </w:rPr>
                          <w:pPrChange w:id="93" w:author="Hien Duc. Huynh" w:date="2020-08-20T11:05:00Z">
                            <w:pPr>
                              <w:spacing w:after="0"/>
                            </w:pPr>
                          </w:pPrChange>
                        </w:pPr>
                        <w:ins w:id="94" w:author="Author">
                          <w:r w:rsidRPr="00BD18A5">
                            <w:rPr>
                              <w:rFonts w:ascii="Verdana" w:hAnsi="Verdana"/>
                              <w:b/>
                              <w:color w:val="0070C0"/>
                              <w:rPrChange w:id="95" w:author="Author">
                                <w:rPr/>
                              </w:rPrChange>
                            </w:rPr>
                            <w:t>/usr/bin/watchdog-test -d -t 60 -e</w:t>
                          </w:r>
                        </w:ins>
                        <w:del w:id="96" w:author="Author">
                          <w:r w:rsidRPr="00BD18A5" w:rsidDel="002A3DEE">
                            <w:rPr>
                              <w:rFonts w:ascii="Verdana" w:hAnsi="Verdana" w:cs="MS PGothic"/>
                              <w:b/>
                              <w:color w:val="0070C0"/>
                              <w:rPrChange w:id="97" w:author="Author">
                                <w:rPr>
                                  <w:rFonts w:ascii="Verdana" w:hAnsi="Verdana" w:cs="MS PGothic"/>
                                  <w:b/>
                                  <w:color w:val="3366FF"/>
                                </w:rPr>
                              </w:rPrChange>
                            </w:rPr>
                            <w:delText>$ mkdir /export/rfs</w:delText>
                          </w:r>
                        </w:del>
                      </w:p>
                      <w:p w:rsidR="00317015" w:rsidDel="002A3DEE" w:rsidRDefault="00317015" w:rsidP="002A3DEE">
                        <w:pPr>
                          <w:spacing w:after="0"/>
                          <w:rPr>
                            <w:del w:id="98" w:author="Author"/>
                            <w:rFonts w:ascii="Verdana" w:hAnsi="Verdana" w:cs="MS PGothic"/>
                            <w:b/>
                            <w:color w:val="3366FF"/>
                          </w:rPr>
                        </w:pPr>
                        <w:del w:id="99" w:author="Author">
                          <w:r w:rsidDel="002A3DEE">
                            <w:rPr>
                              <w:rFonts w:ascii="Verdana" w:hAnsi="Verdana" w:cs="MS PGothic" w:hint="eastAsia"/>
                              <w:b/>
                              <w:color w:val="3366FF"/>
                            </w:rPr>
                            <w:delText>$ cd /export/rfs</w:delText>
                          </w:r>
                        </w:del>
                      </w:p>
                      <w:p w:rsidR="00317015" w:rsidRPr="004674D9" w:rsidRDefault="00317015" w:rsidP="002A3DEE">
                        <w:pPr>
                          <w:spacing w:after="0"/>
                          <w:rPr>
                            <w:lang w:val="fr-FR"/>
                          </w:rPr>
                        </w:pPr>
                        <w:del w:id="100" w:author="Author">
                          <w:r w:rsidDel="002A3DEE">
                            <w:rPr>
                              <w:rFonts w:ascii="Verdana" w:hAnsi="Verdana" w:cs="MS PGothic" w:hint="eastAsia"/>
                              <w:b/>
                              <w:color w:val="3366FF"/>
                            </w:rPr>
                            <w:delText xml:space="preserve">$ sudo tar xvf </w:delText>
                          </w:r>
                          <w:r w:rsidDel="002A3DEE">
                            <w:rPr>
                              <w:rFonts w:ascii="Verdana" w:hAnsi="Verdana" w:cs="MS PGothic" w:hint="eastAsia"/>
                              <w:b/>
                              <w:color w:val="3366FF"/>
                              <w:lang w:eastAsia="ja-JP"/>
                            </w:rPr>
                            <w:delText>core-image-weston</w:delText>
                          </w:r>
                          <w:r w:rsidDel="002A3DEE">
                            <w:rPr>
                              <w:rFonts w:ascii="Verdana" w:hAnsi="Verdana" w:cs="MS PGothic"/>
                              <w:b/>
                              <w:color w:val="3366FF"/>
                              <w:lang w:eastAsia="ja-JP"/>
                            </w:rPr>
                            <w:delText>(bsp|qt|hmi</w:delText>
                          </w:r>
                          <w:r w:rsidDel="002A3DEE">
                            <w:rPr>
                              <w:rFonts w:ascii="Verdana" w:hAnsi="Verdana" w:cs="MS PGothic" w:hint="eastAsia"/>
                              <w:b/>
                              <w:color w:val="3366FF"/>
                              <w:lang w:eastAsia="ja-JP"/>
                            </w:rPr>
                            <w:delText>)-&lt;supported board name&gt;</w:delText>
                          </w:r>
                          <w:r w:rsidDel="002A3DEE">
                            <w:rPr>
                              <w:rFonts w:ascii="Verdana" w:hAnsi="Verdana" w:cs="MS PGothic" w:hint="eastAsia"/>
                              <w:b/>
                              <w:color w:val="3366FF"/>
                            </w:rPr>
                            <w:delText>.tar.bz2</w:delText>
                          </w:r>
                        </w:del>
                      </w:p>
                    </w:txbxContent>
                  </v:textbox>
                  <w10:wrap anchorx="margin"/>
                </v:shape>
              </w:pict>
            </mc:Fallback>
          </mc:AlternateContent>
        </w:r>
        <w:r>
          <w:t>/</w:t>
        </w:r>
        <w:r w:rsidRPr="005925DC">
          <w:t xml:space="preserve">usr/bin/watchdog-test </w:t>
        </w:r>
        <w:r>
          <w:t>-</w:t>
        </w:r>
        <w:r w:rsidRPr="005925DC">
          <w:t xml:space="preserve">d </w:t>
        </w:r>
        <w:r>
          <w:t>-</w:t>
        </w:r>
        <w:r w:rsidRPr="005925DC">
          <w:t xml:space="preserve">t 60 </w:t>
        </w:r>
        <w:r>
          <w:t>-</w:t>
        </w:r>
        <w:r w:rsidRPr="005925DC">
          <w:t>e</w:t>
        </w:r>
      </w:ins>
    </w:p>
    <w:p w:rsidR="00D45C18" w:rsidRDefault="00D45C18">
      <w:pPr>
        <w:rPr>
          <w:ins w:id="92" w:author="Author"/>
        </w:rPr>
        <w:pPrChange w:id="93" w:author="Author">
          <w:pPr>
            <w:pStyle w:val="Heading2"/>
          </w:pPr>
        </w:pPrChange>
      </w:pPr>
    </w:p>
    <w:p w:rsidR="002A3DEE" w:rsidRDefault="002A3DEE">
      <w:pPr>
        <w:rPr>
          <w:ins w:id="94" w:author="Author"/>
        </w:rPr>
        <w:pPrChange w:id="95" w:author="Author">
          <w:pPr>
            <w:pStyle w:val="Heading2"/>
          </w:pPr>
        </w:pPrChange>
      </w:pPr>
      <w:ins w:id="96" w:author="Author">
        <w:r>
          <w:t>This binary is compiled from “</w:t>
        </w:r>
        <w:r w:rsidRPr="00F05BD7">
          <w:t>tools/testing/selftests/watchdog</w:t>
        </w:r>
        <w:r>
          <w:t>/</w:t>
        </w:r>
        <w:r w:rsidRPr="00F05BD7">
          <w:t>watchdog-test.c</w:t>
        </w:r>
        <w:r>
          <w:t>” in kernel source code.</w:t>
        </w:r>
      </w:ins>
    </w:p>
    <w:p w:rsidR="002A3DEE" w:rsidRDefault="002A3DEE">
      <w:pPr>
        <w:rPr>
          <w:ins w:id="97" w:author="Author"/>
        </w:rPr>
        <w:pPrChange w:id="98" w:author="Author">
          <w:pPr>
            <w:pStyle w:val="Heading2"/>
          </w:pPr>
        </w:pPrChange>
      </w:pPr>
      <w:ins w:id="99" w:author="Author">
        <w:r>
          <w:t>The meaning of each parameter:</w:t>
        </w:r>
      </w:ins>
    </w:p>
    <w:p w:rsidR="00BD18A5" w:rsidRDefault="00BD18A5" w:rsidP="00BD18A5">
      <w:pPr>
        <w:numPr>
          <w:ilvl w:val="0"/>
          <w:numId w:val="36"/>
        </w:numPr>
        <w:rPr>
          <w:ins w:id="100" w:author="Author"/>
        </w:rPr>
      </w:pPr>
      <w:ins w:id="101" w:author="Author">
        <w:r>
          <w:t>-d</w:t>
        </w:r>
        <w:del w:id="102" w:author="Author">
          <w:r w:rsidDel="004F78B3">
            <w:delText xml:space="preserve"> </w:delText>
          </w:r>
        </w:del>
        <w:r>
          <w:t xml:space="preserve">: </w:t>
        </w:r>
        <w:r w:rsidRPr="00BD18A5">
          <w:t>Turn off the watchdog timer</w:t>
        </w:r>
      </w:ins>
    </w:p>
    <w:p w:rsidR="00BD18A5" w:rsidRDefault="00BD18A5" w:rsidP="00BD18A5">
      <w:pPr>
        <w:numPr>
          <w:ilvl w:val="0"/>
          <w:numId w:val="36"/>
        </w:numPr>
        <w:rPr>
          <w:ins w:id="103" w:author="Author"/>
        </w:rPr>
      </w:pPr>
      <w:ins w:id="104" w:author="Author">
        <w:r>
          <w:t>-t: set time out to 60s</w:t>
        </w:r>
      </w:ins>
    </w:p>
    <w:p w:rsidR="00BD18A5" w:rsidRDefault="00BD18A5" w:rsidP="00BD18A5">
      <w:pPr>
        <w:numPr>
          <w:ilvl w:val="0"/>
          <w:numId w:val="36"/>
        </w:numPr>
        <w:rPr>
          <w:ins w:id="105" w:author="Author"/>
        </w:rPr>
      </w:pPr>
      <w:ins w:id="106" w:author="Author">
        <w:r>
          <w:t xml:space="preserve">-e: </w:t>
        </w:r>
        <w:r w:rsidRPr="00BD18A5">
          <w:t>Turn on the watchdog timer</w:t>
        </w:r>
      </w:ins>
    </w:p>
    <w:p w:rsidR="00BD18A5" w:rsidRDefault="00BD18A5" w:rsidP="00BD18A5">
      <w:pPr>
        <w:numPr>
          <w:ilvl w:val="0"/>
          <w:numId w:val="36"/>
        </w:numPr>
        <w:rPr>
          <w:ins w:id="107" w:author="Author"/>
        </w:rPr>
      </w:pPr>
      <w:ins w:id="108" w:author="Author">
        <w:r>
          <w:t>-p: set ping rate (default value is 1s if not set)</w:t>
        </w:r>
      </w:ins>
    </w:p>
    <w:p w:rsidR="00F45E3E" w:rsidRDefault="00F45E3E">
      <w:pPr>
        <w:rPr>
          <w:ins w:id="109" w:author="Author"/>
        </w:rPr>
        <w:pPrChange w:id="110" w:author="Author">
          <w:pPr>
            <w:numPr>
              <w:numId w:val="36"/>
            </w:numPr>
            <w:ind w:left="720" w:hanging="360"/>
          </w:pPr>
        </w:pPrChange>
      </w:pPr>
    </w:p>
    <w:p w:rsidR="002A3DEE" w:rsidRDefault="00506982">
      <w:pPr>
        <w:rPr>
          <w:ins w:id="111" w:author="Author"/>
        </w:rPr>
        <w:pPrChange w:id="112" w:author="Author">
          <w:pPr>
            <w:pStyle w:val="Heading2"/>
          </w:pPr>
        </w:pPrChange>
      </w:pPr>
      <w:ins w:id="113" w:author="Author">
        <w:r>
          <w:t>To control Watchdog Service interface, we can refer similar commands of systemd service on linux. The following table show supported commands</w:t>
        </w:r>
        <w:r w:rsidR="0078175A">
          <w:t>:</w:t>
        </w:r>
      </w:ins>
    </w:p>
    <w:p w:rsidR="0078175A" w:rsidRPr="007C7CC8" w:rsidRDefault="0078175A">
      <w:pPr>
        <w:pStyle w:val="tabletitle"/>
        <w:jc w:val="center"/>
        <w:rPr>
          <w:ins w:id="114" w:author="Author"/>
          <w:szCs w:val="21"/>
        </w:rPr>
        <w:pPrChange w:id="115" w:author="Author">
          <w:pPr>
            <w:pStyle w:val="tabletitle"/>
          </w:pPr>
        </w:pPrChange>
      </w:pPr>
      <w:ins w:id="116" w:author="Author">
        <w:r>
          <w:t>Table 2</w:t>
        </w:r>
        <w:r>
          <w:rPr>
            <w:rFonts w:hint="eastAsia"/>
          </w:rPr>
          <w:tab/>
        </w:r>
        <w:del w:id="117" w:author="Author">
          <w:r w:rsidDel="009C1161">
            <w:delText>Watchdog Service</w:delText>
          </w:r>
        </w:del>
        <w:r w:rsidR="009C1161">
          <w:t>Supported</w:t>
        </w:r>
        <w:r>
          <w:t xml:space="preserve"> commands</w:t>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Change w:id="118" w:author="Author">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PrChange>
      </w:tblPr>
      <w:tblGrid>
        <w:gridCol w:w="3895"/>
        <w:gridCol w:w="5847"/>
        <w:tblGridChange w:id="119">
          <w:tblGrid>
            <w:gridCol w:w="3300"/>
            <w:gridCol w:w="4956"/>
          </w:tblGrid>
        </w:tblGridChange>
      </w:tblGrid>
      <w:tr w:rsidR="0078175A" w:rsidRPr="00964768" w:rsidTr="0078175A">
        <w:trPr>
          <w:trHeight w:val="243"/>
          <w:jc w:val="center"/>
          <w:ins w:id="120" w:author="Author"/>
          <w:trPrChange w:id="121" w:author="Author">
            <w:trPr>
              <w:trHeight w:val="243"/>
              <w:jc w:val="center"/>
            </w:trPr>
          </w:trPrChange>
        </w:trPr>
        <w:tc>
          <w:tcPr>
            <w:tcW w:w="1999" w:type="pct"/>
            <w:shd w:val="clear" w:color="auto" w:fill="auto"/>
            <w:vAlign w:val="center"/>
            <w:tcPrChange w:id="122" w:author="Author">
              <w:tcPr>
                <w:tcW w:w="3300" w:type="dxa"/>
                <w:shd w:val="clear" w:color="auto" w:fill="auto"/>
              </w:tcPr>
            </w:tcPrChange>
          </w:tcPr>
          <w:p w:rsidR="0078175A" w:rsidRPr="0078175A" w:rsidRDefault="0078175A">
            <w:pPr>
              <w:pStyle w:val="tablehead"/>
              <w:rPr>
                <w:ins w:id="123" w:author="Author"/>
                <w:rFonts w:ascii="Times New Roman" w:hAnsi="Times New Roman"/>
                <w:sz w:val="20"/>
                <w:rPrChange w:id="124" w:author="Author">
                  <w:rPr>
                    <w:ins w:id="125" w:author="Author"/>
                  </w:rPr>
                </w:rPrChange>
              </w:rPr>
            </w:pPr>
            <w:ins w:id="126" w:author="Author">
              <w:r w:rsidRPr="0078175A">
                <w:rPr>
                  <w:rFonts w:ascii="Times New Roman" w:hAnsi="Times New Roman"/>
                  <w:sz w:val="20"/>
                  <w:rPrChange w:id="127" w:author="Author">
                    <w:rPr/>
                  </w:rPrChange>
                </w:rPr>
                <w:t>Command</w:t>
              </w:r>
            </w:ins>
          </w:p>
        </w:tc>
        <w:tc>
          <w:tcPr>
            <w:tcW w:w="3001" w:type="pct"/>
            <w:shd w:val="clear" w:color="auto" w:fill="auto"/>
            <w:vAlign w:val="center"/>
            <w:tcPrChange w:id="128" w:author="Author">
              <w:tcPr>
                <w:tcW w:w="4956" w:type="dxa"/>
                <w:shd w:val="clear" w:color="auto" w:fill="auto"/>
              </w:tcPr>
            </w:tcPrChange>
          </w:tcPr>
          <w:p w:rsidR="0078175A" w:rsidRPr="0078175A" w:rsidRDefault="0078175A">
            <w:pPr>
              <w:pStyle w:val="tablehead"/>
              <w:rPr>
                <w:ins w:id="129" w:author="Author"/>
                <w:rFonts w:ascii="Times New Roman" w:hAnsi="Times New Roman"/>
                <w:sz w:val="20"/>
                <w:rPrChange w:id="130" w:author="Author">
                  <w:rPr>
                    <w:ins w:id="131" w:author="Author"/>
                  </w:rPr>
                </w:rPrChange>
              </w:rPr>
            </w:pPr>
            <w:ins w:id="132" w:author="Author">
              <w:r w:rsidRPr="0078175A">
                <w:rPr>
                  <w:rFonts w:ascii="Times New Roman" w:hAnsi="Times New Roman"/>
                  <w:sz w:val="20"/>
                  <w:rPrChange w:id="133" w:author="Author">
                    <w:rPr/>
                  </w:rPrChange>
                </w:rPr>
                <w:t>Description</w:t>
              </w:r>
            </w:ins>
          </w:p>
        </w:tc>
      </w:tr>
      <w:tr w:rsidR="0078175A" w:rsidRPr="00964768" w:rsidTr="0078175A">
        <w:trPr>
          <w:trHeight w:val="174"/>
          <w:jc w:val="center"/>
          <w:ins w:id="134" w:author="Author"/>
          <w:trPrChange w:id="135" w:author="Author">
            <w:trPr>
              <w:trHeight w:val="174"/>
              <w:jc w:val="center"/>
            </w:trPr>
          </w:trPrChange>
        </w:trPr>
        <w:tc>
          <w:tcPr>
            <w:tcW w:w="1999" w:type="pct"/>
            <w:shd w:val="clear" w:color="auto" w:fill="auto"/>
            <w:vAlign w:val="center"/>
            <w:tcPrChange w:id="136" w:author="Author">
              <w:tcPr>
                <w:tcW w:w="3300" w:type="dxa"/>
                <w:shd w:val="clear" w:color="auto" w:fill="auto"/>
              </w:tcPr>
            </w:tcPrChange>
          </w:tcPr>
          <w:p w:rsidR="0078175A" w:rsidRPr="0078175A" w:rsidRDefault="0078175A">
            <w:pPr>
              <w:pStyle w:val="tablebody"/>
              <w:rPr>
                <w:ins w:id="137" w:author="Author"/>
                <w:rFonts w:ascii="Times New Roman" w:hAnsi="Times New Roman"/>
                <w:sz w:val="20"/>
                <w:rPrChange w:id="138" w:author="Author">
                  <w:rPr>
                    <w:ins w:id="139" w:author="Author"/>
                  </w:rPr>
                </w:rPrChange>
              </w:rPr>
            </w:pPr>
            <w:ins w:id="140" w:author="Author">
              <w:r w:rsidRPr="0078175A">
                <w:rPr>
                  <w:rFonts w:ascii="Times New Roman" w:hAnsi="Times New Roman"/>
                  <w:sz w:val="20"/>
                  <w:rPrChange w:id="141" w:author="Author">
                    <w:rPr/>
                  </w:rPrChange>
                </w:rPr>
                <w:t>systemctl stop watchdog</w:t>
              </w:r>
            </w:ins>
          </w:p>
        </w:tc>
        <w:tc>
          <w:tcPr>
            <w:tcW w:w="3001" w:type="pct"/>
            <w:shd w:val="clear" w:color="auto" w:fill="auto"/>
            <w:vAlign w:val="center"/>
            <w:tcPrChange w:id="142" w:author="Author">
              <w:tcPr>
                <w:tcW w:w="4956" w:type="dxa"/>
                <w:shd w:val="clear" w:color="auto" w:fill="auto"/>
              </w:tcPr>
            </w:tcPrChange>
          </w:tcPr>
          <w:p w:rsidR="0078175A" w:rsidRPr="009C1161" w:rsidRDefault="0078175A">
            <w:pPr>
              <w:pStyle w:val="tablehead"/>
              <w:jc w:val="left"/>
              <w:rPr>
                <w:ins w:id="143" w:author="Author"/>
                <w:rFonts w:ascii="Times New Roman" w:hAnsi="Times New Roman"/>
                <w:sz w:val="20"/>
                <w:rPrChange w:id="144" w:author="Author">
                  <w:rPr>
                    <w:ins w:id="145" w:author="Author"/>
                  </w:rPr>
                </w:rPrChange>
              </w:rPr>
              <w:pPrChange w:id="146" w:author="Author">
                <w:pPr>
                  <w:pStyle w:val="tablebody"/>
                </w:pPr>
              </w:pPrChange>
            </w:pPr>
            <w:ins w:id="147" w:author="Author">
              <w:r w:rsidRPr="009C1161">
                <w:rPr>
                  <w:rFonts w:ascii="Times New Roman" w:hAnsi="Times New Roman"/>
                  <w:b w:val="0"/>
                  <w:sz w:val="20"/>
                  <w:rPrChange w:id="148" w:author="Author">
                    <w:rPr>
                      <w:szCs w:val="18"/>
                    </w:rPr>
                  </w:rPrChange>
                </w:rPr>
                <w:t xml:space="preserve">Stop </w:t>
              </w:r>
              <w:del w:id="149" w:author="Author">
                <w:r w:rsidRPr="009C1161" w:rsidDel="009C1161">
                  <w:rPr>
                    <w:rFonts w:ascii="Times New Roman" w:hAnsi="Times New Roman"/>
                    <w:b w:val="0"/>
                    <w:sz w:val="20"/>
                    <w:rPrChange w:id="150" w:author="Author">
                      <w:rPr>
                        <w:szCs w:val="18"/>
                      </w:rPr>
                    </w:rPrChange>
                  </w:rPr>
                  <w:delText xml:space="preserve">a currently running </w:delText>
                </w:r>
              </w:del>
              <w:r w:rsidRPr="009C1161">
                <w:rPr>
                  <w:rFonts w:ascii="Times New Roman" w:hAnsi="Times New Roman"/>
                  <w:b w:val="0"/>
                  <w:sz w:val="20"/>
                  <w:rPrChange w:id="151" w:author="Author">
                    <w:rPr>
                      <w:szCs w:val="18"/>
                    </w:rPr>
                  </w:rPrChange>
                </w:rPr>
                <w:t>Watchdog Service</w:t>
              </w:r>
            </w:ins>
          </w:p>
        </w:tc>
      </w:tr>
      <w:tr w:rsidR="0078175A" w:rsidRPr="00964768" w:rsidTr="0078175A">
        <w:trPr>
          <w:trHeight w:val="174"/>
          <w:jc w:val="center"/>
          <w:ins w:id="152" w:author="Author"/>
          <w:trPrChange w:id="153" w:author="Author">
            <w:trPr>
              <w:trHeight w:val="174"/>
              <w:jc w:val="center"/>
            </w:trPr>
          </w:trPrChange>
        </w:trPr>
        <w:tc>
          <w:tcPr>
            <w:tcW w:w="1999" w:type="pct"/>
            <w:shd w:val="clear" w:color="auto" w:fill="auto"/>
            <w:vAlign w:val="center"/>
            <w:tcPrChange w:id="154" w:author="Author">
              <w:tcPr>
                <w:tcW w:w="3300" w:type="dxa"/>
                <w:shd w:val="clear" w:color="auto" w:fill="auto"/>
              </w:tcPr>
            </w:tcPrChange>
          </w:tcPr>
          <w:p w:rsidR="0078175A" w:rsidRPr="0078175A" w:rsidRDefault="0078175A">
            <w:pPr>
              <w:pStyle w:val="tablebody"/>
              <w:rPr>
                <w:ins w:id="155" w:author="Author"/>
                <w:rFonts w:ascii="Times New Roman" w:hAnsi="Times New Roman"/>
                <w:sz w:val="20"/>
                <w:rPrChange w:id="156" w:author="Author">
                  <w:rPr>
                    <w:ins w:id="157" w:author="Author"/>
                  </w:rPr>
                </w:rPrChange>
              </w:rPr>
            </w:pPr>
            <w:ins w:id="158" w:author="Author">
              <w:r w:rsidRPr="0078175A">
                <w:rPr>
                  <w:rFonts w:ascii="Times New Roman" w:hAnsi="Times New Roman"/>
                  <w:sz w:val="20"/>
                  <w:rPrChange w:id="159" w:author="Author">
                    <w:rPr/>
                  </w:rPrChange>
                </w:rPr>
                <w:t>systemctl start watchdog</w:t>
              </w:r>
            </w:ins>
          </w:p>
        </w:tc>
        <w:tc>
          <w:tcPr>
            <w:tcW w:w="3001" w:type="pct"/>
            <w:shd w:val="clear" w:color="auto" w:fill="auto"/>
            <w:vAlign w:val="center"/>
            <w:tcPrChange w:id="160" w:author="Author">
              <w:tcPr>
                <w:tcW w:w="4956" w:type="dxa"/>
                <w:shd w:val="clear" w:color="auto" w:fill="auto"/>
              </w:tcPr>
            </w:tcPrChange>
          </w:tcPr>
          <w:p w:rsidR="0078175A" w:rsidRPr="0078175A" w:rsidRDefault="0078175A">
            <w:pPr>
              <w:pStyle w:val="tablebody"/>
              <w:rPr>
                <w:ins w:id="161" w:author="Author"/>
                <w:rFonts w:ascii="Times New Roman" w:hAnsi="Times New Roman"/>
                <w:sz w:val="20"/>
                <w:rPrChange w:id="162" w:author="Author">
                  <w:rPr>
                    <w:ins w:id="163" w:author="Author"/>
                  </w:rPr>
                </w:rPrChange>
              </w:rPr>
            </w:pPr>
            <w:ins w:id="164" w:author="Author">
              <w:r w:rsidRPr="0078175A">
                <w:rPr>
                  <w:rFonts w:ascii="Times New Roman" w:hAnsi="Times New Roman"/>
                  <w:sz w:val="20"/>
                  <w:rPrChange w:id="165" w:author="Author">
                    <w:rPr>
                      <w:szCs w:val="18"/>
                    </w:rPr>
                  </w:rPrChange>
                </w:rPr>
                <w:t xml:space="preserve">Start </w:t>
              </w:r>
              <w:del w:id="166" w:author="Author">
                <w:r w:rsidRPr="0078175A" w:rsidDel="009C1161">
                  <w:rPr>
                    <w:rFonts w:ascii="Times New Roman" w:hAnsi="Times New Roman"/>
                    <w:sz w:val="20"/>
                    <w:rPrChange w:id="167" w:author="Author">
                      <w:rPr>
                        <w:szCs w:val="18"/>
                      </w:rPr>
                    </w:rPrChange>
                  </w:rPr>
                  <w:delText xml:space="preserve">a </w:delText>
                </w:r>
              </w:del>
              <w:r w:rsidRPr="0078175A">
                <w:rPr>
                  <w:rFonts w:ascii="Times New Roman" w:hAnsi="Times New Roman"/>
                  <w:sz w:val="20"/>
                  <w:rPrChange w:id="168" w:author="Author">
                    <w:rPr>
                      <w:szCs w:val="18"/>
                    </w:rPr>
                  </w:rPrChange>
                </w:rPr>
                <w:t>Watchdog Service</w:t>
              </w:r>
            </w:ins>
          </w:p>
        </w:tc>
      </w:tr>
      <w:tr w:rsidR="0078175A" w:rsidRPr="00964768" w:rsidTr="0078175A">
        <w:trPr>
          <w:trHeight w:val="79"/>
          <w:jc w:val="center"/>
          <w:ins w:id="169" w:author="Author"/>
          <w:trPrChange w:id="170" w:author="Author">
            <w:trPr>
              <w:trHeight w:val="79"/>
              <w:jc w:val="center"/>
            </w:trPr>
          </w:trPrChange>
        </w:trPr>
        <w:tc>
          <w:tcPr>
            <w:tcW w:w="1999" w:type="pct"/>
            <w:shd w:val="clear" w:color="auto" w:fill="auto"/>
            <w:vAlign w:val="center"/>
            <w:tcPrChange w:id="171" w:author="Author">
              <w:tcPr>
                <w:tcW w:w="3300" w:type="dxa"/>
                <w:shd w:val="clear" w:color="auto" w:fill="auto"/>
              </w:tcPr>
            </w:tcPrChange>
          </w:tcPr>
          <w:p w:rsidR="0078175A" w:rsidRPr="0078175A" w:rsidRDefault="0078175A">
            <w:pPr>
              <w:pStyle w:val="tablebody"/>
              <w:rPr>
                <w:ins w:id="172" w:author="Author"/>
                <w:rFonts w:ascii="Times New Roman" w:hAnsi="Times New Roman"/>
                <w:sz w:val="20"/>
                <w:rPrChange w:id="173" w:author="Author">
                  <w:rPr>
                    <w:ins w:id="174" w:author="Author"/>
                  </w:rPr>
                </w:rPrChange>
              </w:rPr>
            </w:pPr>
            <w:ins w:id="175" w:author="Author">
              <w:r w:rsidRPr="0078175A">
                <w:rPr>
                  <w:rFonts w:ascii="Times New Roman" w:hAnsi="Times New Roman"/>
                  <w:sz w:val="20"/>
                  <w:rPrChange w:id="176" w:author="Author">
                    <w:rPr/>
                  </w:rPrChange>
                </w:rPr>
                <w:t>systemctl restart watchdog</w:t>
              </w:r>
            </w:ins>
          </w:p>
        </w:tc>
        <w:tc>
          <w:tcPr>
            <w:tcW w:w="3001" w:type="pct"/>
            <w:shd w:val="clear" w:color="auto" w:fill="auto"/>
            <w:vAlign w:val="center"/>
            <w:tcPrChange w:id="177" w:author="Author">
              <w:tcPr>
                <w:tcW w:w="4956" w:type="dxa"/>
                <w:shd w:val="clear" w:color="auto" w:fill="auto"/>
              </w:tcPr>
            </w:tcPrChange>
          </w:tcPr>
          <w:p w:rsidR="0078175A" w:rsidRPr="0078175A" w:rsidRDefault="0078175A">
            <w:pPr>
              <w:pStyle w:val="tablebody"/>
              <w:rPr>
                <w:ins w:id="178" w:author="Author"/>
                <w:rFonts w:ascii="Times New Roman" w:hAnsi="Times New Roman"/>
                <w:sz w:val="20"/>
                <w:rPrChange w:id="179" w:author="Author">
                  <w:rPr>
                    <w:ins w:id="180" w:author="Author"/>
                    <w:szCs w:val="18"/>
                  </w:rPr>
                </w:rPrChange>
              </w:rPr>
            </w:pPr>
            <w:ins w:id="181" w:author="Author">
              <w:r w:rsidRPr="0078175A">
                <w:rPr>
                  <w:rFonts w:ascii="Times New Roman" w:hAnsi="Times New Roman"/>
                  <w:sz w:val="20"/>
                  <w:rPrChange w:id="182" w:author="Author">
                    <w:rPr>
                      <w:szCs w:val="18"/>
                    </w:rPr>
                  </w:rPrChange>
                </w:rPr>
                <w:t xml:space="preserve">Restart </w:t>
              </w:r>
              <w:del w:id="183" w:author="Author">
                <w:r w:rsidRPr="0078175A" w:rsidDel="009C1161">
                  <w:rPr>
                    <w:rFonts w:ascii="Times New Roman" w:hAnsi="Times New Roman"/>
                    <w:sz w:val="20"/>
                    <w:rPrChange w:id="184" w:author="Author">
                      <w:rPr>
                        <w:szCs w:val="18"/>
                      </w:rPr>
                    </w:rPrChange>
                  </w:rPr>
                  <w:delText xml:space="preserve">a </w:delText>
                </w:r>
              </w:del>
              <w:r w:rsidRPr="0078175A">
                <w:rPr>
                  <w:rFonts w:ascii="Times New Roman" w:hAnsi="Times New Roman"/>
                  <w:sz w:val="20"/>
                  <w:rPrChange w:id="185" w:author="Author">
                    <w:rPr>
                      <w:szCs w:val="18"/>
                    </w:rPr>
                  </w:rPrChange>
                </w:rPr>
                <w:t>Watchdog Service</w:t>
              </w:r>
            </w:ins>
          </w:p>
        </w:tc>
      </w:tr>
      <w:tr w:rsidR="0078175A" w:rsidRPr="00964768" w:rsidTr="0078175A">
        <w:trPr>
          <w:trHeight w:val="79"/>
          <w:jc w:val="center"/>
          <w:ins w:id="186" w:author="Author"/>
          <w:trPrChange w:id="187" w:author="Author">
            <w:trPr>
              <w:trHeight w:val="79"/>
              <w:jc w:val="center"/>
            </w:trPr>
          </w:trPrChange>
        </w:trPr>
        <w:tc>
          <w:tcPr>
            <w:tcW w:w="1999" w:type="pct"/>
            <w:shd w:val="clear" w:color="auto" w:fill="auto"/>
            <w:vAlign w:val="center"/>
            <w:tcPrChange w:id="188" w:author="Author">
              <w:tcPr>
                <w:tcW w:w="3300" w:type="dxa"/>
                <w:shd w:val="clear" w:color="auto" w:fill="auto"/>
              </w:tcPr>
            </w:tcPrChange>
          </w:tcPr>
          <w:p w:rsidR="0078175A" w:rsidRPr="0078175A" w:rsidRDefault="0078175A">
            <w:pPr>
              <w:pStyle w:val="tablebody"/>
              <w:rPr>
                <w:ins w:id="189" w:author="Author"/>
                <w:rFonts w:ascii="Times New Roman" w:hAnsi="Times New Roman"/>
                <w:sz w:val="20"/>
                <w:rPrChange w:id="190" w:author="Author">
                  <w:rPr>
                    <w:ins w:id="191" w:author="Author"/>
                  </w:rPr>
                </w:rPrChange>
              </w:rPr>
            </w:pPr>
            <w:ins w:id="192" w:author="Author">
              <w:r w:rsidRPr="0078175A">
                <w:rPr>
                  <w:rFonts w:ascii="Times New Roman" w:hAnsi="Times New Roman"/>
                  <w:sz w:val="20"/>
                  <w:rPrChange w:id="193" w:author="Author">
                    <w:rPr/>
                  </w:rPrChange>
                </w:rPr>
                <w:t>systemctl disable watchdog</w:t>
              </w:r>
            </w:ins>
          </w:p>
        </w:tc>
        <w:tc>
          <w:tcPr>
            <w:tcW w:w="3001" w:type="pct"/>
            <w:shd w:val="clear" w:color="auto" w:fill="auto"/>
            <w:vAlign w:val="center"/>
            <w:tcPrChange w:id="194" w:author="Author">
              <w:tcPr>
                <w:tcW w:w="4956" w:type="dxa"/>
                <w:shd w:val="clear" w:color="auto" w:fill="auto"/>
              </w:tcPr>
            </w:tcPrChange>
          </w:tcPr>
          <w:p w:rsidR="0078175A" w:rsidRPr="0078175A" w:rsidRDefault="0078175A">
            <w:pPr>
              <w:pStyle w:val="tablebody"/>
              <w:rPr>
                <w:ins w:id="195" w:author="Author"/>
                <w:rFonts w:ascii="Times New Roman" w:hAnsi="Times New Roman"/>
                <w:sz w:val="20"/>
                <w:rPrChange w:id="196" w:author="Author">
                  <w:rPr>
                    <w:ins w:id="197" w:author="Author"/>
                  </w:rPr>
                </w:rPrChange>
              </w:rPr>
            </w:pPr>
            <w:ins w:id="198" w:author="Author">
              <w:r w:rsidRPr="0078175A">
                <w:rPr>
                  <w:rFonts w:ascii="Times New Roman" w:hAnsi="Times New Roman"/>
                  <w:sz w:val="20"/>
                  <w:rPrChange w:id="199" w:author="Author">
                    <w:rPr>
                      <w:szCs w:val="18"/>
                    </w:rPr>
                  </w:rPrChange>
                </w:rPr>
                <w:t xml:space="preserve">Disable </w:t>
              </w:r>
              <w:del w:id="200" w:author="Author">
                <w:r w:rsidRPr="0078175A" w:rsidDel="009C1161">
                  <w:rPr>
                    <w:rFonts w:ascii="Times New Roman" w:hAnsi="Times New Roman"/>
                    <w:sz w:val="20"/>
                    <w:rPrChange w:id="201" w:author="Author">
                      <w:rPr>
                        <w:szCs w:val="18"/>
                      </w:rPr>
                    </w:rPrChange>
                  </w:rPr>
                  <w:delText xml:space="preserve">a </w:delText>
                </w:r>
              </w:del>
              <w:r w:rsidRPr="0078175A">
                <w:rPr>
                  <w:rFonts w:ascii="Times New Roman" w:hAnsi="Times New Roman"/>
                  <w:sz w:val="20"/>
                  <w:rPrChange w:id="202" w:author="Author">
                    <w:rPr>
                      <w:szCs w:val="18"/>
                    </w:rPr>
                  </w:rPrChange>
                </w:rPr>
                <w:t>Watchdog Service in root filesystem</w:t>
              </w:r>
            </w:ins>
          </w:p>
        </w:tc>
      </w:tr>
      <w:tr w:rsidR="0078175A" w:rsidRPr="00964768" w:rsidTr="0078175A">
        <w:trPr>
          <w:trHeight w:val="79"/>
          <w:jc w:val="center"/>
          <w:ins w:id="203" w:author="Author"/>
          <w:trPrChange w:id="204" w:author="Author">
            <w:trPr>
              <w:trHeight w:val="79"/>
              <w:jc w:val="center"/>
            </w:trPr>
          </w:trPrChange>
        </w:trPr>
        <w:tc>
          <w:tcPr>
            <w:tcW w:w="1999" w:type="pct"/>
            <w:shd w:val="clear" w:color="auto" w:fill="auto"/>
            <w:vAlign w:val="center"/>
            <w:tcPrChange w:id="205" w:author="Author">
              <w:tcPr>
                <w:tcW w:w="3300" w:type="dxa"/>
                <w:shd w:val="clear" w:color="auto" w:fill="auto"/>
              </w:tcPr>
            </w:tcPrChange>
          </w:tcPr>
          <w:p w:rsidR="0078175A" w:rsidRPr="0078175A" w:rsidRDefault="0078175A">
            <w:pPr>
              <w:pStyle w:val="tablebody"/>
              <w:rPr>
                <w:ins w:id="206" w:author="Author"/>
                <w:rFonts w:ascii="Times New Roman" w:hAnsi="Times New Roman"/>
                <w:sz w:val="20"/>
                <w:rPrChange w:id="207" w:author="Author">
                  <w:rPr>
                    <w:ins w:id="208" w:author="Author"/>
                  </w:rPr>
                </w:rPrChange>
              </w:rPr>
            </w:pPr>
            <w:ins w:id="209" w:author="Author">
              <w:r w:rsidRPr="0078175A">
                <w:rPr>
                  <w:rFonts w:ascii="Times New Roman" w:hAnsi="Times New Roman"/>
                  <w:sz w:val="20"/>
                  <w:rPrChange w:id="210" w:author="Author">
                    <w:rPr/>
                  </w:rPrChange>
                </w:rPr>
                <w:t>systemctl enable watchdog</w:t>
              </w:r>
            </w:ins>
          </w:p>
        </w:tc>
        <w:tc>
          <w:tcPr>
            <w:tcW w:w="3001" w:type="pct"/>
            <w:shd w:val="clear" w:color="auto" w:fill="auto"/>
            <w:vAlign w:val="center"/>
            <w:tcPrChange w:id="211" w:author="Author">
              <w:tcPr>
                <w:tcW w:w="4956" w:type="dxa"/>
                <w:shd w:val="clear" w:color="auto" w:fill="auto"/>
              </w:tcPr>
            </w:tcPrChange>
          </w:tcPr>
          <w:p w:rsidR="0078175A" w:rsidRPr="0078175A" w:rsidRDefault="0078175A">
            <w:pPr>
              <w:pStyle w:val="tablebody"/>
              <w:rPr>
                <w:ins w:id="212" w:author="Author"/>
                <w:rFonts w:ascii="Times New Roman" w:hAnsi="Times New Roman"/>
                <w:sz w:val="20"/>
                <w:rPrChange w:id="213" w:author="Author">
                  <w:rPr>
                    <w:ins w:id="214" w:author="Author"/>
                    <w:szCs w:val="18"/>
                  </w:rPr>
                </w:rPrChange>
              </w:rPr>
            </w:pPr>
            <w:ins w:id="215" w:author="Author">
              <w:r w:rsidRPr="0078175A">
                <w:rPr>
                  <w:rFonts w:ascii="Times New Roman" w:hAnsi="Times New Roman"/>
                  <w:sz w:val="20"/>
                  <w:rPrChange w:id="216" w:author="Author">
                    <w:rPr>
                      <w:szCs w:val="18"/>
                    </w:rPr>
                  </w:rPrChange>
                </w:rPr>
                <w:t xml:space="preserve">Enable </w:t>
              </w:r>
              <w:del w:id="217" w:author="Author">
                <w:r w:rsidRPr="0078175A" w:rsidDel="009C1161">
                  <w:rPr>
                    <w:rFonts w:ascii="Times New Roman" w:hAnsi="Times New Roman"/>
                    <w:sz w:val="20"/>
                    <w:rPrChange w:id="218" w:author="Author">
                      <w:rPr>
                        <w:szCs w:val="18"/>
                      </w:rPr>
                    </w:rPrChange>
                  </w:rPr>
                  <w:delText xml:space="preserve">a </w:delText>
                </w:r>
              </w:del>
              <w:r w:rsidRPr="0078175A">
                <w:rPr>
                  <w:rFonts w:ascii="Times New Roman" w:hAnsi="Times New Roman"/>
                  <w:sz w:val="20"/>
                  <w:rPrChange w:id="219" w:author="Author">
                    <w:rPr>
                      <w:szCs w:val="18"/>
                    </w:rPr>
                  </w:rPrChange>
                </w:rPr>
                <w:t>Watchdog Service in root filesystem</w:t>
              </w:r>
            </w:ins>
          </w:p>
        </w:tc>
      </w:tr>
    </w:tbl>
    <w:p w:rsidR="0078175A" w:rsidDel="00441900" w:rsidRDefault="0078175A">
      <w:pPr>
        <w:rPr>
          <w:ins w:id="220" w:author="Author"/>
          <w:del w:id="221" w:author="Author"/>
        </w:rPr>
        <w:pPrChange w:id="222" w:author="Author">
          <w:pPr>
            <w:pStyle w:val="Heading2"/>
          </w:pPr>
        </w:pPrChange>
      </w:pPr>
    </w:p>
    <w:p w:rsidR="00F45E3E" w:rsidRPr="00317015" w:rsidRDefault="00F45E3E">
      <w:pPr>
        <w:rPr>
          <w:ins w:id="223" w:author="Author"/>
        </w:rPr>
        <w:pPrChange w:id="224" w:author="Author">
          <w:pPr>
            <w:pStyle w:val="Heading2"/>
          </w:pPr>
        </w:pPrChange>
      </w:pPr>
    </w:p>
    <w:p w:rsidR="00533762" w:rsidRDefault="009142D1" w:rsidP="001E3BC1">
      <w:pPr>
        <w:rPr>
          <w:ins w:id="225" w:author="Author"/>
        </w:rPr>
      </w:pPr>
      <w:ins w:id="226" w:author="Author">
        <w:r>
          <w:rPr>
            <w:lang w:eastAsia="ja-JP"/>
          </w:rPr>
          <w:t xml:space="preserve">Watchdog Service is automatically activated by default. To </w:t>
        </w:r>
        <w:r>
          <w:t>turn off Watchdog Service, please choose one of the following ways:</w:t>
        </w:r>
      </w:ins>
    </w:p>
    <w:p w:rsidR="009142D1" w:rsidRDefault="009142D1">
      <w:pPr>
        <w:pStyle w:val="ListParagraph"/>
        <w:numPr>
          <w:ilvl w:val="0"/>
          <w:numId w:val="37"/>
        </w:numPr>
        <w:ind w:leftChars="0"/>
        <w:rPr>
          <w:ins w:id="227" w:author="Author"/>
          <w:lang w:eastAsia="ja-JP"/>
        </w:rPr>
        <w:pPrChange w:id="228" w:author="Author">
          <w:pPr/>
        </w:pPrChange>
      </w:pPr>
      <w:ins w:id="229" w:author="Author">
        <w:r>
          <w:rPr>
            <w:lang w:eastAsia="ja-JP"/>
          </w:rPr>
          <w:t>Stop Watchdog Service</w:t>
        </w:r>
        <w:r w:rsidR="00F45E3E">
          <w:rPr>
            <w:lang w:eastAsia="ja-JP"/>
          </w:rPr>
          <w:t xml:space="preserve"> in runtime</w:t>
        </w:r>
        <w:r>
          <w:rPr>
            <w:lang w:eastAsia="ja-JP"/>
          </w:rPr>
          <w:t xml:space="preserve"> (</w:t>
        </w:r>
        <w:r>
          <w:t xml:space="preserve">Turn off only once. </w:t>
        </w:r>
        <w:r w:rsidRPr="00CB6C8C">
          <w:t>I</w:t>
        </w:r>
        <w:r>
          <w:t xml:space="preserve">f you reset or powering up </w:t>
        </w:r>
        <w:r w:rsidRPr="000A7635">
          <w:t>board</w:t>
        </w:r>
        <w:r>
          <w:t xml:space="preserve"> again</w:t>
        </w:r>
        <w:r w:rsidRPr="000A7635">
          <w:t xml:space="preserve">, watchdog service still </w:t>
        </w:r>
        <w:r>
          <w:t>starts again</w:t>
        </w:r>
        <w:r>
          <w:rPr>
            <w:lang w:eastAsia="ja-JP"/>
          </w:rPr>
          <w:t>)</w:t>
        </w:r>
        <w:r w:rsidR="00132831">
          <w:rPr>
            <w:lang w:eastAsia="ja-JP"/>
          </w:rPr>
          <w:t>:</w:t>
        </w:r>
      </w:ins>
    </w:p>
    <w:p w:rsidR="009142D1" w:rsidRDefault="009142D1">
      <w:pPr>
        <w:pStyle w:val="ListParagraph"/>
        <w:numPr>
          <w:ilvl w:val="1"/>
          <w:numId w:val="37"/>
        </w:numPr>
        <w:ind w:leftChars="0"/>
        <w:rPr>
          <w:ins w:id="230" w:author="Author"/>
          <w:lang w:eastAsia="ja-JP"/>
        </w:rPr>
        <w:pPrChange w:id="231" w:author="Author">
          <w:pPr/>
        </w:pPrChange>
      </w:pPr>
      <w:ins w:id="232" w:author="Author">
        <w:r>
          <w:rPr>
            <w:lang w:eastAsia="ja-JP"/>
          </w:rPr>
          <w:t>systemctl stop watchdog.</w:t>
        </w:r>
      </w:ins>
    </w:p>
    <w:p w:rsidR="009142D1" w:rsidRDefault="009142D1" w:rsidP="009142D1">
      <w:pPr>
        <w:pStyle w:val="ListParagraph"/>
        <w:numPr>
          <w:ilvl w:val="0"/>
          <w:numId w:val="37"/>
        </w:numPr>
        <w:ind w:leftChars="0"/>
        <w:rPr>
          <w:ins w:id="233" w:author="Author"/>
          <w:lang w:eastAsia="ja-JP"/>
        </w:rPr>
      </w:pPr>
      <w:ins w:id="234" w:author="Author">
        <w:r>
          <w:rPr>
            <w:lang w:eastAsia="ja-JP"/>
          </w:rPr>
          <w:t>Disable Watchdog Service</w:t>
        </w:r>
        <w:r w:rsidR="00F45E3E">
          <w:rPr>
            <w:lang w:eastAsia="ja-JP"/>
          </w:rPr>
          <w:t xml:space="preserve"> in runtime</w:t>
        </w:r>
        <w:r>
          <w:rPr>
            <w:lang w:eastAsia="ja-JP"/>
          </w:rPr>
          <w:t xml:space="preserve"> (</w:t>
        </w:r>
        <w:r>
          <w:t xml:space="preserve">Turn off completely. </w:t>
        </w:r>
        <w:r w:rsidRPr="00CB6C8C">
          <w:t>I</w:t>
        </w:r>
        <w:r>
          <w:t xml:space="preserve">f you reset or powering up </w:t>
        </w:r>
        <w:r w:rsidRPr="000A7635">
          <w:t>board</w:t>
        </w:r>
        <w:r>
          <w:t xml:space="preserve"> again, watchdog service does not</w:t>
        </w:r>
        <w:r w:rsidRPr="000A7635">
          <w:t xml:space="preserve"> </w:t>
        </w:r>
        <w:r>
          <w:t>start</w:t>
        </w:r>
        <w:r>
          <w:rPr>
            <w:lang w:eastAsia="ja-JP"/>
          </w:rPr>
          <w:t>):</w:t>
        </w:r>
      </w:ins>
    </w:p>
    <w:p w:rsidR="009142D1" w:rsidRDefault="009142D1" w:rsidP="009142D1">
      <w:pPr>
        <w:pStyle w:val="ListParagraph"/>
        <w:numPr>
          <w:ilvl w:val="1"/>
          <w:numId w:val="37"/>
        </w:numPr>
        <w:ind w:leftChars="0"/>
        <w:rPr>
          <w:ins w:id="235" w:author="Author"/>
          <w:lang w:eastAsia="ja-JP"/>
        </w:rPr>
      </w:pPr>
      <w:ins w:id="236" w:author="Author">
        <w:r>
          <w:rPr>
            <w:lang w:eastAsia="ja-JP"/>
          </w:rPr>
          <w:t>systemctl stop watchdog.</w:t>
        </w:r>
      </w:ins>
    </w:p>
    <w:p w:rsidR="009142D1" w:rsidRDefault="009142D1">
      <w:pPr>
        <w:pStyle w:val="ListParagraph"/>
        <w:numPr>
          <w:ilvl w:val="1"/>
          <w:numId w:val="37"/>
        </w:numPr>
        <w:ind w:leftChars="0"/>
        <w:rPr>
          <w:ins w:id="237" w:author="Author"/>
          <w:lang w:eastAsia="ja-JP"/>
        </w:rPr>
      </w:pPr>
      <w:ins w:id="238" w:author="Author">
        <w:r>
          <w:rPr>
            <w:lang w:eastAsia="ja-JP"/>
          </w:rPr>
          <w:t>systemctl disable watchdog.</w:t>
        </w:r>
      </w:ins>
    </w:p>
    <w:p w:rsidR="00F45E3E" w:rsidRDefault="002C7289" w:rsidP="00F45E3E">
      <w:pPr>
        <w:pStyle w:val="ListParagraph"/>
        <w:numPr>
          <w:ilvl w:val="0"/>
          <w:numId w:val="37"/>
        </w:numPr>
        <w:ind w:leftChars="0"/>
        <w:rPr>
          <w:ins w:id="239" w:author="Author"/>
          <w:lang w:eastAsia="ja-JP"/>
        </w:rPr>
      </w:pPr>
      <w:ins w:id="240" w:author="Author">
        <w:r>
          <w:rPr>
            <w:rFonts w:ascii="Arial" w:hAnsi="Arial" w:cs="Arial"/>
            <w:noProof/>
            <w:lang w:eastAsia="ja-JP"/>
          </w:rPr>
          <w:lastRenderedPageBreak/>
          <mc:AlternateContent>
            <mc:Choice Requires="wps">
              <w:drawing>
                <wp:anchor distT="0" distB="0" distL="114300" distR="114300" simplePos="0" relativeHeight="251699200" behindDoc="0" locked="0" layoutInCell="1" allowOverlap="1" wp14:anchorId="5D2AD74A" wp14:editId="4F92213A">
                  <wp:simplePos x="0" y="0"/>
                  <wp:positionH relativeFrom="margin">
                    <wp:align>left</wp:align>
                  </wp:positionH>
                  <wp:positionV relativeFrom="paragraph">
                    <wp:posOffset>455930</wp:posOffset>
                  </wp:positionV>
                  <wp:extent cx="6009640" cy="1307465"/>
                  <wp:effectExtent l="0" t="0" r="10160" b="26035"/>
                  <wp:wrapTopAndBottom/>
                  <wp:docPr id="736" name="フローチャート : 代替処理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1307465"/>
                          </a:xfrm>
                          <a:prstGeom prst="flowChartAlternateProcess">
                            <a:avLst/>
                          </a:prstGeom>
                          <a:solidFill>
                            <a:srgbClr val="FFFF99"/>
                          </a:solidFill>
                          <a:ln w="9525">
                            <a:solidFill>
                              <a:srgbClr val="000000"/>
                            </a:solidFill>
                            <a:miter lim="800000"/>
                            <a:headEnd/>
                            <a:tailEnd/>
                          </a:ln>
                        </wps:spPr>
                        <wps:txbx>
                          <w:txbxContent>
                            <w:p w:rsidR="00317015" w:rsidRPr="002C7289" w:rsidRDefault="00317015" w:rsidP="002C7289">
                              <w:pPr>
                                <w:spacing w:after="0"/>
                                <w:rPr>
                                  <w:ins w:id="241" w:author="Author"/>
                                  <w:rFonts w:ascii="Verdana" w:hAnsi="Verdana"/>
                                  <w:b/>
                                  <w:color w:val="0070C0"/>
                                  <w:rPrChange w:id="242" w:author="Author">
                                    <w:rPr>
                                      <w:ins w:id="243" w:author="Author"/>
                                      <w:rFonts w:ascii="Verdana" w:hAnsi="Verdana"/>
                                      <w:b/>
                                      <w:color w:val="FF0000"/>
                                    </w:rPr>
                                  </w:rPrChange>
                                </w:rPr>
                              </w:pPr>
                              <w:ins w:id="244" w:author="Author">
                                <w:r w:rsidRPr="002C7289">
                                  <w:rPr>
                                    <w:rFonts w:ascii="Verdana" w:hAnsi="Verdana"/>
                                    <w:b/>
                                    <w:color w:val="0070C0"/>
                                    <w:rPrChange w:id="245" w:author="Author">
                                      <w:rPr>
                                        <w:rFonts w:ascii="Verdana" w:hAnsi="Verdana"/>
                                        <w:b/>
                                        <w:color w:val="FF0000"/>
                                      </w:rPr>
                                    </w:rPrChange>
                                  </w:rPr>
                                  <w:t>IMAGE_INSTALL_append = " \</w:t>
                                </w:r>
                              </w:ins>
                            </w:p>
                            <w:p w:rsidR="00317015" w:rsidRPr="002C7289" w:rsidRDefault="00317015" w:rsidP="002C7289">
                              <w:pPr>
                                <w:spacing w:after="0"/>
                                <w:rPr>
                                  <w:ins w:id="246" w:author="Author"/>
                                  <w:rFonts w:ascii="Verdana" w:hAnsi="Verdana"/>
                                  <w:b/>
                                  <w:color w:val="0070C0"/>
                                  <w:rPrChange w:id="247" w:author="Author">
                                    <w:rPr>
                                      <w:ins w:id="248" w:author="Author"/>
                                      <w:rFonts w:ascii="Verdana" w:hAnsi="Verdana"/>
                                      <w:b/>
                                      <w:color w:val="FF0000"/>
                                    </w:rPr>
                                  </w:rPrChange>
                                </w:rPr>
                              </w:pPr>
                              <w:ins w:id="249" w:author="Author">
                                <w:r w:rsidRPr="002C7289">
                                  <w:rPr>
                                    <w:rFonts w:ascii="Verdana" w:hAnsi="Verdana"/>
                                    <w:b/>
                                    <w:color w:val="0070C0"/>
                                    <w:rPrChange w:id="250" w:author="Author">
                                      <w:rPr>
                                        <w:rFonts w:ascii="Verdana" w:hAnsi="Verdana"/>
                                        <w:b/>
                                        <w:color w:val="FF0000"/>
                                      </w:rPr>
                                    </w:rPrChange>
                                  </w:rPr>
                                  <w:t xml:space="preserve">    </w:t>
                                </w:r>
                                <w:r>
                                  <w:rPr>
                                    <w:rFonts w:ascii="Verdana" w:hAnsi="Verdana"/>
                                    <w:b/>
                                    <w:color w:val="0070C0"/>
                                  </w:rPr>
                                  <w:t xml:space="preserve"> </w:t>
                                </w:r>
                                <w:r w:rsidRPr="002C7289">
                                  <w:rPr>
                                    <w:rFonts w:ascii="Verdana" w:hAnsi="Verdana"/>
                                    <w:b/>
                                    <w:color w:val="0070C0"/>
                                    <w:rPrChange w:id="251" w:author="Author">
                                      <w:rPr>
                                        <w:rFonts w:ascii="Verdana" w:hAnsi="Verdana"/>
                                        <w:b/>
                                        <w:color w:val="FF0000"/>
                                      </w:rPr>
                                    </w:rPrChange>
                                  </w:rPr>
                                  <w:t>bash \</w:t>
                                </w:r>
                              </w:ins>
                            </w:p>
                            <w:p w:rsidR="00317015" w:rsidRPr="002C7289" w:rsidRDefault="00317015" w:rsidP="002C7289">
                              <w:pPr>
                                <w:spacing w:after="0"/>
                                <w:rPr>
                                  <w:ins w:id="252" w:author="Author"/>
                                  <w:rFonts w:ascii="Verdana" w:hAnsi="Verdana"/>
                                  <w:b/>
                                  <w:color w:val="0070C0"/>
                                  <w:rPrChange w:id="253" w:author="Author">
                                    <w:rPr>
                                      <w:ins w:id="254" w:author="Author"/>
                                      <w:rFonts w:ascii="Verdana" w:hAnsi="Verdana"/>
                                      <w:b/>
                                      <w:color w:val="FF0000"/>
                                    </w:rPr>
                                  </w:rPrChange>
                                </w:rPr>
                              </w:pPr>
                              <w:ins w:id="255" w:author="Author">
                                <w:r w:rsidRPr="002C7289">
                                  <w:rPr>
                                    <w:rFonts w:ascii="Verdana" w:hAnsi="Verdana"/>
                                    <w:b/>
                                    <w:color w:val="0070C0"/>
                                    <w:rPrChange w:id="256" w:author="Author">
                                      <w:rPr>
                                        <w:rFonts w:ascii="Verdana" w:hAnsi="Verdana"/>
                                        <w:b/>
                                        <w:color w:val="FF0000"/>
                                      </w:rPr>
                                    </w:rPrChange>
                                  </w:rPr>
                                  <w:t xml:space="preserve">    </w:t>
                                </w:r>
                                <w:r>
                                  <w:rPr>
                                    <w:rFonts w:ascii="Verdana" w:hAnsi="Verdana"/>
                                    <w:b/>
                                    <w:color w:val="0070C0"/>
                                  </w:rPr>
                                  <w:t xml:space="preserve"> </w:t>
                                </w:r>
                                <w:r w:rsidRPr="002C7289">
                                  <w:rPr>
                                    <w:rFonts w:ascii="Verdana" w:hAnsi="Verdana"/>
                                    <w:b/>
                                    <w:color w:val="0070C0"/>
                                    <w:rPrChange w:id="257" w:author="Author">
                                      <w:rPr>
                                        <w:rFonts w:ascii="Verdana" w:hAnsi="Verdana"/>
                                        <w:b/>
                                        <w:color w:val="FF0000"/>
                                      </w:rPr>
                                    </w:rPrChange>
                                  </w:rPr>
                                  <w:t>v4l-utils \</w:t>
                                </w:r>
                              </w:ins>
                            </w:p>
                            <w:p w:rsidR="00317015" w:rsidRPr="002C7289" w:rsidRDefault="00317015" w:rsidP="002C7289">
                              <w:pPr>
                                <w:spacing w:after="0"/>
                                <w:rPr>
                                  <w:ins w:id="258" w:author="Author"/>
                                  <w:rFonts w:ascii="Verdana" w:hAnsi="Verdana"/>
                                  <w:b/>
                                  <w:color w:val="0070C0"/>
                                  <w:rPrChange w:id="259" w:author="Author">
                                    <w:rPr>
                                      <w:ins w:id="260" w:author="Author"/>
                                      <w:rFonts w:ascii="Verdana" w:hAnsi="Verdana"/>
                                      <w:b/>
                                      <w:color w:val="FF0000"/>
                                    </w:rPr>
                                  </w:rPrChange>
                                </w:rPr>
                              </w:pPr>
                              <w:ins w:id="261" w:author="Author">
                                <w:r w:rsidRPr="002C7289">
                                  <w:rPr>
                                    <w:rFonts w:ascii="Verdana" w:hAnsi="Verdana"/>
                                    <w:b/>
                                    <w:color w:val="0070C0"/>
                                    <w:rPrChange w:id="262" w:author="Author">
                                      <w:rPr>
                                        <w:rFonts w:ascii="Verdana" w:hAnsi="Verdana"/>
                                        <w:b/>
                                        <w:color w:val="FF0000"/>
                                      </w:rPr>
                                    </w:rPrChange>
                                  </w:rPr>
                                  <w:t xml:space="preserve">    </w:t>
                                </w:r>
                                <w:r>
                                  <w:rPr>
                                    <w:rFonts w:ascii="Verdana" w:hAnsi="Verdana"/>
                                    <w:b/>
                                    <w:color w:val="0070C0"/>
                                  </w:rPr>
                                  <w:t xml:space="preserve"> </w:t>
                                </w:r>
                                <w:r w:rsidRPr="002C7289">
                                  <w:rPr>
                                    <w:rFonts w:ascii="Verdana" w:hAnsi="Verdana"/>
                                    <w:b/>
                                    <w:color w:val="0070C0"/>
                                    <w:rPrChange w:id="263" w:author="Author">
                                      <w:rPr>
                                        <w:rFonts w:ascii="Verdana" w:hAnsi="Verdana"/>
                                        <w:b/>
                                        <w:color w:val="FF0000"/>
                                      </w:rPr>
                                    </w:rPrChange>
                                  </w:rPr>
                                  <w:t>i2c-tools \</w:t>
                                </w:r>
                              </w:ins>
                            </w:p>
                            <w:p w:rsidR="00317015" w:rsidRPr="002C7289" w:rsidRDefault="00317015" w:rsidP="002C7289">
                              <w:pPr>
                                <w:spacing w:after="0"/>
                                <w:rPr>
                                  <w:ins w:id="264" w:author="Author"/>
                                  <w:rFonts w:ascii="Verdana" w:hAnsi="Verdana"/>
                                  <w:b/>
                                  <w:color w:val="0070C0"/>
                                  <w:rPrChange w:id="265" w:author="Author">
                                    <w:rPr>
                                      <w:ins w:id="266" w:author="Author"/>
                                      <w:rFonts w:ascii="Verdana" w:hAnsi="Verdana"/>
                                      <w:b/>
                                      <w:color w:val="FF0000"/>
                                    </w:rPr>
                                  </w:rPrChange>
                                </w:rPr>
                              </w:pPr>
                              <w:ins w:id="267" w:author="Author">
                                <w:r w:rsidRPr="002C7289">
                                  <w:rPr>
                                    <w:rFonts w:ascii="Verdana" w:hAnsi="Verdana"/>
                                    <w:b/>
                                    <w:color w:val="0070C0"/>
                                    <w:rPrChange w:id="268" w:author="Author">
                                      <w:rPr>
                                        <w:rFonts w:ascii="Verdana" w:hAnsi="Verdana"/>
                                        <w:b/>
                                        <w:color w:val="FF0000"/>
                                      </w:rPr>
                                    </w:rPrChange>
                                  </w:rPr>
                                  <w:t xml:space="preserve">    </w:t>
                                </w:r>
                                <w:r>
                                  <w:rPr>
                                    <w:rFonts w:ascii="Verdana" w:hAnsi="Verdana"/>
                                    <w:b/>
                                    <w:color w:val="0070C0"/>
                                  </w:rPr>
                                  <w:t xml:space="preserve"> </w:t>
                                </w:r>
                                <w:r w:rsidRPr="002C7289">
                                  <w:rPr>
                                    <w:rFonts w:ascii="Verdana" w:hAnsi="Verdana"/>
                                    <w:b/>
                                    <w:color w:val="0070C0"/>
                                    <w:rPrChange w:id="269" w:author="Author">
                                      <w:rPr>
                                        <w:rFonts w:ascii="Verdana" w:hAnsi="Verdana"/>
                                        <w:b/>
                                        <w:color w:val="FF0000"/>
                                      </w:rPr>
                                    </w:rPrChange>
                                  </w:rPr>
                                  <w:t>coreutils \</w:t>
                                </w:r>
                              </w:ins>
                            </w:p>
                            <w:p w:rsidR="00317015" w:rsidRPr="002C7289" w:rsidRDefault="00317015" w:rsidP="002C7289">
                              <w:pPr>
                                <w:spacing w:after="0"/>
                                <w:rPr>
                                  <w:ins w:id="270" w:author="Author"/>
                                  <w:rFonts w:ascii="Verdana" w:hAnsi="Verdana"/>
                                  <w:b/>
                                  <w:color w:val="FF0000"/>
                                </w:rPr>
                              </w:pPr>
                              <w:ins w:id="271" w:author="Author">
                                <w:r w:rsidRPr="002C7289">
                                  <w:rPr>
                                    <w:rFonts w:ascii="Verdana" w:hAnsi="Verdana"/>
                                    <w:b/>
                                    <w:color w:val="FF0000"/>
                                    <w:rPrChange w:id="272" w:author="Author">
                                      <w:rPr>
                                        <w:rFonts w:ascii="Verdana" w:hAnsi="Verdana"/>
                                        <w:b/>
                                        <w:color w:val="0070C0"/>
                                      </w:rPr>
                                    </w:rPrChange>
                                  </w:rPr>
                                  <w:t>-</w:t>
                                </w:r>
                                <w:r w:rsidRPr="002C7289">
                                  <w:rPr>
                                    <w:rFonts w:ascii="Verdana" w:hAnsi="Verdana"/>
                                    <w:b/>
                                    <w:color w:val="FF0000"/>
                                  </w:rPr>
                                  <w:t xml:space="preserve">    watchdog \</w:t>
                                </w:r>
                              </w:ins>
                            </w:p>
                            <w:p w:rsidR="00317015" w:rsidRPr="002C7289" w:rsidDel="002C7289" w:rsidRDefault="00317015">
                              <w:pPr>
                                <w:rPr>
                                  <w:del w:id="273" w:author="Author"/>
                                  <w:rFonts w:ascii="Verdana" w:hAnsi="Verdana"/>
                                  <w:b/>
                                  <w:color w:val="0070C0"/>
                                  <w:rPrChange w:id="274" w:author="Author">
                                    <w:rPr>
                                      <w:del w:id="275" w:author="Author"/>
                                      <w:rFonts w:ascii="Verdana" w:hAnsi="Verdana" w:cs="MS PGothic"/>
                                      <w:b/>
                                      <w:color w:val="3366FF"/>
                                    </w:rPr>
                                  </w:rPrChange>
                                </w:rPr>
                                <w:pPrChange w:id="276" w:author="Hien Duc. Huynh" w:date="2020-08-20T11:05:00Z">
                                  <w:pPr>
                                    <w:spacing w:after="0"/>
                                  </w:pPr>
                                </w:pPrChange>
                              </w:pPr>
                              <w:ins w:id="277" w:author="Author">
                                <w:r w:rsidRPr="002C7289">
                                  <w:rPr>
                                    <w:rFonts w:ascii="Verdana" w:hAnsi="Verdana"/>
                                    <w:b/>
                                    <w:color w:val="0070C0"/>
                                    <w:rPrChange w:id="278" w:author="Author">
                                      <w:rPr>
                                        <w:rFonts w:ascii="Verdana" w:hAnsi="Verdana"/>
                                        <w:b/>
                                        <w:color w:val="FF0000"/>
                                      </w:rPr>
                                    </w:rPrChange>
                                  </w:rPr>
                                  <w:t>"</w:t>
                                </w:r>
                                <w:del w:id="279" w:author="Author">
                                  <w:r w:rsidRPr="002C7289" w:rsidDel="002C7289">
                                    <w:rPr>
                                      <w:rFonts w:ascii="Verdana" w:hAnsi="Verdana"/>
                                      <w:b/>
                                      <w:color w:val="0070C0"/>
                                    </w:rPr>
                                    <w:delText>-    watchdog \</w:delText>
                                  </w:r>
                                  <w:r w:rsidRPr="002C7289" w:rsidDel="002C7289">
                                    <w:rPr>
                                      <w:rFonts w:ascii="Verdana" w:hAnsi="Verdana"/>
                                      <w:b/>
                                      <w:color w:val="0070C0"/>
                                      <w:rPrChange w:id="280" w:author="Author">
                                        <w:rPr/>
                                      </w:rPrChange>
                                    </w:rPr>
                                    <w:delText>/usr/bin/watchdog-test -d -t 60 -e</w:delText>
                                  </w:r>
                                </w:del>
                              </w:ins>
                              <w:del w:id="281" w:author="Author">
                                <w:r w:rsidRPr="002C7289" w:rsidDel="002C7289">
                                  <w:rPr>
                                    <w:rFonts w:ascii="Verdana" w:hAnsi="Verdana" w:cs="MS PGothic"/>
                                    <w:b/>
                                    <w:color w:val="0070C0"/>
                                    <w:rPrChange w:id="282" w:author="Author">
                                      <w:rPr>
                                        <w:rFonts w:ascii="Verdana" w:hAnsi="Verdana" w:cs="MS PGothic"/>
                                        <w:b/>
                                        <w:color w:val="3366FF"/>
                                      </w:rPr>
                                    </w:rPrChange>
                                  </w:rPr>
                                  <w:delText>$ mkdir /export/rfs</w:delText>
                                </w:r>
                              </w:del>
                            </w:p>
                            <w:p w:rsidR="00317015" w:rsidRPr="002C7289" w:rsidDel="002C7289" w:rsidRDefault="00317015" w:rsidP="00F45E3E">
                              <w:pPr>
                                <w:spacing w:after="0"/>
                                <w:rPr>
                                  <w:del w:id="283" w:author="Author"/>
                                  <w:rFonts w:ascii="Verdana" w:hAnsi="Verdana" w:cs="MS PGothic"/>
                                  <w:b/>
                                  <w:color w:val="0070C0"/>
                                  <w:rPrChange w:id="284" w:author="Author">
                                    <w:rPr>
                                      <w:del w:id="285" w:author="Author"/>
                                      <w:rFonts w:ascii="Verdana" w:hAnsi="Verdana" w:cs="MS PGothic"/>
                                      <w:b/>
                                      <w:color w:val="3366FF"/>
                                    </w:rPr>
                                  </w:rPrChange>
                                </w:rPr>
                              </w:pPr>
                              <w:del w:id="286" w:author="Author">
                                <w:r w:rsidRPr="002C7289" w:rsidDel="002C7289">
                                  <w:rPr>
                                    <w:rFonts w:ascii="Verdana" w:hAnsi="Verdana" w:cs="MS PGothic"/>
                                    <w:b/>
                                    <w:color w:val="0070C0"/>
                                    <w:rPrChange w:id="287" w:author="Author">
                                      <w:rPr>
                                        <w:rFonts w:ascii="Verdana" w:hAnsi="Verdana" w:cs="MS PGothic"/>
                                        <w:b/>
                                        <w:color w:val="3366FF"/>
                                      </w:rPr>
                                    </w:rPrChange>
                                  </w:rPr>
                                  <w:delText>$ cd /export/rfs</w:delText>
                                </w:r>
                              </w:del>
                            </w:p>
                            <w:p w:rsidR="00317015" w:rsidRPr="002C7289" w:rsidRDefault="00317015" w:rsidP="00F45E3E">
                              <w:pPr>
                                <w:spacing w:after="0"/>
                                <w:rPr>
                                  <w:color w:val="0070C0"/>
                                  <w:lang w:val="fr-FR"/>
                                  <w:rPrChange w:id="288" w:author="Author">
                                    <w:rPr>
                                      <w:lang w:val="fr-FR"/>
                                    </w:rPr>
                                  </w:rPrChange>
                                </w:rPr>
                              </w:pPr>
                              <w:del w:id="289" w:author="Author">
                                <w:r w:rsidRPr="002C7289" w:rsidDel="002C7289">
                                  <w:rPr>
                                    <w:rFonts w:ascii="Verdana" w:hAnsi="Verdana" w:cs="MS PGothic"/>
                                    <w:b/>
                                    <w:color w:val="0070C0"/>
                                    <w:rPrChange w:id="290" w:author="Author">
                                      <w:rPr>
                                        <w:rFonts w:ascii="Verdana" w:hAnsi="Verdana" w:cs="MS PGothic"/>
                                        <w:b/>
                                        <w:color w:val="3366FF"/>
                                      </w:rPr>
                                    </w:rPrChange>
                                  </w:rPr>
                                  <w:delText xml:space="preserve">$ sudo tar xvf </w:delText>
                                </w:r>
                                <w:r w:rsidRPr="002C7289" w:rsidDel="002C7289">
                                  <w:rPr>
                                    <w:rFonts w:ascii="Verdana" w:hAnsi="Verdana" w:cs="MS PGothic"/>
                                    <w:b/>
                                    <w:color w:val="0070C0"/>
                                    <w:lang w:eastAsia="ja-JP"/>
                                    <w:rPrChange w:id="291" w:author="Author">
                                      <w:rPr>
                                        <w:rFonts w:ascii="Verdana" w:hAnsi="Verdana" w:cs="MS PGothic"/>
                                        <w:b/>
                                        <w:color w:val="3366FF"/>
                                        <w:lang w:eastAsia="ja-JP"/>
                                      </w:rPr>
                                    </w:rPrChange>
                                  </w:rPr>
                                  <w:delText>core-image-weston(bsp|qt|hmi)-&lt;supported board name&gt;</w:delText>
                                </w:r>
                                <w:r w:rsidRPr="002C7289" w:rsidDel="002C7289">
                                  <w:rPr>
                                    <w:rFonts w:ascii="Verdana" w:hAnsi="Verdana" w:cs="MS PGothic"/>
                                    <w:b/>
                                    <w:color w:val="0070C0"/>
                                    <w:rPrChange w:id="292" w:author="Author">
                                      <w:rPr>
                                        <w:rFonts w:ascii="Verdana" w:hAnsi="Verdana" w:cs="MS PGothic"/>
                                        <w:b/>
                                        <w:color w:val="3366FF"/>
                                      </w:rPr>
                                    </w:rPrChange>
                                  </w:rPr>
                                  <w:delText>.tar.bz2</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AD74A" id="_x0000_s1793" type="#_x0000_t176" style="position:absolute;left:0;text-align:left;margin-left:0;margin-top:35.9pt;width:473.2pt;height:102.9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" fillcolor="#ff9">
                  <v:textbox>
                    <w:txbxContent>
                      <w:p w:rsidR="00317015" w:rsidRPr="002C7289" w:rsidRDefault="00317015" w:rsidP="002C7289">
                        <w:pPr>
                          <w:spacing w:after="0"/>
                          <w:rPr>
                            <w:ins w:id="313" w:author="Author"/>
                            <w:rFonts w:ascii="Verdana" w:hAnsi="Verdana"/>
                            <w:b/>
                            <w:color w:val="0070C0"/>
                            <w:rPrChange w:id="314" w:author="Author">
                              <w:rPr>
                                <w:ins w:id="315" w:author="Author"/>
                                <w:rFonts w:ascii="Verdana" w:hAnsi="Verdana"/>
                                <w:b/>
                                <w:color w:val="FF0000"/>
                              </w:rPr>
                            </w:rPrChange>
                          </w:rPr>
                        </w:pPr>
                        <w:ins w:id="316" w:author="Author">
                          <w:r w:rsidRPr="002C7289">
                            <w:rPr>
                              <w:rFonts w:ascii="Verdana" w:hAnsi="Verdana"/>
                              <w:b/>
                              <w:color w:val="0070C0"/>
                              <w:rPrChange w:id="317" w:author="Author">
                                <w:rPr>
                                  <w:rFonts w:ascii="Verdana" w:hAnsi="Verdana"/>
                                  <w:b/>
                                  <w:color w:val="FF0000"/>
                                </w:rPr>
                              </w:rPrChange>
                            </w:rPr>
                            <w:t xml:space="preserve">IMAGE_INSTALL_append = </w:t>
                          </w:r>
                          <w:proofErr w:type="gramStart"/>
                          <w:r w:rsidRPr="002C7289">
                            <w:rPr>
                              <w:rFonts w:ascii="Verdana" w:hAnsi="Verdana"/>
                              <w:b/>
                              <w:color w:val="0070C0"/>
                              <w:rPrChange w:id="318" w:author="Author">
                                <w:rPr>
                                  <w:rFonts w:ascii="Verdana" w:hAnsi="Verdana"/>
                                  <w:b/>
                                  <w:color w:val="FF0000"/>
                                </w:rPr>
                              </w:rPrChange>
                            </w:rPr>
                            <w:t>" \</w:t>
                          </w:r>
                          <w:proofErr w:type="gramEnd"/>
                        </w:ins>
                      </w:p>
                      <w:p w:rsidR="00317015" w:rsidRPr="002C7289" w:rsidRDefault="00317015" w:rsidP="002C7289">
                        <w:pPr>
                          <w:spacing w:after="0"/>
                          <w:rPr>
                            <w:ins w:id="319" w:author="Author"/>
                            <w:rFonts w:ascii="Verdana" w:hAnsi="Verdana"/>
                            <w:b/>
                            <w:color w:val="0070C0"/>
                            <w:rPrChange w:id="320" w:author="Author">
                              <w:rPr>
                                <w:ins w:id="321" w:author="Author"/>
                                <w:rFonts w:ascii="Verdana" w:hAnsi="Verdana"/>
                                <w:b/>
                                <w:color w:val="FF0000"/>
                              </w:rPr>
                            </w:rPrChange>
                          </w:rPr>
                        </w:pPr>
                        <w:ins w:id="322" w:author="Author">
                          <w:r w:rsidRPr="002C7289">
                            <w:rPr>
                              <w:rFonts w:ascii="Verdana" w:hAnsi="Verdana"/>
                              <w:b/>
                              <w:color w:val="0070C0"/>
                              <w:rPrChange w:id="323" w:author="Author">
                                <w:rPr>
                                  <w:rFonts w:ascii="Verdana" w:hAnsi="Verdana"/>
                                  <w:b/>
                                  <w:color w:val="FF0000"/>
                                </w:rPr>
                              </w:rPrChange>
                            </w:rPr>
                            <w:t xml:space="preserve">    </w:t>
                          </w:r>
                          <w:r>
                            <w:rPr>
                              <w:rFonts w:ascii="Verdana" w:hAnsi="Verdana"/>
                              <w:b/>
                              <w:color w:val="0070C0"/>
                            </w:rPr>
                            <w:t xml:space="preserve"> </w:t>
                          </w:r>
                          <w:proofErr w:type="gramStart"/>
                          <w:r w:rsidRPr="002C7289">
                            <w:rPr>
                              <w:rFonts w:ascii="Verdana" w:hAnsi="Verdana"/>
                              <w:b/>
                              <w:color w:val="0070C0"/>
                              <w:rPrChange w:id="324" w:author="Author">
                                <w:rPr>
                                  <w:rFonts w:ascii="Verdana" w:hAnsi="Verdana"/>
                                  <w:b/>
                                  <w:color w:val="FF0000"/>
                                </w:rPr>
                              </w:rPrChange>
                            </w:rPr>
                            <w:t>bash</w:t>
                          </w:r>
                          <w:proofErr w:type="gramEnd"/>
                          <w:r w:rsidRPr="002C7289">
                            <w:rPr>
                              <w:rFonts w:ascii="Verdana" w:hAnsi="Verdana"/>
                              <w:b/>
                              <w:color w:val="0070C0"/>
                              <w:rPrChange w:id="325" w:author="Author">
                                <w:rPr>
                                  <w:rFonts w:ascii="Verdana" w:hAnsi="Verdana"/>
                                  <w:b/>
                                  <w:color w:val="FF0000"/>
                                </w:rPr>
                              </w:rPrChange>
                            </w:rPr>
                            <w:t xml:space="preserve"> \</w:t>
                          </w:r>
                        </w:ins>
                      </w:p>
                      <w:p w:rsidR="00317015" w:rsidRPr="002C7289" w:rsidRDefault="00317015" w:rsidP="002C7289">
                        <w:pPr>
                          <w:spacing w:after="0"/>
                          <w:rPr>
                            <w:ins w:id="326" w:author="Author"/>
                            <w:rFonts w:ascii="Verdana" w:hAnsi="Verdana"/>
                            <w:b/>
                            <w:color w:val="0070C0"/>
                            <w:rPrChange w:id="327" w:author="Author">
                              <w:rPr>
                                <w:ins w:id="328" w:author="Author"/>
                                <w:rFonts w:ascii="Verdana" w:hAnsi="Verdana"/>
                                <w:b/>
                                <w:color w:val="FF0000"/>
                              </w:rPr>
                            </w:rPrChange>
                          </w:rPr>
                        </w:pPr>
                        <w:ins w:id="329" w:author="Author">
                          <w:r w:rsidRPr="002C7289">
                            <w:rPr>
                              <w:rFonts w:ascii="Verdana" w:hAnsi="Verdana"/>
                              <w:b/>
                              <w:color w:val="0070C0"/>
                              <w:rPrChange w:id="330" w:author="Author">
                                <w:rPr>
                                  <w:rFonts w:ascii="Verdana" w:hAnsi="Verdana"/>
                                  <w:b/>
                                  <w:color w:val="FF0000"/>
                                </w:rPr>
                              </w:rPrChange>
                            </w:rPr>
                            <w:t xml:space="preserve">    </w:t>
                          </w:r>
                          <w:r>
                            <w:rPr>
                              <w:rFonts w:ascii="Verdana" w:hAnsi="Verdana"/>
                              <w:b/>
                              <w:color w:val="0070C0"/>
                            </w:rPr>
                            <w:t xml:space="preserve"> </w:t>
                          </w:r>
                          <w:proofErr w:type="gramStart"/>
                          <w:r w:rsidRPr="002C7289">
                            <w:rPr>
                              <w:rFonts w:ascii="Verdana" w:hAnsi="Verdana"/>
                              <w:b/>
                              <w:color w:val="0070C0"/>
                              <w:rPrChange w:id="331" w:author="Author">
                                <w:rPr>
                                  <w:rFonts w:ascii="Verdana" w:hAnsi="Verdana"/>
                                  <w:b/>
                                  <w:color w:val="FF0000"/>
                                </w:rPr>
                              </w:rPrChange>
                            </w:rPr>
                            <w:t>v4l-utils</w:t>
                          </w:r>
                          <w:proofErr w:type="gramEnd"/>
                          <w:r w:rsidRPr="002C7289">
                            <w:rPr>
                              <w:rFonts w:ascii="Verdana" w:hAnsi="Verdana"/>
                              <w:b/>
                              <w:color w:val="0070C0"/>
                              <w:rPrChange w:id="332" w:author="Author">
                                <w:rPr>
                                  <w:rFonts w:ascii="Verdana" w:hAnsi="Verdana"/>
                                  <w:b/>
                                  <w:color w:val="FF0000"/>
                                </w:rPr>
                              </w:rPrChange>
                            </w:rPr>
                            <w:t xml:space="preserve"> \</w:t>
                          </w:r>
                        </w:ins>
                      </w:p>
                      <w:p w:rsidR="00317015" w:rsidRPr="002C7289" w:rsidRDefault="00317015" w:rsidP="002C7289">
                        <w:pPr>
                          <w:spacing w:after="0"/>
                          <w:rPr>
                            <w:ins w:id="333" w:author="Author"/>
                            <w:rFonts w:ascii="Verdana" w:hAnsi="Verdana"/>
                            <w:b/>
                            <w:color w:val="0070C0"/>
                            <w:rPrChange w:id="334" w:author="Author">
                              <w:rPr>
                                <w:ins w:id="335" w:author="Author"/>
                                <w:rFonts w:ascii="Verdana" w:hAnsi="Verdana"/>
                                <w:b/>
                                <w:color w:val="FF0000"/>
                              </w:rPr>
                            </w:rPrChange>
                          </w:rPr>
                        </w:pPr>
                        <w:ins w:id="336" w:author="Author">
                          <w:r w:rsidRPr="002C7289">
                            <w:rPr>
                              <w:rFonts w:ascii="Verdana" w:hAnsi="Verdana"/>
                              <w:b/>
                              <w:color w:val="0070C0"/>
                              <w:rPrChange w:id="337" w:author="Author">
                                <w:rPr>
                                  <w:rFonts w:ascii="Verdana" w:hAnsi="Verdana"/>
                                  <w:b/>
                                  <w:color w:val="FF0000"/>
                                </w:rPr>
                              </w:rPrChange>
                            </w:rPr>
                            <w:t xml:space="preserve">    </w:t>
                          </w:r>
                          <w:r>
                            <w:rPr>
                              <w:rFonts w:ascii="Verdana" w:hAnsi="Verdana"/>
                              <w:b/>
                              <w:color w:val="0070C0"/>
                            </w:rPr>
                            <w:t xml:space="preserve"> </w:t>
                          </w:r>
                          <w:proofErr w:type="gramStart"/>
                          <w:r w:rsidRPr="002C7289">
                            <w:rPr>
                              <w:rFonts w:ascii="Verdana" w:hAnsi="Verdana"/>
                              <w:b/>
                              <w:color w:val="0070C0"/>
                              <w:rPrChange w:id="338" w:author="Author">
                                <w:rPr>
                                  <w:rFonts w:ascii="Verdana" w:hAnsi="Verdana"/>
                                  <w:b/>
                                  <w:color w:val="FF0000"/>
                                </w:rPr>
                              </w:rPrChange>
                            </w:rPr>
                            <w:t>i2c-tools</w:t>
                          </w:r>
                          <w:proofErr w:type="gramEnd"/>
                          <w:r w:rsidRPr="002C7289">
                            <w:rPr>
                              <w:rFonts w:ascii="Verdana" w:hAnsi="Verdana"/>
                              <w:b/>
                              <w:color w:val="0070C0"/>
                              <w:rPrChange w:id="339" w:author="Author">
                                <w:rPr>
                                  <w:rFonts w:ascii="Verdana" w:hAnsi="Verdana"/>
                                  <w:b/>
                                  <w:color w:val="FF0000"/>
                                </w:rPr>
                              </w:rPrChange>
                            </w:rPr>
                            <w:t xml:space="preserve"> \</w:t>
                          </w:r>
                        </w:ins>
                      </w:p>
                      <w:p w:rsidR="00317015" w:rsidRPr="002C7289" w:rsidRDefault="00317015" w:rsidP="002C7289">
                        <w:pPr>
                          <w:spacing w:after="0"/>
                          <w:rPr>
                            <w:ins w:id="340" w:author="Author"/>
                            <w:rFonts w:ascii="Verdana" w:hAnsi="Verdana"/>
                            <w:b/>
                            <w:color w:val="0070C0"/>
                            <w:rPrChange w:id="341" w:author="Author">
                              <w:rPr>
                                <w:ins w:id="342" w:author="Author"/>
                                <w:rFonts w:ascii="Verdana" w:hAnsi="Verdana"/>
                                <w:b/>
                                <w:color w:val="FF0000"/>
                              </w:rPr>
                            </w:rPrChange>
                          </w:rPr>
                        </w:pPr>
                        <w:ins w:id="343" w:author="Author">
                          <w:r w:rsidRPr="002C7289">
                            <w:rPr>
                              <w:rFonts w:ascii="Verdana" w:hAnsi="Verdana"/>
                              <w:b/>
                              <w:color w:val="0070C0"/>
                              <w:rPrChange w:id="344" w:author="Author">
                                <w:rPr>
                                  <w:rFonts w:ascii="Verdana" w:hAnsi="Verdana"/>
                                  <w:b/>
                                  <w:color w:val="FF0000"/>
                                </w:rPr>
                              </w:rPrChange>
                            </w:rPr>
                            <w:t xml:space="preserve">    </w:t>
                          </w:r>
                          <w:r>
                            <w:rPr>
                              <w:rFonts w:ascii="Verdana" w:hAnsi="Verdana"/>
                              <w:b/>
                              <w:color w:val="0070C0"/>
                            </w:rPr>
                            <w:t xml:space="preserve"> </w:t>
                          </w:r>
                          <w:proofErr w:type="spellStart"/>
                          <w:proofErr w:type="gramStart"/>
                          <w:r w:rsidRPr="002C7289">
                            <w:rPr>
                              <w:rFonts w:ascii="Verdana" w:hAnsi="Verdana"/>
                              <w:b/>
                              <w:color w:val="0070C0"/>
                              <w:rPrChange w:id="345" w:author="Author">
                                <w:rPr>
                                  <w:rFonts w:ascii="Verdana" w:hAnsi="Verdana"/>
                                  <w:b/>
                                  <w:color w:val="FF0000"/>
                                </w:rPr>
                              </w:rPrChange>
                            </w:rPr>
                            <w:t>coreutils</w:t>
                          </w:r>
                          <w:proofErr w:type="spellEnd"/>
                          <w:proofErr w:type="gramEnd"/>
                          <w:r w:rsidRPr="002C7289">
                            <w:rPr>
                              <w:rFonts w:ascii="Verdana" w:hAnsi="Verdana"/>
                              <w:b/>
                              <w:color w:val="0070C0"/>
                              <w:rPrChange w:id="346" w:author="Author">
                                <w:rPr>
                                  <w:rFonts w:ascii="Verdana" w:hAnsi="Verdana"/>
                                  <w:b/>
                                  <w:color w:val="FF0000"/>
                                </w:rPr>
                              </w:rPrChange>
                            </w:rPr>
                            <w:t xml:space="preserve"> \</w:t>
                          </w:r>
                        </w:ins>
                      </w:p>
                      <w:p w:rsidR="00317015" w:rsidRPr="002C7289" w:rsidRDefault="00317015" w:rsidP="002C7289">
                        <w:pPr>
                          <w:spacing w:after="0"/>
                          <w:rPr>
                            <w:ins w:id="347" w:author="Author"/>
                            <w:rFonts w:ascii="Verdana" w:hAnsi="Verdana"/>
                            <w:b/>
                            <w:color w:val="FF0000"/>
                          </w:rPr>
                        </w:pPr>
                        <w:ins w:id="348" w:author="Author">
                          <w:r w:rsidRPr="002C7289">
                            <w:rPr>
                              <w:rFonts w:ascii="Verdana" w:hAnsi="Verdana"/>
                              <w:b/>
                              <w:color w:val="FF0000"/>
                              <w:rPrChange w:id="349" w:author="Author">
                                <w:rPr>
                                  <w:rFonts w:ascii="Verdana" w:hAnsi="Verdana"/>
                                  <w:b/>
                                  <w:color w:val="0070C0"/>
                                </w:rPr>
                              </w:rPrChange>
                            </w:rPr>
                            <w:t>-</w:t>
                          </w:r>
                          <w:r w:rsidRPr="002C7289">
                            <w:rPr>
                              <w:rFonts w:ascii="Verdana" w:hAnsi="Verdana"/>
                              <w:b/>
                              <w:color w:val="FF0000"/>
                            </w:rPr>
                            <w:t xml:space="preserve">    </w:t>
                          </w:r>
                          <w:proofErr w:type="gramStart"/>
                          <w:r w:rsidRPr="002C7289">
                            <w:rPr>
                              <w:rFonts w:ascii="Verdana" w:hAnsi="Verdana"/>
                              <w:b/>
                              <w:color w:val="FF0000"/>
                            </w:rPr>
                            <w:t>watchdog</w:t>
                          </w:r>
                          <w:proofErr w:type="gramEnd"/>
                          <w:r w:rsidRPr="002C7289">
                            <w:rPr>
                              <w:rFonts w:ascii="Verdana" w:hAnsi="Verdana"/>
                              <w:b/>
                              <w:color w:val="FF0000"/>
                            </w:rPr>
                            <w:t xml:space="preserve"> \</w:t>
                          </w:r>
                        </w:ins>
                      </w:p>
                      <w:p w:rsidR="00317015" w:rsidRPr="002C7289" w:rsidDel="002C7289" w:rsidRDefault="00317015">
                        <w:pPr>
                          <w:rPr>
                            <w:del w:id="350" w:author="Author"/>
                            <w:rFonts w:ascii="Verdana" w:hAnsi="Verdana"/>
                            <w:b/>
                            <w:color w:val="0070C0"/>
                            <w:rPrChange w:id="351" w:author="Author">
                              <w:rPr>
                                <w:del w:id="352" w:author="Author"/>
                                <w:rFonts w:ascii="Verdana" w:hAnsi="Verdana" w:cs="MS PGothic"/>
                                <w:b/>
                                <w:color w:val="3366FF"/>
                              </w:rPr>
                            </w:rPrChange>
                          </w:rPr>
                          <w:pPrChange w:id="353" w:author="Hien Duc. Huynh" w:date="2020-08-20T11:05:00Z">
                            <w:pPr>
                              <w:spacing w:after="0"/>
                            </w:pPr>
                          </w:pPrChange>
                        </w:pPr>
                        <w:ins w:id="354" w:author="Author">
                          <w:r w:rsidRPr="002C7289">
                            <w:rPr>
                              <w:rFonts w:ascii="Verdana" w:hAnsi="Verdana"/>
                              <w:b/>
                              <w:color w:val="0070C0"/>
                              <w:rPrChange w:id="355" w:author="Author">
                                <w:rPr>
                                  <w:rFonts w:ascii="Verdana" w:hAnsi="Verdana"/>
                                  <w:b/>
                                  <w:color w:val="FF0000"/>
                                </w:rPr>
                              </w:rPrChange>
                            </w:rPr>
                            <w:t>"</w:t>
                          </w:r>
                          <w:del w:id="356" w:author="Author">
                            <w:r w:rsidRPr="002C7289" w:rsidDel="002C7289">
                              <w:rPr>
                                <w:rFonts w:ascii="Verdana" w:hAnsi="Verdana"/>
                                <w:b/>
                                <w:color w:val="0070C0"/>
                              </w:rPr>
                              <w:delText>-    watchdog \</w:delText>
                            </w:r>
                            <w:r w:rsidRPr="002C7289" w:rsidDel="002C7289">
                              <w:rPr>
                                <w:rFonts w:ascii="Verdana" w:hAnsi="Verdana"/>
                                <w:b/>
                                <w:color w:val="0070C0"/>
                                <w:rPrChange w:id="357" w:author="Author">
                                  <w:rPr/>
                                </w:rPrChange>
                              </w:rPr>
                              <w:delText>/usr/bin/watchdog-test -d -t 60 -e</w:delText>
                            </w:r>
                          </w:del>
                        </w:ins>
                        <w:del w:id="358" w:author="Author">
                          <w:r w:rsidRPr="002C7289" w:rsidDel="002C7289">
                            <w:rPr>
                              <w:rFonts w:ascii="Verdana" w:hAnsi="Verdana" w:cs="MS PGothic"/>
                              <w:b/>
                              <w:color w:val="0070C0"/>
                              <w:rPrChange w:id="359" w:author="Author">
                                <w:rPr>
                                  <w:rFonts w:ascii="Verdana" w:hAnsi="Verdana" w:cs="MS PGothic"/>
                                  <w:b/>
                                  <w:color w:val="3366FF"/>
                                </w:rPr>
                              </w:rPrChange>
                            </w:rPr>
                            <w:delText>$ mkdir /export/rfs</w:delText>
                          </w:r>
                        </w:del>
                      </w:p>
                      <w:p w:rsidR="00317015" w:rsidRPr="002C7289" w:rsidDel="002C7289" w:rsidRDefault="00317015" w:rsidP="00F45E3E">
                        <w:pPr>
                          <w:spacing w:after="0"/>
                          <w:rPr>
                            <w:del w:id="360" w:author="Author"/>
                            <w:rFonts w:ascii="Verdana" w:hAnsi="Verdana" w:cs="MS PGothic"/>
                            <w:b/>
                            <w:color w:val="0070C0"/>
                            <w:rPrChange w:id="361" w:author="Author">
                              <w:rPr>
                                <w:del w:id="362" w:author="Author"/>
                                <w:rFonts w:ascii="Verdana" w:hAnsi="Verdana" w:cs="MS PGothic"/>
                                <w:b/>
                                <w:color w:val="3366FF"/>
                              </w:rPr>
                            </w:rPrChange>
                          </w:rPr>
                        </w:pPr>
                        <w:del w:id="363" w:author="Author">
                          <w:r w:rsidRPr="002C7289" w:rsidDel="002C7289">
                            <w:rPr>
                              <w:rFonts w:ascii="Verdana" w:hAnsi="Verdana" w:cs="MS PGothic"/>
                              <w:b/>
                              <w:color w:val="0070C0"/>
                              <w:rPrChange w:id="364" w:author="Author">
                                <w:rPr>
                                  <w:rFonts w:ascii="Verdana" w:hAnsi="Verdana" w:cs="MS PGothic"/>
                                  <w:b/>
                                  <w:color w:val="3366FF"/>
                                </w:rPr>
                              </w:rPrChange>
                            </w:rPr>
                            <w:delText>$ cd /export/rfs</w:delText>
                          </w:r>
                        </w:del>
                      </w:p>
                      <w:p w:rsidR="00317015" w:rsidRPr="002C7289" w:rsidRDefault="00317015" w:rsidP="00F45E3E">
                        <w:pPr>
                          <w:spacing w:after="0"/>
                          <w:rPr>
                            <w:color w:val="0070C0"/>
                            <w:lang w:val="fr-FR"/>
                            <w:rPrChange w:id="365" w:author="Author">
                              <w:rPr>
                                <w:lang w:val="fr-FR"/>
                              </w:rPr>
                            </w:rPrChange>
                          </w:rPr>
                        </w:pPr>
                        <w:del w:id="366" w:author="Author">
                          <w:r w:rsidRPr="002C7289" w:rsidDel="002C7289">
                            <w:rPr>
                              <w:rFonts w:ascii="Verdana" w:hAnsi="Verdana" w:cs="MS PGothic"/>
                              <w:b/>
                              <w:color w:val="0070C0"/>
                              <w:rPrChange w:id="367" w:author="Author">
                                <w:rPr>
                                  <w:rFonts w:ascii="Verdana" w:hAnsi="Verdana" w:cs="MS PGothic"/>
                                  <w:b/>
                                  <w:color w:val="3366FF"/>
                                </w:rPr>
                              </w:rPrChange>
                            </w:rPr>
                            <w:delText xml:space="preserve">$ sudo tar xvf </w:delText>
                          </w:r>
                          <w:r w:rsidRPr="002C7289" w:rsidDel="002C7289">
                            <w:rPr>
                              <w:rFonts w:ascii="Verdana" w:hAnsi="Verdana" w:cs="MS PGothic"/>
                              <w:b/>
                              <w:color w:val="0070C0"/>
                              <w:lang w:eastAsia="ja-JP"/>
                              <w:rPrChange w:id="368" w:author="Author">
                                <w:rPr>
                                  <w:rFonts w:ascii="Verdana" w:hAnsi="Verdana" w:cs="MS PGothic"/>
                                  <w:b/>
                                  <w:color w:val="3366FF"/>
                                  <w:lang w:eastAsia="ja-JP"/>
                                </w:rPr>
                              </w:rPrChange>
                            </w:rPr>
                            <w:delText>core-image-weston(bsp|qt|hmi)-&lt;supported board name&gt;</w:delText>
                          </w:r>
                          <w:r w:rsidRPr="002C7289" w:rsidDel="002C7289">
                            <w:rPr>
                              <w:rFonts w:ascii="Verdana" w:hAnsi="Verdana" w:cs="MS PGothic"/>
                              <w:b/>
                              <w:color w:val="0070C0"/>
                              <w:rPrChange w:id="369" w:author="Author">
                                <w:rPr>
                                  <w:rFonts w:ascii="Verdana" w:hAnsi="Verdana" w:cs="MS PGothic"/>
                                  <w:b/>
                                  <w:color w:val="3366FF"/>
                                </w:rPr>
                              </w:rPrChange>
                            </w:rPr>
                            <w:delText>.tar.bz2</w:delText>
                          </w:r>
                        </w:del>
                      </w:p>
                    </w:txbxContent>
                  </v:textbox>
                  <w10:wrap type="topAndBottom" anchorx="margin"/>
                </v:shape>
              </w:pict>
            </mc:Fallback>
          </mc:AlternateContent>
        </w:r>
        <w:r w:rsidR="00F45E3E">
          <w:rPr>
            <w:lang w:eastAsia="ja-JP"/>
          </w:rPr>
          <w:t>Remove Watchdog Service from BSP packages: remove “watchdog” package in “</w:t>
        </w:r>
        <w:r w:rsidR="00F45E3E" w:rsidRPr="00F45E3E">
          <w:rPr>
            <w:lang w:eastAsia="ja-JP"/>
          </w:rPr>
          <w:t>recipes-images</w:t>
        </w:r>
        <w:r w:rsidR="00F45E3E">
          <w:rPr>
            <w:lang w:eastAsia="ja-JP"/>
          </w:rPr>
          <w:t>/</w:t>
        </w:r>
        <w:r w:rsidR="00F45E3E" w:rsidRPr="00F45E3E">
          <w:rPr>
            <w:lang w:eastAsia="ja-JP"/>
          </w:rPr>
          <w:t>core-image-renesas-base.inc</w:t>
        </w:r>
        <w:r w:rsidR="00F45E3E">
          <w:rPr>
            <w:lang w:eastAsia="ja-JP"/>
          </w:rPr>
          <w:t>”</w:t>
        </w:r>
      </w:ins>
    </w:p>
    <w:p w:rsidR="00F45E3E" w:rsidDel="002C7289" w:rsidRDefault="00F45E3E" w:rsidP="00132831">
      <w:pPr>
        <w:ind w:left="720"/>
        <w:rPr>
          <w:ins w:id="293" w:author="Author"/>
          <w:del w:id="294" w:author="Author"/>
          <w:lang w:eastAsia="ja-JP"/>
        </w:rPr>
      </w:pPr>
    </w:p>
    <w:p w:rsidR="000C5709" w:rsidRDefault="000C5709">
      <w:pPr>
        <w:rPr>
          <w:ins w:id="295" w:author="Author"/>
          <w:lang w:eastAsia="ja-JP"/>
        </w:rPr>
        <w:pPrChange w:id="296" w:author="Author">
          <w:pPr>
            <w:overflowPunct/>
            <w:autoSpaceDE/>
            <w:autoSpaceDN/>
            <w:adjustRightInd/>
            <w:spacing w:after="0" w:line="240" w:lineRule="auto"/>
            <w:textAlignment w:val="auto"/>
          </w:pPr>
        </w:pPrChange>
      </w:pPr>
    </w:p>
    <w:p w:rsidR="000C5709" w:rsidRDefault="000C5709" w:rsidP="000C5709">
      <w:pPr>
        <w:pStyle w:val="Heading2"/>
        <w:rPr>
          <w:ins w:id="297" w:author="Author"/>
        </w:rPr>
      </w:pPr>
      <w:ins w:id="298" w:author="Author">
        <w:r>
          <w:t xml:space="preserve">Video Input Initializing </w:t>
        </w:r>
        <w:del w:id="299" w:author="Author">
          <w:r w:rsidDel="006745B4">
            <w:delText>Script</w:delText>
          </w:r>
        </w:del>
        <w:r w:rsidR="006745B4">
          <w:t>Service</w:t>
        </w:r>
      </w:ins>
    </w:p>
    <w:p w:rsidR="00A27E8A" w:rsidRDefault="0015471D">
      <w:pPr>
        <w:overflowPunct/>
        <w:spacing w:after="0" w:line="360" w:lineRule="auto"/>
        <w:textAlignment w:val="auto"/>
        <w:rPr>
          <w:ins w:id="300" w:author="Author"/>
          <w:lang w:eastAsia="ja-JP"/>
        </w:rPr>
        <w:pPrChange w:id="301" w:author="Author">
          <w:pPr>
            <w:pStyle w:val="Heading2"/>
          </w:pPr>
        </w:pPrChange>
      </w:pPr>
      <w:ins w:id="302" w:author="Author">
        <w:r>
          <w:rPr>
            <w:lang w:eastAsia="ja-JP"/>
          </w:rPr>
          <w:t xml:space="preserve">In RZ/G2 environment, there is a service </w:t>
        </w:r>
        <w:r w:rsidR="00A27E8A">
          <w:rPr>
            <w:lang w:eastAsia="ja-JP"/>
          </w:rPr>
          <w:t xml:space="preserve">named “vin” </w:t>
        </w:r>
        <w:r>
          <w:rPr>
            <w:lang w:eastAsia="ja-JP"/>
          </w:rPr>
          <w:t>which automatically sets connecting among VIN, CSI2 and OV5645</w:t>
        </w:r>
        <w:r w:rsidR="00A27E8A">
          <w:rPr>
            <w:lang w:eastAsia="ja-JP"/>
          </w:rPr>
          <w:t xml:space="preserve"> camera sensor</w:t>
        </w:r>
        <w:r>
          <w:rPr>
            <w:lang w:eastAsia="ja-JP"/>
          </w:rPr>
          <w:t>.</w:t>
        </w:r>
      </w:ins>
    </w:p>
    <w:p w:rsidR="00A27E8A" w:rsidRDefault="00A27E8A">
      <w:pPr>
        <w:spacing w:line="360" w:lineRule="auto"/>
        <w:rPr>
          <w:ins w:id="303" w:author="Author"/>
          <w:lang w:eastAsia="ja-JP"/>
        </w:rPr>
        <w:pPrChange w:id="304" w:author="Author">
          <w:pPr/>
        </w:pPrChange>
      </w:pPr>
      <w:ins w:id="305" w:author="Author">
        <w:r>
          <w:rPr>
            <w:lang w:eastAsia="ja-JP"/>
          </w:rPr>
          <w:t>This script automatically sets default links for:</w:t>
        </w:r>
      </w:ins>
    </w:p>
    <w:tbl>
      <w:tblPr>
        <w:tblStyle w:val="TableGrid"/>
        <w:tblW w:w="0" w:type="auto"/>
        <w:tblLayout w:type="fixed"/>
        <w:tblLook w:val="04A0" w:firstRow="1" w:lastRow="0" w:firstColumn="1" w:lastColumn="0" w:noHBand="0" w:noVBand="1"/>
        <w:tblPrChange w:id="306" w:author="Author">
          <w:tblPr>
            <w:tblStyle w:val="TableGrid"/>
            <w:tblW w:w="0" w:type="auto"/>
            <w:tblLayout w:type="fixed"/>
            <w:tblLook w:val="04A0" w:firstRow="1" w:lastRow="0" w:firstColumn="1" w:lastColumn="0" w:noHBand="0" w:noVBand="1"/>
          </w:tblPr>
        </w:tblPrChange>
      </w:tblPr>
      <w:tblGrid>
        <w:gridCol w:w="3247"/>
        <w:gridCol w:w="3248"/>
        <w:gridCol w:w="3248"/>
        <w:tblGridChange w:id="307">
          <w:tblGrid>
            <w:gridCol w:w="3247"/>
            <w:gridCol w:w="3248"/>
            <w:gridCol w:w="3248"/>
          </w:tblGrid>
        </w:tblGridChange>
      </w:tblGrid>
      <w:tr w:rsidR="00A27E8A" w:rsidTr="00441900">
        <w:trPr>
          <w:trHeight w:val="20"/>
          <w:ins w:id="308" w:author="Author"/>
          <w:trPrChange w:id="309" w:author="Author">
            <w:trPr>
              <w:trHeight w:val="20"/>
            </w:trPr>
          </w:trPrChange>
        </w:trPr>
        <w:tc>
          <w:tcPr>
            <w:tcW w:w="3247" w:type="dxa"/>
            <w:shd w:val="clear" w:color="auto" w:fill="DDD9C3" w:themeFill="background2" w:themeFillShade="E6"/>
            <w:vAlign w:val="center"/>
            <w:tcPrChange w:id="310" w:author="Author">
              <w:tcPr>
                <w:tcW w:w="3247" w:type="dxa"/>
                <w:tcBorders>
                  <w:bottom w:val="double" w:sz="4" w:space="0" w:color="auto"/>
                </w:tcBorders>
                <w:shd w:val="clear" w:color="auto" w:fill="DDD9C3" w:themeFill="background2" w:themeFillShade="E6"/>
                <w:vAlign w:val="center"/>
              </w:tcPr>
            </w:tcPrChange>
          </w:tcPr>
          <w:p w:rsidR="00A27E8A" w:rsidRPr="00A27E8A" w:rsidRDefault="00A27E8A">
            <w:pPr>
              <w:spacing w:line="240" w:lineRule="auto"/>
              <w:jc w:val="center"/>
              <w:rPr>
                <w:ins w:id="311" w:author="Author"/>
                <w:b/>
                <w:lang w:eastAsia="ja-JP"/>
                <w:rPrChange w:id="312" w:author="Author">
                  <w:rPr>
                    <w:ins w:id="313" w:author="Author"/>
                    <w:rFonts w:asciiTheme="majorHAnsi" w:hAnsiTheme="majorHAnsi" w:cstheme="majorHAnsi"/>
                    <w:b/>
                    <w:sz w:val="18"/>
                    <w:szCs w:val="18"/>
                    <w:lang w:eastAsia="ja-JP"/>
                  </w:rPr>
                </w:rPrChange>
              </w:rPr>
            </w:pPr>
            <w:ins w:id="314" w:author="Author">
              <w:r w:rsidRPr="00A27E8A">
                <w:rPr>
                  <w:b/>
                  <w:lang w:eastAsia="ja-JP"/>
                  <w:rPrChange w:id="315" w:author="Author">
                    <w:rPr>
                      <w:rFonts w:asciiTheme="majorHAnsi" w:hAnsiTheme="majorHAnsi" w:cstheme="majorHAnsi"/>
                      <w:b/>
                      <w:sz w:val="18"/>
                      <w:szCs w:val="18"/>
                      <w:lang w:eastAsia="ja-JP"/>
                    </w:rPr>
                  </w:rPrChange>
                </w:rPr>
                <w:t>Processor</w:t>
              </w:r>
            </w:ins>
          </w:p>
        </w:tc>
        <w:tc>
          <w:tcPr>
            <w:tcW w:w="3248" w:type="dxa"/>
            <w:shd w:val="clear" w:color="auto" w:fill="DDD9C3" w:themeFill="background2" w:themeFillShade="E6"/>
            <w:vAlign w:val="center"/>
            <w:tcPrChange w:id="316" w:author="Author">
              <w:tcPr>
                <w:tcW w:w="3248" w:type="dxa"/>
                <w:tcBorders>
                  <w:bottom w:val="double" w:sz="4" w:space="0" w:color="auto"/>
                </w:tcBorders>
                <w:shd w:val="clear" w:color="auto" w:fill="DDD9C3" w:themeFill="background2" w:themeFillShade="E6"/>
                <w:vAlign w:val="center"/>
              </w:tcPr>
            </w:tcPrChange>
          </w:tcPr>
          <w:p w:rsidR="00A27E8A" w:rsidRPr="00A27E8A" w:rsidRDefault="00A27E8A">
            <w:pPr>
              <w:spacing w:line="240" w:lineRule="auto"/>
              <w:jc w:val="center"/>
              <w:rPr>
                <w:ins w:id="317" w:author="Author"/>
                <w:b/>
                <w:lang w:eastAsia="ja-JP"/>
                <w:rPrChange w:id="318" w:author="Author">
                  <w:rPr>
                    <w:ins w:id="319" w:author="Author"/>
                    <w:rFonts w:asciiTheme="majorHAnsi" w:hAnsiTheme="majorHAnsi" w:cstheme="majorHAnsi"/>
                    <w:b/>
                    <w:sz w:val="18"/>
                    <w:szCs w:val="18"/>
                    <w:lang w:eastAsia="ja-JP"/>
                  </w:rPr>
                </w:rPrChange>
              </w:rPr>
            </w:pPr>
            <w:ins w:id="320" w:author="Author">
              <w:r w:rsidRPr="00A27E8A">
                <w:rPr>
                  <w:b/>
                  <w:lang w:eastAsia="ja-JP"/>
                  <w:rPrChange w:id="321" w:author="Author">
                    <w:rPr>
                      <w:rFonts w:asciiTheme="majorHAnsi" w:hAnsiTheme="majorHAnsi" w:cstheme="majorHAnsi"/>
                      <w:b/>
                      <w:sz w:val="18"/>
                      <w:szCs w:val="18"/>
                      <w:lang w:eastAsia="ja-JP"/>
                    </w:rPr>
                  </w:rPrChange>
                </w:rPr>
                <w:t>CSI20</w:t>
              </w:r>
            </w:ins>
          </w:p>
        </w:tc>
        <w:tc>
          <w:tcPr>
            <w:tcW w:w="3248" w:type="dxa"/>
            <w:shd w:val="clear" w:color="auto" w:fill="DDD9C3" w:themeFill="background2" w:themeFillShade="E6"/>
            <w:vAlign w:val="center"/>
            <w:tcPrChange w:id="322" w:author="Author">
              <w:tcPr>
                <w:tcW w:w="3248" w:type="dxa"/>
                <w:tcBorders>
                  <w:bottom w:val="double" w:sz="4" w:space="0" w:color="auto"/>
                </w:tcBorders>
                <w:shd w:val="clear" w:color="auto" w:fill="DDD9C3" w:themeFill="background2" w:themeFillShade="E6"/>
                <w:vAlign w:val="center"/>
              </w:tcPr>
            </w:tcPrChange>
          </w:tcPr>
          <w:p w:rsidR="00A27E8A" w:rsidRPr="00A27E8A" w:rsidRDefault="00A27E8A">
            <w:pPr>
              <w:spacing w:line="240" w:lineRule="auto"/>
              <w:jc w:val="center"/>
              <w:rPr>
                <w:ins w:id="323" w:author="Author"/>
                <w:b/>
                <w:lang w:eastAsia="ja-JP"/>
                <w:rPrChange w:id="324" w:author="Author">
                  <w:rPr>
                    <w:ins w:id="325" w:author="Author"/>
                    <w:rFonts w:asciiTheme="majorHAnsi" w:hAnsiTheme="majorHAnsi" w:cstheme="majorHAnsi"/>
                    <w:b/>
                    <w:sz w:val="18"/>
                    <w:szCs w:val="18"/>
                    <w:lang w:eastAsia="ja-JP"/>
                  </w:rPr>
                </w:rPrChange>
              </w:rPr>
            </w:pPr>
            <w:ins w:id="326" w:author="Author">
              <w:r w:rsidRPr="00A27E8A">
                <w:rPr>
                  <w:b/>
                  <w:lang w:eastAsia="ja-JP"/>
                  <w:rPrChange w:id="327" w:author="Author">
                    <w:rPr>
                      <w:rFonts w:asciiTheme="majorHAnsi" w:hAnsiTheme="majorHAnsi" w:cstheme="majorHAnsi"/>
                      <w:b/>
                      <w:sz w:val="18"/>
                      <w:szCs w:val="18"/>
                      <w:lang w:eastAsia="ja-JP"/>
                    </w:rPr>
                  </w:rPrChange>
                </w:rPr>
                <w:t>CSI40</w:t>
              </w:r>
            </w:ins>
          </w:p>
        </w:tc>
      </w:tr>
      <w:tr w:rsidR="00A27E8A" w:rsidTr="00441900">
        <w:trPr>
          <w:trHeight w:val="254"/>
          <w:ins w:id="328" w:author="Author"/>
          <w:trPrChange w:id="329" w:author="Author">
            <w:trPr>
              <w:trHeight w:val="254"/>
            </w:trPr>
          </w:trPrChange>
        </w:trPr>
        <w:tc>
          <w:tcPr>
            <w:tcW w:w="3247" w:type="dxa"/>
            <w:vAlign w:val="center"/>
            <w:tcPrChange w:id="330" w:author="Author">
              <w:tcPr>
                <w:tcW w:w="3247" w:type="dxa"/>
                <w:tcBorders>
                  <w:top w:val="double" w:sz="4" w:space="0" w:color="auto"/>
                </w:tcBorders>
                <w:vAlign w:val="center"/>
              </w:tcPr>
            </w:tcPrChange>
          </w:tcPr>
          <w:p w:rsidR="00A27E8A" w:rsidRPr="00A27E8A" w:rsidRDefault="00A27E8A">
            <w:pPr>
              <w:spacing w:line="240" w:lineRule="auto"/>
              <w:jc w:val="center"/>
              <w:rPr>
                <w:ins w:id="331" w:author="Author"/>
                <w:lang w:eastAsia="ja-JP"/>
                <w:rPrChange w:id="332" w:author="Author">
                  <w:rPr>
                    <w:ins w:id="333" w:author="Author"/>
                    <w:rFonts w:asciiTheme="majorHAnsi" w:hAnsiTheme="majorHAnsi" w:cstheme="majorHAnsi"/>
                    <w:sz w:val="18"/>
                    <w:szCs w:val="18"/>
                    <w:lang w:eastAsia="ja-JP"/>
                  </w:rPr>
                </w:rPrChange>
              </w:rPr>
            </w:pPr>
            <w:ins w:id="334" w:author="Author">
              <w:r w:rsidRPr="00A27E8A">
                <w:rPr>
                  <w:lang w:eastAsia="ja-JP"/>
                  <w:rPrChange w:id="335" w:author="Author">
                    <w:rPr>
                      <w:rFonts w:asciiTheme="majorHAnsi" w:hAnsiTheme="majorHAnsi" w:cstheme="majorHAnsi"/>
                      <w:sz w:val="18"/>
                      <w:szCs w:val="18"/>
                      <w:lang w:eastAsia="ja-JP"/>
                    </w:rPr>
                  </w:rPrChange>
                </w:rPr>
                <w:t>RZ/G2H</w:t>
              </w:r>
            </w:ins>
          </w:p>
        </w:tc>
        <w:tc>
          <w:tcPr>
            <w:tcW w:w="3248" w:type="dxa"/>
            <w:vAlign w:val="center"/>
            <w:tcPrChange w:id="336" w:author="Author">
              <w:tcPr>
                <w:tcW w:w="3248" w:type="dxa"/>
                <w:tcBorders>
                  <w:top w:val="double" w:sz="4" w:space="0" w:color="auto"/>
                </w:tcBorders>
                <w:vAlign w:val="center"/>
              </w:tcPr>
            </w:tcPrChange>
          </w:tcPr>
          <w:p w:rsidR="00A27E8A" w:rsidRPr="00A27E8A" w:rsidRDefault="00A27E8A">
            <w:pPr>
              <w:spacing w:line="240" w:lineRule="auto"/>
              <w:jc w:val="center"/>
              <w:rPr>
                <w:ins w:id="337" w:author="Author"/>
                <w:lang w:eastAsia="ja-JP"/>
                <w:rPrChange w:id="338" w:author="Author">
                  <w:rPr>
                    <w:ins w:id="339" w:author="Author"/>
                    <w:rFonts w:asciiTheme="majorHAnsi" w:hAnsiTheme="majorHAnsi" w:cstheme="majorHAnsi"/>
                    <w:sz w:val="18"/>
                    <w:szCs w:val="18"/>
                    <w:lang w:eastAsia="ja-JP"/>
                  </w:rPr>
                </w:rPrChange>
              </w:rPr>
            </w:pPr>
            <w:ins w:id="340" w:author="Author">
              <w:r w:rsidRPr="00A27E8A">
                <w:rPr>
                  <w:lang w:eastAsia="ja-JP"/>
                  <w:rPrChange w:id="341" w:author="Author">
                    <w:rPr>
                      <w:rFonts w:asciiTheme="majorHAnsi" w:hAnsiTheme="majorHAnsi" w:cstheme="majorHAnsi"/>
                      <w:sz w:val="18"/>
                      <w:szCs w:val="18"/>
                      <w:lang w:eastAsia="ja-JP"/>
                    </w:rPr>
                  </w:rPrChange>
                </w:rPr>
                <w:t>VIN4/VC0</w:t>
              </w:r>
            </w:ins>
          </w:p>
        </w:tc>
        <w:tc>
          <w:tcPr>
            <w:tcW w:w="3248" w:type="dxa"/>
            <w:vAlign w:val="center"/>
            <w:tcPrChange w:id="342" w:author="Author">
              <w:tcPr>
                <w:tcW w:w="3248" w:type="dxa"/>
                <w:tcBorders>
                  <w:top w:val="double" w:sz="4" w:space="0" w:color="auto"/>
                </w:tcBorders>
                <w:vAlign w:val="center"/>
              </w:tcPr>
            </w:tcPrChange>
          </w:tcPr>
          <w:p w:rsidR="00A27E8A" w:rsidRPr="00A27E8A" w:rsidRDefault="00A27E8A">
            <w:pPr>
              <w:spacing w:line="240" w:lineRule="auto"/>
              <w:jc w:val="center"/>
              <w:rPr>
                <w:ins w:id="343" w:author="Author"/>
                <w:lang w:eastAsia="ja-JP"/>
                <w:rPrChange w:id="344" w:author="Author">
                  <w:rPr>
                    <w:ins w:id="345" w:author="Author"/>
                    <w:rFonts w:asciiTheme="majorHAnsi" w:hAnsiTheme="majorHAnsi" w:cstheme="majorHAnsi"/>
                    <w:sz w:val="18"/>
                    <w:szCs w:val="18"/>
                    <w:lang w:eastAsia="ja-JP"/>
                  </w:rPr>
                </w:rPrChange>
              </w:rPr>
            </w:pPr>
            <w:ins w:id="346" w:author="Author">
              <w:r w:rsidRPr="00A27E8A">
                <w:rPr>
                  <w:lang w:eastAsia="ja-JP"/>
                  <w:rPrChange w:id="347" w:author="Author">
                    <w:rPr>
                      <w:rFonts w:asciiTheme="majorHAnsi" w:hAnsiTheme="majorHAnsi" w:cstheme="majorHAnsi"/>
                      <w:sz w:val="18"/>
                      <w:szCs w:val="18"/>
                      <w:lang w:eastAsia="ja-JP"/>
                    </w:rPr>
                  </w:rPrChange>
                </w:rPr>
                <w:t>VIN0/VC0</w:t>
              </w:r>
            </w:ins>
          </w:p>
        </w:tc>
      </w:tr>
      <w:tr w:rsidR="00A27E8A" w:rsidTr="00441900">
        <w:trPr>
          <w:trHeight w:val="20"/>
          <w:ins w:id="348" w:author="Author"/>
          <w:trPrChange w:id="349" w:author="Author">
            <w:trPr>
              <w:trHeight w:val="20"/>
            </w:trPr>
          </w:trPrChange>
        </w:trPr>
        <w:tc>
          <w:tcPr>
            <w:tcW w:w="3247" w:type="dxa"/>
            <w:vAlign w:val="center"/>
            <w:tcPrChange w:id="350" w:author="Author">
              <w:tcPr>
                <w:tcW w:w="3247" w:type="dxa"/>
                <w:vAlign w:val="center"/>
              </w:tcPr>
            </w:tcPrChange>
          </w:tcPr>
          <w:p w:rsidR="00A27E8A" w:rsidRPr="00A27E8A" w:rsidRDefault="00A27E8A">
            <w:pPr>
              <w:spacing w:line="240" w:lineRule="auto"/>
              <w:jc w:val="center"/>
              <w:rPr>
                <w:ins w:id="351" w:author="Author"/>
                <w:lang w:eastAsia="ja-JP"/>
                <w:rPrChange w:id="352" w:author="Author">
                  <w:rPr>
                    <w:ins w:id="353" w:author="Author"/>
                    <w:rFonts w:asciiTheme="majorHAnsi" w:hAnsiTheme="majorHAnsi" w:cstheme="majorHAnsi"/>
                    <w:sz w:val="18"/>
                    <w:szCs w:val="18"/>
                    <w:lang w:eastAsia="ja-JP"/>
                  </w:rPr>
                </w:rPrChange>
              </w:rPr>
            </w:pPr>
            <w:ins w:id="354" w:author="Author">
              <w:r w:rsidRPr="00A27E8A">
                <w:rPr>
                  <w:lang w:eastAsia="ja-JP"/>
                  <w:rPrChange w:id="355" w:author="Author">
                    <w:rPr>
                      <w:rFonts w:asciiTheme="majorHAnsi" w:hAnsiTheme="majorHAnsi" w:cstheme="majorHAnsi"/>
                      <w:sz w:val="18"/>
                      <w:szCs w:val="18"/>
                      <w:lang w:eastAsia="ja-JP"/>
                    </w:rPr>
                  </w:rPrChange>
                </w:rPr>
                <w:t>RZ/G2M v1.3</w:t>
              </w:r>
            </w:ins>
          </w:p>
        </w:tc>
        <w:tc>
          <w:tcPr>
            <w:tcW w:w="3248" w:type="dxa"/>
            <w:vAlign w:val="center"/>
            <w:tcPrChange w:id="356" w:author="Author">
              <w:tcPr>
                <w:tcW w:w="3248" w:type="dxa"/>
                <w:vAlign w:val="center"/>
              </w:tcPr>
            </w:tcPrChange>
          </w:tcPr>
          <w:p w:rsidR="00A27E8A" w:rsidRPr="00A27E8A" w:rsidRDefault="00A27E8A">
            <w:pPr>
              <w:spacing w:line="240" w:lineRule="auto"/>
              <w:jc w:val="center"/>
              <w:rPr>
                <w:ins w:id="357" w:author="Author"/>
                <w:lang w:eastAsia="ja-JP"/>
                <w:rPrChange w:id="358" w:author="Author">
                  <w:rPr>
                    <w:ins w:id="359" w:author="Author"/>
                    <w:rFonts w:asciiTheme="majorHAnsi" w:hAnsiTheme="majorHAnsi" w:cstheme="majorHAnsi"/>
                    <w:sz w:val="18"/>
                    <w:szCs w:val="18"/>
                    <w:lang w:eastAsia="ja-JP"/>
                  </w:rPr>
                </w:rPrChange>
              </w:rPr>
            </w:pPr>
            <w:ins w:id="360" w:author="Author">
              <w:r w:rsidRPr="00A27E8A">
                <w:rPr>
                  <w:lang w:eastAsia="ja-JP"/>
                  <w:rPrChange w:id="361" w:author="Author">
                    <w:rPr>
                      <w:rFonts w:asciiTheme="majorHAnsi" w:hAnsiTheme="majorHAnsi" w:cstheme="majorHAnsi"/>
                      <w:sz w:val="18"/>
                      <w:szCs w:val="18"/>
                      <w:lang w:eastAsia="ja-JP"/>
                    </w:rPr>
                  </w:rPrChange>
                </w:rPr>
                <w:t>VIN4/VC0</w:t>
              </w:r>
            </w:ins>
          </w:p>
        </w:tc>
        <w:tc>
          <w:tcPr>
            <w:tcW w:w="3248" w:type="dxa"/>
            <w:vAlign w:val="center"/>
            <w:tcPrChange w:id="362" w:author="Author">
              <w:tcPr>
                <w:tcW w:w="3248" w:type="dxa"/>
                <w:vAlign w:val="center"/>
              </w:tcPr>
            </w:tcPrChange>
          </w:tcPr>
          <w:p w:rsidR="00A27E8A" w:rsidRPr="00A27E8A" w:rsidRDefault="00A27E8A">
            <w:pPr>
              <w:spacing w:line="240" w:lineRule="auto"/>
              <w:jc w:val="center"/>
              <w:rPr>
                <w:ins w:id="363" w:author="Author"/>
                <w:lang w:eastAsia="ja-JP"/>
                <w:rPrChange w:id="364" w:author="Author">
                  <w:rPr>
                    <w:ins w:id="365" w:author="Author"/>
                    <w:rFonts w:asciiTheme="majorHAnsi" w:hAnsiTheme="majorHAnsi" w:cstheme="majorHAnsi"/>
                    <w:sz w:val="18"/>
                    <w:szCs w:val="18"/>
                    <w:lang w:eastAsia="ja-JP"/>
                  </w:rPr>
                </w:rPrChange>
              </w:rPr>
            </w:pPr>
            <w:ins w:id="366" w:author="Author">
              <w:r w:rsidRPr="00A27E8A">
                <w:rPr>
                  <w:lang w:eastAsia="ja-JP"/>
                  <w:rPrChange w:id="367" w:author="Author">
                    <w:rPr>
                      <w:rFonts w:asciiTheme="majorHAnsi" w:hAnsiTheme="majorHAnsi" w:cstheme="majorHAnsi"/>
                      <w:sz w:val="18"/>
                      <w:szCs w:val="18"/>
                      <w:lang w:eastAsia="ja-JP"/>
                    </w:rPr>
                  </w:rPrChange>
                </w:rPr>
                <w:t>-</w:t>
              </w:r>
            </w:ins>
          </w:p>
        </w:tc>
      </w:tr>
      <w:tr w:rsidR="00A27E8A" w:rsidTr="00441900">
        <w:trPr>
          <w:trHeight w:val="20"/>
          <w:ins w:id="368" w:author="Author"/>
          <w:trPrChange w:id="369" w:author="Author">
            <w:trPr>
              <w:trHeight w:val="20"/>
            </w:trPr>
          </w:trPrChange>
        </w:trPr>
        <w:tc>
          <w:tcPr>
            <w:tcW w:w="3247" w:type="dxa"/>
            <w:vAlign w:val="center"/>
            <w:tcPrChange w:id="370" w:author="Author">
              <w:tcPr>
                <w:tcW w:w="3247" w:type="dxa"/>
                <w:vAlign w:val="center"/>
              </w:tcPr>
            </w:tcPrChange>
          </w:tcPr>
          <w:p w:rsidR="00A27E8A" w:rsidRPr="00A27E8A" w:rsidRDefault="00A27E8A">
            <w:pPr>
              <w:spacing w:line="240" w:lineRule="auto"/>
              <w:jc w:val="center"/>
              <w:rPr>
                <w:ins w:id="371" w:author="Author"/>
                <w:lang w:eastAsia="ja-JP"/>
                <w:rPrChange w:id="372" w:author="Author">
                  <w:rPr>
                    <w:ins w:id="373" w:author="Author"/>
                    <w:rFonts w:asciiTheme="majorHAnsi" w:hAnsiTheme="majorHAnsi" w:cstheme="majorHAnsi"/>
                    <w:sz w:val="18"/>
                    <w:szCs w:val="18"/>
                    <w:lang w:eastAsia="ja-JP"/>
                  </w:rPr>
                </w:rPrChange>
              </w:rPr>
            </w:pPr>
            <w:ins w:id="374" w:author="Author">
              <w:r w:rsidRPr="00A27E8A">
                <w:rPr>
                  <w:lang w:eastAsia="ja-JP"/>
                  <w:rPrChange w:id="375" w:author="Author">
                    <w:rPr>
                      <w:rFonts w:asciiTheme="majorHAnsi" w:hAnsiTheme="majorHAnsi" w:cstheme="majorHAnsi"/>
                      <w:sz w:val="18"/>
                      <w:szCs w:val="18"/>
                      <w:lang w:eastAsia="ja-JP"/>
                    </w:rPr>
                  </w:rPrChange>
                </w:rPr>
                <w:t>RZ/G2M v3.0</w:t>
              </w:r>
            </w:ins>
          </w:p>
        </w:tc>
        <w:tc>
          <w:tcPr>
            <w:tcW w:w="3248" w:type="dxa"/>
            <w:vAlign w:val="center"/>
            <w:tcPrChange w:id="376" w:author="Author">
              <w:tcPr>
                <w:tcW w:w="3248" w:type="dxa"/>
                <w:vAlign w:val="center"/>
              </w:tcPr>
            </w:tcPrChange>
          </w:tcPr>
          <w:p w:rsidR="00A27E8A" w:rsidRPr="00A27E8A" w:rsidRDefault="00A27E8A">
            <w:pPr>
              <w:spacing w:line="240" w:lineRule="auto"/>
              <w:jc w:val="center"/>
              <w:rPr>
                <w:ins w:id="377" w:author="Author"/>
                <w:lang w:eastAsia="ja-JP"/>
                <w:rPrChange w:id="378" w:author="Author">
                  <w:rPr>
                    <w:ins w:id="379" w:author="Author"/>
                    <w:rFonts w:asciiTheme="majorHAnsi" w:hAnsiTheme="majorHAnsi" w:cstheme="majorHAnsi"/>
                    <w:sz w:val="18"/>
                    <w:szCs w:val="18"/>
                    <w:lang w:eastAsia="ja-JP"/>
                  </w:rPr>
                </w:rPrChange>
              </w:rPr>
            </w:pPr>
            <w:ins w:id="380" w:author="Author">
              <w:r w:rsidRPr="00A27E8A">
                <w:rPr>
                  <w:lang w:eastAsia="ja-JP"/>
                  <w:rPrChange w:id="381" w:author="Author">
                    <w:rPr>
                      <w:rFonts w:asciiTheme="majorHAnsi" w:hAnsiTheme="majorHAnsi" w:cstheme="majorHAnsi"/>
                      <w:sz w:val="18"/>
                      <w:szCs w:val="18"/>
                      <w:lang w:eastAsia="ja-JP"/>
                    </w:rPr>
                  </w:rPrChange>
                </w:rPr>
                <w:t>VIN4/VC0</w:t>
              </w:r>
            </w:ins>
          </w:p>
        </w:tc>
        <w:tc>
          <w:tcPr>
            <w:tcW w:w="3248" w:type="dxa"/>
            <w:vAlign w:val="center"/>
            <w:tcPrChange w:id="382" w:author="Author">
              <w:tcPr>
                <w:tcW w:w="3248" w:type="dxa"/>
                <w:vAlign w:val="center"/>
              </w:tcPr>
            </w:tcPrChange>
          </w:tcPr>
          <w:p w:rsidR="00A27E8A" w:rsidRPr="00A27E8A" w:rsidRDefault="00A27E8A">
            <w:pPr>
              <w:spacing w:line="240" w:lineRule="auto"/>
              <w:jc w:val="center"/>
              <w:rPr>
                <w:ins w:id="383" w:author="Author"/>
                <w:lang w:eastAsia="ja-JP"/>
                <w:rPrChange w:id="384" w:author="Author">
                  <w:rPr>
                    <w:ins w:id="385" w:author="Author"/>
                    <w:rFonts w:asciiTheme="majorHAnsi" w:hAnsiTheme="majorHAnsi" w:cstheme="majorHAnsi"/>
                    <w:sz w:val="18"/>
                    <w:szCs w:val="18"/>
                    <w:lang w:eastAsia="ja-JP"/>
                  </w:rPr>
                </w:rPrChange>
              </w:rPr>
            </w:pPr>
            <w:ins w:id="386" w:author="Author">
              <w:r w:rsidRPr="00A27E8A">
                <w:rPr>
                  <w:lang w:eastAsia="ja-JP"/>
                  <w:rPrChange w:id="387" w:author="Author">
                    <w:rPr>
                      <w:rFonts w:asciiTheme="majorHAnsi" w:hAnsiTheme="majorHAnsi" w:cstheme="majorHAnsi"/>
                      <w:sz w:val="18"/>
                      <w:szCs w:val="18"/>
                      <w:lang w:eastAsia="ja-JP"/>
                    </w:rPr>
                  </w:rPrChange>
                </w:rPr>
                <w:t>VIN0/VC0</w:t>
              </w:r>
            </w:ins>
          </w:p>
        </w:tc>
      </w:tr>
      <w:tr w:rsidR="00A27E8A" w:rsidTr="00441900">
        <w:trPr>
          <w:trHeight w:val="20"/>
          <w:ins w:id="388" w:author="Author"/>
          <w:trPrChange w:id="389" w:author="Author">
            <w:trPr>
              <w:trHeight w:val="20"/>
            </w:trPr>
          </w:trPrChange>
        </w:trPr>
        <w:tc>
          <w:tcPr>
            <w:tcW w:w="3247" w:type="dxa"/>
            <w:vAlign w:val="center"/>
            <w:tcPrChange w:id="390" w:author="Author">
              <w:tcPr>
                <w:tcW w:w="3247" w:type="dxa"/>
                <w:vAlign w:val="center"/>
              </w:tcPr>
            </w:tcPrChange>
          </w:tcPr>
          <w:p w:rsidR="00A27E8A" w:rsidRPr="00A27E8A" w:rsidRDefault="00A27E8A">
            <w:pPr>
              <w:spacing w:line="240" w:lineRule="auto"/>
              <w:jc w:val="center"/>
              <w:rPr>
                <w:ins w:id="391" w:author="Author"/>
                <w:lang w:eastAsia="ja-JP"/>
                <w:rPrChange w:id="392" w:author="Author">
                  <w:rPr>
                    <w:ins w:id="393" w:author="Author"/>
                    <w:rFonts w:asciiTheme="majorHAnsi" w:hAnsiTheme="majorHAnsi" w:cstheme="majorHAnsi"/>
                    <w:sz w:val="18"/>
                    <w:szCs w:val="18"/>
                    <w:lang w:eastAsia="ja-JP"/>
                  </w:rPr>
                </w:rPrChange>
              </w:rPr>
            </w:pPr>
            <w:ins w:id="394" w:author="Author">
              <w:r w:rsidRPr="00A27E8A">
                <w:rPr>
                  <w:lang w:eastAsia="ja-JP"/>
                  <w:rPrChange w:id="395" w:author="Author">
                    <w:rPr>
                      <w:rFonts w:asciiTheme="majorHAnsi" w:hAnsiTheme="majorHAnsi" w:cstheme="majorHAnsi"/>
                      <w:sz w:val="18"/>
                      <w:szCs w:val="18"/>
                      <w:lang w:eastAsia="ja-JP"/>
                    </w:rPr>
                  </w:rPrChange>
                </w:rPr>
                <w:t>RZ/G2N</w:t>
              </w:r>
            </w:ins>
          </w:p>
        </w:tc>
        <w:tc>
          <w:tcPr>
            <w:tcW w:w="3248" w:type="dxa"/>
            <w:vAlign w:val="center"/>
            <w:tcPrChange w:id="396" w:author="Author">
              <w:tcPr>
                <w:tcW w:w="3248" w:type="dxa"/>
                <w:vAlign w:val="center"/>
              </w:tcPr>
            </w:tcPrChange>
          </w:tcPr>
          <w:p w:rsidR="00A27E8A" w:rsidRPr="00A27E8A" w:rsidRDefault="00A27E8A">
            <w:pPr>
              <w:spacing w:line="240" w:lineRule="auto"/>
              <w:jc w:val="center"/>
              <w:rPr>
                <w:ins w:id="397" w:author="Author"/>
                <w:lang w:eastAsia="ja-JP"/>
                <w:rPrChange w:id="398" w:author="Author">
                  <w:rPr>
                    <w:ins w:id="399" w:author="Author"/>
                    <w:rFonts w:asciiTheme="majorHAnsi" w:hAnsiTheme="majorHAnsi" w:cstheme="majorHAnsi"/>
                    <w:sz w:val="18"/>
                    <w:szCs w:val="18"/>
                    <w:lang w:eastAsia="ja-JP"/>
                  </w:rPr>
                </w:rPrChange>
              </w:rPr>
            </w:pPr>
            <w:ins w:id="400" w:author="Author">
              <w:r w:rsidRPr="00A27E8A">
                <w:rPr>
                  <w:lang w:eastAsia="ja-JP"/>
                  <w:rPrChange w:id="401" w:author="Author">
                    <w:rPr>
                      <w:rFonts w:asciiTheme="majorHAnsi" w:hAnsiTheme="majorHAnsi" w:cstheme="majorHAnsi"/>
                      <w:sz w:val="18"/>
                      <w:szCs w:val="18"/>
                      <w:lang w:eastAsia="ja-JP"/>
                    </w:rPr>
                  </w:rPrChange>
                </w:rPr>
                <w:t>VIN4/VC0</w:t>
              </w:r>
            </w:ins>
          </w:p>
        </w:tc>
        <w:tc>
          <w:tcPr>
            <w:tcW w:w="3248" w:type="dxa"/>
            <w:vAlign w:val="center"/>
            <w:tcPrChange w:id="402" w:author="Author">
              <w:tcPr>
                <w:tcW w:w="3248" w:type="dxa"/>
                <w:vAlign w:val="center"/>
              </w:tcPr>
            </w:tcPrChange>
          </w:tcPr>
          <w:p w:rsidR="00A27E8A" w:rsidRPr="00A27E8A" w:rsidRDefault="00A27E8A">
            <w:pPr>
              <w:spacing w:line="240" w:lineRule="auto"/>
              <w:jc w:val="center"/>
              <w:rPr>
                <w:ins w:id="403" w:author="Author"/>
                <w:lang w:eastAsia="ja-JP"/>
                <w:rPrChange w:id="404" w:author="Author">
                  <w:rPr>
                    <w:ins w:id="405" w:author="Author"/>
                    <w:rFonts w:asciiTheme="majorHAnsi" w:hAnsiTheme="majorHAnsi" w:cstheme="majorHAnsi"/>
                    <w:sz w:val="18"/>
                    <w:szCs w:val="18"/>
                    <w:lang w:eastAsia="ja-JP"/>
                  </w:rPr>
                </w:rPrChange>
              </w:rPr>
            </w:pPr>
            <w:ins w:id="406" w:author="Author">
              <w:r w:rsidRPr="00A27E8A">
                <w:rPr>
                  <w:lang w:eastAsia="ja-JP"/>
                  <w:rPrChange w:id="407" w:author="Author">
                    <w:rPr>
                      <w:rFonts w:asciiTheme="majorHAnsi" w:hAnsiTheme="majorHAnsi" w:cstheme="majorHAnsi"/>
                      <w:sz w:val="18"/>
                      <w:szCs w:val="18"/>
                      <w:lang w:eastAsia="ja-JP"/>
                    </w:rPr>
                  </w:rPrChange>
                </w:rPr>
                <w:t>VIN0/VC0</w:t>
              </w:r>
            </w:ins>
          </w:p>
        </w:tc>
      </w:tr>
      <w:tr w:rsidR="00A27E8A" w:rsidTr="00441900">
        <w:trPr>
          <w:trHeight w:val="20"/>
          <w:ins w:id="408" w:author="Author"/>
          <w:trPrChange w:id="409" w:author="Author">
            <w:trPr>
              <w:trHeight w:val="20"/>
            </w:trPr>
          </w:trPrChange>
        </w:trPr>
        <w:tc>
          <w:tcPr>
            <w:tcW w:w="3247" w:type="dxa"/>
            <w:vAlign w:val="center"/>
            <w:tcPrChange w:id="410" w:author="Author">
              <w:tcPr>
                <w:tcW w:w="3247" w:type="dxa"/>
                <w:vAlign w:val="center"/>
              </w:tcPr>
            </w:tcPrChange>
          </w:tcPr>
          <w:p w:rsidR="00A27E8A" w:rsidRPr="00A27E8A" w:rsidRDefault="00A27E8A">
            <w:pPr>
              <w:spacing w:line="240" w:lineRule="auto"/>
              <w:jc w:val="center"/>
              <w:rPr>
                <w:ins w:id="411" w:author="Author"/>
                <w:lang w:eastAsia="ja-JP"/>
                <w:rPrChange w:id="412" w:author="Author">
                  <w:rPr>
                    <w:ins w:id="413" w:author="Author"/>
                    <w:rFonts w:asciiTheme="majorHAnsi" w:hAnsiTheme="majorHAnsi" w:cstheme="majorHAnsi"/>
                    <w:sz w:val="18"/>
                    <w:szCs w:val="18"/>
                    <w:lang w:eastAsia="ja-JP"/>
                  </w:rPr>
                </w:rPrChange>
              </w:rPr>
            </w:pPr>
            <w:ins w:id="414" w:author="Author">
              <w:r w:rsidRPr="00A27E8A">
                <w:rPr>
                  <w:lang w:eastAsia="ja-JP"/>
                  <w:rPrChange w:id="415" w:author="Author">
                    <w:rPr>
                      <w:rFonts w:asciiTheme="majorHAnsi" w:hAnsiTheme="majorHAnsi" w:cstheme="majorHAnsi"/>
                      <w:sz w:val="18"/>
                      <w:szCs w:val="18"/>
                      <w:lang w:eastAsia="ja-JP"/>
                    </w:rPr>
                  </w:rPrChange>
                </w:rPr>
                <w:t>RZ/G2E</w:t>
              </w:r>
            </w:ins>
          </w:p>
        </w:tc>
        <w:tc>
          <w:tcPr>
            <w:tcW w:w="3248" w:type="dxa"/>
            <w:vAlign w:val="center"/>
            <w:tcPrChange w:id="416" w:author="Author">
              <w:tcPr>
                <w:tcW w:w="3248" w:type="dxa"/>
                <w:vAlign w:val="center"/>
              </w:tcPr>
            </w:tcPrChange>
          </w:tcPr>
          <w:p w:rsidR="00A27E8A" w:rsidRPr="00A27E8A" w:rsidRDefault="00A27E8A">
            <w:pPr>
              <w:spacing w:line="240" w:lineRule="auto"/>
              <w:jc w:val="center"/>
              <w:rPr>
                <w:ins w:id="417" w:author="Author"/>
                <w:lang w:eastAsia="ja-JP"/>
                <w:rPrChange w:id="418" w:author="Author">
                  <w:rPr>
                    <w:ins w:id="419" w:author="Author"/>
                    <w:rFonts w:asciiTheme="majorHAnsi" w:hAnsiTheme="majorHAnsi" w:cstheme="majorHAnsi"/>
                    <w:sz w:val="18"/>
                    <w:szCs w:val="18"/>
                    <w:lang w:eastAsia="ja-JP"/>
                  </w:rPr>
                </w:rPrChange>
              </w:rPr>
            </w:pPr>
            <w:ins w:id="420" w:author="Author">
              <w:r w:rsidRPr="00A27E8A">
                <w:rPr>
                  <w:lang w:eastAsia="ja-JP"/>
                  <w:rPrChange w:id="421" w:author="Author">
                    <w:rPr>
                      <w:rFonts w:asciiTheme="majorHAnsi" w:hAnsiTheme="majorHAnsi" w:cstheme="majorHAnsi"/>
                      <w:sz w:val="18"/>
                      <w:szCs w:val="18"/>
                      <w:lang w:eastAsia="ja-JP"/>
                    </w:rPr>
                  </w:rPrChange>
                </w:rPr>
                <w:t>-</w:t>
              </w:r>
            </w:ins>
          </w:p>
        </w:tc>
        <w:tc>
          <w:tcPr>
            <w:tcW w:w="3248" w:type="dxa"/>
            <w:vAlign w:val="center"/>
            <w:tcPrChange w:id="422" w:author="Author">
              <w:tcPr>
                <w:tcW w:w="3248" w:type="dxa"/>
                <w:vAlign w:val="center"/>
              </w:tcPr>
            </w:tcPrChange>
          </w:tcPr>
          <w:p w:rsidR="00A27E8A" w:rsidRPr="00A27E8A" w:rsidRDefault="00A27E8A">
            <w:pPr>
              <w:spacing w:line="240" w:lineRule="auto"/>
              <w:jc w:val="center"/>
              <w:rPr>
                <w:ins w:id="423" w:author="Author"/>
                <w:lang w:eastAsia="ja-JP"/>
                <w:rPrChange w:id="424" w:author="Author">
                  <w:rPr>
                    <w:ins w:id="425" w:author="Author"/>
                    <w:rFonts w:asciiTheme="majorHAnsi" w:hAnsiTheme="majorHAnsi" w:cstheme="majorHAnsi"/>
                    <w:sz w:val="18"/>
                    <w:szCs w:val="18"/>
                    <w:lang w:eastAsia="ja-JP"/>
                  </w:rPr>
                </w:rPrChange>
              </w:rPr>
            </w:pPr>
            <w:ins w:id="426" w:author="Author">
              <w:r w:rsidRPr="00A27E8A">
                <w:rPr>
                  <w:lang w:eastAsia="ja-JP"/>
                  <w:rPrChange w:id="427" w:author="Author">
                    <w:rPr>
                      <w:rFonts w:asciiTheme="majorHAnsi" w:hAnsiTheme="majorHAnsi" w:cstheme="majorHAnsi"/>
                      <w:sz w:val="18"/>
                      <w:szCs w:val="18"/>
                      <w:lang w:eastAsia="ja-JP"/>
                    </w:rPr>
                  </w:rPrChange>
                </w:rPr>
                <w:t>VIN4/VC0</w:t>
              </w:r>
            </w:ins>
          </w:p>
        </w:tc>
      </w:tr>
    </w:tbl>
    <w:p w:rsidR="0015471D" w:rsidDel="00A27E8A" w:rsidRDefault="0015471D">
      <w:pPr>
        <w:overflowPunct/>
        <w:spacing w:after="0" w:line="240" w:lineRule="auto"/>
        <w:textAlignment w:val="auto"/>
        <w:rPr>
          <w:ins w:id="428" w:author="Author"/>
          <w:del w:id="429" w:author="Author"/>
          <w:lang w:eastAsia="ja-JP"/>
        </w:rPr>
      </w:pPr>
      <w:ins w:id="430" w:author="Author">
        <w:del w:id="431" w:author="Author">
          <w:r w:rsidDel="00A27E8A">
            <w:rPr>
              <w:lang w:eastAsia="ja-JP"/>
            </w:rPr>
            <w:delText xml:space="preserve"> Its default</w:delText>
          </w:r>
        </w:del>
      </w:ins>
    </w:p>
    <w:p w:rsidR="000C5709" w:rsidRPr="00317015" w:rsidRDefault="0015471D">
      <w:pPr>
        <w:overflowPunct/>
        <w:spacing w:after="0" w:line="240" w:lineRule="auto"/>
        <w:textAlignment w:val="auto"/>
        <w:rPr>
          <w:ins w:id="432" w:author="Author"/>
        </w:rPr>
        <w:pPrChange w:id="433" w:author="Author">
          <w:pPr>
            <w:pStyle w:val="Heading2"/>
          </w:pPr>
        </w:pPrChange>
      </w:pPr>
      <w:ins w:id="434" w:author="Author">
        <w:del w:id="435" w:author="Author">
          <w:r w:rsidDel="00A27E8A">
            <w:rPr>
              <w:lang w:eastAsia="ja-JP"/>
            </w:rPr>
            <w:delText>setting is set same as above default setting.</w:delText>
          </w:r>
        </w:del>
      </w:ins>
    </w:p>
    <w:p w:rsidR="00EB69B6" w:rsidRDefault="00441900">
      <w:pPr>
        <w:rPr>
          <w:ins w:id="436" w:author="Author"/>
          <w:lang w:eastAsia="ja-JP"/>
        </w:rPr>
      </w:pPr>
      <w:ins w:id="437" w:author="Author">
        <w:r>
          <w:rPr>
            <w:lang w:eastAsia="ja-JP"/>
          </w:rPr>
          <w:t xml:space="preserve">To change the connection in runtime, user can use a script at </w:t>
        </w:r>
        <w:r w:rsidRPr="008E6ADE">
          <w:rPr>
            <w:b/>
            <w:lang w:eastAsia="ja-JP"/>
          </w:rPr>
          <w:t>“/home/root/vin-init.sh”</w:t>
        </w:r>
        <w:r>
          <w:rPr>
            <w:lang w:eastAsia="ja-JP"/>
          </w:rPr>
          <w:t xml:space="preserve"> created by vin service then modify some parameters which are described in this script based on user’s purpose and connection tables (Table 4.3, 4.4, 4.5, 4.6 in Video Capture User’s Manual).</w:t>
        </w:r>
      </w:ins>
    </w:p>
    <w:p w:rsidR="00EB69B6" w:rsidRDefault="00EB69B6">
      <w:pPr>
        <w:rPr>
          <w:ins w:id="438" w:author="Author"/>
          <w:lang w:eastAsia="ja-JP"/>
        </w:rPr>
        <w:pPrChange w:id="439" w:author="Author">
          <w:pPr>
            <w:pStyle w:val="ListParagraph"/>
            <w:numPr>
              <w:numId w:val="37"/>
            </w:numPr>
            <w:ind w:leftChars="0" w:left="720" w:hanging="360"/>
          </w:pPr>
        </w:pPrChange>
      </w:pPr>
      <w:ins w:id="440" w:author="Author">
        <w:r>
          <w:rPr>
            <w:lang w:eastAsia="ja-JP"/>
          </w:rPr>
          <w:t>To remove “vin” service from BSP packages, please remove “vin-init” package in “</w:t>
        </w:r>
        <w:r w:rsidRPr="00F45E3E">
          <w:rPr>
            <w:lang w:eastAsia="ja-JP"/>
          </w:rPr>
          <w:t>recipes-images</w:t>
        </w:r>
        <w:r>
          <w:rPr>
            <w:lang w:eastAsia="ja-JP"/>
          </w:rPr>
          <w:t>/core-image-bsp.</w:t>
        </w:r>
        <w:r w:rsidRPr="00F45E3E">
          <w:rPr>
            <w:lang w:eastAsia="ja-JP"/>
          </w:rPr>
          <w:t>inc</w:t>
        </w:r>
        <w:r>
          <w:rPr>
            <w:lang w:eastAsia="ja-JP"/>
          </w:rPr>
          <w:t>”:</w:t>
        </w:r>
        <w:r>
          <w:rPr>
            <w:rFonts w:ascii="Arial" w:hAnsi="Arial" w:cs="Arial"/>
            <w:noProof/>
            <w:lang w:eastAsia="ja-JP"/>
          </w:rPr>
          <mc:AlternateContent>
            <mc:Choice Requires="wps">
              <w:drawing>
                <wp:anchor distT="0" distB="0" distL="114300" distR="114300" simplePos="0" relativeHeight="251701248" behindDoc="0" locked="0" layoutInCell="1" allowOverlap="1" wp14:anchorId="6D0B38A8" wp14:editId="628967EF">
                  <wp:simplePos x="0" y="0"/>
                  <wp:positionH relativeFrom="margin">
                    <wp:posOffset>0</wp:posOffset>
                  </wp:positionH>
                  <wp:positionV relativeFrom="paragraph">
                    <wp:posOffset>286385</wp:posOffset>
                  </wp:positionV>
                  <wp:extent cx="6009640" cy="1307465"/>
                  <wp:effectExtent l="0" t="0" r="10160" b="26035"/>
                  <wp:wrapTopAndBottom/>
                  <wp:docPr id="737" name="フローチャート : 代替処理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640" cy="1307465"/>
                          </a:xfrm>
                          <a:prstGeom prst="flowChartAlternateProcess">
                            <a:avLst/>
                          </a:prstGeom>
                          <a:solidFill>
                            <a:srgbClr val="FFFF99"/>
                          </a:solidFill>
                          <a:ln w="9525">
                            <a:solidFill>
                              <a:srgbClr val="000000"/>
                            </a:solidFill>
                            <a:miter lim="800000"/>
                            <a:headEnd/>
                            <a:tailEnd/>
                          </a:ln>
                        </wps:spPr>
                        <wps:txbx>
                          <w:txbxContent>
                            <w:p w:rsidR="00317015" w:rsidRPr="002C7289" w:rsidRDefault="00317015" w:rsidP="00EB69B6">
                              <w:pPr>
                                <w:spacing w:after="0"/>
                                <w:rPr>
                                  <w:ins w:id="441" w:author="Author"/>
                                  <w:rFonts w:ascii="Verdana" w:hAnsi="Verdana"/>
                                  <w:b/>
                                  <w:color w:val="0070C0"/>
                                  <w:rPrChange w:id="442" w:author="Author">
                                    <w:rPr>
                                      <w:ins w:id="443" w:author="Author"/>
                                      <w:rFonts w:ascii="Verdana" w:hAnsi="Verdana"/>
                                      <w:b/>
                                      <w:color w:val="FF0000"/>
                                    </w:rPr>
                                  </w:rPrChange>
                                </w:rPr>
                              </w:pPr>
                              <w:ins w:id="444" w:author="Author">
                                <w:r w:rsidRPr="002C7289">
                                  <w:rPr>
                                    <w:rFonts w:ascii="Verdana" w:hAnsi="Verdana"/>
                                    <w:b/>
                                    <w:color w:val="0070C0"/>
                                    <w:rPrChange w:id="445" w:author="Author">
                                      <w:rPr>
                                        <w:rFonts w:ascii="Verdana" w:hAnsi="Verdana"/>
                                        <w:b/>
                                        <w:color w:val="FF0000"/>
                                      </w:rPr>
                                    </w:rPrChange>
                                  </w:rPr>
                                  <w:t>IMAGE_INSTALL_append = " \</w:t>
                                </w:r>
                              </w:ins>
                            </w:p>
                            <w:p w:rsidR="00317015" w:rsidRPr="002C7289" w:rsidRDefault="00317015" w:rsidP="00EB69B6">
                              <w:pPr>
                                <w:spacing w:after="0"/>
                                <w:rPr>
                                  <w:ins w:id="446" w:author="Author"/>
                                  <w:rFonts w:ascii="Verdana" w:hAnsi="Verdana"/>
                                  <w:b/>
                                  <w:color w:val="0070C0"/>
                                  <w:rPrChange w:id="447" w:author="Author">
                                    <w:rPr>
                                      <w:ins w:id="448" w:author="Author"/>
                                      <w:rFonts w:ascii="Verdana" w:hAnsi="Verdana"/>
                                      <w:b/>
                                      <w:color w:val="FF0000"/>
                                    </w:rPr>
                                  </w:rPrChange>
                                </w:rPr>
                              </w:pPr>
                              <w:ins w:id="449" w:author="Author">
                                <w:r w:rsidRPr="002C7289">
                                  <w:rPr>
                                    <w:rFonts w:ascii="Verdana" w:hAnsi="Verdana"/>
                                    <w:b/>
                                    <w:color w:val="0070C0"/>
                                    <w:rPrChange w:id="450" w:author="Author">
                                      <w:rPr>
                                        <w:rFonts w:ascii="Verdana" w:hAnsi="Verdana"/>
                                        <w:b/>
                                        <w:color w:val="FF0000"/>
                                      </w:rPr>
                                    </w:rPrChange>
                                  </w:rPr>
                                  <w:t xml:space="preserve">    </w:t>
                                </w:r>
                                <w:r>
                                  <w:rPr>
                                    <w:rFonts w:ascii="Verdana" w:hAnsi="Verdana"/>
                                    <w:b/>
                                    <w:color w:val="0070C0"/>
                                  </w:rPr>
                                  <w:t xml:space="preserve"> </w:t>
                                </w:r>
                                <w:del w:id="451" w:author="Author">
                                  <w:r w:rsidRPr="002C7289" w:rsidDel="00EB69B6">
                                    <w:rPr>
                                      <w:rFonts w:ascii="Verdana" w:hAnsi="Verdana"/>
                                      <w:b/>
                                      <w:color w:val="0070C0"/>
                                      <w:rPrChange w:id="452" w:author="Author">
                                        <w:rPr>
                                          <w:rFonts w:ascii="Verdana" w:hAnsi="Verdana"/>
                                          <w:b/>
                                          <w:color w:val="FF0000"/>
                                        </w:rPr>
                                      </w:rPrChange>
                                    </w:rPr>
                                    <w:delText>bash \</w:delText>
                                  </w:r>
                                </w:del>
                                <w:r>
                                  <w:rPr>
                                    <w:rFonts w:ascii="Verdana" w:hAnsi="Verdana"/>
                                    <w:b/>
                                    <w:color w:val="0070C0"/>
                                  </w:rPr>
                                  <w:t>….</w:t>
                                </w:r>
                              </w:ins>
                            </w:p>
                            <w:p w:rsidR="00317015" w:rsidRPr="00EB69B6" w:rsidRDefault="00317015" w:rsidP="00EB69B6">
                              <w:pPr>
                                <w:spacing w:after="0"/>
                                <w:rPr>
                                  <w:ins w:id="453" w:author="Author"/>
                                  <w:rFonts w:ascii="Verdana" w:hAnsi="Verdana"/>
                                  <w:b/>
                                  <w:color w:val="0070C0"/>
                                </w:rPr>
                              </w:pPr>
                              <w:ins w:id="454" w:author="Author">
                                <w:r w:rsidRPr="00EB69B6">
                                  <w:rPr>
                                    <w:rFonts w:ascii="Verdana" w:hAnsi="Verdana"/>
                                    <w:b/>
                                    <w:color w:val="0070C0"/>
                                  </w:rPr>
                                  <w:t xml:space="preserve">    </w:t>
                                </w:r>
                                <w:r>
                                  <w:rPr>
                                    <w:rFonts w:ascii="Verdana" w:hAnsi="Verdana"/>
                                    <w:b/>
                                    <w:color w:val="0070C0"/>
                                  </w:rPr>
                                  <w:t xml:space="preserve"> </w:t>
                                </w:r>
                                <w:r w:rsidRPr="00EB69B6">
                                  <w:rPr>
                                    <w:rFonts w:ascii="Verdana" w:hAnsi="Verdana"/>
                                    <w:b/>
                                    <w:color w:val="0070C0"/>
                                  </w:rPr>
                                  <w:t>rt-tests \</w:t>
                                </w:r>
                              </w:ins>
                            </w:p>
                            <w:p w:rsidR="00317015" w:rsidRPr="00EB69B6" w:rsidRDefault="00317015" w:rsidP="00EB69B6">
                              <w:pPr>
                                <w:spacing w:after="0"/>
                                <w:rPr>
                                  <w:ins w:id="455" w:author="Author"/>
                                  <w:rFonts w:ascii="Verdana" w:hAnsi="Verdana"/>
                                  <w:b/>
                                  <w:color w:val="0070C0"/>
                                </w:rPr>
                              </w:pPr>
                              <w:ins w:id="456" w:author="Author">
                                <w:r w:rsidRPr="00EB69B6">
                                  <w:rPr>
                                    <w:rFonts w:ascii="Verdana" w:hAnsi="Verdana"/>
                                    <w:b/>
                                    <w:color w:val="0070C0"/>
                                  </w:rPr>
                                  <w:t xml:space="preserve">    </w:t>
                                </w:r>
                                <w:r>
                                  <w:rPr>
                                    <w:rFonts w:ascii="Verdana" w:hAnsi="Verdana"/>
                                    <w:b/>
                                    <w:color w:val="0070C0"/>
                                  </w:rPr>
                                  <w:t xml:space="preserve"> </w:t>
                                </w:r>
                                <w:r w:rsidRPr="00EB69B6">
                                  <w:rPr>
                                    <w:rFonts w:ascii="Verdana" w:hAnsi="Verdana"/>
                                    <w:b/>
                                    <w:color w:val="0070C0"/>
                                  </w:rPr>
                                  <w:t>ltp \</w:t>
                                </w:r>
                              </w:ins>
                            </w:p>
                            <w:p w:rsidR="00317015" w:rsidRPr="00EB69B6" w:rsidRDefault="00317015" w:rsidP="00EB69B6">
                              <w:pPr>
                                <w:spacing w:after="0"/>
                                <w:rPr>
                                  <w:ins w:id="457" w:author="Author"/>
                                  <w:rFonts w:ascii="Verdana" w:hAnsi="Verdana"/>
                                  <w:b/>
                                  <w:color w:val="0070C0"/>
                                </w:rPr>
                              </w:pPr>
                              <w:ins w:id="458" w:author="Author">
                                <w:r w:rsidRPr="00EB69B6">
                                  <w:rPr>
                                    <w:rFonts w:ascii="Verdana" w:hAnsi="Verdana"/>
                                    <w:b/>
                                    <w:color w:val="0070C0"/>
                                  </w:rPr>
                                  <w:t xml:space="preserve">    </w:t>
                                </w:r>
                                <w:r>
                                  <w:rPr>
                                    <w:rFonts w:ascii="Verdana" w:hAnsi="Verdana"/>
                                    <w:b/>
                                    <w:color w:val="0070C0"/>
                                  </w:rPr>
                                  <w:t xml:space="preserve"> </w:t>
                                </w:r>
                                <w:r w:rsidRPr="00EB69B6">
                                  <w:rPr>
                                    <w:rFonts w:ascii="Verdana" w:hAnsi="Verdana"/>
                                    <w:b/>
                                    <w:color w:val="0070C0"/>
                                  </w:rPr>
                                  <w:t>openssl \</w:t>
                                </w:r>
                              </w:ins>
                            </w:p>
                            <w:p w:rsidR="00317015" w:rsidRDefault="00317015" w:rsidP="00EB69B6">
                              <w:pPr>
                                <w:spacing w:after="0"/>
                                <w:rPr>
                                  <w:ins w:id="459" w:author="Author"/>
                                  <w:rFonts w:ascii="Verdana" w:hAnsi="Verdana"/>
                                  <w:b/>
                                  <w:color w:val="0070C0"/>
                                </w:rPr>
                              </w:pPr>
                              <w:ins w:id="460" w:author="Author">
                                <w:r w:rsidRPr="00EB69B6">
                                  <w:rPr>
                                    <w:rFonts w:ascii="Verdana" w:hAnsi="Verdana"/>
                                    <w:b/>
                                    <w:color w:val="FF0000"/>
                                    <w:rPrChange w:id="461" w:author="Author">
                                      <w:rPr>
                                        <w:rFonts w:ascii="Verdana" w:hAnsi="Verdana"/>
                                        <w:b/>
                                        <w:color w:val="0070C0"/>
                                      </w:rPr>
                                    </w:rPrChange>
                                  </w:rPr>
                                  <w:t>-</w:t>
                                </w:r>
                                <w:r w:rsidRPr="00EB69B6">
                                  <w:rPr>
                                    <w:rFonts w:ascii="Verdana" w:hAnsi="Verdana"/>
                                    <w:b/>
                                    <w:color w:val="0070C0"/>
                                  </w:rPr>
                                  <w:t xml:space="preserve">    </w:t>
                                </w:r>
                                <w:r w:rsidRPr="00EB69B6">
                                  <w:rPr>
                                    <w:rFonts w:ascii="Verdana" w:hAnsi="Verdana"/>
                                    <w:b/>
                                    <w:color w:val="FF0000"/>
                                    <w:rPrChange w:id="462" w:author="Author">
                                      <w:rPr>
                                        <w:rFonts w:ascii="Verdana" w:hAnsi="Verdana"/>
                                        <w:b/>
                                        <w:color w:val="0070C0"/>
                                      </w:rPr>
                                    </w:rPrChange>
                                  </w:rPr>
                                  <w:t>vin-init \</w:t>
                                </w:r>
                              </w:ins>
                            </w:p>
                            <w:p w:rsidR="00317015" w:rsidRPr="002C7289" w:rsidDel="00EB69B6" w:rsidRDefault="00317015" w:rsidP="00EB69B6">
                              <w:pPr>
                                <w:spacing w:after="0"/>
                                <w:rPr>
                                  <w:ins w:id="463" w:author="Author"/>
                                  <w:del w:id="464" w:author="Author"/>
                                  <w:rFonts w:ascii="Verdana" w:hAnsi="Verdana"/>
                                  <w:b/>
                                  <w:color w:val="0070C0"/>
                                  <w:rPrChange w:id="465" w:author="Author">
                                    <w:rPr>
                                      <w:ins w:id="466" w:author="Author"/>
                                      <w:del w:id="467" w:author="Author"/>
                                      <w:rFonts w:ascii="Verdana" w:hAnsi="Verdana"/>
                                      <w:b/>
                                      <w:color w:val="FF0000"/>
                                    </w:rPr>
                                  </w:rPrChange>
                                </w:rPr>
                              </w:pPr>
                              <w:ins w:id="468" w:author="Author">
                                <w:del w:id="469" w:author="Author">
                                  <w:r w:rsidRPr="002C7289" w:rsidDel="00EB69B6">
                                    <w:rPr>
                                      <w:rFonts w:ascii="Verdana" w:hAnsi="Verdana"/>
                                      <w:b/>
                                      <w:color w:val="0070C0"/>
                                      <w:rPrChange w:id="470" w:author="Author">
                                        <w:rPr>
                                          <w:rFonts w:ascii="Verdana" w:hAnsi="Verdana"/>
                                          <w:b/>
                                          <w:color w:val="FF0000"/>
                                        </w:rPr>
                                      </w:rPrChange>
                                    </w:rPr>
                                    <w:delText xml:space="preserve">    </w:delText>
                                  </w:r>
                                  <w:r w:rsidDel="00EB69B6">
                                    <w:rPr>
                                      <w:rFonts w:ascii="Verdana" w:hAnsi="Verdana"/>
                                      <w:b/>
                                      <w:color w:val="0070C0"/>
                                    </w:rPr>
                                    <w:delText xml:space="preserve"> </w:delText>
                                  </w:r>
                                  <w:r w:rsidRPr="002C7289" w:rsidDel="00EB69B6">
                                    <w:rPr>
                                      <w:rFonts w:ascii="Verdana" w:hAnsi="Verdana"/>
                                      <w:b/>
                                      <w:color w:val="0070C0"/>
                                      <w:rPrChange w:id="471" w:author="Author">
                                        <w:rPr>
                                          <w:rFonts w:ascii="Verdana" w:hAnsi="Verdana"/>
                                          <w:b/>
                                          <w:color w:val="FF0000"/>
                                        </w:rPr>
                                      </w:rPrChange>
                                    </w:rPr>
                                    <w:delText>v4l-utils \</w:delText>
                                  </w:r>
                                </w:del>
                              </w:ins>
                            </w:p>
                            <w:p w:rsidR="00317015" w:rsidRPr="002C7289" w:rsidDel="00EB69B6" w:rsidRDefault="00317015" w:rsidP="00EB69B6">
                              <w:pPr>
                                <w:spacing w:after="0"/>
                                <w:rPr>
                                  <w:ins w:id="472" w:author="Author"/>
                                  <w:del w:id="473" w:author="Author"/>
                                  <w:rFonts w:ascii="Verdana" w:hAnsi="Verdana"/>
                                  <w:b/>
                                  <w:color w:val="0070C0"/>
                                  <w:rPrChange w:id="474" w:author="Author">
                                    <w:rPr>
                                      <w:ins w:id="475" w:author="Author"/>
                                      <w:del w:id="476" w:author="Author"/>
                                      <w:rFonts w:ascii="Verdana" w:hAnsi="Verdana"/>
                                      <w:b/>
                                      <w:color w:val="FF0000"/>
                                    </w:rPr>
                                  </w:rPrChange>
                                </w:rPr>
                              </w:pPr>
                              <w:ins w:id="477" w:author="Author">
                                <w:del w:id="478" w:author="Author">
                                  <w:r w:rsidRPr="002C7289" w:rsidDel="00EB69B6">
                                    <w:rPr>
                                      <w:rFonts w:ascii="Verdana" w:hAnsi="Verdana"/>
                                      <w:b/>
                                      <w:color w:val="0070C0"/>
                                      <w:rPrChange w:id="479" w:author="Author">
                                        <w:rPr>
                                          <w:rFonts w:ascii="Verdana" w:hAnsi="Verdana"/>
                                          <w:b/>
                                          <w:color w:val="FF0000"/>
                                        </w:rPr>
                                      </w:rPrChange>
                                    </w:rPr>
                                    <w:delText xml:space="preserve">    </w:delText>
                                  </w:r>
                                  <w:r w:rsidDel="00EB69B6">
                                    <w:rPr>
                                      <w:rFonts w:ascii="Verdana" w:hAnsi="Verdana"/>
                                      <w:b/>
                                      <w:color w:val="0070C0"/>
                                    </w:rPr>
                                    <w:delText xml:space="preserve"> </w:delText>
                                  </w:r>
                                  <w:r w:rsidRPr="002C7289" w:rsidDel="00EB69B6">
                                    <w:rPr>
                                      <w:rFonts w:ascii="Verdana" w:hAnsi="Verdana"/>
                                      <w:b/>
                                      <w:color w:val="0070C0"/>
                                      <w:rPrChange w:id="480" w:author="Author">
                                        <w:rPr>
                                          <w:rFonts w:ascii="Verdana" w:hAnsi="Verdana"/>
                                          <w:b/>
                                          <w:color w:val="FF0000"/>
                                        </w:rPr>
                                      </w:rPrChange>
                                    </w:rPr>
                                    <w:delText>i2c-tools \</w:delText>
                                  </w:r>
                                </w:del>
                              </w:ins>
                            </w:p>
                            <w:p w:rsidR="00317015" w:rsidRPr="002C7289" w:rsidDel="00EB69B6" w:rsidRDefault="00317015" w:rsidP="00EB69B6">
                              <w:pPr>
                                <w:spacing w:after="0"/>
                                <w:rPr>
                                  <w:ins w:id="481" w:author="Author"/>
                                  <w:del w:id="482" w:author="Author"/>
                                  <w:rFonts w:ascii="Verdana" w:hAnsi="Verdana"/>
                                  <w:b/>
                                  <w:color w:val="0070C0"/>
                                  <w:rPrChange w:id="483" w:author="Author">
                                    <w:rPr>
                                      <w:ins w:id="484" w:author="Author"/>
                                      <w:del w:id="485" w:author="Author"/>
                                      <w:rFonts w:ascii="Verdana" w:hAnsi="Verdana"/>
                                      <w:b/>
                                      <w:color w:val="FF0000"/>
                                    </w:rPr>
                                  </w:rPrChange>
                                </w:rPr>
                              </w:pPr>
                              <w:ins w:id="486" w:author="Author">
                                <w:del w:id="487" w:author="Author">
                                  <w:r w:rsidRPr="002C7289" w:rsidDel="00EB69B6">
                                    <w:rPr>
                                      <w:rFonts w:ascii="Verdana" w:hAnsi="Verdana"/>
                                      <w:b/>
                                      <w:color w:val="0070C0"/>
                                      <w:rPrChange w:id="488" w:author="Author">
                                        <w:rPr>
                                          <w:rFonts w:ascii="Verdana" w:hAnsi="Verdana"/>
                                          <w:b/>
                                          <w:color w:val="FF0000"/>
                                        </w:rPr>
                                      </w:rPrChange>
                                    </w:rPr>
                                    <w:delText xml:space="preserve">    </w:delText>
                                  </w:r>
                                  <w:r w:rsidDel="00EB69B6">
                                    <w:rPr>
                                      <w:rFonts w:ascii="Verdana" w:hAnsi="Verdana"/>
                                      <w:b/>
                                      <w:color w:val="0070C0"/>
                                    </w:rPr>
                                    <w:delText xml:space="preserve"> </w:delText>
                                  </w:r>
                                  <w:r w:rsidRPr="002C7289" w:rsidDel="00EB69B6">
                                    <w:rPr>
                                      <w:rFonts w:ascii="Verdana" w:hAnsi="Verdana"/>
                                      <w:b/>
                                      <w:color w:val="0070C0"/>
                                      <w:rPrChange w:id="489" w:author="Author">
                                        <w:rPr>
                                          <w:rFonts w:ascii="Verdana" w:hAnsi="Verdana"/>
                                          <w:b/>
                                          <w:color w:val="FF0000"/>
                                        </w:rPr>
                                      </w:rPrChange>
                                    </w:rPr>
                                    <w:delText>coreutils \</w:delText>
                                  </w:r>
                                </w:del>
                              </w:ins>
                            </w:p>
                            <w:p w:rsidR="00317015" w:rsidRPr="002C7289" w:rsidDel="00EB69B6" w:rsidRDefault="00317015" w:rsidP="00EB69B6">
                              <w:pPr>
                                <w:spacing w:after="0"/>
                                <w:rPr>
                                  <w:ins w:id="490" w:author="Author"/>
                                  <w:del w:id="491" w:author="Author"/>
                                  <w:rFonts w:ascii="Verdana" w:hAnsi="Verdana"/>
                                  <w:b/>
                                  <w:color w:val="FF0000"/>
                                </w:rPr>
                              </w:pPr>
                              <w:ins w:id="492" w:author="Author">
                                <w:del w:id="493" w:author="Author">
                                  <w:r w:rsidRPr="002C7289" w:rsidDel="00EB69B6">
                                    <w:rPr>
                                      <w:rFonts w:ascii="Verdana" w:hAnsi="Verdana"/>
                                      <w:b/>
                                      <w:color w:val="FF0000"/>
                                      <w:rPrChange w:id="494" w:author="Author">
                                        <w:rPr>
                                          <w:rFonts w:ascii="Verdana" w:hAnsi="Verdana"/>
                                          <w:b/>
                                          <w:color w:val="0070C0"/>
                                        </w:rPr>
                                      </w:rPrChange>
                                    </w:rPr>
                                    <w:delText>-</w:delText>
                                  </w:r>
                                  <w:r w:rsidRPr="002C7289" w:rsidDel="00EB69B6">
                                    <w:rPr>
                                      <w:rFonts w:ascii="Verdana" w:hAnsi="Verdana"/>
                                      <w:b/>
                                      <w:color w:val="FF0000"/>
                                    </w:rPr>
                                    <w:delText xml:space="preserve">    watchdog \</w:delText>
                                  </w:r>
                                </w:del>
                              </w:ins>
                            </w:p>
                            <w:p w:rsidR="00317015" w:rsidRPr="002C7289" w:rsidDel="002C7289" w:rsidRDefault="00317015">
                              <w:pPr>
                                <w:rPr>
                                  <w:del w:id="495" w:author="Author"/>
                                  <w:rFonts w:ascii="Verdana" w:hAnsi="Verdana"/>
                                  <w:b/>
                                  <w:color w:val="0070C0"/>
                                  <w:rPrChange w:id="496" w:author="Author">
                                    <w:rPr>
                                      <w:del w:id="497" w:author="Author"/>
                                      <w:rFonts w:ascii="Verdana" w:hAnsi="Verdana" w:cs="MS PGothic"/>
                                      <w:b/>
                                      <w:color w:val="3366FF"/>
                                    </w:rPr>
                                  </w:rPrChange>
                                </w:rPr>
                                <w:pPrChange w:id="498" w:author="Hien Duc. Huynh" w:date="2020-08-20T11:05:00Z">
                                  <w:pPr>
                                    <w:spacing w:after="0"/>
                                  </w:pPr>
                                </w:pPrChange>
                              </w:pPr>
                              <w:ins w:id="499" w:author="Author">
                                <w:r w:rsidRPr="002C7289">
                                  <w:rPr>
                                    <w:rFonts w:ascii="Verdana" w:hAnsi="Verdana"/>
                                    <w:b/>
                                    <w:color w:val="0070C0"/>
                                    <w:rPrChange w:id="500" w:author="Author">
                                      <w:rPr>
                                        <w:rFonts w:ascii="Verdana" w:hAnsi="Verdana"/>
                                        <w:b/>
                                        <w:color w:val="FF0000"/>
                                      </w:rPr>
                                    </w:rPrChange>
                                  </w:rPr>
                                  <w:t>"</w:t>
                                </w:r>
                                <w:del w:id="501" w:author="Author">
                                  <w:r w:rsidRPr="002C7289" w:rsidDel="002C7289">
                                    <w:rPr>
                                      <w:rFonts w:ascii="Verdana" w:hAnsi="Verdana"/>
                                      <w:b/>
                                      <w:color w:val="0070C0"/>
                                    </w:rPr>
                                    <w:delText>-    watchdog \</w:delText>
                                  </w:r>
                                  <w:r w:rsidRPr="002C7289" w:rsidDel="002C7289">
                                    <w:rPr>
                                      <w:rFonts w:ascii="Verdana" w:hAnsi="Verdana"/>
                                      <w:b/>
                                      <w:color w:val="0070C0"/>
                                      <w:rPrChange w:id="502" w:author="Author">
                                        <w:rPr/>
                                      </w:rPrChange>
                                    </w:rPr>
                                    <w:delText>/usr/bin/watchdog-test -d -t 60 -e</w:delText>
                                  </w:r>
                                </w:del>
                              </w:ins>
                              <w:del w:id="503" w:author="Author">
                                <w:r w:rsidRPr="002C7289" w:rsidDel="002C7289">
                                  <w:rPr>
                                    <w:rFonts w:ascii="Verdana" w:hAnsi="Verdana" w:cs="MS PGothic"/>
                                    <w:b/>
                                    <w:color w:val="0070C0"/>
                                    <w:rPrChange w:id="504" w:author="Author">
                                      <w:rPr>
                                        <w:rFonts w:ascii="Verdana" w:hAnsi="Verdana" w:cs="MS PGothic"/>
                                        <w:b/>
                                        <w:color w:val="3366FF"/>
                                      </w:rPr>
                                    </w:rPrChange>
                                  </w:rPr>
                                  <w:delText>$ mkdir /export/rfs</w:delText>
                                </w:r>
                              </w:del>
                            </w:p>
                            <w:p w:rsidR="00317015" w:rsidRPr="002C7289" w:rsidDel="002C7289" w:rsidRDefault="00317015" w:rsidP="00EB69B6">
                              <w:pPr>
                                <w:spacing w:after="0"/>
                                <w:rPr>
                                  <w:del w:id="505" w:author="Author"/>
                                  <w:rFonts w:ascii="Verdana" w:hAnsi="Verdana" w:cs="MS PGothic"/>
                                  <w:b/>
                                  <w:color w:val="0070C0"/>
                                  <w:rPrChange w:id="506" w:author="Author">
                                    <w:rPr>
                                      <w:del w:id="507" w:author="Author"/>
                                      <w:rFonts w:ascii="Verdana" w:hAnsi="Verdana" w:cs="MS PGothic"/>
                                      <w:b/>
                                      <w:color w:val="3366FF"/>
                                    </w:rPr>
                                  </w:rPrChange>
                                </w:rPr>
                              </w:pPr>
                              <w:del w:id="508" w:author="Author">
                                <w:r w:rsidRPr="002C7289" w:rsidDel="002C7289">
                                  <w:rPr>
                                    <w:rFonts w:ascii="Verdana" w:hAnsi="Verdana" w:cs="MS PGothic"/>
                                    <w:b/>
                                    <w:color w:val="0070C0"/>
                                    <w:rPrChange w:id="509" w:author="Author">
                                      <w:rPr>
                                        <w:rFonts w:ascii="Verdana" w:hAnsi="Verdana" w:cs="MS PGothic"/>
                                        <w:b/>
                                        <w:color w:val="3366FF"/>
                                      </w:rPr>
                                    </w:rPrChange>
                                  </w:rPr>
                                  <w:delText>$ cd /export/rfs</w:delText>
                                </w:r>
                              </w:del>
                            </w:p>
                            <w:p w:rsidR="00317015" w:rsidRPr="002C7289" w:rsidRDefault="00317015" w:rsidP="00EB69B6">
                              <w:pPr>
                                <w:spacing w:after="0"/>
                                <w:rPr>
                                  <w:color w:val="0070C0"/>
                                  <w:lang w:val="fr-FR"/>
                                  <w:rPrChange w:id="510" w:author="Author">
                                    <w:rPr>
                                      <w:lang w:val="fr-FR"/>
                                    </w:rPr>
                                  </w:rPrChange>
                                </w:rPr>
                              </w:pPr>
                              <w:del w:id="511" w:author="Author">
                                <w:r w:rsidRPr="002C7289" w:rsidDel="002C7289">
                                  <w:rPr>
                                    <w:rFonts w:ascii="Verdana" w:hAnsi="Verdana" w:cs="MS PGothic"/>
                                    <w:b/>
                                    <w:color w:val="0070C0"/>
                                    <w:rPrChange w:id="512" w:author="Author">
                                      <w:rPr>
                                        <w:rFonts w:ascii="Verdana" w:hAnsi="Verdana" w:cs="MS PGothic"/>
                                        <w:b/>
                                        <w:color w:val="3366FF"/>
                                      </w:rPr>
                                    </w:rPrChange>
                                  </w:rPr>
                                  <w:delText xml:space="preserve">$ sudo tar xvf </w:delText>
                                </w:r>
                                <w:r w:rsidRPr="002C7289" w:rsidDel="002C7289">
                                  <w:rPr>
                                    <w:rFonts w:ascii="Verdana" w:hAnsi="Verdana" w:cs="MS PGothic"/>
                                    <w:b/>
                                    <w:color w:val="0070C0"/>
                                    <w:lang w:eastAsia="ja-JP"/>
                                    <w:rPrChange w:id="513" w:author="Author">
                                      <w:rPr>
                                        <w:rFonts w:ascii="Verdana" w:hAnsi="Verdana" w:cs="MS PGothic"/>
                                        <w:b/>
                                        <w:color w:val="3366FF"/>
                                        <w:lang w:eastAsia="ja-JP"/>
                                      </w:rPr>
                                    </w:rPrChange>
                                  </w:rPr>
                                  <w:delText>core-image-weston(bsp|qt|hmi)-&lt;supported board name&gt;</w:delText>
                                </w:r>
                                <w:r w:rsidRPr="002C7289" w:rsidDel="002C7289">
                                  <w:rPr>
                                    <w:rFonts w:ascii="Verdana" w:hAnsi="Verdana" w:cs="MS PGothic"/>
                                    <w:b/>
                                    <w:color w:val="0070C0"/>
                                    <w:rPrChange w:id="514" w:author="Author">
                                      <w:rPr>
                                        <w:rFonts w:ascii="Verdana" w:hAnsi="Verdana" w:cs="MS PGothic"/>
                                        <w:b/>
                                        <w:color w:val="3366FF"/>
                                      </w:rPr>
                                    </w:rPrChange>
                                  </w:rPr>
                                  <w:delText>.tar.bz2</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B38A8" id="_x0000_s1794" type="#_x0000_t176" style="position:absolute;margin-left:0;margin-top:22.55pt;width:473.2pt;height:102.9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" fillcolor="#ff9">
                  <v:textbox>
                    <w:txbxContent>
                      <w:p w:rsidR="00317015" w:rsidRPr="002C7289" w:rsidRDefault="00317015" w:rsidP="00EB69B6">
                        <w:pPr>
                          <w:spacing w:after="0"/>
                          <w:rPr>
                            <w:ins w:id="594" w:author="Author"/>
                            <w:rFonts w:ascii="Verdana" w:hAnsi="Verdana"/>
                            <w:b/>
                            <w:color w:val="0070C0"/>
                            <w:rPrChange w:id="595" w:author="Author">
                              <w:rPr>
                                <w:ins w:id="596" w:author="Author"/>
                                <w:rFonts w:ascii="Verdana" w:hAnsi="Verdana"/>
                                <w:b/>
                                <w:color w:val="FF0000"/>
                              </w:rPr>
                            </w:rPrChange>
                          </w:rPr>
                        </w:pPr>
                        <w:ins w:id="597" w:author="Author">
                          <w:r w:rsidRPr="002C7289">
                            <w:rPr>
                              <w:rFonts w:ascii="Verdana" w:hAnsi="Verdana"/>
                              <w:b/>
                              <w:color w:val="0070C0"/>
                              <w:rPrChange w:id="598" w:author="Author">
                                <w:rPr>
                                  <w:rFonts w:ascii="Verdana" w:hAnsi="Verdana"/>
                                  <w:b/>
                                  <w:color w:val="FF0000"/>
                                </w:rPr>
                              </w:rPrChange>
                            </w:rPr>
                            <w:t xml:space="preserve">IMAGE_INSTALL_append = </w:t>
                          </w:r>
                          <w:proofErr w:type="gramStart"/>
                          <w:r w:rsidRPr="002C7289">
                            <w:rPr>
                              <w:rFonts w:ascii="Verdana" w:hAnsi="Verdana"/>
                              <w:b/>
                              <w:color w:val="0070C0"/>
                              <w:rPrChange w:id="599" w:author="Author">
                                <w:rPr>
                                  <w:rFonts w:ascii="Verdana" w:hAnsi="Verdana"/>
                                  <w:b/>
                                  <w:color w:val="FF0000"/>
                                </w:rPr>
                              </w:rPrChange>
                            </w:rPr>
                            <w:t>" \</w:t>
                          </w:r>
                          <w:proofErr w:type="gramEnd"/>
                        </w:ins>
                      </w:p>
                      <w:p w:rsidR="00317015" w:rsidRPr="002C7289" w:rsidRDefault="00317015" w:rsidP="00EB69B6">
                        <w:pPr>
                          <w:spacing w:after="0"/>
                          <w:rPr>
                            <w:ins w:id="600" w:author="Author"/>
                            <w:rFonts w:ascii="Verdana" w:hAnsi="Verdana"/>
                            <w:b/>
                            <w:color w:val="0070C0"/>
                            <w:rPrChange w:id="601" w:author="Author">
                              <w:rPr>
                                <w:ins w:id="602" w:author="Author"/>
                                <w:rFonts w:ascii="Verdana" w:hAnsi="Verdana"/>
                                <w:b/>
                                <w:color w:val="FF0000"/>
                              </w:rPr>
                            </w:rPrChange>
                          </w:rPr>
                        </w:pPr>
                        <w:ins w:id="603" w:author="Author">
                          <w:r w:rsidRPr="002C7289">
                            <w:rPr>
                              <w:rFonts w:ascii="Verdana" w:hAnsi="Verdana"/>
                              <w:b/>
                              <w:color w:val="0070C0"/>
                              <w:rPrChange w:id="604" w:author="Author">
                                <w:rPr>
                                  <w:rFonts w:ascii="Verdana" w:hAnsi="Verdana"/>
                                  <w:b/>
                                  <w:color w:val="FF0000"/>
                                </w:rPr>
                              </w:rPrChange>
                            </w:rPr>
                            <w:t xml:space="preserve">    </w:t>
                          </w:r>
                          <w:r>
                            <w:rPr>
                              <w:rFonts w:ascii="Verdana" w:hAnsi="Verdana"/>
                              <w:b/>
                              <w:color w:val="0070C0"/>
                            </w:rPr>
                            <w:t xml:space="preserve"> </w:t>
                          </w:r>
                          <w:del w:id="605" w:author="Author">
                            <w:r w:rsidRPr="002C7289" w:rsidDel="00EB69B6">
                              <w:rPr>
                                <w:rFonts w:ascii="Verdana" w:hAnsi="Verdana"/>
                                <w:b/>
                                <w:color w:val="0070C0"/>
                                <w:rPrChange w:id="606" w:author="Author">
                                  <w:rPr>
                                    <w:rFonts w:ascii="Verdana" w:hAnsi="Verdana"/>
                                    <w:b/>
                                    <w:color w:val="FF0000"/>
                                  </w:rPr>
                                </w:rPrChange>
                              </w:rPr>
                              <w:delText>bash \</w:delText>
                            </w:r>
                          </w:del>
                          <w:r>
                            <w:rPr>
                              <w:rFonts w:ascii="Verdana" w:hAnsi="Verdana"/>
                              <w:b/>
                              <w:color w:val="0070C0"/>
                            </w:rPr>
                            <w:t>….</w:t>
                          </w:r>
                        </w:ins>
                      </w:p>
                      <w:p w:rsidR="00317015" w:rsidRPr="00EB69B6" w:rsidRDefault="00317015" w:rsidP="00EB69B6">
                        <w:pPr>
                          <w:spacing w:after="0"/>
                          <w:rPr>
                            <w:ins w:id="607" w:author="Author"/>
                            <w:rFonts w:ascii="Verdana" w:hAnsi="Verdana"/>
                            <w:b/>
                            <w:color w:val="0070C0"/>
                          </w:rPr>
                        </w:pPr>
                        <w:ins w:id="608" w:author="Author">
                          <w:r w:rsidRPr="00EB69B6">
                            <w:rPr>
                              <w:rFonts w:ascii="Verdana" w:hAnsi="Verdana"/>
                              <w:b/>
                              <w:color w:val="0070C0"/>
                            </w:rPr>
                            <w:t xml:space="preserve">    </w:t>
                          </w:r>
                          <w:r>
                            <w:rPr>
                              <w:rFonts w:ascii="Verdana" w:hAnsi="Verdana"/>
                              <w:b/>
                              <w:color w:val="0070C0"/>
                            </w:rPr>
                            <w:t xml:space="preserve"> </w:t>
                          </w:r>
                          <w:proofErr w:type="spellStart"/>
                          <w:proofErr w:type="gramStart"/>
                          <w:r w:rsidRPr="00EB69B6">
                            <w:rPr>
                              <w:rFonts w:ascii="Verdana" w:hAnsi="Verdana"/>
                              <w:b/>
                              <w:color w:val="0070C0"/>
                            </w:rPr>
                            <w:t>rt</w:t>
                          </w:r>
                          <w:proofErr w:type="spellEnd"/>
                          <w:r w:rsidRPr="00EB69B6">
                            <w:rPr>
                              <w:rFonts w:ascii="Verdana" w:hAnsi="Verdana"/>
                              <w:b/>
                              <w:color w:val="0070C0"/>
                            </w:rPr>
                            <w:t>-tests</w:t>
                          </w:r>
                          <w:proofErr w:type="gramEnd"/>
                          <w:r w:rsidRPr="00EB69B6">
                            <w:rPr>
                              <w:rFonts w:ascii="Verdana" w:hAnsi="Verdana"/>
                              <w:b/>
                              <w:color w:val="0070C0"/>
                            </w:rPr>
                            <w:t xml:space="preserve"> \</w:t>
                          </w:r>
                        </w:ins>
                      </w:p>
                      <w:p w:rsidR="00317015" w:rsidRPr="00EB69B6" w:rsidRDefault="00317015" w:rsidP="00EB69B6">
                        <w:pPr>
                          <w:spacing w:after="0"/>
                          <w:rPr>
                            <w:ins w:id="609" w:author="Author"/>
                            <w:rFonts w:ascii="Verdana" w:hAnsi="Verdana"/>
                            <w:b/>
                            <w:color w:val="0070C0"/>
                          </w:rPr>
                        </w:pPr>
                        <w:ins w:id="610" w:author="Author">
                          <w:r w:rsidRPr="00EB69B6">
                            <w:rPr>
                              <w:rFonts w:ascii="Verdana" w:hAnsi="Verdana"/>
                              <w:b/>
                              <w:color w:val="0070C0"/>
                            </w:rPr>
                            <w:t xml:space="preserve">    </w:t>
                          </w:r>
                          <w:r>
                            <w:rPr>
                              <w:rFonts w:ascii="Verdana" w:hAnsi="Verdana"/>
                              <w:b/>
                              <w:color w:val="0070C0"/>
                            </w:rPr>
                            <w:t xml:space="preserve"> </w:t>
                          </w:r>
                          <w:proofErr w:type="spellStart"/>
                          <w:proofErr w:type="gramStart"/>
                          <w:r w:rsidRPr="00EB69B6">
                            <w:rPr>
                              <w:rFonts w:ascii="Verdana" w:hAnsi="Verdana"/>
                              <w:b/>
                              <w:color w:val="0070C0"/>
                            </w:rPr>
                            <w:t>ltp</w:t>
                          </w:r>
                          <w:proofErr w:type="spellEnd"/>
                          <w:proofErr w:type="gramEnd"/>
                          <w:r w:rsidRPr="00EB69B6">
                            <w:rPr>
                              <w:rFonts w:ascii="Verdana" w:hAnsi="Verdana"/>
                              <w:b/>
                              <w:color w:val="0070C0"/>
                            </w:rPr>
                            <w:t xml:space="preserve"> \</w:t>
                          </w:r>
                        </w:ins>
                      </w:p>
                      <w:p w:rsidR="00317015" w:rsidRPr="00EB69B6" w:rsidRDefault="00317015" w:rsidP="00EB69B6">
                        <w:pPr>
                          <w:spacing w:after="0"/>
                          <w:rPr>
                            <w:ins w:id="611" w:author="Author"/>
                            <w:rFonts w:ascii="Verdana" w:hAnsi="Verdana"/>
                            <w:b/>
                            <w:color w:val="0070C0"/>
                          </w:rPr>
                        </w:pPr>
                        <w:ins w:id="612" w:author="Author">
                          <w:r w:rsidRPr="00EB69B6">
                            <w:rPr>
                              <w:rFonts w:ascii="Verdana" w:hAnsi="Verdana"/>
                              <w:b/>
                              <w:color w:val="0070C0"/>
                            </w:rPr>
                            <w:t xml:space="preserve">    </w:t>
                          </w:r>
                          <w:r>
                            <w:rPr>
                              <w:rFonts w:ascii="Verdana" w:hAnsi="Verdana"/>
                              <w:b/>
                              <w:color w:val="0070C0"/>
                            </w:rPr>
                            <w:t xml:space="preserve"> </w:t>
                          </w:r>
                          <w:proofErr w:type="gramStart"/>
                          <w:r w:rsidRPr="00EB69B6">
                            <w:rPr>
                              <w:rFonts w:ascii="Verdana" w:hAnsi="Verdana"/>
                              <w:b/>
                              <w:color w:val="0070C0"/>
                            </w:rPr>
                            <w:t>openssl</w:t>
                          </w:r>
                          <w:proofErr w:type="gramEnd"/>
                          <w:r w:rsidRPr="00EB69B6">
                            <w:rPr>
                              <w:rFonts w:ascii="Verdana" w:hAnsi="Verdana"/>
                              <w:b/>
                              <w:color w:val="0070C0"/>
                            </w:rPr>
                            <w:t xml:space="preserve"> \</w:t>
                          </w:r>
                        </w:ins>
                      </w:p>
                      <w:p w:rsidR="00317015" w:rsidRDefault="00317015" w:rsidP="00EB69B6">
                        <w:pPr>
                          <w:spacing w:after="0"/>
                          <w:rPr>
                            <w:ins w:id="613" w:author="Author"/>
                            <w:rFonts w:ascii="Verdana" w:hAnsi="Verdana"/>
                            <w:b/>
                            <w:color w:val="0070C0"/>
                          </w:rPr>
                        </w:pPr>
                        <w:ins w:id="614" w:author="Author">
                          <w:r w:rsidRPr="00EB69B6">
                            <w:rPr>
                              <w:rFonts w:ascii="Verdana" w:hAnsi="Verdana"/>
                              <w:b/>
                              <w:color w:val="FF0000"/>
                              <w:rPrChange w:id="615" w:author="Author">
                                <w:rPr>
                                  <w:rFonts w:ascii="Verdana" w:hAnsi="Verdana"/>
                                  <w:b/>
                                  <w:color w:val="0070C0"/>
                                </w:rPr>
                              </w:rPrChange>
                            </w:rPr>
                            <w:t>-</w:t>
                          </w:r>
                          <w:r w:rsidRPr="00EB69B6">
                            <w:rPr>
                              <w:rFonts w:ascii="Verdana" w:hAnsi="Verdana"/>
                              <w:b/>
                              <w:color w:val="0070C0"/>
                            </w:rPr>
                            <w:t xml:space="preserve">    </w:t>
                          </w:r>
                          <w:proofErr w:type="gramStart"/>
                          <w:r w:rsidRPr="00EB69B6">
                            <w:rPr>
                              <w:rFonts w:ascii="Verdana" w:hAnsi="Verdana"/>
                              <w:b/>
                              <w:color w:val="FF0000"/>
                              <w:rPrChange w:id="616" w:author="Author">
                                <w:rPr>
                                  <w:rFonts w:ascii="Verdana" w:hAnsi="Verdana"/>
                                  <w:b/>
                                  <w:color w:val="0070C0"/>
                                </w:rPr>
                              </w:rPrChange>
                            </w:rPr>
                            <w:t>vin-init</w:t>
                          </w:r>
                          <w:proofErr w:type="gramEnd"/>
                          <w:r w:rsidRPr="00EB69B6">
                            <w:rPr>
                              <w:rFonts w:ascii="Verdana" w:hAnsi="Verdana"/>
                              <w:b/>
                              <w:color w:val="FF0000"/>
                              <w:rPrChange w:id="617" w:author="Author">
                                <w:rPr>
                                  <w:rFonts w:ascii="Verdana" w:hAnsi="Verdana"/>
                                  <w:b/>
                                  <w:color w:val="0070C0"/>
                                </w:rPr>
                              </w:rPrChange>
                            </w:rPr>
                            <w:t xml:space="preserve"> \</w:t>
                          </w:r>
                        </w:ins>
                      </w:p>
                      <w:p w:rsidR="00317015" w:rsidRPr="002C7289" w:rsidDel="00EB69B6" w:rsidRDefault="00317015" w:rsidP="00EB69B6">
                        <w:pPr>
                          <w:spacing w:after="0"/>
                          <w:rPr>
                            <w:ins w:id="618" w:author="Author"/>
                            <w:del w:id="619" w:author="Author"/>
                            <w:rFonts w:ascii="Verdana" w:hAnsi="Verdana"/>
                            <w:b/>
                            <w:color w:val="0070C0"/>
                            <w:rPrChange w:id="620" w:author="Author">
                              <w:rPr>
                                <w:ins w:id="621" w:author="Author"/>
                                <w:del w:id="622" w:author="Author"/>
                                <w:rFonts w:ascii="Verdana" w:hAnsi="Verdana"/>
                                <w:b/>
                                <w:color w:val="FF0000"/>
                              </w:rPr>
                            </w:rPrChange>
                          </w:rPr>
                        </w:pPr>
                        <w:ins w:id="623" w:author="Author">
                          <w:del w:id="624" w:author="Author">
                            <w:r w:rsidRPr="002C7289" w:rsidDel="00EB69B6">
                              <w:rPr>
                                <w:rFonts w:ascii="Verdana" w:hAnsi="Verdana"/>
                                <w:b/>
                                <w:color w:val="0070C0"/>
                                <w:rPrChange w:id="625" w:author="Author">
                                  <w:rPr>
                                    <w:rFonts w:ascii="Verdana" w:hAnsi="Verdana"/>
                                    <w:b/>
                                    <w:color w:val="FF0000"/>
                                  </w:rPr>
                                </w:rPrChange>
                              </w:rPr>
                              <w:delText xml:space="preserve">    </w:delText>
                            </w:r>
                            <w:r w:rsidDel="00EB69B6">
                              <w:rPr>
                                <w:rFonts w:ascii="Verdana" w:hAnsi="Verdana"/>
                                <w:b/>
                                <w:color w:val="0070C0"/>
                              </w:rPr>
                              <w:delText xml:space="preserve"> </w:delText>
                            </w:r>
                            <w:r w:rsidRPr="002C7289" w:rsidDel="00EB69B6">
                              <w:rPr>
                                <w:rFonts w:ascii="Verdana" w:hAnsi="Verdana"/>
                                <w:b/>
                                <w:color w:val="0070C0"/>
                                <w:rPrChange w:id="626" w:author="Author">
                                  <w:rPr>
                                    <w:rFonts w:ascii="Verdana" w:hAnsi="Verdana"/>
                                    <w:b/>
                                    <w:color w:val="FF0000"/>
                                  </w:rPr>
                                </w:rPrChange>
                              </w:rPr>
                              <w:delText>v4l-utils \</w:delText>
                            </w:r>
                          </w:del>
                        </w:ins>
                      </w:p>
                      <w:p w:rsidR="00317015" w:rsidRPr="002C7289" w:rsidDel="00EB69B6" w:rsidRDefault="00317015" w:rsidP="00EB69B6">
                        <w:pPr>
                          <w:spacing w:after="0"/>
                          <w:rPr>
                            <w:ins w:id="627" w:author="Author"/>
                            <w:del w:id="628" w:author="Author"/>
                            <w:rFonts w:ascii="Verdana" w:hAnsi="Verdana"/>
                            <w:b/>
                            <w:color w:val="0070C0"/>
                            <w:rPrChange w:id="629" w:author="Author">
                              <w:rPr>
                                <w:ins w:id="630" w:author="Author"/>
                                <w:del w:id="631" w:author="Author"/>
                                <w:rFonts w:ascii="Verdana" w:hAnsi="Verdana"/>
                                <w:b/>
                                <w:color w:val="FF0000"/>
                              </w:rPr>
                            </w:rPrChange>
                          </w:rPr>
                        </w:pPr>
                        <w:ins w:id="632" w:author="Author">
                          <w:del w:id="633" w:author="Author">
                            <w:r w:rsidRPr="002C7289" w:rsidDel="00EB69B6">
                              <w:rPr>
                                <w:rFonts w:ascii="Verdana" w:hAnsi="Verdana"/>
                                <w:b/>
                                <w:color w:val="0070C0"/>
                                <w:rPrChange w:id="634" w:author="Author">
                                  <w:rPr>
                                    <w:rFonts w:ascii="Verdana" w:hAnsi="Verdana"/>
                                    <w:b/>
                                    <w:color w:val="FF0000"/>
                                  </w:rPr>
                                </w:rPrChange>
                              </w:rPr>
                              <w:delText xml:space="preserve">    </w:delText>
                            </w:r>
                            <w:r w:rsidDel="00EB69B6">
                              <w:rPr>
                                <w:rFonts w:ascii="Verdana" w:hAnsi="Verdana"/>
                                <w:b/>
                                <w:color w:val="0070C0"/>
                              </w:rPr>
                              <w:delText xml:space="preserve"> </w:delText>
                            </w:r>
                            <w:r w:rsidRPr="002C7289" w:rsidDel="00EB69B6">
                              <w:rPr>
                                <w:rFonts w:ascii="Verdana" w:hAnsi="Verdana"/>
                                <w:b/>
                                <w:color w:val="0070C0"/>
                                <w:rPrChange w:id="635" w:author="Author">
                                  <w:rPr>
                                    <w:rFonts w:ascii="Verdana" w:hAnsi="Verdana"/>
                                    <w:b/>
                                    <w:color w:val="FF0000"/>
                                  </w:rPr>
                                </w:rPrChange>
                              </w:rPr>
                              <w:delText>i2c-tools \</w:delText>
                            </w:r>
                          </w:del>
                        </w:ins>
                      </w:p>
                      <w:p w:rsidR="00317015" w:rsidRPr="002C7289" w:rsidDel="00EB69B6" w:rsidRDefault="00317015" w:rsidP="00EB69B6">
                        <w:pPr>
                          <w:spacing w:after="0"/>
                          <w:rPr>
                            <w:ins w:id="636" w:author="Author"/>
                            <w:del w:id="637" w:author="Author"/>
                            <w:rFonts w:ascii="Verdana" w:hAnsi="Verdana"/>
                            <w:b/>
                            <w:color w:val="0070C0"/>
                            <w:rPrChange w:id="638" w:author="Author">
                              <w:rPr>
                                <w:ins w:id="639" w:author="Author"/>
                                <w:del w:id="640" w:author="Author"/>
                                <w:rFonts w:ascii="Verdana" w:hAnsi="Verdana"/>
                                <w:b/>
                                <w:color w:val="FF0000"/>
                              </w:rPr>
                            </w:rPrChange>
                          </w:rPr>
                        </w:pPr>
                        <w:ins w:id="641" w:author="Author">
                          <w:del w:id="642" w:author="Author">
                            <w:r w:rsidRPr="002C7289" w:rsidDel="00EB69B6">
                              <w:rPr>
                                <w:rFonts w:ascii="Verdana" w:hAnsi="Verdana"/>
                                <w:b/>
                                <w:color w:val="0070C0"/>
                                <w:rPrChange w:id="643" w:author="Author">
                                  <w:rPr>
                                    <w:rFonts w:ascii="Verdana" w:hAnsi="Verdana"/>
                                    <w:b/>
                                    <w:color w:val="FF0000"/>
                                  </w:rPr>
                                </w:rPrChange>
                              </w:rPr>
                              <w:delText xml:space="preserve">    </w:delText>
                            </w:r>
                            <w:r w:rsidDel="00EB69B6">
                              <w:rPr>
                                <w:rFonts w:ascii="Verdana" w:hAnsi="Verdana"/>
                                <w:b/>
                                <w:color w:val="0070C0"/>
                              </w:rPr>
                              <w:delText xml:space="preserve"> </w:delText>
                            </w:r>
                            <w:r w:rsidRPr="002C7289" w:rsidDel="00EB69B6">
                              <w:rPr>
                                <w:rFonts w:ascii="Verdana" w:hAnsi="Verdana"/>
                                <w:b/>
                                <w:color w:val="0070C0"/>
                                <w:rPrChange w:id="644" w:author="Author">
                                  <w:rPr>
                                    <w:rFonts w:ascii="Verdana" w:hAnsi="Verdana"/>
                                    <w:b/>
                                    <w:color w:val="FF0000"/>
                                  </w:rPr>
                                </w:rPrChange>
                              </w:rPr>
                              <w:delText>coreutils \</w:delText>
                            </w:r>
                          </w:del>
                        </w:ins>
                      </w:p>
                      <w:p w:rsidR="00317015" w:rsidRPr="002C7289" w:rsidDel="00EB69B6" w:rsidRDefault="00317015" w:rsidP="00EB69B6">
                        <w:pPr>
                          <w:spacing w:after="0"/>
                          <w:rPr>
                            <w:ins w:id="645" w:author="Author"/>
                            <w:del w:id="646" w:author="Author"/>
                            <w:rFonts w:ascii="Verdana" w:hAnsi="Verdana"/>
                            <w:b/>
                            <w:color w:val="FF0000"/>
                          </w:rPr>
                        </w:pPr>
                        <w:ins w:id="647" w:author="Author">
                          <w:del w:id="648" w:author="Author">
                            <w:r w:rsidRPr="002C7289" w:rsidDel="00EB69B6">
                              <w:rPr>
                                <w:rFonts w:ascii="Verdana" w:hAnsi="Verdana"/>
                                <w:b/>
                                <w:color w:val="FF0000"/>
                                <w:rPrChange w:id="649" w:author="Author">
                                  <w:rPr>
                                    <w:rFonts w:ascii="Verdana" w:hAnsi="Verdana"/>
                                    <w:b/>
                                    <w:color w:val="0070C0"/>
                                  </w:rPr>
                                </w:rPrChange>
                              </w:rPr>
                              <w:delText>-</w:delText>
                            </w:r>
                            <w:r w:rsidRPr="002C7289" w:rsidDel="00EB69B6">
                              <w:rPr>
                                <w:rFonts w:ascii="Verdana" w:hAnsi="Verdana"/>
                                <w:b/>
                                <w:color w:val="FF0000"/>
                              </w:rPr>
                              <w:delText xml:space="preserve">    watchdog \</w:delText>
                            </w:r>
                          </w:del>
                        </w:ins>
                      </w:p>
                      <w:p w:rsidR="00317015" w:rsidRPr="002C7289" w:rsidDel="002C7289" w:rsidRDefault="00317015">
                        <w:pPr>
                          <w:rPr>
                            <w:del w:id="650" w:author="Author"/>
                            <w:rFonts w:ascii="Verdana" w:hAnsi="Verdana"/>
                            <w:b/>
                            <w:color w:val="0070C0"/>
                            <w:rPrChange w:id="651" w:author="Author">
                              <w:rPr>
                                <w:del w:id="652" w:author="Author"/>
                                <w:rFonts w:ascii="Verdana" w:hAnsi="Verdana" w:cs="MS PGothic"/>
                                <w:b/>
                                <w:color w:val="3366FF"/>
                              </w:rPr>
                            </w:rPrChange>
                          </w:rPr>
                          <w:pPrChange w:id="653" w:author="Hien Duc. Huynh" w:date="2020-08-20T11:05:00Z">
                            <w:pPr>
                              <w:spacing w:after="0"/>
                            </w:pPr>
                          </w:pPrChange>
                        </w:pPr>
                        <w:ins w:id="654" w:author="Author">
                          <w:r w:rsidRPr="002C7289">
                            <w:rPr>
                              <w:rFonts w:ascii="Verdana" w:hAnsi="Verdana"/>
                              <w:b/>
                              <w:color w:val="0070C0"/>
                              <w:rPrChange w:id="655" w:author="Author">
                                <w:rPr>
                                  <w:rFonts w:ascii="Verdana" w:hAnsi="Verdana"/>
                                  <w:b/>
                                  <w:color w:val="FF0000"/>
                                </w:rPr>
                              </w:rPrChange>
                            </w:rPr>
                            <w:t>"</w:t>
                          </w:r>
                          <w:del w:id="656" w:author="Author">
                            <w:r w:rsidRPr="002C7289" w:rsidDel="002C7289">
                              <w:rPr>
                                <w:rFonts w:ascii="Verdana" w:hAnsi="Verdana"/>
                                <w:b/>
                                <w:color w:val="0070C0"/>
                              </w:rPr>
                              <w:delText>-    watchdog \</w:delText>
                            </w:r>
                            <w:r w:rsidRPr="002C7289" w:rsidDel="002C7289">
                              <w:rPr>
                                <w:rFonts w:ascii="Verdana" w:hAnsi="Verdana"/>
                                <w:b/>
                                <w:color w:val="0070C0"/>
                                <w:rPrChange w:id="657" w:author="Author">
                                  <w:rPr/>
                                </w:rPrChange>
                              </w:rPr>
                              <w:delText>/usr/bin/watchdog-test -d -t 60 -e</w:delText>
                            </w:r>
                          </w:del>
                        </w:ins>
                        <w:del w:id="658" w:author="Author">
                          <w:r w:rsidRPr="002C7289" w:rsidDel="002C7289">
                            <w:rPr>
                              <w:rFonts w:ascii="Verdana" w:hAnsi="Verdana" w:cs="MS PGothic"/>
                              <w:b/>
                              <w:color w:val="0070C0"/>
                              <w:rPrChange w:id="659" w:author="Author">
                                <w:rPr>
                                  <w:rFonts w:ascii="Verdana" w:hAnsi="Verdana" w:cs="MS PGothic"/>
                                  <w:b/>
                                  <w:color w:val="3366FF"/>
                                </w:rPr>
                              </w:rPrChange>
                            </w:rPr>
                            <w:delText>$ mkdir /export/rfs</w:delText>
                          </w:r>
                        </w:del>
                      </w:p>
                      <w:p w:rsidR="00317015" w:rsidRPr="002C7289" w:rsidDel="002C7289" w:rsidRDefault="00317015" w:rsidP="00EB69B6">
                        <w:pPr>
                          <w:spacing w:after="0"/>
                          <w:rPr>
                            <w:del w:id="660" w:author="Author"/>
                            <w:rFonts w:ascii="Verdana" w:hAnsi="Verdana" w:cs="MS PGothic"/>
                            <w:b/>
                            <w:color w:val="0070C0"/>
                            <w:rPrChange w:id="661" w:author="Author">
                              <w:rPr>
                                <w:del w:id="662" w:author="Author"/>
                                <w:rFonts w:ascii="Verdana" w:hAnsi="Verdana" w:cs="MS PGothic"/>
                                <w:b/>
                                <w:color w:val="3366FF"/>
                              </w:rPr>
                            </w:rPrChange>
                          </w:rPr>
                        </w:pPr>
                        <w:del w:id="663" w:author="Author">
                          <w:r w:rsidRPr="002C7289" w:rsidDel="002C7289">
                            <w:rPr>
                              <w:rFonts w:ascii="Verdana" w:hAnsi="Verdana" w:cs="MS PGothic"/>
                              <w:b/>
                              <w:color w:val="0070C0"/>
                              <w:rPrChange w:id="664" w:author="Author">
                                <w:rPr>
                                  <w:rFonts w:ascii="Verdana" w:hAnsi="Verdana" w:cs="MS PGothic"/>
                                  <w:b/>
                                  <w:color w:val="3366FF"/>
                                </w:rPr>
                              </w:rPrChange>
                            </w:rPr>
                            <w:delText>$ cd /export/rfs</w:delText>
                          </w:r>
                        </w:del>
                      </w:p>
                      <w:p w:rsidR="00317015" w:rsidRPr="002C7289" w:rsidRDefault="00317015" w:rsidP="00EB69B6">
                        <w:pPr>
                          <w:spacing w:after="0"/>
                          <w:rPr>
                            <w:color w:val="0070C0"/>
                            <w:lang w:val="fr-FR"/>
                            <w:rPrChange w:id="665" w:author="Author">
                              <w:rPr>
                                <w:lang w:val="fr-FR"/>
                              </w:rPr>
                            </w:rPrChange>
                          </w:rPr>
                        </w:pPr>
                        <w:del w:id="666" w:author="Author">
                          <w:r w:rsidRPr="002C7289" w:rsidDel="002C7289">
                            <w:rPr>
                              <w:rFonts w:ascii="Verdana" w:hAnsi="Verdana" w:cs="MS PGothic"/>
                              <w:b/>
                              <w:color w:val="0070C0"/>
                              <w:rPrChange w:id="667" w:author="Author">
                                <w:rPr>
                                  <w:rFonts w:ascii="Verdana" w:hAnsi="Verdana" w:cs="MS PGothic"/>
                                  <w:b/>
                                  <w:color w:val="3366FF"/>
                                </w:rPr>
                              </w:rPrChange>
                            </w:rPr>
                            <w:delText xml:space="preserve">$ sudo tar xvf </w:delText>
                          </w:r>
                          <w:r w:rsidRPr="002C7289" w:rsidDel="002C7289">
                            <w:rPr>
                              <w:rFonts w:ascii="Verdana" w:hAnsi="Verdana" w:cs="MS PGothic"/>
                              <w:b/>
                              <w:color w:val="0070C0"/>
                              <w:lang w:eastAsia="ja-JP"/>
                              <w:rPrChange w:id="668" w:author="Author">
                                <w:rPr>
                                  <w:rFonts w:ascii="Verdana" w:hAnsi="Verdana" w:cs="MS PGothic"/>
                                  <w:b/>
                                  <w:color w:val="3366FF"/>
                                  <w:lang w:eastAsia="ja-JP"/>
                                </w:rPr>
                              </w:rPrChange>
                            </w:rPr>
                            <w:delText>core-image-weston(bsp|qt|hmi)-&lt;supported board name&gt;</w:delText>
                          </w:r>
                          <w:r w:rsidRPr="002C7289" w:rsidDel="002C7289">
                            <w:rPr>
                              <w:rFonts w:ascii="Verdana" w:hAnsi="Verdana" w:cs="MS PGothic"/>
                              <w:b/>
                              <w:color w:val="0070C0"/>
                              <w:rPrChange w:id="669" w:author="Author">
                                <w:rPr>
                                  <w:rFonts w:ascii="Verdana" w:hAnsi="Verdana" w:cs="MS PGothic"/>
                                  <w:b/>
                                  <w:color w:val="3366FF"/>
                                </w:rPr>
                              </w:rPrChange>
                            </w:rPr>
                            <w:delText>.tar.bz2</w:delText>
                          </w:r>
                        </w:del>
                      </w:p>
                    </w:txbxContent>
                  </v:textbox>
                  <w10:wrap type="topAndBottom" anchorx="margin"/>
                </v:shape>
              </w:pict>
            </mc:Fallback>
          </mc:AlternateContent>
        </w:r>
      </w:ins>
    </w:p>
    <w:p w:rsidR="00F45E3E" w:rsidDel="00441900" w:rsidRDefault="00F45E3E">
      <w:pPr>
        <w:rPr>
          <w:ins w:id="515" w:author="Author"/>
          <w:del w:id="516" w:author="Author"/>
          <w:lang w:eastAsia="ja-JP"/>
        </w:rPr>
        <w:pPrChange w:id="517" w:author="Author">
          <w:pPr>
            <w:overflowPunct/>
            <w:autoSpaceDE/>
            <w:autoSpaceDN/>
            <w:adjustRightInd/>
            <w:spacing w:after="0" w:line="240" w:lineRule="auto"/>
            <w:textAlignment w:val="auto"/>
          </w:pPr>
        </w:pPrChange>
      </w:pPr>
      <w:ins w:id="518" w:author="Author">
        <w:del w:id="519" w:author="Author">
          <w:r w:rsidDel="00441900">
            <w:rPr>
              <w:lang w:eastAsia="ja-JP"/>
            </w:rPr>
            <w:br w:type="page"/>
          </w:r>
        </w:del>
      </w:ins>
    </w:p>
    <w:p w:rsidR="009142D1" w:rsidRPr="005B19C9" w:rsidRDefault="009142D1">
      <w:pPr>
        <w:rPr>
          <w:lang w:eastAsia="ja-JP"/>
        </w:rPr>
      </w:pPr>
    </w:p>
    <w:sectPr w:rsidR="009142D1" w:rsidRPr="005B19C9" w:rsidSect="00010A5C">
      <w:headerReference w:type="default" r:id="rId28"/>
      <w:footerReference w:type="default" r:id="rId29"/>
      <w:headerReference w:type="first" r:id="rId30"/>
      <w:footerReference w:type="first" r:id="rId31"/>
      <w:pgSz w:w="11906" w:h="16838" w:code="9"/>
      <w:pgMar w:top="1588" w:right="1077" w:bottom="1134" w:left="1077" w:header="1134" w:footer="68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015" w:rsidRDefault="00317015">
      <w:r>
        <w:separator/>
      </w:r>
    </w:p>
  </w:endnote>
  <w:endnote w:type="continuationSeparator" w:id="0">
    <w:p w:rsidR="00317015" w:rsidRDefault="00317015">
      <w:r>
        <w:continuationSeparator/>
      </w:r>
    </w:p>
  </w:endnote>
  <w:endnote w:type="continuationNotice" w:id="1">
    <w:p w:rsidR="00317015" w:rsidRDefault="003170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Mincho">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015" w:rsidRDefault="00CA10E0">
    <w:pPr>
      <w:pStyle w:val="Footer"/>
      <w:rPr>
        <w:lang w:eastAsia="ja-JP"/>
      </w:rPr>
    </w:pPr>
    <w:sdt>
      <w:sdtPr>
        <w:rPr>
          <w:lang w:eastAsia="ja-JP"/>
        </w:rPr>
        <w:alias w:val="Category"/>
        <w:tag w:val=""/>
        <w:id w:val="1124656257"/>
        <w:placeholder>
          <w:docPart w:val="6FA54D67C5D944E88AA4B990A5FC0595"/>
        </w:placeholder>
        <w:dataBinding w:prefixMappings="xmlns:ns0='http://purl.org/dc/elements/1.1/' xmlns:ns1='http://schemas.openxmlformats.org/package/2006/metadata/core-properties' " w:xpath="/ns1:coreProperties[1]/ns1:category[1]" w:storeItemID="{6C3C8BC8-F283-45AE-878A-BAB7291924A1}"/>
        <w:text/>
      </w:sdtPr>
      <w:sdtEndPr/>
      <w:sdtContent>
        <w:del w:id="520" w:author="Author">
          <w:r w:rsidR="00317015" w:rsidDel="00DE3604">
            <w:rPr>
              <w:lang w:eastAsia="ja-JP"/>
            </w:rPr>
            <w:delText>R01US0398EJ104 Rev1.04</w:delText>
          </w:r>
        </w:del>
        <w:ins w:id="521" w:author="Author">
          <w:del w:id="522" w:author="Author">
            <w:r w:rsidR="00317015" w:rsidDel="00DE3604">
              <w:rPr>
                <w:lang w:eastAsia="ja-JP"/>
              </w:rPr>
              <w:delText>R01US0398EJ105 Rev1.05</w:delText>
            </w:r>
          </w:del>
          <w:r w:rsidR="00317015">
            <w:rPr>
              <w:lang w:eastAsia="ja-JP"/>
            </w:rPr>
            <w:t>R01US0398EJ105  Rev1.05</w:t>
          </w:r>
        </w:ins>
      </w:sdtContent>
    </w:sdt>
    <w:r w:rsidR="00317015">
      <w:tab/>
    </w:r>
    <w:r w:rsidR="00317015">
      <w:tab/>
      <w:t xml:space="preserve">Page </w:t>
    </w:r>
    <w:r w:rsidR="00317015">
      <w:rPr>
        <w:rStyle w:val="PageNumber"/>
      </w:rPr>
      <w:fldChar w:fldCharType="begin"/>
    </w:r>
    <w:r w:rsidR="00317015">
      <w:rPr>
        <w:rStyle w:val="PageNumber"/>
      </w:rPr>
      <w:instrText xml:space="preserve"> PAGE </w:instrText>
    </w:r>
    <w:r w:rsidR="00317015">
      <w:rPr>
        <w:rStyle w:val="PageNumber"/>
      </w:rPr>
      <w:fldChar w:fldCharType="separate"/>
    </w:r>
    <w:r>
      <w:rPr>
        <w:rStyle w:val="PageNumber"/>
        <w:noProof/>
      </w:rPr>
      <w:t>31</w:t>
    </w:r>
    <w:r w:rsidR="00317015">
      <w:rPr>
        <w:rStyle w:val="PageNumber"/>
      </w:rPr>
      <w:fldChar w:fldCharType="end"/>
    </w:r>
    <w:r w:rsidR="00317015">
      <w:rPr>
        <w:rStyle w:val="PageNumber"/>
        <w:rFonts w:hint="eastAsia"/>
        <w:lang w:eastAsia="ja-JP"/>
      </w:rPr>
      <w:t xml:space="preserve"> of </w:t>
    </w:r>
    <w:r w:rsidR="00317015">
      <w:rPr>
        <w:rStyle w:val="PageNumber"/>
      </w:rPr>
      <w:fldChar w:fldCharType="begin"/>
    </w:r>
    <w:r w:rsidR="00317015">
      <w:rPr>
        <w:rStyle w:val="PageNumber"/>
      </w:rPr>
      <w:instrText xml:space="preserve"> NUMPAGES </w:instrText>
    </w:r>
    <w:r w:rsidR="00317015">
      <w:rPr>
        <w:rStyle w:val="PageNumber"/>
      </w:rPr>
      <w:fldChar w:fldCharType="separate"/>
    </w:r>
    <w:r>
      <w:rPr>
        <w:rStyle w:val="PageNumber"/>
        <w:noProof/>
      </w:rPr>
      <w:t>32</w:t>
    </w:r>
    <w:r w:rsidR="00317015">
      <w:rPr>
        <w:rStyle w:val="PageNumber"/>
      </w:rPr>
      <w:fldChar w:fldCharType="end"/>
    </w:r>
  </w:p>
  <w:p w:rsidR="00317015" w:rsidRDefault="00CA10E0">
    <w:pPr>
      <w:pStyle w:val="Footer"/>
    </w:pPr>
    <w:sdt>
      <w:sdtPr>
        <w:alias w:val="Comments"/>
        <w:tag w:val=""/>
        <w:id w:val="1684554822"/>
        <w:placeholder>
          <w:docPart w:val="8BC33A280B8A4FB4A86DD9489EB8E5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del w:id="523" w:author="Author">
          <w:r w:rsidR="00317015" w:rsidDel="00F940AB">
            <w:delText>Jun. 15, 2020</w:delText>
          </w:r>
        </w:del>
        <w:ins w:id="524" w:author="Author">
          <w:r w:rsidR="00317015">
            <w:t>Aug. 17, 2020</w:t>
          </w:r>
        </w:ins>
      </w:sdtContent>
    </w:sdt>
    <w:r w:rsidR="00317015">
      <w:rPr>
        <w:noProof/>
        <w:lang w:eastAsia="ja-JP"/>
      </w:rPr>
      <w:drawing>
        <wp:anchor distT="0" distB="0" distL="114300" distR="114300" simplePos="0" relativeHeight="251659264" behindDoc="0" locked="0" layoutInCell="1" allowOverlap="1">
          <wp:simplePos x="0" y="0"/>
          <wp:positionH relativeFrom="page">
            <wp:align>center</wp:align>
          </wp:positionH>
          <wp:positionV relativeFrom="page">
            <wp:posOffset>9985375</wp:posOffset>
          </wp:positionV>
          <wp:extent cx="1085850" cy="207645"/>
          <wp:effectExtent l="0" t="0" r="0" b="0"/>
          <wp:wrapNone/>
          <wp:docPr id="1049" name="図 422"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anchor>
      </w:drawing>
    </w:r>
    <w:r w:rsidR="00317015">
      <w:tab/>
    </w:r>
  </w:p>
  <w:p w:rsidR="00317015" w:rsidRDefault="003170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015" w:rsidRDefault="00317015" w:rsidP="009F614E">
    <w:pPr>
      <w:pStyle w:val="Footer"/>
      <w:tabs>
        <w:tab w:val="left" w:pos="1800"/>
      </w:tabs>
    </w:pPr>
    <w:r>
      <w:rPr>
        <w:noProof/>
        <w:lang w:eastAsia="ja-JP"/>
      </w:rPr>
      <w:drawing>
        <wp:anchor distT="0" distB="0" distL="114300" distR="114300" simplePos="0" relativeHeight="251657216" behindDoc="0" locked="0" layoutInCell="1" allowOverlap="1">
          <wp:simplePos x="0" y="0"/>
          <wp:positionH relativeFrom="page">
            <wp:align>center</wp:align>
          </wp:positionH>
          <wp:positionV relativeFrom="page">
            <wp:posOffset>9985375</wp:posOffset>
          </wp:positionV>
          <wp:extent cx="1085850" cy="207645"/>
          <wp:effectExtent l="0" t="0" r="0" b="0"/>
          <wp:wrapNone/>
          <wp:docPr id="1356" name="図 425"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14:sizeRelV relativeFrom="margin">
            <wp14:pctHeight>0</wp14:pctHeight>
          </wp14:sizeRelV>
        </wp:anchor>
      </w:drawing>
    </w:r>
    <w:r w:rsidR="00CA10E0">
      <w:fldChar w:fldCharType="begin"/>
    </w:r>
    <w:r w:rsidR="00CA10E0">
      <w:instrText xml:space="preserve"> DOCPROPERTY  Category  \* MERGEFORMAT </w:instrText>
    </w:r>
    <w:r w:rsidR="00CA10E0">
      <w:fldChar w:fldCharType="separate"/>
    </w:r>
    <w:r>
      <w:t>R01US0398EJ0102 Rev1.02</w:t>
    </w:r>
    <w:r w:rsidR="00CA10E0">
      <w:fldChar w:fldCharType="end"/>
    </w:r>
    <w:r>
      <w:tab/>
    </w:r>
    <w:r>
      <w:rPr>
        <w:rFonts w:hint="eastAsia"/>
        <w:lang w:eastAsia="ja-JP"/>
      </w:rP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27</w:t>
    </w:r>
    <w:r>
      <w:rPr>
        <w:rStyle w:val="PageNumber"/>
      </w:rPr>
      <w:fldChar w:fldCharType="end"/>
    </w:r>
  </w:p>
  <w:p w:rsidR="00317015" w:rsidRDefault="00CA10E0">
    <w:pPr>
      <w:pStyle w:val="Footer"/>
    </w:pPr>
    <w:r>
      <w:fldChar w:fldCharType="begin"/>
    </w:r>
    <w:r>
      <w:instrText xml:space="preserve"> COMMENTS   \* MERGEFORMAT </w:instrText>
    </w:r>
    <w:r>
      <w:fldChar w:fldCharType="separate"/>
    </w:r>
    <w:r w:rsidR="00317015">
      <w:t>Oct 15, 2019</w:t>
    </w:r>
    <w:r>
      <w:fldChar w:fldCharType="end"/>
    </w:r>
    <w:r w:rsidR="00317015">
      <w:tab/>
    </w:r>
  </w:p>
  <w:p w:rsidR="00317015" w:rsidRDefault="003170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015" w:rsidRDefault="00317015">
      <w:r>
        <w:separator/>
      </w:r>
    </w:p>
  </w:footnote>
  <w:footnote w:type="continuationSeparator" w:id="0">
    <w:p w:rsidR="00317015" w:rsidRDefault="00317015">
      <w:r>
        <w:continuationSeparator/>
      </w:r>
    </w:p>
  </w:footnote>
  <w:footnote w:type="continuationNotice" w:id="1">
    <w:p w:rsidR="00317015" w:rsidRDefault="0031701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015" w:rsidRPr="00D94434" w:rsidRDefault="00CA10E0" w:rsidP="00950224">
    <w:pPr>
      <w:pStyle w:val="Header"/>
    </w:pPr>
    <w:r>
      <w:fldChar w:fldCharType="begin"/>
    </w:r>
    <w:r>
      <w:instrText xml:space="preserve"> TITLE   \* MERGEFORMAT </w:instrText>
    </w:r>
    <w:r>
      <w:fldChar w:fldCharType="separate"/>
    </w:r>
    <w:r w:rsidR="00317015">
      <w:t>Linux Interface Specification Yocto recipe Start-Up Guide</w:t>
    </w:r>
    <w:r>
      <w:fldChar w:fldCharType="end"/>
    </w:r>
    <w:r w:rsidR="00317015" w:rsidRPr="00D94434">
      <w:rPr>
        <w:lang w:eastAsia="ja-JP"/>
      </w:rPr>
      <w:t xml:space="preserve"> </w:t>
    </w:r>
    <w:r w:rsidR="00317015" w:rsidRPr="00D94434">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015" w:rsidRPr="00EF4609" w:rsidRDefault="00317015" w:rsidP="001917C8">
    <w:pPr>
      <w:pStyle w:val="Header"/>
      <w:jc w:val="center"/>
      <w:rPr>
        <w:rFonts w:ascii="Arial Black" w:hAnsi="Arial Black"/>
        <w:sz w:val="24"/>
        <w:szCs w:val="24"/>
      </w:rPr>
    </w:pPr>
    <w:r w:rsidRPr="00EF4609">
      <w:rPr>
        <w:rFonts w:ascii="Arial Black" w:hAnsi="Arial Black"/>
        <w:sz w:val="24"/>
        <w:szCs w:val="24"/>
      </w:rPr>
      <w:t>CONFIDENTIAL</w:t>
    </w:r>
  </w:p>
  <w:p w:rsidR="00317015" w:rsidRDefault="00317015" w:rsidP="001E3BC1">
    <w:pPr>
      <w:pStyle w:val="Header"/>
      <w:jc w:val="right"/>
    </w:pPr>
    <w:r>
      <w:rPr>
        <w:noProof/>
        <w:lang w:eastAsia="ja-JP"/>
      </w:rPr>
      <w:drawing>
        <wp:anchor distT="0" distB="0" distL="114300" distR="114300" simplePos="0" relativeHeight="251658752" behindDoc="0" locked="0" layoutInCell="1" allowOverlap="1">
          <wp:simplePos x="0" y="0"/>
          <wp:positionH relativeFrom="column">
            <wp:posOffset>-8890</wp:posOffset>
          </wp:positionH>
          <wp:positionV relativeFrom="paragraph">
            <wp:posOffset>-154305</wp:posOffset>
          </wp:positionV>
          <wp:extent cx="1727200" cy="299720"/>
          <wp:effectExtent l="0" t="0" r="0" b="0"/>
          <wp:wrapNone/>
          <wp:docPr id="1355" name="図 423" descr="C:\Users\b1900215\Desktop\AN_e0800\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1900215\Desktop\AN_e0800\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B242692"/>
    <w:lvl w:ilvl="0">
      <w:numFmt w:val="decimal"/>
      <w:lvlText w:val="*"/>
      <w:lvlJc w:val="left"/>
    </w:lvl>
  </w:abstractNum>
  <w:abstractNum w:abstractNumId="1"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 w15:restartNumberingAfterBreak="0">
    <w:nsid w:val="08A3754C"/>
    <w:multiLevelType w:val="hybridMultilevel"/>
    <w:tmpl w:val="F78AF54C"/>
    <w:lvl w:ilvl="0" w:tplc="7BBC8126">
      <w:numFmt w:val="bullet"/>
      <w:lvlText w:val="-"/>
      <w:lvlJc w:val="left"/>
      <w:pPr>
        <w:ind w:left="1155" w:hanging="360"/>
      </w:pPr>
      <w:rPr>
        <w:rFonts w:ascii="Times New Roman" w:eastAsia="MS Mincho" w:hAnsi="Times New Roman" w:cs="Times New Roman" w:hint="default"/>
        <w:color w:val="FF0000"/>
      </w:rPr>
    </w:lvl>
    <w:lvl w:ilvl="1" w:tplc="B5EA4714">
      <w:start w:val="1"/>
      <w:numFmt w:val="bullet"/>
      <w:lvlText w:val="o"/>
      <w:lvlJc w:val="left"/>
      <w:pPr>
        <w:ind w:left="1875" w:hanging="360"/>
      </w:pPr>
      <w:rPr>
        <w:rFonts w:ascii="Courier New" w:hAnsi="Courier New" w:cs="Courier New" w:hint="default"/>
        <w:color w:val="FF0000"/>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8" w15:restartNumberingAfterBreak="0">
    <w:nsid w:val="0B683A87"/>
    <w:multiLevelType w:val="hybridMultilevel"/>
    <w:tmpl w:val="183E4398"/>
    <w:lvl w:ilvl="0" w:tplc="74D6AD40">
      <w:start w:val="18"/>
      <w:numFmt w:val="bullet"/>
      <w:lvlText w:val="-"/>
      <w:lvlJc w:val="left"/>
      <w:pPr>
        <w:ind w:left="720" w:hanging="360"/>
      </w:pPr>
      <w:rPr>
        <w:rFonts w:ascii="Verdana" w:eastAsia="MS Mincho" w:hAnsi="Verdana" w:cs="MS PGothic" w:hint="default"/>
        <w:color w:val="3366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3735F"/>
    <w:multiLevelType w:val="hybridMultilevel"/>
    <w:tmpl w:val="AAB8E4DA"/>
    <w:lvl w:ilvl="0" w:tplc="DC8A4BAA">
      <w:start w:val="3"/>
      <w:numFmt w:val="bullet"/>
      <w:lvlText w:val=""/>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600"/>
        </w:tabs>
        <w:ind w:left="600" w:hanging="420"/>
      </w:pPr>
      <w:rPr>
        <w:rFonts w:ascii="Wingdings" w:hAnsi="Wingdings" w:hint="default"/>
      </w:rPr>
    </w:lvl>
    <w:lvl w:ilvl="2" w:tplc="0409000D" w:tentative="1">
      <w:start w:val="1"/>
      <w:numFmt w:val="bullet"/>
      <w:lvlText w:val=""/>
      <w:lvlJc w:val="left"/>
      <w:pPr>
        <w:tabs>
          <w:tab w:val="num" w:pos="1020"/>
        </w:tabs>
        <w:ind w:left="1020" w:hanging="420"/>
      </w:pPr>
      <w:rPr>
        <w:rFonts w:ascii="Wingdings" w:hAnsi="Wingdings" w:hint="default"/>
      </w:rPr>
    </w:lvl>
    <w:lvl w:ilvl="3" w:tplc="04090001" w:tentative="1">
      <w:start w:val="1"/>
      <w:numFmt w:val="bullet"/>
      <w:lvlText w:val=""/>
      <w:lvlJc w:val="left"/>
      <w:pPr>
        <w:tabs>
          <w:tab w:val="num" w:pos="1440"/>
        </w:tabs>
        <w:ind w:left="1440" w:hanging="420"/>
      </w:pPr>
      <w:rPr>
        <w:rFonts w:ascii="Wingdings" w:hAnsi="Wingdings" w:hint="default"/>
      </w:rPr>
    </w:lvl>
    <w:lvl w:ilvl="4" w:tplc="0409000B" w:tentative="1">
      <w:start w:val="1"/>
      <w:numFmt w:val="bullet"/>
      <w:lvlText w:val=""/>
      <w:lvlJc w:val="left"/>
      <w:pPr>
        <w:tabs>
          <w:tab w:val="num" w:pos="1860"/>
        </w:tabs>
        <w:ind w:left="1860" w:hanging="420"/>
      </w:pPr>
      <w:rPr>
        <w:rFonts w:ascii="Wingdings" w:hAnsi="Wingdings" w:hint="default"/>
      </w:rPr>
    </w:lvl>
    <w:lvl w:ilvl="5" w:tplc="0409000D" w:tentative="1">
      <w:start w:val="1"/>
      <w:numFmt w:val="bullet"/>
      <w:lvlText w:val=""/>
      <w:lvlJc w:val="left"/>
      <w:pPr>
        <w:tabs>
          <w:tab w:val="num" w:pos="2280"/>
        </w:tabs>
        <w:ind w:left="2280" w:hanging="420"/>
      </w:pPr>
      <w:rPr>
        <w:rFonts w:ascii="Wingdings" w:hAnsi="Wingdings" w:hint="default"/>
      </w:rPr>
    </w:lvl>
    <w:lvl w:ilvl="6" w:tplc="04090001" w:tentative="1">
      <w:start w:val="1"/>
      <w:numFmt w:val="bullet"/>
      <w:lvlText w:val=""/>
      <w:lvlJc w:val="left"/>
      <w:pPr>
        <w:tabs>
          <w:tab w:val="num" w:pos="2700"/>
        </w:tabs>
        <w:ind w:left="2700" w:hanging="420"/>
      </w:pPr>
      <w:rPr>
        <w:rFonts w:ascii="Wingdings" w:hAnsi="Wingdings" w:hint="default"/>
      </w:rPr>
    </w:lvl>
    <w:lvl w:ilvl="7" w:tplc="0409000B" w:tentative="1">
      <w:start w:val="1"/>
      <w:numFmt w:val="bullet"/>
      <w:lvlText w:val=""/>
      <w:lvlJc w:val="left"/>
      <w:pPr>
        <w:tabs>
          <w:tab w:val="num" w:pos="3120"/>
        </w:tabs>
        <w:ind w:left="3120" w:hanging="420"/>
      </w:pPr>
      <w:rPr>
        <w:rFonts w:ascii="Wingdings" w:hAnsi="Wingdings" w:hint="default"/>
      </w:rPr>
    </w:lvl>
    <w:lvl w:ilvl="8" w:tplc="0409000D" w:tentative="1">
      <w:start w:val="1"/>
      <w:numFmt w:val="bullet"/>
      <w:lvlText w:val=""/>
      <w:lvlJc w:val="left"/>
      <w:pPr>
        <w:tabs>
          <w:tab w:val="num" w:pos="3540"/>
        </w:tabs>
        <w:ind w:left="3540" w:hanging="420"/>
      </w:pPr>
      <w:rPr>
        <w:rFonts w:ascii="Wingdings" w:hAnsi="Wingdings" w:hint="default"/>
      </w:rPr>
    </w:lvl>
  </w:abstractNum>
  <w:abstractNum w:abstractNumId="10" w15:restartNumberingAfterBreak="0">
    <w:nsid w:val="11EC31B7"/>
    <w:multiLevelType w:val="hybridMultilevel"/>
    <w:tmpl w:val="BEA8D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64C9C"/>
    <w:multiLevelType w:val="hybridMultilevel"/>
    <w:tmpl w:val="7096B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28778B"/>
    <w:multiLevelType w:val="hybridMultilevel"/>
    <w:tmpl w:val="9042E1D6"/>
    <w:lvl w:ilvl="0" w:tplc="DBB8B2DE">
      <w:numFmt w:val="bullet"/>
      <w:lvlText w:val=""/>
      <w:lvlJc w:val="left"/>
      <w:pPr>
        <w:ind w:left="360" w:hanging="360"/>
      </w:pPr>
      <w:rPr>
        <w:rFonts w:ascii="Wingdings" w:eastAsia="MS Mincho" w:hAnsi="Wingdings" w:cs="MS PGothic"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5" w15:restartNumberingAfterBreak="0">
    <w:nsid w:val="24DC4DDB"/>
    <w:multiLevelType w:val="hybridMultilevel"/>
    <w:tmpl w:val="105ACF8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6"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7"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2B7D41"/>
    <w:multiLevelType w:val="hybridMultilevel"/>
    <w:tmpl w:val="4998DD76"/>
    <w:lvl w:ilvl="0" w:tplc="64AA29B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2A7745D"/>
    <w:multiLevelType w:val="hybridMultilevel"/>
    <w:tmpl w:val="DEA8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235C4"/>
    <w:multiLevelType w:val="multilevel"/>
    <w:tmpl w:val="FF8C2FFC"/>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rFonts w:ascii="Arial" w:hAnsi="Arial" w:hint="default"/>
        <w:b/>
        <w:i w:val="0"/>
        <w:color w:val="auto"/>
        <w:sz w:val="24"/>
        <w:u w:val="none"/>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1"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2"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4" w15:restartNumberingAfterBreak="0">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6" w15:restartNumberingAfterBreak="0">
    <w:nsid w:val="4B6E07F4"/>
    <w:multiLevelType w:val="hybridMultilevel"/>
    <w:tmpl w:val="945E4A9C"/>
    <w:lvl w:ilvl="0" w:tplc="05E4601A">
      <w:start w:val="1"/>
      <w:numFmt w:val="bullet"/>
      <w:pStyle w:val="Level2unordered"/>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8" w15:restartNumberingAfterBreak="0">
    <w:nsid w:val="51C718C0"/>
    <w:multiLevelType w:val="hybridMultilevel"/>
    <w:tmpl w:val="83549EEE"/>
    <w:lvl w:ilvl="0" w:tplc="7BBC8126">
      <w:numFmt w:val="bullet"/>
      <w:lvlText w:val="-"/>
      <w:lvlJc w:val="left"/>
      <w:pPr>
        <w:ind w:left="1515" w:hanging="360"/>
      </w:pPr>
      <w:rPr>
        <w:rFonts w:ascii="Times New Roman" w:eastAsia="MS Mincho" w:hAnsi="Times New Roman" w:cs="Times New Roman" w:hint="default"/>
      </w:rPr>
    </w:lvl>
    <w:lvl w:ilvl="1" w:tplc="04090003">
      <w:start w:val="1"/>
      <w:numFmt w:val="bullet"/>
      <w:lvlText w:val="o"/>
      <w:lvlJc w:val="left"/>
      <w:pPr>
        <w:ind w:left="2235" w:hanging="360"/>
      </w:pPr>
      <w:rPr>
        <w:rFonts w:ascii="Courier New" w:hAnsi="Courier New" w:cs="Courier New" w:hint="default"/>
      </w:rPr>
    </w:lvl>
    <w:lvl w:ilvl="2" w:tplc="04090005">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9"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0"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1" w15:restartNumberingAfterBreak="0">
    <w:nsid w:val="628007FF"/>
    <w:multiLevelType w:val="hybridMultilevel"/>
    <w:tmpl w:val="303853F6"/>
    <w:lvl w:ilvl="0" w:tplc="7BBC8126">
      <w:numFmt w:val="bullet"/>
      <w:lvlText w:val="-"/>
      <w:lvlJc w:val="left"/>
      <w:pPr>
        <w:ind w:left="1875" w:hanging="360"/>
      </w:pPr>
      <w:rPr>
        <w:rFonts w:ascii="Times New Roman" w:eastAsia="MS Mincho" w:hAnsi="Times New Roman" w:cs="Times New Roman"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2" w15:restartNumberingAfterBreak="0">
    <w:nsid w:val="6AC97577"/>
    <w:multiLevelType w:val="hybridMultilevel"/>
    <w:tmpl w:val="2D22C4B2"/>
    <w:lvl w:ilvl="0" w:tplc="7BBC8126">
      <w:numFmt w:val="bullet"/>
      <w:lvlText w:val="-"/>
      <w:lvlJc w:val="left"/>
      <w:pPr>
        <w:ind w:left="360" w:hanging="360"/>
      </w:pPr>
      <w:rPr>
        <w:rFonts w:ascii="Times New Roman" w:eastAsia="MS Mincho"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0"/>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20"/>
  </w:num>
  <w:num w:numId="4">
    <w:abstractNumId w:val="16"/>
  </w:num>
  <w:num w:numId="5">
    <w:abstractNumId w:val="26"/>
  </w:num>
  <w:num w:numId="6">
    <w:abstractNumId w:val="5"/>
  </w:num>
  <w:num w:numId="7">
    <w:abstractNumId w:val="6"/>
  </w:num>
  <w:num w:numId="8">
    <w:abstractNumId w:val="29"/>
  </w:num>
  <w:num w:numId="9">
    <w:abstractNumId w:val="30"/>
  </w:num>
  <w:num w:numId="10">
    <w:abstractNumId w:val="23"/>
  </w:num>
  <w:num w:numId="11">
    <w:abstractNumId w:val="21"/>
  </w:num>
  <w:num w:numId="12">
    <w:abstractNumId w:val="25"/>
  </w:num>
  <w:num w:numId="13">
    <w:abstractNumId w:val="27"/>
  </w:num>
  <w:num w:numId="14">
    <w:abstractNumId w:val="7"/>
  </w:num>
  <w:num w:numId="15">
    <w:abstractNumId w:val="4"/>
  </w:num>
  <w:num w:numId="16">
    <w:abstractNumId w:val="22"/>
  </w:num>
  <w:num w:numId="17">
    <w:abstractNumId w:val="17"/>
  </w:num>
  <w:num w:numId="18">
    <w:abstractNumId w:val="12"/>
  </w:num>
  <w:num w:numId="19">
    <w:abstractNumId w:val="24"/>
  </w:num>
  <w:num w:numId="20">
    <w:abstractNumId w:val="1"/>
  </w:num>
  <w:num w:numId="21">
    <w:abstractNumId w:val="3"/>
  </w:num>
  <w:num w:numId="22">
    <w:abstractNumId w:val="1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3"/>
  </w:num>
  <w:num w:numId="26">
    <w:abstractNumId w:val="20"/>
  </w:num>
  <w:num w:numId="27">
    <w:abstractNumId w:val="18"/>
  </w:num>
  <w:num w:numId="28">
    <w:abstractNumId w:val="32"/>
  </w:num>
  <w:num w:numId="29">
    <w:abstractNumId w:val="32"/>
  </w:num>
  <w:num w:numId="30">
    <w:abstractNumId w:val="2"/>
  </w:num>
  <w:num w:numId="31">
    <w:abstractNumId w:val="28"/>
  </w:num>
  <w:num w:numId="32">
    <w:abstractNumId w:val="31"/>
  </w:num>
  <w:num w:numId="33">
    <w:abstractNumId w:val="8"/>
  </w:num>
  <w:num w:numId="34">
    <w:abstractNumId w:val="15"/>
  </w:num>
  <w:num w:numId="35">
    <w:abstractNumId w:val="10"/>
  </w:num>
  <w:num w:numId="36">
    <w:abstractNumId w:val="19"/>
  </w:num>
  <w:num w:numId="37">
    <w:abstractNumId w:val="11"/>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en Duc. Huynh">
    <w15:presenceInfo w15:providerId="AD" w15:userId="S-1-5-21-1821468967-4106907450-2776687247-30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intFractionalCharacterWidth/>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ja-JP" w:vendorID="64" w:dllVersion="0" w:nlCheck="1" w:checkStyle="1"/>
  <w:activeWritingStyle w:appName="MSWord" w:lang="en-US" w:vendorID="64" w:dllVersion="131078" w:nlCheck="1" w:checkStyle="1"/>
  <w:activeWritingStyle w:appName="MSWord" w:lang="en-IN" w:vendorID="64" w:dllVersion="131078" w:nlCheck="1" w:checkStyle="1"/>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92"/>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C1"/>
    <w:rsid w:val="000004FF"/>
    <w:rsid w:val="000006D6"/>
    <w:rsid w:val="000006E3"/>
    <w:rsid w:val="00001D88"/>
    <w:rsid w:val="000021F7"/>
    <w:rsid w:val="00003B23"/>
    <w:rsid w:val="00003B5A"/>
    <w:rsid w:val="00005F04"/>
    <w:rsid w:val="00007602"/>
    <w:rsid w:val="00007F83"/>
    <w:rsid w:val="00010A5C"/>
    <w:rsid w:val="00012DB8"/>
    <w:rsid w:val="00014730"/>
    <w:rsid w:val="000156BB"/>
    <w:rsid w:val="00015D24"/>
    <w:rsid w:val="00017A2E"/>
    <w:rsid w:val="0002106B"/>
    <w:rsid w:val="0002117E"/>
    <w:rsid w:val="00022E15"/>
    <w:rsid w:val="000235FA"/>
    <w:rsid w:val="00023BF5"/>
    <w:rsid w:val="00023CBD"/>
    <w:rsid w:val="0002599B"/>
    <w:rsid w:val="00025DEB"/>
    <w:rsid w:val="00026D08"/>
    <w:rsid w:val="00027CAD"/>
    <w:rsid w:val="0003002B"/>
    <w:rsid w:val="00030757"/>
    <w:rsid w:val="000313C3"/>
    <w:rsid w:val="0003204B"/>
    <w:rsid w:val="0003269C"/>
    <w:rsid w:val="0003331D"/>
    <w:rsid w:val="00033CB0"/>
    <w:rsid w:val="00035DE8"/>
    <w:rsid w:val="00036B2E"/>
    <w:rsid w:val="000373BB"/>
    <w:rsid w:val="000402FC"/>
    <w:rsid w:val="00040EC1"/>
    <w:rsid w:val="00042271"/>
    <w:rsid w:val="00042403"/>
    <w:rsid w:val="000425F1"/>
    <w:rsid w:val="00042EE4"/>
    <w:rsid w:val="000448B2"/>
    <w:rsid w:val="000454B6"/>
    <w:rsid w:val="00047932"/>
    <w:rsid w:val="00051814"/>
    <w:rsid w:val="000537CB"/>
    <w:rsid w:val="00054613"/>
    <w:rsid w:val="00055476"/>
    <w:rsid w:val="0005645A"/>
    <w:rsid w:val="000577F4"/>
    <w:rsid w:val="00060C32"/>
    <w:rsid w:val="00061190"/>
    <w:rsid w:val="000622C1"/>
    <w:rsid w:val="00062E80"/>
    <w:rsid w:val="00064A8A"/>
    <w:rsid w:val="00064E68"/>
    <w:rsid w:val="00065689"/>
    <w:rsid w:val="00066F98"/>
    <w:rsid w:val="000674EC"/>
    <w:rsid w:val="00067C50"/>
    <w:rsid w:val="00067E9E"/>
    <w:rsid w:val="0007012A"/>
    <w:rsid w:val="0007037D"/>
    <w:rsid w:val="000706BB"/>
    <w:rsid w:val="000708D6"/>
    <w:rsid w:val="00070DED"/>
    <w:rsid w:val="00071291"/>
    <w:rsid w:val="00071B86"/>
    <w:rsid w:val="000728C0"/>
    <w:rsid w:val="00072E06"/>
    <w:rsid w:val="00074A92"/>
    <w:rsid w:val="0007599E"/>
    <w:rsid w:val="00075D41"/>
    <w:rsid w:val="0008048D"/>
    <w:rsid w:val="0008218B"/>
    <w:rsid w:val="00082BD3"/>
    <w:rsid w:val="00086087"/>
    <w:rsid w:val="00086AA7"/>
    <w:rsid w:val="00087CC8"/>
    <w:rsid w:val="0009048F"/>
    <w:rsid w:val="00091053"/>
    <w:rsid w:val="000910C1"/>
    <w:rsid w:val="000918C7"/>
    <w:rsid w:val="00093550"/>
    <w:rsid w:val="00093D6A"/>
    <w:rsid w:val="00096770"/>
    <w:rsid w:val="000976F7"/>
    <w:rsid w:val="0009776B"/>
    <w:rsid w:val="00097D3F"/>
    <w:rsid w:val="000A165A"/>
    <w:rsid w:val="000A1820"/>
    <w:rsid w:val="000A1AD3"/>
    <w:rsid w:val="000A1B83"/>
    <w:rsid w:val="000A22C7"/>
    <w:rsid w:val="000A2391"/>
    <w:rsid w:val="000A2B67"/>
    <w:rsid w:val="000A2CED"/>
    <w:rsid w:val="000A2D15"/>
    <w:rsid w:val="000A4675"/>
    <w:rsid w:val="000A64BA"/>
    <w:rsid w:val="000A677B"/>
    <w:rsid w:val="000A6A9F"/>
    <w:rsid w:val="000A6D51"/>
    <w:rsid w:val="000A7690"/>
    <w:rsid w:val="000B1981"/>
    <w:rsid w:val="000B1DFE"/>
    <w:rsid w:val="000B2E8F"/>
    <w:rsid w:val="000B3C96"/>
    <w:rsid w:val="000B4ADF"/>
    <w:rsid w:val="000B4CBF"/>
    <w:rsid w:val="000B4F4B"/>
    <w:rsid w:val="000B58C3"/>
    <w:rsid w:val="000B5916"/>
    <w:rsid w:val="000B695C"/>
    <w:rsid w:val="000B7265"/>
    <w:rsid w:val="000B73FC"/>
    <w:rsid w:val="000C0282"/>
    <w:rsid w:val="000C0967"/>
    <w:rsid w:val="000C39AF"/>
    <w:rsid w:val="000C3C38"/>
    <w:rsid w:val="000C5090"/>
    <w:rsid w:val="000C56A5"/>
    <w:rsid w:val="000C56D8"/>
    <w:rsid w:val="000C5709"/>
    <w:rsid w:val="000C6130"/>
    <w:rsid w:val="000C6DCD"/>
    <w:rsid w:val="000C7E2F"/>
    <w:rsid w:val="000C7EB9"/>
    <w:rsid w:val="000D006F"/>
    <w:rsid w:val="000D190B"/>
    <w:rsid w:val="000D232C"/>
    <w:rsid w:val="000D562D"/>
    <w:rsid w:val="000D70A8"/>
    <w:rsid w:val="000E117D"/>
    <w:rsid w:val="000E3235"/>
    <w:rsid w:val="000E34D8"/>
    <w:rsid w:val="000E5EA5"/>
    <w:rsid w:val="000E5F5B"/>
    <w:rsid w:val="000E72EF"/>
    <w:rsid w:val="000E7660"/>
    <w:rsid w:val="000F0AF7"/>
    <w:rsid w:val="000F1EA2"/>
    <w:rsid w:val="000F3DD9"/>
    <w:rsid w:val="000F40F3"/>
    <w:rsid w:val="000F4752"/>
    <w:rsid w:val="000F4EA4"/>
    <w:rsid w:val="000F54BD"/>
    <w:rsid w:val="000F55E6"/>
    <w:rsid w:val="000F577A"/>
    <w:rsid w:val="000F5E8C"/>
    <w:rsid w:val="000F6713"/>
    <w:rsid w:val="000F6D87"/>
    <w:rsid w:val="000F758D"/>
    <w:rsid w:val="000F7792"/>
    <w:rsid w:val="00100926"/>
    <w:rsid w:val="00100C19"/>
    <w:rsid w:val="00106D7A"/>
    <w:rsid w:val="0010728D"/>
    <w:rsid w:val="001076BF"/>
    <w:rsid w:val="00110DD4"/>
    <w:rsid w:val="00110DD9"/>
    <w:rsid w:val="00111E57"/>
    <w:rsid w:val="00112427"/>
    <w:rsid w:val="00112E87"/>
    <w:rsid w:val="00112E8E"/>
    <w:rsid w:val="00113166"/>
    <w:rsid w:val="001133A1"/>
    <w:rsid w:val="001141A1"/>
    <w:rsid w:val="00114ABA"/>
    <w:rsid w:val="0011516D"/>
    <w:rsid w:val="0011780B"/>
    <w:rsid w:val="0012020C"/>
    <w:rsid w:val="00121CD0"/>
    <w:rsid w:val="00121F7D"/>
    <w:rsid w:val="001224A4"/>
    <w:rsid w:val="001228CA"/>
    <w:rsid w:val="001231BC"/>
    <w:rsid w:val="00123300"/>
    <w:rsid w:val="00123CCD"/>
    <w:rsid w:val="00124426"/>
    <w:rsid w:val="001244A8"/>
    <w:rsid w:val="00125FDA"/>
    <w:rsid w:val="0012666F"/>
    <w:rsid w:val="00127A2A"/>
    <w:rsid w:val="00130BAB"/>
    <w:rsid w:val="00131C3F"/>
    <w:rsid w:val="00132831"/>
    <w:rsid w:val="00132B17"/>
    <w:rsid w:val="001344B6"/>
    <w:rsid w:val="00134BB7"/>
    <w:rsid w:val="00134DAB"/>
    <w:rsid w:val="001363DA"/>
    <w:rsid w:val="00136FB0"/>
    <w:rsid w:val="001372A0"/>
    <w:rsid w:val="00137EFA"/>
    <w:rsid w:val="00140233"/>
    <w:rsid w:val="00141170"/>
    <w:rsid w:val="001413C4"/>
    <w:rsid w:val="001417A7"/>
    <w:rsid w:val="00141B06"/>
    <w:rsid w:val="00144B04"/>
    <w:rsid w:val="001458AF"/>
    <w:rsid w:val="00146267"/>
    <w:rsid w:val="00146482"/>
    <w:rsid w:val="00146B38"/>
    <w:rsid w:val="0014723B"/>
    <w:rsid w:val="00150B3F"/>
    <w:rsid w:val="00151756"/>
    <w:rsid w:val="001522C9"/>
    <w:rsid w:val="001523E9"/>
    <w:rsid w:val="001525A5"/>
    <w:rsid w:val="00152930"/>
    <w:rsid w:val="00152C90"/>
    <w:rsid w:val="00153603"/>
    <w:rsid w:val="001540E1"/>
    <w:rsid w:val="001545F5"/>
    <w:rsid w:val="0015471D"/>
    <w:rsid w:val="00154F64"/>
    <w:rsid w:val="00155123"/>
    <w:rsid w:val="00155F09"/>
    <w:rsid w:val="001562E0"/>
    <w:rsid w:val="001572DA"/>
    <w:rsid w:val="00161A32"/>
    <w:rsid w:val="001629BA"/>
    <w:rsid w:val="00162ADB"/>
    <w:rsid w:val="00163529"/>
    <w:rsid w:val="001640DD"/>
    <w:rsid w:val="001652C1"/>
    <w:rsid w:val="00165AF6"/>
    <w:rsid w:val="00166002"/>
    <w:rsid w:val="0016743E"/>
    <w:rsid w:val="00167783"/>
    <w:rsid w:val="001702D3"/>
    <w:rsid w:val="001751AF"/>
    <w:rsid w:val="00175280"/>
    <w:rsid w:val="001752DE"/>
    <w:rsid w:val="00177905"/>
    <w:rsid w:val="00180119"/>
    <w:rsid w:val="00181288"/>
    <w:rsid w:val="0018154A"/>
    <w:rsid w:val="001849F9"/>
    <w:rsid w:val="00185939"/>
    <w:rsid w:val="00185E90"/>
    <w:rsid w:val="0018758C"/>
    <w:rsid w:val="0019082A"/>
    <w:rsid w:val="00190C5D"/>
    <w:rsid w:val="001917C8"/>
    <w:rsid w:val="0019433E"/>
    <w:rsid w:val="00194BC2"/>
    <w:rsid w:val="00194BF6"/>
    <w:rsid w:val="001969B2"/>
    <w:rsid w:val="00196B2E"/>
    <w:rsid w:val="001A30A3"/>
    <w:rsid w:val="001A371A"/>
    <w:rsid w:val="001A4CE4"/>
    <w:rsid w:val="001A541E"/>
    <w:rsid w:val="001A5A4E"/>
    <w:rsid w:val="001A7BDF"/>
    <w:rsid w:val="001B0D8E"/>
    <w:rsid w:val="001B133D"/>
    <w:rsid w:val="001B282D"/>
    <w:rsid w:val="001B29F6"/>
    <w:rsid w:val="001B3386"/>
    <w:rsid w:val="001B37FE"/>
    <w:rsid w:val="001B3AA6"/>
    <w:rsid w:val="001B3AD8"/>
    <w:rsid w:val="001B473C"/>
    <w:rsid w:val="001B4E0B"/>
    <w:rsid w:val="001B544D"/>
    <w:rsid w:val="001B5829"/>
    <w:rsid w:val="001B5A57"/>
    <w:rsid w:val="001C0D07"/>
    <w:rsid w:val="001C0F46"/>
    <w:rsid w:val="001C21F7"/>
    <w:rsid w:val="001C2245"/>
    <w:rsid w:val="001C3055"/>
    <w:rsid w:val="001C331E"/>
    <w:rsid w:val="001C4ED1"/>
    <w:rsid w:val="001C6807"/>
    <w:rsid w:val="001D06F4"/>
    <w:rsid w:val="001D3BFB"/>
    <w:rsid w:val="001D44D7"/>
    <w:rsid w:val="001D5418"/>
    <w:rsid w:val="001D5B1F"/>
    <w:rsid w:val="001D674A"/>
    <w:rsid w:val="001D7195"/>
    <w:rsid w:val="001E02E4"/>
    <w:rsid w:val="001E0C48"/>
    <w:rsid w:val="001E1578"/>
    <w:rsid w:val="001E1BDC"/>
    <w:rsid w:val="001E21AC"/>
    <w:rsid w:val="001E24AB"/>
    <w:rsid w:val="001E2F22"/>
    <w:rsid w:val="001E31FE"/>
    <w:rsid w:val="001E3BA6"/>
    <w:rsid w:val="001E3BC1"/>
    <w:rsid w:val="001E43D2"/>
    <w:rsid w:val="001E54F2"/>
    <w:rsid w:val="001E5530"/>
    <w:rsid w:val="001E600E"/>
    <w:rsid w:val="001E685D"/>
    <w:rsid w:val="001E6A40"/>
    <w:rsid w:val="001E7203"/>
    <w:rsid w:val="001F086F"/>
    <w:rsid w:val="001F1955"/>
    <w:rsid w:val="001F2503"/>
    <w:rsid w:val="001F335C"/>
    <w:rsid w:val="001F3D80"/>
    <w:rsid w:val="001F416B"/>
    <w:rsid w:val="001F5693"/>
    <w:rsid w:val="002008E3"/>
    <w:rsid w:val="00200F92"/>
    <w:rsid w:val="00201BE3"/>
    <w:rsid w:val="00202088"/>
    <w:rsid w:val="002027AE"/>
    <w:rsid w:val="00202AF1"/>
    <w:rsid w:val="00203C63"/>
    <w:rsid w:val="00207CDE"/>
    <w:rsid w:val="00210B65"/>
    <w:rsid w:val="00210E21"/>
    <w:rsid w:val="00211A3F"/>
    <w:rsid w:val="00213065"/>
    <w:rsid w:val="00213222"/>
    <w:rsid w:val="00215C91"/>
    <w:rsid w:val="00216697"/>
    <w:rsid w:val="00216854"/>
    <w:rsid w:val="00221317"/>
    <w:rsid w:val="00221FAD"/>
    <w:rsid w:val="002220D3"/>
    <w:rsid w:val="00223286"/>
    <w:rsid w:val="002256E7"/>
    <w:rsid w:val="002260DE"/>
    <w:rsid w:val="002266DA"/>
    <w:rsid w:val="00226B48"/>
    <w:rsid w:val="00227FC6"/>
    <w:rsid w:val="002313A0"/>
    <w:rsid w:val="002321F9"/>
    <w:rsid w:val="002324AF"/>
    <w:rsid w:val="00234498"/>
    <w:rsid w:val="002353D1"/>
    <w:rsid w:val="00235D32"/>
    <w:rsid w:val="002361C8"/>
    <w:rsid w:val="00236A35"/>
    <w:rsid w:val="00240858"/>
    <w:rsid w:val="00240B9D"/>
    <w:rsid w:val="0024388D"/>
    <w:rsid w:val="002439BC"/>
    <w:rsid w:val="00244C42"/>
    <w:rsid w:val="00244C7F"/>
    <w:rsid w:val="002451E4"/>
    <w:rsid w:val="00245B7C"/>
    <w:rsid w:val="002461EB"/>
    <w:rsid w:val="002507EC"/>
    <w:rsid w:val="0025094F"/>
    <w:rsid w:val="00250F4D"/>
    <w:rsid w:val="00251365"/>
    <w:rsid w:val="0025278D"/>
    <w:rsid w:val="00252EE7"/>
    <w:rsid w:val="00252F15"/>
    <w:rsid w:val="00252F3F"/>
    <w:rsid w:val="002537B4"/>
    <w:rsid w:val="0025593F"/>
    <w:rsid w:val="00255C60"/>
    <w:rsid w:val="0025687B"/>
    <w:rsid w:val="002603CD"/>
    <w:rsid w:val="00260D1A"/>
    <w:rsid w:val="00260D2A"/>
    <w:rsid w:val="00260FEA"/>
    <w:rsid w:val="002613F3"/>
    <w:rsid w:val="00262B81"/>
    <w:rsid w:val="002643EB"/>
    <w:rsid w:val="0026461D"/>
    <w:rsid w:val="00265049"/>
    <w:rsid w:val="0026671C"/>
    <w:rsid w:val="00267145"/>
    <w:rsid w:val="00267518"/>
    <w:rsid w:val="00270174"/>
    <w:rsid w:val="00270806"/>
    <w:rsid w:val="002710CB"/>
    <w:rsid w:val="0027120D"/>
    <w:rsid w:val="00271F00"/>
    <w:rsid w:val="00272307"/>
    <w:rsid w:val="0027297D"/>
    <w:rsid w:val="0027377C"/>
    <w:rsid w:val="00273FB6"/>
    <w:rsid w:val="002748D5"/>
    <w:rsid w:val="002759BF"/>
    <w:rsid w:val="00275A51"/>
    <w:rsid w:val="002761CF"/>
    <w:rsid w:val="00284060"/>
    <w:rsid w:val="00284D5B"/>
    <w:rsid w:val="00285702"/>
    <w:rsid w:val="00286499"/>
    <w:rsid w:val="00286793"/>
    <w:rsid w:val="00290D66"/>
    <w:rsid w:val="00292EB3"/>
    <w:rsid w:val="00293C2F"/>
    <w:rsid w:val="00295865"/>
    <w:rsid w:val="0029715B"/>
    <w:rsid w:val="0029741B"/>
    <w:rsid w:val="00297B29"/>
    <w:rsid w:val="002A0153"/>
    <w:rsid w:val="002A1CD1"/>
    <w:rsid w:val="002A321D"/>
    <w:rsid w:val="002A39FC"/>
    <w:rsid w:val="002A3DEE"/>
    <w:rsid w:val="002A3FCC"/>
    <w:rsid w:val="002A4647"/>
    <w:rsid w:val="002A5A8C"/>
    <w:rsid w:val="002A5E34"/>
    <w:rsid w:val="002A67D4"/>
    <w:rsid w:val="002A69E0"/>
    <w:rsid w:val="002A7FAF"/>
    <w:rsid w:val="002B03C5"/>
    <w:rsid w:val="002B09BB"/>
    <w:rsid w:val="002B13CB"/>
    <w:rsid w:val="002B5FD7"/>
    <w:rsid w:val="002C0497"/>
    <w:rsid w:val="002C11BE"/>
    <w:rsid w:val="002C1F2F"/>
    <w:rsid w:val="002C1F90"/>
    <w:rsid w:val="002C20F4"/>
    <w:rsid w:val="002C2169"/>
    <w:rsid w:val="002C257D"/>
    <w:rsid w:val="002C2D00"/>
    <w:rsid w:val="002C3F3E"/>
    <w:rsid w:val="002C4404"/>
    <w:rsid w:val="002C527F"/>
    <w:rsid w:val="002C7289"/>
    <w:rsid w:val="002C7AF0"/>
    <w:rsid w:val="002C7E37"/>
    <w:rsid w:val="002D0DF6"/>
    <w:rsid w:val="002D369B"/>
    <w:rsid w:val="002D3941"/>
    <w:rsid w:val="002D3C96"/>
    <w:rsid w:val="002D55F1"/>
    <w:rsid w:val="002D6C54"/>
    <w:rsid w:val="002D7082"/>
    <w:rsid w:val="002E01AE"/>
    <w:rsid w:val="002E1004"/>
    <w:rsid w:val="002E1121"/>
    <w:rsid w:val="002E4144"/>
    <w:rsid w:val="002E6661"/>
    <w:rsid w:val="002E7894"/>
    <w:rsid w:val="002F2968"/>
    <w:rsid w:val="002F3621"/>
    <w:rsid w:val="002F4162"/>
    <w:rsid w:val="002F5585"/>
    <w:rsid w:val="002F5788"/>
    <w:rsid w:val="002F58B9"/>
    <w:rsid w:val="002F6212"/>
    <w:rsid w:val="002F71D6"/>
    <w:rsid w:val="002F7880"/>
    <w:rsid w:val="00300239"/>
    <w:rsid w:val="0030031F"/>
    <w:rsid w:val="00303591"/>
    <w:rsid w:val="0030378C"/>
    <w:rsid w:val="00303C04"/>
    <w:rsid w:val="0030627B"/>
    <w:rsid w:val="0030632A"/>
    <w:rsid w:val="003078FA"/>
    <w:rsid w:val="00310645"/>
    <w:rsid w:val="00310E02"/>
    <w:rsid w:val="00311571"/>
    <w:rsid w:val="00311B8B"/>
    <w:rsid w:val="00313441"/>
    <w:rsid w:val="003144E5"/>
    <w:rsid w:val="003147C6"/>
    <w:rsid w:val="00315AB7"/>
    <w:rsid w:val="003165D8"/>
    <w:rsid w:val="00316F75"/>
    <w:rsid w:val="00317015"/>
    <w:rsid w:val="00317923"/>
    <w:rsid w:val="00317FA4"/>
    <w:rsid w:val="003206A9"/>
    <w:rsid w:val="00321F5C"/>
    <w:rsid w:val="00321F6F"/>
    <w:rsid w:val="00322367"/>
    <w:rsid w:val="003223E6"/>
    <w:rsid w:val="0032253B"/>
    <w:rsid w:val="0032334D"/>
    <w:rsid w:val="0032336F"/>
    <w:rsid w:val="003233CF"/>
    <w:rsid w:val="003239AA"/>
    <w:rsid w:val="00324F4A"/>
    <w:rsid w:val="00325417"/>
    <w:rsid w:val="00325C23"/>
    <w:rsid w:val="00326370"/>
    <w:rsid w:val="003265BF"/>
    <w:rsid w:val="00326B62"/>
    <w:rsid w:val="00327C55"/>
    <w:rsid w:val="00327D44"/>
    <w:rsid w:val="00330285"/>
    <w:rsid w:val="003304DB"/>
    <w:rsid w:val="003309CD"/>
    <w:rsid w:val="00331F61"/>
    <w:rsid w:val="00334B94"/>
    <w:rsid w:val="003354F6"/>
    <w:rsid w:val="003355DE"/>
    <w:rsid w:val="0033786B"/>
    <w:rsid w:val="003411BC"/>
    <w:rsid w:val="00341D21"/>
    <w:rsid w:val="00341D2A"/>
    <w:rsid w:val="003423AF"/>
    <w:rsid w:val="00342989"/>
    <w:rsid w:val="00343B6E"/>
    <w:rsid w:val="00343BE1"/>
    <w:rsid w:val="00345C67"/>
    <w:rsid w:val="00345ED6"/>
    <w:rsid w:val="00345F54"/>
    <w:rsid w:val="003463CF"/>
    <w:rsid w:val="003468CD"/>
    <w:rsid w:val="003468EA"/>
    <w:rsid w:val="00351589"/>
    <w:rsid w:val="00351C01"/>
    <w:rsid w:val="0035387E"/>
    <w:rsid w:val="00354036"/>
    <w:rsid w:val="00354121"/>
    <w:rsid w:val="00354B9A"/>
    <w:rsid w:val="003557B1"/>
    <w:rsid w:val="0035594C"/>
    <w:rsid w:val="00356199"/>
    <w:rsid w:val="00357005"/>
    <w:rsid w:val="0035763A"/>
    <w:rsid w:val="00360D04"/>
    <w:rsid w:val="003612B1"/>
    <w:rsid w:val="00361E7D"/>
    <w:rsid w:val="00362846"/>
    <w:rsid w:val="0036353A"/>
    <w:rsid w:val="0036535A"/>
    <w:rsid w:val="003657E2"/>
    <w:rsid w:val="00366610"/>
    <w:rsid w:val="00366DD6"/>
    <w:rsid w:val="00367693"/>
    <w:rsid w:val="003678A4"/>
    <w:rsid w:val="0037216F"/>
    <w:rsid w:val="00373885"/>
    <w:rsid w:val="0037402D"/>
    <w:rsid w:val="00374587"/>
    <w:rsid w:val="00374F34"/>
    <w:rsid w:val="00374F65"/>
    <w:rsid w:val="003753F2"/>
    <w:rsid w:val="00376DB4"/>
    <w:rsid w:val="00377AF8"/>
    <w:rsid w:val="0038021A"/>
    <w:rsid w:val="00380950"/>
    <w:rsid w:val="00381868"/>
    <w:rsid w:val="00382326"/>
    <w:rsid w:val="00382BBD"/>
    <w:rsid w:val="00384558"/>
    <w:rsid w:val="00385679"/>
    <w:rsid w:val="00385FDA"/>
    <w:rsid w:val="00386E48"/>
    <w:rsid w:val="00387B0C"/>
    <w:rsid w:val="00387C64"/>
    <w:rsid w:val="00387CBF"/>
    <w:rsid w:val="00390D4F"/>
    <w:rsid w:val="00390E05"/>
    <w:rsid w:val="00391847"/>
    <w:rsid w:val="00391B06"/>
    <w:rsid w:val="00391BB9"/>
    <w:rsid w:val="00392DE8"/>
    <w:rsid w:val="00393B90"/>
    <w:rsid w:val="003955B7"/>
    <w:rsid w:val="00395CD4"/>
    <w:rsid w:val="00396BD8"/>
    <w:rsid w:val="00396D5B"/>
    <w:rsid w:val="003A2281"/>
    <w:rsid w:val="003A30B3"/>
    <w:rsid w:val="003A30CC"/>
    <w:rsid w:val="003A4AD2"/>
    <w:rsid w:val="003A6546"/>
    <w:rsid w:val="003A66A9"/>
    <w:rsid w:val="003A6B4C"/>
    <w:rsid w:val="003A710E"/>
    <w:rsid w:val="003B04A9"/>
    <w:rsid w:val="003B1405"/>
    <w:rsid w:val="003B3130"/>
    <w:rsid w:val="003B4F05"/>
    <w:rsid w:val="003B596F"/>
    <w:rsid w:val="003B621A"/>
    <w:rsid w:val="003B7CA8"/>
    <w:rsid w:val="003C0649"/>
    <w:rsid w:val="003C1440"/>
    <w:rsid w:val="003C15B4"/>
    <w:rsid w:val="003C2586"/>
    <w:rsid w:val="003C26A4"/>
    <w:rsid w:val="003C2D1A"/>
    <w:rsid w:val="003C3FD8"/>
    <w:rsid w:val="003C4B64"/>
    <w:rsid w:val="003C555B"/>
    <w:rsid w:val="003C5C1D"/>
    <w:rsid w:val="003C6AE6"/>
    <w:rsid w:val="003C6D45"/>
    <w:rsid w:val="003C72BA"/>
    <w:rsid w:val="003C7CCF"/>
    <w:rsid w:val="003C7E9C"/>
    <w:rsid w:val="003C7EAD"/>
    <w:rsid w:val="003C7F48"/>
    <w:rsid w:val="003D00E2"/>
    <w:rsid w:val="003D0183"/>
    <w:rsid w:val="003D0518"/>
    <w:rsid w:val="003D074B"/>
    <w:rsid w:val="003D08CA"/>
    <w:rsid w:val="003D0B22"/>
    <w:rsid w:val="003D0DE8"/>
    <w:rsid w:val="003D0EE3"/>
    <w:rsid w:val="003D1201"/>
    <w:rsid w:val="003D203D"/>
    <w:rsid w:val="003D2FEA"/>
    <w:rsid w:val="003D35B0"/>
    <w:rsid w:val="003D3B6E"/>
    <w:rsid w:val="003D4A19"/>
    <w:rsid w:val="003D66CE"/>
    <w:rsid w:val="003D6D6D"/>
    <w:rsid w:val="003D7034"/>
    <w:rsid w:val="003E011C"/>
    <w:rsid w:val="003E01A3"/>
    <w:rsid w:val="003E175E"/>
    <w:rsid w:val="003E214B"/>
    <w:rsid w:val="003E2F91"/>
    <w:rsid w:val="003E4A29"/>
    <w:rsid w:val="003F0DAD"/>
    <w:rsid w:val="003F12F1"/>
    <w:rsid w:val="003F19D6"/>
    <w:rsid w:val="003F2ED3"/>
    <w:rsid w:val="003F38DD"/>
    <w:rsid w:val="003F3D2A"/>
    <w:rsid w:val="003F4A45"/>
    <w:rsid w:val="003F521E"/>
    <w:rsid w:val="003F5519"/>
    <w:rsid w:val="003F5894"/>
    <w:rsid w:val="003F6C6D"/>
    <w:rsid w:val="003F76A3"/>
    <w:rsid w:val="003F7C66"/>
    <w:rsid w:val="00400652"/>
    <w:rsid w:val="00401481"/>
    <w:rsid w:val="004018C8"/>
    <w:rsid w:val="00401904"/>
    <w:rsid w:val="00401B4F"/>
    <w:rsid w:val="00403689"/>
    <w:rsid w:val="00405075"/>
    <w:rsid w:val="00405212"/>
    <w:rsid w:val="00405C3F"/>
    <w:rsid w:val="004061F0"/>
    <w:rsid w:val="00407645"/>
    <w:rsid w:val="0040782A"/>
    <w:rsid w:val="00410E22"/>
    <w:rsid w:val="004113D5"/>
    <w:rsid w:val="00411722"/>
    <w:rsid w:val="00411FAE"/>
    <w:rsid w:val="00412936"/>
    <w:rsid w:val="00413672"/>
    <w:rsid w:val="00415028"/>
    <w:rsid w:val="004153B4"/>
    <w:rsid w:val="0041573B"/>
    <w:rsid w:val="004157B4"/>
    <w:rsid w:val="00415F48"/>
    <w:rsid w:val="00416075"/>
    <w:rsid w:val="0041654A"/>
    <w:rsid w:val="00417366"/>
    <w:rsid w:val="00417430"/>
    <w:rsid w:val="004205C2"/>
    <w:rsid w:val="00421ECC"/>
    <w:rsid w:val="004248E6"/>
    <w:rsid w:val="00425F69"/>
    <w:rsid w:val="00426983"/>
    <w:rsid w:val="00426FEB"/>
    <w:rsid w:val="00430EFC"/>
    <w:rsid w:val="0043118A"/>
    <w:rsid w:val="004315C9"/>
    <w:rsid w:val="00431972"/>
    <w:rsid w:val="00431C9F"/>
    <w:rsid w:val="00431CD4"/>
    <w:rsid w:val="00432661"/>
    <w:rsid w:val="00433975"/>
    <w:rsid w:val="00435242"/>
    <w:rsid w:val="00435962"/>
    <w:rsid w:val="00435A57"/>
    <w:rsid w:val="004367CB"/>
    <w:rsid w:val="00436B00"/>
    <w:rsid w:val="0043708B"/>
    <w:rsid w:val="0043729D"/>
    <w:rsid w:val="00440F9E"/>
    <w:rsid w:val="004418F6"/>
    <w:rsid w:val="00441900"/>
    <w:rsid w:val="00441C9B"/>
    <w:rsid w:val="0044289B"/>
    <w:rsid w:val="004431BA"/>
    <w:rsid w:val="0044323B"/>
    <w:rsid w:val="004439E8"/>
    <w:rsid w:val="00444AB4"/>
    <w:rsid w:val="00445CFB"/>
    <w:rsid w:val="00446AF5"/>
    <w:rsid w:val="0044790E"/>
    <w:rsid w:val="00447A45"/>
    <w:rsid w:val="00450BBD"/>
    <w:rsid w:val="0045125B"/>
    <w:rsid w:val="00452A93"/>
    <w:rsid w:val="00452B6A"/>
    <w:rsid w:val="00454078"/>
    <w:rsid w:val="00454573"/>
    <w:rsid w:val="0045504A"/>
    <w:rsid w:val="0045614B"/>
    <w:rsid w:val="00456344"/>
    <w:rsid w:val="00456834"/>
    <w:rsid w:val="00457A8B"/>
    <w:rsid w:val="00457CD9"/>
    <w:rsid w:val="0046126B"/>
    <w:rsid w:val="004630F8"/>
    <w:rsid w:val="00463146"/>
    <w:rsid w:val="00464650"/>
    <w:rsid w:val="00464FF3"/>
    <w:rsid w:val="004663AB"/>
    <w:rsid w:val="0047003B"/>
    <w:rsid w:val="00470CB9"/>
    <w:rsid w:val="00470CBB"/>
    <w:rsid w:val="00472987"/>
    <w:rsid w:val="004729C0"/>
    <w:rsid w:val="00473CBE"/>
    <w:rsid w:val="00475708"/>
    <w:rsid w:val="00475F7F"/>
    <w:rsid w:val="00476122"/>
    <w:rsid w:val="004761E2"/>
    <w:rsid w:val="0047685B"/>
    <w:rsid w:val="00476984"/>
    <w:rsid w:val="00476EE6"/>
    <w:rsid w:val="00481940"/>
    <w:rsid w:val="00481DB6"/>
    <w:rsid w:val="00482B21"/>
    <w:rsid w:val="004831B4"/>
    <w:rsid w:val="0048344E"/>
    <w:rsid w:val="00483CCE"/>
    <w:rsid w:val="00486D10"/>
    <w:rsid w:val="004872B3"/>
    <w:rsid w:val="004920FF"/>
    <w:rsid w:val="004925BD"/>
    <w:rsid w:val="0049283F"/>
    <w:rsid w:val="004930D9"/>
    <w:rsid w:val="00494CC9"/>
    <w:rsid w:val="00495B75"/>
    <w:rsid w:val="00497A6D"/>
    <w:rsid w:val="00497F54"/>
    <w:rsid w:val="004A0B4C"/>
    <w:rsid w:val="004A120F"/>
    <w:rsid w:val="004A157F"/>
    <w:rsid w:val="004A2C15"/>
    <w:rsid w:val="004A33C6"/>
    <w:rsid w:val="004A4258"/>
    <w:rsid w:val="004A4719"/>
    <w:rsid w:val="004A4BF9"/>
    <w:rsid w:val="004A4C93"/>
    <w:rsid w:val="004A556D"/>
    <w:rsid w:val="004A6391"/>
    <w:rsid w:val="004A6C48"/>
    <w:rsid w:val="004B1424"/>
    <w:rsid w:val="004B30C9"/>
    <w:rsid w:val="004B3198"/>
    <w:rsid w:val="004B3FC0"/>
    <w:rsid w:val="004B4625"/>
    <w:rsid w:val="004B4B27"/>
    <w:rsid w:val="004B5152"/>
    <w:rsid w:val="004B5904"/>
    <w:rsid w:val="004B6835"/>
    <w:rsid w:val="004B7D10"/>
    <w:rsid w:val="004C0A04"/>
    <w:rsid w:val="004C2129"/>
    <w:rsid w:val="004C32C8"/>
    <w:rsid w:val="004C3A6E"/>
    <w:rsid w:val="004C4F42"/>
    <w:rsid w:val="004C6452"/>
    <w:rsid w:val="004D019B"/>
    <w:rsid w:val="004D07A4"/>
    <w:rsid w:val="004D1C25"/>
    <w:rsid w:val="004D3691"/>
    <w:rsid w:val="004D36C0"/>
    <w:rsid w:val="004D45A7"/>
    <w:rsid w:val="004D4DE2"/>
    <w:rsid w:val="004D4E27"/>
    <w:rsid w:val="004D51EE"/>
    <w:rsid w:val="004D5C59"/>
    <w:rsid w:val="004D748C"/>
    <w:rsid w:val="004D77B5"/>
    <w:rsid w:val="004D788E"/>
    <w:rsid w:val="004D7A75"/>
    <w:rsid w:val="004D7C1D"/>
    <w:rsid w:val="004E042A"/>
    <w:rsid w:val="004E171A"/>
    <w:rsid w:val="004E27EC"/>
    <w:rsid w:val="004E39AC"/>
    <w:rsid w:val="004E3BB7"/>
    <w:rsid w:val="004E5821"/>
    <w:rsid w:val="004E6D73"/>
    <w:rsid w:val="004E770B"/>
    <w:rsid w:val="004E7B61"/>
    <w:rsid w:val="004F0744"/>
    <w:rsid w:val="004F0844"/>
    <w:rsid w:val="004F0D8F"/>
    <w:rsid w:val="004F208E"/>
    <w:rsid w:val="004F52A2"/>
    <w:rsid w:val="004F5AB1"/>
    <w:rsid w:val="004F771C"/>
    <w:rsid w:val="004F78B3"/>
    <w:rsid w:val="005002C9"/>
    <w:rsid w:val="00500DF9"/>
    <w:rsid w:val="005011B6"/>
    <w:rsid w:val="00501ADB"/>
    <w:rsid w:val="005026BE"/>
    <w:rsid w:val="0050326F"/>
    <w:rsid w:val="005033E8"/>
    <w:rsid w:val="005046A6"/>
    <w:rsid w:val="005047BD"/>
    <w:rsid w:val="005056A3"/>
    <w:rsid w:val="00505CE9"/>
    <w:rsid w:val="00506982"/>
    <w:rsid w:val="0050777D"/>
    <w:rsid w:val="00510DEF"/>
    <w:rsid w:val="00512328"/>
    <w:rsid w:val="0051379A"/>
    <w:rsid w:val="00513A44"/>
    <w:rsid w:val="00513A61"/>
    <w:rsid w:val="00514C30"/>
    <w:rsid w:val="00515297"/>
    <w:rsid w:val="005173A4"/>
    <w:rsid w:val="00521133"/>
    <w:rsid w:val="00524051"/>
    <w:rsid w:val="00525CE6"/>
    <w:rsid w:val="00530D1F"/>
    <w:rsid w:val="00531C1E"/>
    <w:rsid w:val="00531EF5"/>
    <w:rsid w:val="00532007"/>
    <w:rsid w:val="00532827"/>
    <w:rsid w:val="00533762"/>
    <w:rsid w:val="00536385"/>
    <w:rsid w:val="005379B1"/>
    <w:rsid w:val="005404D4"/>
    <w:rsid w:val="00540A4F"/>
    <w:rsid w:val="00542B6D"/>
    <w:rsid w:val="00542B76"/>
    <w:rsid w:val="00543ADF"/>
    <w:rsid w:val="00545162"/>
    <w:rsid w:val="005455D7"/>
    <w:rsid w:val="00545720"/>
    <w:rsid w:val="00545C00"/>
    <w:rsid w:val="00545E6C"/>
    <w:rsid w:val="005460A5"/>
    <w:rsid w:val="00547223"/>
    <w:rsid w:val="005476A0"/>
    <w:rsid w:val="005477A6"/>
    <w:rsid w:val="00550C96"/>
    <w:rsid w:val="00550DBE"/>
    <w:rsid w:val="00552A82"/>
    <w:rsid w:val="00553D0D"/>
    <w:rsid w:val="00553FE7"/>
    <w:rsid w:val="005545E6"/>
    <w:rsid w:val="00554786"/>
    <w:rsid w:val="00555709"/>
    <w:rsid w:val="00555C6A"/>
    <w:rsid w:val="00555DA9"/>
    <w:rsid w:val="00556452"/>
    <w:rsid w:val="00556975"/>
    <w:rsid w:val="005570DD"/>
    <w:rsid w:val="00561050"/>
    <w:rsid w:val="00561C96"/>
    <w:rsid w:val="0056208C"/>
    <w:rsid w:val="005625B1"/>
    <w:rsid w:val="00562C4D"/>
    <w:rsid w:val="00563FC2"/>
    <w:rsid w:val="0056579A"/>
    <w:rsid w:val="005660A3"/>
    <w:rsid w:val="00566B6E"/>
    <w:rsid w:val="00566C82"/>
    <w:rsid w:val="005678FD"/>
    <w:rsid w:val="00570636"/>
    <w:rsid w:val="00572AA6"/>
    <w:rsid w:val="00573438"/>
    <w:rsid w:val="00573EF3"/>
    <w:rsid w:val="00575369"/>
    <w:rsid w:val="00575C30"/>
    <w:rsid w:val="005772B3"/>
    <w:rsid w:val="005778A0"/>
    <w:rsid w:val="00577943"/>
    <w:rsid w:val="00577B55"/>
    <w:rsid w:val="00580A93"/>
    <w:rsid w:val="00580F5A"/>
    <w:rsid w:val="00583B50"/>
    <w:rsid w:val="00583BF2"/>
    <w:rsid w:val="00583CC0"/>
    <w:rsid w:val="00583DE4"/>
    <w:rsid w:val="00585650"/>
    <w:rsid w:val="005863CC"/>
    <w:rsid w:val="00586937"/>
    <w:rsid w:val="00590347"/>
    <w:rsid w:val="00590E3E"/>
    <w:rsid w:val="00591539"/>
    <w:rsid w:val="00591BD9"/>
    <w:rsid w:val="005923BB"/>
    <w:rsid w:val="00592A07"/>
    <w:rsid w:val="00592B3A"/>
    <w:rsid w:val="0059363B"/>
    <w:rsid w:val="00594621"/>
    <w:rsid w:val="0059570A"/>
    <w:rsid w:val="005960A1"/>
    <w:rsid w:val="00596C61"/>
    <w:rsid w:val="0059759A"/>
    <w:rsid w:val="005A2F5C"/>
    <w:rsid w:val="005A3438"/>
    <w:rsid w:val="005A378C"/>
    <w:rsid w:val="005A4540"/>
    <w:rsid w:val="005A5BCC"/>
    <w:rsid w:val="005A65DA"/>
    <w:rsid w:val="005A713B"/>
    <w:rsid w:val="005B19C9"/>
    <w:rsid w:val="005B2106"/>
    <w:rsid w:val="005B25C7"/>
    <w:rsid w:val="005B268D"/>
    <w:rsid w:val="005B2F14"/>
    <w:rsid w:val="005B328D"/>
    <w:rsid w:val="005B343B"/>
    <w:rsid w:val="005B38CB"/>
    <w:rsid w:val="005B5049"/>
    <w:rsid w:val="005B55BD"/>
    <w:rsid w:val="005B5B8E"/>
    <w:rsid w:val="005B78F8"/>
    <w:rsid w:val="005B7FCA"/>
    <w:rsid w:val="005C0842"/>
    <w:rsid w:val="005C0948"/>
    <w:rsid w:val="005C44AA"/>
    <w:rsid w:val="005C4627"/>
    <w:rsid w:val="005C54D9"/>
    <w:rsid w:val="005C6509"/>
    <w:rsid w:val="005C7997"/>
    <w:rsid w:val="005D12C9"/>
    <w:rsid w:val="005D2A4D"/>
    <w:rsid w:val="005D2C0D"/>
    <w:rsid w:val="005D3B88"/>
    <w:rsid w:val="005D5953"/>
    <w:rsid w:val="005D6AAA"/>
    <w:rsid w:val="005D7C80"/>
    <w:rsid w:val="005D7F0A"/>
    <w:rsid w:val="005E093C"/>
    <w:rsid w:val="005E14DA"/>
    <w:rsid w:val="005E1793"/>
    <w:rsid w:val="005E4B49"/>
    <w:rsid w:val="005E515F"/>
    <w:rsid w:val="005E5C0B"/>
    <w:rsid w:val="005E6597"/>
    <w:rsid w:val="005E68CF"/>
    <w:rsid w:val="005E6B0D"/>
    <w:rsid w:val="005E7EDB"/>
    <w:rsid w:val="005F1293"/>
    <w:rsid w:val="005F2972"/>
    <w:rsid w:val="005F3600"/>
    <w:rsid w:val="005F3B1D"/>
    <w:rsid w:val="005F41DD"/>
    <w:rsid w:val="005F5001"/>
    <w:rsid w:val="005F5535"/>
    <w:rsid w:val="005F5567"/>
    <w:rsid w:val="005F565B"/>
    <w:rsid w:val="005F5C1C"/>
    <w:rsid w:val="005F5EBD"/>
    <w:rsid w:val="005F6048"/>
    <w:rsid w:val="005F63C4"/>
    <w:rsid w:val="005F6405"/>
    <w:rsid w:val="005F7133"/>
    <w:rsid w:val="005F76FF"/>
    <w:rsid w:val="005F799E"/>
    <w:rsid w:val="00601375"/>
    <w:rsid w:val="006018D8"/>
    <w:rsid w:val="00606BAA"/>
    <w:rsid w:val="006105FF"/>
    <w:rsid w:val="00610D14"/>
    <w:rsid w:val="0061242F"/>
    <w:rsid w:val="00613842"/>
    <w:rsid w:val="00615186"/>
    <w:rsid w:val="006158CA"/>
    <w:rsid w:val="00616701"/>
    <w:rsid w:val="00617836"/>
    <w:rsid w:val="00620957"/>
    <w:rsid w:val="00620DC6"/>
    <w:rsid w:val="00622729"/>
    <w:rsid w:val="00624D3A"/>
    <w:rsid w:val="00626429"/>
    <w:rsid w:val="0063009D"/>
    <w:rsid w:val="006322CE"/>
    <w:rsid w:val="006329D5"/>
    <w:rsid w:val="00633458"/>
    <w:rsid w:val="00633861"/>
    <w:rsid w:val="006346B7"/>
    <w:rsid w:val="00634E7A"/>
    <w:rsid w:val="006354F1"/>
    <w:rsid w:val="0063608E"/>
    <w:rsid w:val="00637C90"/>
    <w:rsid w:val="0064028C"/>
    <w:rsid w:val="006411D3"/>
    <w:rsid w:val="006412E0"/>
    <w:rsid w:val="00641B46"/>
    <w:rsid w:val="006434A7"/>
    <w:rsid w:val="006434EB"/>
    <w:rsid w:val="006440DB"/>
    <w:rsid w:val="00644AEB"/>
    <w:rsid w:val="00644EFD"/>
    <w:rsid w:val="0064553D"/>
    <w:rsid w:val="006455B7"/>
    <w:rsid w:val="00645EEC"/>
    <w:rsid w:val="0064643C"/>
    <w:rsid w:val="00647CE8"/>
    <w:rsid w:val="00647D27"/>
    <w:rsid w:val="00651AFD"/>
    <w:rsid w:val="006525BA"/>
    <w:rsid w:val="00652FA5"/>
    <w:rsid w:val="006546DF"/>
    <w:rsid w:val="00656711"/>
    <w:rsid w:val="00657198"/>
    <w:rsid w:val="006579BB"/>
    <w:rsid w:val="0066077D"/>
    <w:rsid w:val="00660E41"/>
    <w:rsid w:val="00662CB5"/>
    <w:rsid w:val="00662FDB"/>
    <w:rsid w:val="0066428D"/>
    <w:rsid w:val="00665005"/>
    <w:rsid w:val="0066602C"/>
    <w:rsid w:val="00666348"/>
    <w:rsid w:val="006703A0"/>
    <w:rsid w:val="00673B83"/>
    <w:rsid w:val="00674371"/>
    <w:rsid w:val="0067443A"/>
    <w:rsid w:val="006745B4"/>
    <w:rsid w:val="00674CD0"/>
    <w:rsid w:val="00676134"/>
    <w:rsid w:val="0067660B"/>
    <w:rsid w:val="0067682D"/>
    <w:rsid w:val="0067697C"/>
    <w:rsid w:val="006774F3"/>
    <w:rsid w:val="006778DF"/>
    <w:rsid w:val="00680862"/>
    <w:rsid w:val="00680EDB"/>
    <w:rsid w:val="006813F2"/>
    <w:rsid w:val="006822B4"/>
    <w:rsid w:val="00683D2C"/>
    <w:rsid w:val="00685309"/>
    <w:rsid w:val="00685C4B"/>
    <w:rsid w:val="00685DA3"/>
    <w:rsid w:val="00685E6F"/>
    <w:rsid w:val="00686046"/>
    <w:rsid w:val="00686CA0"/>
    <w:rsid w:val="00687662"/>
    <w:rsid w:val="00687CBF"/>
    <w:rsid w:val="00691715"/>
    <w:rsid w:val="0069360D"/>
    <w:rsid w:val="006938E3"/>
    <w:rsid w:val="0069508C"/>
    <w:rsid w:val="006955FB"/>
    <w:rsid w:val="00695C2A"/>
    <w:rsid w:val="006961E5"/>
    <w:rsid w:val="006965BA"/>
    <w:rsid w:val="00696B99"/>
    <w:rsid w:val="006975B0"/>
    <w:rsid w:val="006A0505"/>
    <w:rsid w:val="006A0D60"/>
    <w:rsid w:val="006A2A7A"/>
    <w:rsid w:val="006A2E1D"/>
    <w:rsid w:val="006A31C1"/>
    <w:rsid w:val="006A3434"/>
    <w:rsid w:val="006A3877"/>
    <w:rsid w:val="006A3C60"/>
    <w:rsid w:val="006A452B"/>
    <w:rsid w:val="006A452D"/>
    <w:rsid w:val="006A6051"/>
    <w:rsid w:val="006A618E"/>
    <w:rsid w:val="006A636F"/>
    <w:rsid w:val="006B129C"/>
    <w:rsid w:val="006B182E"/>
    <w:rsid w:val="006B2A9A"/>
    <w:rsid w:val="006B375E"/>
    <w:rsid w:val="006B494F"/>
    <w:rsid w:val="006B4DAA"/>
    <w:rsid w:val="006B5342"/>
    <w:rsid w:val="006B5400"/>
    <w:rsid w:val="006B54F6"/>
    <w:rsid w:val="006B55B5"/>
    <w:rsid w:val="006B682C"/>
    <w:rsid w:val="006B6D6A"/>
    <w:rsid w:val="006B708F"/>
    <w:rsid w:val="006B73C2"/>
    <w:rsid w:val="006B7F25"/>
    <w:rsid w:val="006C28B3"/>
    <w:rsid w:val="006C43CD"/>
    <w:rsid w:val="006C4770"/>
    <w:rsid w:val="006C4FD6"/>
    <w:rsid w:val="006C50A8"/>
    <w:rsid w:val="006C55CC"/>
    <w:rsid w:val="006C5E69"/>
    <w:rsid w:val="006D0B1A"/>
    <w:rsid w:val="006D1232"/>
    <w:rsid w:val="006D126D"/>
    <w:rsid w:val="006D1523"/>
    <w:rsid w:val="006D1759"/>
    <w:rsid w:val="006D2A30"/>
    <w:rsid w:val="006D2CDA"/>
    <w:rsid w:val="006D45D1"/>
    <w:rsid w:val="006D5B10"/>
    <w:rsid w:val="006D5E17"/>
    <w:rsid w:val="006D6754"/>
    <w:rsid w:val="006D695B"/>
    <w:rsid w:val="006D6DDB"/>
    <w:rsid w:val="006E0457"/>
    <w:rsid w:val="006E14D4"/>
    <w:rsid w:val="006E18F0"/>
    <w:rsid w:val="006E1E82"/>
    <w:rsid w:val="006E35FA"/>
    <w:rsid w:val="006E379E"/>
    <w:rsid w:val="006E41A6"/>
    <w:rsid w:val="006E5212"/>
    <w:rsid w:val="006F1182"/>
    <w:rsid w:val="006F2B9D"/>
    <w:rsid w:val="006F49F1"/>
    <w:rsid w:val="006F6EFF"/>
    <w:rsid w:val="006F7572"/>
    <w:rsid w:val="006F78DF"/>
    <w:rsid w:val="006F7C5C"/>
    <w:rsid w:val="007002CA"/>
    <w:rsid w:val="0070079E"/>
    <w:rsid w:val="00701343"/>
    <w:rsid w:val="0070148A"/>
    <w:rsid w:val="00703CCF"/>
    <w:rsid w:val="007046BD"/>
    <w:rsid w:val="007055AF"/>
    <w:rsid w:val="00705942"/>
    <w:rsid w:val="00705D36"/>
    <w:rsid w:val="007071EF"/>
    <w:rsid w:val="00710C25"/>
    <w:rsid w:val="00711A1C"/>
    <w:rsid w:val="00712C10"/>
    <w:rsid w:val="00712D67"/>
    <w:rsid w:val="0071488E"/>
    <w:rsid w:val="0071572E"/>
    <w:rsid w:val="00717386"/>
    <w:rsid w:val="007177F6"/>
    <w:rsid w:val="00721533"/>
    <w:rsid w:val="007231ED"/>
    <w:rsid w:val="00723B79"/>
    <w:rsid w:val="00723BA1"/>
    <w:rsid w:val="00724F55"/>
    <w:rsid w:val="00725354"/>
    <w:rsid w:val="007268A4"/>
    <w:rsid w:val="007301F9"/>
    <w:rsid w:val="00731125"/>
    <w:rsid w:val="0073345A"/>
    <w:rsid w:val="00733871"/>
    <w:rsid w:val="0073465B"/>
    <w:rsid w:val="007361C7"/>
    <w:rsid w:val="007362C7"/>
    <w:rsid w:val="00736E6A"/>
    <w:rsid w:val="007379EA"/>
    <w:rsid w:val="00740583"/>
    <w:rsid w:val="007413AD"/>
    <w:rsid w:val="007419B6"/>
    <w:rsid w:val="00742A25"/>
    <w:rsid w:val="00745172"/>
    <w:rsid w:val="00745778"/>
    <w:rsid w:val="0074681D"/>
    <w:rsid w:val="00746C9D"/>
    <w:rsid w:val="00746D59"/>
    <w:rsid w:val="00746DA5"/>
    <w:rsid w:val="00747C89"/>
    <w:rsid w:val="007514C0"/>
    <w:rsid w:val="00753C68"/>
    <w:rsid w:val="00754AA5"/>
    <w:rsid w:val="00755528"/>
    <w:rsid w:val="00755D20"/>
    <w:rsid w:val="0075616B"/>
    <w:rsid w:val="007569E9"/>
    <w:rsid w:val="00756DBA"/>
    <w:rsid w:val="00757573"/>
    <w:rsid w:val="007606AC"/>
    <w:rsid w:val="00760C87"/>
    <w:rsid w:val="007613DB"/>
    <w:rsid w:val="00761EF9"/>
    <w:rsid w:val="007639D9"/>
    <w:rsid w:val="00765824"/>
    <w:rsid w:val="00766DB4"/>
    <w:rsid w:val="00767E90"/>
    <w:rsid w:val="00770274"/>
    <w:rsid w:val="00770ED0"/>
    <w:rsid w:val="00771A42"/>
    <w:rsid w:val="0077318E"/>
    <w:rsid w:val="0077706B"/>
    <w:rsid w:val="007773FB"/>
    <w:rsid w:val="00781036"/>
    <w:rsid w:val="0078175A"/>
    <w:rsid w:val="00781D52"/>
    <w:rsid w:val="00782756"/>
    <w:rsid w:val="00782F89"/>
    <w:rsid w:val="00783B09"/>
    <w:rsid w:val="00784197"/>
    <w:rsid w:val="007841C2"/>
    <w:rsid w:val="007842BD"/>
    <w:rsid w:val="007849CB"/>
    <w:rsid w:val="00784E98"/>
    <w:rsid w:val="00785101"/>
    <w:rsid w:val="00787D31"/>
    <w:rsid w:val="00791092"/>
    <w:rsid w:val="0079143A"/>
    <w:rsid w:val="00792014"/>
    <w:rsid w:val="007949EB"/>
    <w:rsid w:val="00795A3E"/>
    <w:rsid w:val="00795F70"/>
    <w:rsid w:val="00796AD4"/>
    <w:rsid w:val="007979B5"/>
    <w:rsid w:val="007A0B3C"/>
    <w:rsid w:val="007A2B86"/>
    <w:rsid w:val="007A36EC"/>
    <w:rsid w:val="007A4E8A"/>
    <w:rsid w:val="007A50EA"/>
    <w:rsid w:val="007A58FA"/>
    <w:rsid w:val="007A69B9"/>
    <w:rsid w:val="007A6C6B"/>
    <w:rsid w:val="007A7B30"/>
    <w:rsid w:val="007A7D0F"/>
    <w:rsid w:val="007B21F1"/>
    <w:rsid w:val="007B44E2"/>
    <w:rsid w:val="007B4607"/>
    <w:rsid w:val="007B46EF"/>
    <w:rsid w:val="007B521C"/>
    <w:rsid w:val="007B5C78"/>
    <w:rsid w:val="007C0B21"/>
    <w:rsid w:val="007C3FCF"/>
    <w:rsid w:val="007C5DA4"/>
    <w:rsid w:val="007C73AD"/>
    <w:rsid w:val="007C77B3"/>
    <w:rsid w:val="007D0B5B"/>
    <w:rsid w:val="007D0BDF"/>
    <w:rsid w:val="007D0D2F"/>
    <w:rsid w:val="007D0EC6"/>
    <w:rsid w:val="007D21E1"/>
    <w:rsid w:val="007D3116"/>
    <w:rsid w:val="007D381A"/>
    <w:rsid w:val="007D3C23"/>
    <w:rsid w:val="007D568B"/>
    <w:rsid w:val="007D5B0D"/>
    <w:rsid w:val="007D6067"/>
    <w:rsid w:val="007D6311"/>
    <w:rsid w:val="007D64E7"/>
    <w:rsid w:val="007E09D5"/>
    <w:rsid w:val="007E0C5B"/>
    <w:rsid w:val="007E18E0"/>
    <w:rsid w:val="007E2943"/>
    <w:rsid w:val="007E3283"/>
    <w:rsid w:val="007E4C8D"/>
    <w:rsid w:val="007E5FE6"/>
    <w:rsid w:val="007E7B4C"/>
    <w:rsid w:val="007F1066"/>
    <w:rsid w:val="007F113B"/>
    <w:rsid w:val="007F16DA"/>
    <w:rsid w:val="007F17B0"/>
    <w:rsid w:val="007F1AA5"/>
    <w:rsid w:val="007F24B4"/>
    <w:rsid w:val="007F25B6"/>
    <w:rsid w:val="007F2A6A"/>
    <w:rsid w:val="007F2B12"/>
    <w:rsid w:val="007F322E"/>
    <w:rsid w:val="007F3CF9"/>
    <w:rsid w:val="007F443B"/>
    <w:rsid w:val="007F4956"/>
    <w:rsid w:val="007F54D8"/>
    <w:rsid w:val="007F6D90"/>
    <w:rsid w:val="007F7E3B"/>
    <w:rsid w:val="00800B8E"/>
    <w:rsid w:val="00800E94"/>
    <w:rsid w:val="008016B8"/>
    <w:rsid w:val="00801783"/>
    <w:rsid w:val="00802E6C"/>
    <w:rsid w:val="00803169"/>
    <w:rsid w:val="00803DA8"/>
    <w:rsid w:val="00804427"/>
    <w:rsid w:val="00804589"/>
    <w:rsid w:val="008057E1"/>
    <w:rsid w:val="00805854"/>
    <w:rsid w:val="0080637A"/>
    <w:rsid w:val="00810FF8"/>
    <w:rsid w:val="008114B0"/>
    <w:rsid w:val="00811851"/>
    <w:rsid w:val="008147E9"/>
    <w:rsid w:val="008148B7"/>
    <w:rsid w:val="008154C9"/>
    <w:rsid w:val="00815811"/>
    <w:rsid w:val="00820078"/>
    <w:rsid w:val="00820C1D"/>
    <w:rsid w:val="008210E4"/>
    <w:rsid w:val="0082322A"/>
    <w:rsid w:val="008232E9"/>
    <w:rsid w:val="008237E7"/>
    <w:rsid w:val="00824997"/>
    <w:rsid w:val="00824ACA"/>
    <w:rsid w:val="0082518E"/>
    <w:rsid w:val="00826C62"/>
    <w:rsid w:val="00826EDE"/>
    <w:rsid w:val="008273F5"/>
    <w:rsid w:val="00830450"/>
    <w:rsid w:val="0083103E"/>
    <w:rsid w:val="008322A0"/>
    <w:rsid w:val="00834A40"/>
    <w:rsid w:val="008353EF"/>
    <w:rsid w:val="00835A1A"/>
    <w:rsid w:val="00842212"/>
    <w:rsid w:val="0084315C"/>
    <w:rsid w:val="00843FFA"/>
    <w:rsid w:val="008441C0"/>
    <w:rsid w:val="0084484C"/>
    <w:rsid w:val="00844CBC"/>
    <w:rsid w:val="008453DD"/>
    <w:rsid w:val="00845B0D"/>
    <w:rsid w:val="00847651"/>
    <w:rsid w:val="008477EB"/>
    <w:rsid w:val="00847997"/>
    <w:rsid w:val="008524A8"/>
    <w:rsid w:val="0085338A"/>
    <w:rsid w:val="0085421A"/>
    <w:rsid w:val="0085496D"/>
    <w:rsid w:val="008555EC"/>
    <w:rsid w:val="00855713"/>
    <w:rsid w:val="00856863"/>
    <w:rsid w:val="008568F1"/>
    <w:rsid w:val="00857732"/>
    <w:rsid w:val="00860036"/>
    <w:rsid w:val="0086063A"/>
    <w:rsid w:val="008607CB"/>
    <w:rsid w:val="00861728"/>
    <w:rsid w:val="00863991"/>
    <w:rsid w:val="008646AF"/>
    <w:rsid w:val="00864E05"/>
    <w:rsid w:val="008668C3"/>
    <w:rsid w:val="008679D3"/>
    <w:rsid w:val="00867FA4"/>
    <w:rsid w:val="008717E7"/>
    <w:rsid w:val="00871802"/>
    <w:rsid w:val="00871C98"/>
    <w:rsid w:val="00872B44"/>
    <w:rsid w:val="0087323E"/>
    <w:rsid w:val="0087414A"/>
    <w:rsid w:val="008747D4"/>
    <w:rsid w:val="00874E8A"/>
    <w:rsid w:val="00875E34"/>
    <w:rsid w:val="00875EF6"/>
    <w:rsid w:val="00877530"/>
    <w:rsid w:val="00880518"/>
    <w:rsid w:val="00880915"/>
    <w:rsid w:val="0088173D"/>
    <w:rsid w:val="00881DFD"/>
    <w:rsid w:val="008820F2"/>
    <w:rsid w:val="00882317"/>
    <w:rsid w:val="00884909"/>
    <w:rsid w:val="008849BB"/>
    <w:rsid w:val="00884BE9"/>
    <w:rsid w:val="00884E2E"/>
    <w:rsid w:val="008851F7"/>
    <w:rsid w:val="008853C4"/>
    <w:rsid w:val="00885DD6"/>
    <w:rsid w:val="008861CF"/>
    <w:rsid w:val="0089124E"/>
    <w:rsid w:val="00891BC4"/>
    <w:rsid w:val="00893B5D"/>
    <w:rsid w:val="00893D32"/>
    <w:rsid w:val="0089548F"/>
    <w:rsid w:val="00896933"/>
    <w:rsid w:val="00897796"/>
    <w:rsid w:val="008A0387"/>
    <w:rsid w:val="008A109F"/>
    <w:rsid w:val="008A12B0"/>
    <w:rsid w:val="008A1A03"/>
    <w:rsid w:val="008A1D01"/>
    <w:rsid w:val="008A277C"/>
    <w:rsid w:val="008A33EC"/>
    <w:rsid w:val="008A349B"/>
    <w:rsid w:val="008A35E9"/>
    <w:rsid w:val="008A3670"/>
    <w:rsid w:val="008A39B4"/>
    <w:rsid w:val="008A4A13"/>
    <w:rsid w:val="008A4A81"/>
    <w:rsid w:val="008A6F9C"/>
    <w:rsid w:val="008A7B3D"/>
    <w:rsid w:val="008B0036"/>
    <w:rsid w:val="008B0D9F"/>
    <w:rsid w:val="008B0F85"/>
    <w:rsid w:val="008B1D9C"/>
    <w:rsid w:val="008B28F7"/>
    <w:rsid w:val="008B78D5"/>
    <w:rsid w:val="008B7B32"/>
    <w:rsid w:val="008C19C0"/>
    <w:rsid w:val="008C2085"/>
    <w:rsid w:val="008C233E"/>
    <w:rsid w:val="008C3241"/>
    <w:rsid w:val="008C4FF1"/>
    <w:rsid w:val="008C6615"/>
    <w:rsid w:val="008C6D28"/>
    <w:rsid w:val="008C7962"/>
    <w:rsid w:val="008C7D11"/>
    <w:rsid w:val="008D0C2F"/>
    <w:rsid w:val="008D0F3D"/>
    <w:rsid w:val="008D10E3"/>
    <w:rsid w:val="008D1494"/>
    <w:rsid w:val="008D3F6B"/>
    <w:rsid w:val="008D4000"/>
    <w:rsid w:val="008D4CB8"/>
    <w:rsid w:val="008D59B4"/>
    <w:rsid w:val="008D6C95"/>
    <w:rsid w:val="008D7B8D"/>
    <w:rsid w:val="008D7FE2"/>
    <w:rsid w:val="008E0243"/>
    <w:rsid w:val="008E0CD3"/>
    <w:rsid w:val="008E17F8"/>
    <w:rsid w:val="008E22BA"/>
    <w:rsid w:val="008E2641"/>
    <w:rsid w:val="008E3884"/>
    <w:rsid w:val="008E448D"/>
    <w:rsid w:val="008E7338"/>
    <w:rsid w:val="008E7C10"/>
    <w:rsid w:val="008F025E"/>
    <w:rsid w:val="008F0603"/>
    <w:rsid w:val="008F0870"/>
    <w:rsid w:val="008F1D83"/>
    <w:rsid w:val="008F2014"/>
    <w:rsid w:val="008F232F"/>
    <w:rsid w:val="008F278E"/>
    <w:rsid w:val="008F27DF"/>
    <w:rsid w:val="008F322C"/>
    <w:rsid w:val="008F34B1"/>
    <w:rsid w:val="008F34F4"/>
    <w:rsid w:val="008F5788"/>
    <w:rsid w:val="008F6911"/>
    <w:rsid w:val="008F6C82"/>
    <w:rsid w:val="008F7A74"/>
    <w:rsid w:val="00901CC8"/>
    <w:rsid w:val="00901E08"/>
    <w:rsid w:val="009021FE"/>
    <w:rsid w:val="009053F9"/>
    <w:rsid w:val="00911EC3"/>
    <w:rsid w:val="00912A08"/>
    <w:rsid w:val="00912D7D"/>
    <w:rsid w:val="00913E2E"/>
    <w:rsid w:val="009142D1"/>
    <w:rsid w:val="00914D9A"/>
    <w:rsid w:val="00917218"/>
    <w:rsid w:val="0092143E"/>
    <w:rsid w:val="00923655"/>
    <w:rsid w:val="009248FE"/>
    <w:rsid w:val="00926DBA"/>
    <w:rsid w:val="00927495"/>
    <w:rsid w:val="00927630"/>
    <w:rsid w:val="00927E08"/>
    <w:rsid w:val="009307A6"/>
    <w:rsid w:val="009309E9"/>
    <w:rsid w:val="00931ED5"/>
    <w:rsid w:val="00931EE5"/>
    <w:rsid w:val="00934888"/>
    <w:rsid w:val="009359BF"/>
    <w:rsid w:val="009364E6"/>
    <w:rsid w:val="0093684C"/>
    <w:rsid w:val="00936A0D"/>
    <w:rsid w:val="0093728E"/>
    <w:rsid w:val="009402F3"/>
    <w:rsid w:val="00940AF5"/>
    <w:rsid w:val="00940C52"/>
    <w:rsid w:val="00941181"/>
    <w:rsid w:val="00941643"/>
    <w:rsid w:val="00941B01"/>
    <w:rsid w:val="00941F46"/>
    <w:rsid w:val="00942F80"/>
    <w:rsid w:val="00943951"/>
    <w:rsid w:val="00944563"/>
    <w:rsid w:val="00945AA8"/>
    <w:rsid w:val="009472AB"/>
    <w:rsid w:val="00947458"/>
    <w:rsid w:val="00950224"/>
    <w:rsid w:val="009502AF"/>
    <w:rsid w:val="0095219E"/>
    <w:rsid w:val="00953E84"/>
    <w:rsid w:val="00954236"/>
    <w:rsid w:val="00954A41"/>
    <w:rsid w:val="00955E22"/>
    <w:rsid w:val="00956131"/>
    <w:rsid w:val="00957C9C"/>
    <w:rsid w:val="00961447"/>
    <w:rsid w:val="00962143"/>
    <w:rsid w:val="0096341F"/>
    <w:rsid w:val="00963C2E"/>
    <w:rsid w:val="00963E7F"/>
    <w:rsid w:val="00964407"/>
    <w:rsid w:val="009644AC"/>
    <w:rsid w:val="009644EA"/>
    <w:rsid w:val="009655F2"/>
    <w:rsid w:val="00965FFE"/>
    <w:rsid w:val="00966921"/>
    <w:rsid w:val="00966F99"/>
    <w:rsid w:val="0097144F"/>
    <w:rsid w:val="009718AD"/>
    <w:rsid w:val="00975B4D"/>
    <w:rsid w:val="00975FAF"/>
    <w:rsid w:val="009772C8"/>
    <w:rsid w:val="00977659"/>
    <w:rsid w:val="00981AA5"/>
    <w:rsid w:val="00981CB1"/>
    <w:rsid w:val="0098286E"/>
    <w:rsid w:val="00983B99"/>
    <w:rsid w:val="009842F7"/>
    <w:rsid w:val="009843DB"/>
    <w:rsid w:val="0098568D"/>
    <w:rsid w:val="009876FB"/>
    <w:rsid w:val="00987835"/>
    <w:rsid w:val="00987DE7"/>
    <w:rsid w:val="009901C3"/>
    <w:rsid w:val="00990233"/>
    <w:rsid w:val="009902A8"/>
    <w:rsid w:val="00990B6B"/>
    <w:rsid w:val="009913DF"/>
    <w:rsid w:val="009916F8"/>
    <w:rsid w:val="00991732"/>
    <w:rsid w:val="00992A96"/>
    <w:rsid w:val="00992B2B"/>
    <w:rsid w:val="0099388E"/>
    <w:rsid w:val="009945AD"/>
    <w:rsid w:val="009951EE"/>
    <w:rsid w:val="009953EA"/>
    <w:rsid w:val="00997AA8"/>
    <w:rsid w:val="00997F68"/>
    <w:rsid w:val="009A0646"/>
    <w:rsid w:val="009A0FD1"/>
    <w:rsid w:val="009A4A65"/>
    <w:rsid w:val="009A4DBC"/>
    <w:rsid w:val="009A5ADF"/>
    <w:rsid w:val="009A64EE"/>
    <w:rsid w:val="009A6751"/>
    <w:rsid w:val="009A6B20"/>
    <w:rsid w:val="009A71CF"/>
    <w:rsid w:val="009A743E"/>
    <w:rsid w:val="009A7456"/>
    <w:rsid w:val="009A7803"/>
    <w:rsid w:val="009A7F68"/>
    <w:rsid w:val="009B113A"/>
    <w:rsid w:val="009B120B"/>
    <w:rsid w:val="009B1CF3"/>
    <w:rsid w:val="009B3AB0"/>
    <w:rsid w:val="009B3ED3"/>
    <w:rsid w:val="009B4777"/>
    <w:rsid w:val="009B7945"/>
    <w:rsid w:val="009C04EE"/>
    <w:rsid w:val="009C0750"/>
    <w:rsid w:val="009C0A48"/>
    <w:rsid w:val="009C1161"/>
    <w:rsid w:val="009C29C2"/>
    <w:rsid w:val="009C2B15"/>
    <w:rsid w:val="009C3504"/>
    <w:rsid w:val="009C36DF"/>
    <w:rsid w:val="009C381C"/>
    <w:rsid w:val="009C4DED"/>
    <w:rsid w:val="009C4E07"/>
    <w:rsid w:val="009D0BDF"/>
    <w:rsid w:val="009D1338"/>
    <w:rsid w:val="009D152C"/>
    <w:rsid w:val="009D29E8"/>
    <w:rsid w:val="009D3BC8"/>
    <w:rsid w:val="009D4534"/>
    <w:rsid w:val="009D4C52"/>
    <w:rsid w:val="009D5BEC"/>
    <w:rsid w:val="009D6A50"/>
    <w:rsid w:val="009D6DB7"/>
    <w:rsid w:val="009D6EE3"/>
    <w:rsid w:val="009E0475"/>
    <w:rsid w:val="009E163E"/>
    <w:rsid w:val="009E19DF"/>
    <w:rsid w:val="009E1F4F"/>
    <w:rsid w:val="009E231B"/>
    <w:rsid w:val="009E26E1"/>
    <w:rsid w:val="009E39DE"/>
    <w:rsid w:val="009E620B"/>
    <w:rsid w:val="009E6352"/>
    <w:rsid w:val="009E6F83"/>
    <w:rsid w:val="009E7FCE"/>
    <w:rsid w:val="009F0433"/>
    <w:rsid w:val="009F05D8"/>
    <w:rsid w:val="009F09D0"/>
    <w:rsid w:val="009F1E3D"/>
    <w:rsid w:val="009F2BD9"/>
    <w:rsid w:val="009F315C"/>
    <w:rsid w:val="009F4C25"/>
    <w:rsid w:val="009F53BE"/>
    <w:rsid w:val="009F5972"/>
    <w:rsid w:val="009F614E"/>
    <w:rsid w:val="009F64C8"/>
    <w:rsid w:val="009F71E3"/>
    <w:rsid w:val="00A0018D"/>
    <w:rsid w:val="00A00855"/>
    <w:rsid w:val="00A00EA8"/>
    <w:rsid w:val="00A01795"/>
    <w:rsid w:val="00A02811"/>
    <w:rsid w:val="00A03F1A"/>
    <w:rsid w:val="00A048A6"/>
    <w:rsid w:val="00A056D3"/>
    <w:rsid w:val="00A0733B"/>
    <w:rsid w:val="00A07B38"/>
    <w:rsid w:val="00A118EA"/>
    <w:rsid w:val="00A1261D"/>
    <w:rsid w:val="00A12AD3"/>
    <w:rsid w:val="00A12ED5"/>
    <w:rsid w:val="00A14304"/>
    <w:rsid w:val="00A15263"/>
    <w:rsid w:val="00A1532E"/>
    <w:rsid w:val="00A15703"/>
    <w:rsid w:val="00A15D0A"/>
    <w:rsid w:val="00A15F6C"/>
    <w:rsid w:val="00A17DA0"/>
    <w:rsid w:val="00A2011F"/>
    <w:rsid w:val="00A20C4A"/>
    <w:rsid w:val="00A217CA"/>
    <w:rsid w:val="00A217E9"/>
    <w:rsid w:val="00A22B2C"/>
    <w:rsid w:val="00A22B96"/>
    <w:rsid w:val="00A23054"/>
    <w:rsid w:val="00A23B56"/>
    <w:rsid w:val="00A24968"/>
    <w:rsid w:val="00A254B6"/>
    <w:rsid w:val="00A263BB"/>
    <w:rsid w:val="00A26423"/>
    <w:rsid w:val="00A27E8A"/>
    <w:rsid w:val="00A30698"/>
    <w:rsid w:val="00A30B3D"/>
    <w:rsid w:val="00A30BAE"/>
    <w:rsid w:val="00A32183"/>
    <w:rsid w:val="00A32B9C"/>
    <w:rsid w:val="00A3350A"/>
    <w:rsid w:val="00A33553"/>
    <w:rsid w:val="00A339F7"/>
    <w:rsid w:val="00A3484E"/>
    <w:rsid w:val="00A34ED5"/>
    <w:rsid w:val="00A350B5"/>
    <w:rsid w:val="00A357A2"/>
    <w:rsid w:val="00A35E68"/>
    <w:rsid w:val="00A35F6A"/>
    <w:rsid w:val="00A361ED"/>
    <w:rsid w:val="00A372CC"/>
    <w:rsid w:val="00A376BD"/>
    <w:rsid w:val="00A40DF3"/>
    <w:rsid w:val="00A41B2D"/>
    <w:rsid w:val="00A41BF3"/>
    <w:rsid w:val="00A43C4E"/>
    <w:rsid w:val="00A441D2"/>
    <w:rsid w:val="00A4472A"/>
    <w:rsid w:val="00A44CCC"/>
    <w:rsid w:val="00A46DD8"/>
    <w:rsid w:val="00A47A17"/>
    <w:rsid w:val="00A47F70"/>
    <w:rsid w:val="00A5085F"/>
    <w:rsid w:val="00A5177A"/>
    <w:rsid w:val="00A5180A"/>
    <w:rsid w:val="00A51F4B"/>
    <w:rsid w:val="00A53C8F"/>
    <w:rsid w:val="00A54741"/>
    <w:rsid w:val="00A54A85"/>
    <w:rsid w:val="00A54B54"/>
    <w:rsid w:val="00A55702"/>
    <w:rsid w:val="00A56875"/>
    <w:rsid w:val="00A6027D"/>
    <w:rsid w:val="00A60BCB"/>
    <w:rsid w:val="00A60D11"/>
    <w:rsid w:val="00A613FF"/>
    <w:rsid w:val="00A6186D"/>
    <w:rsid w:val="00A626EF"/>
    <w:rsid w:val="00A62A67"/>
    <w:rsid w:val="00A62CBA"/>
    <w:rsid w:val="00A62D1E"/>
    <w:rsid w:val="00A630F5"/>
    <w:rsid w:val="00A64A05"/>
    <w:rsid w:val="00A658E7"/>
    <w:rsid w:val="00A7030D"/>
    <w:rsid w:val="00A7141C"/>
    <w:rsid w:val="00A71976"/>
    <w:rsid w:val="00A7236E"/>
    <w:rsid w:val="00A7302D"/>
    <w:rsid w:val="00A730B6"/>
    <w:rsid w:val="00A7359C"/>
    <w:rsid w:val="00A740D0"/>
    <w:rsid w:val="00A75D93"/>
    <w:rsid w:val="00A7681D"/>
    <w:rsid w:val="00A777D5"/>
    <w:rsid w:val="00A80059"/>
    <w:rsid w:val="00A80AC4"/>
    <w:rsid w:val="00A820D8"/>
    <w:rsid w:val="00A821BA"/>
    <w:rsid w:val="00A82FE9"/>
    <w:rsid w:val="00A83278"/>
    <w:rsid w:val="00A8343F"/>
    <w:rsid w:val="00A84135"/>
    <w:rsid w:val="00A850BA"/>
    <w:rsid w:val="00A85696"/>
    <w:rsid w:val="00A86510"/>
    <w:rsid w:val="00A87D1E"/>
    <w:rsid w:val="00A87D77"/>
    <w:rsid w:val="00A90EAE"/>
    <w:rsid w:val="00A9101A"/>
    <w:rsid w:val="00A929EC"/>
    <w:rsid w:val="00A92A92"/>
    <w:rsid w:val="00A92F52"/>
    <w:rsid w:val="00A934BA"/>
    <w:rsid w:val="00A93E54"/>
    <w:rsid w:val="00A93F47"/>
    <w:rsid w:val="00A93FE0"/>
    <w:rsid w:val="00A9432D"/>
    <w:rsid w:val="00A945C3"/>
    <w:rsid w:val="00A94BC9"/>
    <w:rsid w:val="00A96627"/>
    <w:rsid w:val="00AA003C"/>
    <w:rsid w:val="00AA1ADB"/>
    <w:rsid w:val="00AA303F"/>
    <w:rsid w:val="00AA405E"/>
    <w:rsid w:val="00AA4AB7"/>
    <w:rsid w:val="00AA53FA"/>
    <w:rsid w:val="00AA54DC"/>
    <w:rsid w:val="00AA56AD"/>
    <w:rsid w:val="00AA7BC2"/>
    <w:rsid w:val="00AB21AE"/>
    <w:rsid w:val="00AB24F3"/>
    <w:rsid w:val="00AB31D6"/>
    <w:rsid w:val="00AB4B94"/>
    <w:rsid w:val="00AB65D1"/>
    <w:rsid w:val="00AC0681"/>
    <w:rsid w:val="00AC1DBF"/>
    <w:rsid w:val="00AC2F54"/>
    <w:rsid w:val="00AC3832"/>
    <w:rsid w:val="00AC4902"/>
    <w:rsid w:val="00AC4CEF"/>
    <w:rsid w:val="00AC52AB"/>
    <w:rsid w:val="00AC5B5D"/>
    <w:rsid w:val="00AC723A"/>
    <w:rsid w:val="00AC7807"/>
    <w:rsid w:val="00AD05A2"/>
    <w:rsid w:val="00AD1ACF"/>
    <w:rsid w:val="00AD1EE8"/>
    <w:rsid w:val="00AD2A34"/>
    <w:rsid w:val="00AD2DC6"/>
    <w:rsid w:val="00AD3F83"/>
    <w:rsid w:val="00AD4A7E"/>
    <w:rsid w:val="00AD63C6"/>
    <w:rsid w:val="00AD6A92"/>
    <w:rsid w:val="00AD6D30"/>
    <w:rsid w:val="00AD715A"/>
    <w:rsid w:val="00AD72AB"/>
    <w:rsid w:val="00AD7CDC"/>
    <w:rsid w:val="00AE0B7E"/>
    <w:rsid w:val="00AE0CE8"/>
    <w:rsid w:val="00AE0FA5"/>
    <w:rsid w:val="00AE13D6"/>
    <w:rsid w:val="00AE1AF1"/>
    <w:rsid w:val="00AE35B8"/>
    <w:rsid w:val="00AE40B8"/>
    <w:rsid w:val="00AE460E"/>
    <w:rsid w:val="00AE476B"/>
    <w:rsid w:val="00AE578A"/>
    <w:rsid w:val="00AE5798"/>
    <w:rsid w:val="00AE5C38"/>
    <w:rsid w:val="00AE5E0C"/>
    <w:rsid w:val="00AE624F"/>
    <w:rsid w:val="00AE6AC4"/>
    <w:rsid w:val="00AE740A"/>
    <w:rsid w:val="00AE7996"/>
    <w:rsid w:val="00AF03ED"/>
    <w:rsid w:val="00AF069D"/>
    <w:rsid w:val="00AF137C"/>
    <w:rsid w:val="00AF1498"/>
    <w:rsid w:val="00AF1EB7"/>
    <w:rsid w:val="00AF3550"/>
    <w:rsid w:val="00AF38BF"/>
    <w:rsid w:val="00AF54BF"/>
    <w:rsid w:val="00AF56B2"/>
    <w:rsid w:val="00AF5F40"/>
    <w:rsid w:val="00AF61BB"/>
    <w:rsid w:val="00AF622B"/>
    <w:rsid w:val="00AF6612"/>
    <w:rsid w:val="00AF714D"/>
    <w:rsid w:val="00AF7381"/>
    <w:rsid w:val="00AF790F"/>
    <w:rsid w:val="00B003D7"/>
    <w:rsid w:val="00B01AE2"/>
    <w:rsid w:val="00B0282E"/>
    <w:rsid w:val="00B02978"/>
    <w:rsid w:val="00B02E64"/>
    <w:rsid w:val="00B032ED"/>
    <w:rsid w:val="00B046E3"/>
    <w:rsid w:val="00B04A2D"/>
    <w:rsid w:val="00B0506C"/>
    <w:rsid w:val="00B05DD2"/>
    <w:rsid w:val="00B05F8E"/>
    <w:rsid w:val="00B064B2"/>
    <w:rsid w:val="00B06ADD"/>
    <w:rsid w:val="00B0705F"/>
    <w:rsid w:val="00B07859"/>
    <w:rsid w:val="00B0798F"/>
    <w:rsid w:val="00B10C77"/>
    <w:rsid w:val="00B110D5"/>
    <w:rsid w:val="00B1199D"/>
    <w:rsid w:val="00B133EF"/>
    <w:rsid w:val="00B13AED"/>
    <w:rsid w:val="00B14002"/>
    <w:rsid w:val="00B14059"/>
    <w:rsid w:val="00B14302"/>
    <w:rsid w:val="00B14370"/>
    <w:rsid w:val="00B15026"/>
    <w:rsid w:val="00B15709"/>
    <w:rsid w:val="00B15C71"/>
    <w:rsid w:val="00B20B03"/>
    <w:rsid w:val="00B20BC2"/>
    <w:rsid w:val="00B21548"/>
    <w:rsid w:val="00B21BC9"/>
    <w:rsid w:val="00B21D0D"/>
    <w:rsid w:val="00B227D3"/>
    <w:rsid w:val="00B22EDC"/>
    <w:rsid w:val="00B2382F"/>
    <w:rsid w:val="00B246D9"/>
    <w:rsid w:val="00B256B9"/>
    <w:rsid w:val="00B25B78"/>
    <w:rsid w:val="00B2629C"/>
    <w:rsid w:val="00B266D2"/>
    <w:rsid w:val="00B269CB"/>
    <w:rsid w:val="00B30584"/>
    <w:rsid w:val="00B30EA9"/>
    <w:rsid w:val="00B3303D"/>
    <w:rsid w:val="00B370C4"/>
    <w:rsid w:val="00B3714B"/>
    <w:rsid w:val="00B401B9"/>
    <w:rsid w:val="00B40735"/>
    <w:rsid w:val="00B40C28"/>
    <w:rsid w:val="00B42AD1"/>
    <w:rsid w:val="00B43218"/>
    <w:rsid w:val="00B45B13"/>
    <w:rsid w:val="00B474C2"/>
    <w:rsid w:val="00B47C30"/>
    <w:rsid w:val="00B50333"/>
    <w:rsid w:val="00B509A3"/>
    <w:rsid w:val="00B50F13"/>
    <w:rsid w:val="00B5100C"/>
    <w:rsid w:val="00B5138F"/>
    <w:rsid w:val="00B51ED7"/>
    <w:rsid w:val="00B52E31"/>
    <w:rsid w:val="00B53E12"/>
    <w:rsid w:val="00B552D2"/>
    <w:rsid w:val="00B55E70"/>
    <w:rsid w:val="00B56E78"/>
    <w:rsid w:val="00B56FB3"/>
    <w:rsid w:val="00B57ED0"/>
    <w:rsid w:val="00B60088"/>
    <w:rsid w:val="00B60BBC"/>
    <w:rsid w:val="00B615CD"/>
    <w:rsid w:val="00B61DF7"/>
    <w:rsid w:val="00B62933"/>
    <w:rsid w:val="00B635D0"/>
    <w:rsid w:val="00B651FC"/>
    <w:rsid w:val="00B66C50"/>
    <w:rsid w:val="00B66FC6"/>
    <w:rsid w:val="00B6790B"/>
    <w:rsid w:val="00B702B9"/>
    <w:rsid w:val="00B70634"/>
    <w:rsid w:val="00B7276A"/>
    <w:rsid w:val="00B7291E"/>
    <w:rsid w:val="00B72B62"/>
    <w:rsid w:val="00B747A3"/>
    <w:rsid w:val="00B74AEA"/>
    <w:rsid w:val="00B74FD5"/>
    <w:rsid w:val="00B75945"/>
    <w:rsid w:val="00B75A18"/>
    <w:rsid w:val="00B76731"/>
    <w:rsid w:val="00B772B8"/>
    <w:rsid w:val="00B77B65"/>
    <w:rsid w:val="00B77C76"/>
    <w:rsid w:val="00B8032F"/>
    <w:rsid w:val="00B81B96"/>
    <w:rsid w:val="00B81F1A"/>
    <w:rsid w:val="00B82837"/>
    <w:rsid w:val="00B83A8B"/>
    <w:rsid w:val="00B843A5"/>
    <w:rsid w:val="00B85615"/>
    <w:rsid w:val="00B857CE"/>
    <w:rsid w:val="00B85920"/>
    <w:rsid w:val="00B86356"/>
    <w:rsid w:val="00B871A7"/>
    <w:rsid w:val="00B9066D"/>
    <w:rsid w:val="00B92535"/>
    <w:rsid w:val="00B92D7C"/>
    <w:rsid w:val="00B93066"/>
    <w:rsid w:val="00B93DBE"/>
    <w:rsid w:val="00B93EEA"/>
    <w:rsid w:val="00B941C5"/>
    <w:rsid w:val="00B94322"/>
    <w:rsid w:val="00B94BAF"/>
    <w:rsid w:val="00B94E36"/>
    <w:rsid w:val="00B95A73"/>
    <w:rsid w:val="00B95F09"/>
    <w:rsid w:val="00B97A57"/>
    <w:rsid w:val="00B97BFA"/>
    <w:rsid w:val="00BA1623"/>
    <w:rsid w:val="00BA3F26"/>
    <w:rsid w:val="00BA4863"/>
    <w:rsid w:val="00BA75B1"/>
    <w:rsid w:val="00BA7783"/>
    <w:rsid w:val="00BA7EAA"/>
    <w:rsid w:val="00BB024A"/>
    <w:rsid w:val="00BB07D0"/>
    <w:rsid w:val="00BB12BD"/>
    <w:rsid w:val="00BB183C"/>
    <w:rsid w:val="00BB1CA8"/>
    <w:rsid w:val="00BB21B0"/>
    <w:rsid w:val="00BB22DC"/>
    <w:rsid w:val="00BB2747"/>
    <w:rsid w:val="00BB2B59"/>
    <w:rsid w:val="00BB3778"/>
    <w:rsid w:val="00BB38A1"/>
    <w:rsid w:val="00BB4823"/>
    <w:rsid w:val="00BB5521"/>
    <w:rsid w:val="00BB63A5"/>
    <w:rsid w:val="00BB6762"/>
    <w:rsid w:val="00BC052C"/>
    <w:rsid w:val="00BC0F8E"/>
    <w:rsid w:val="00BC1ABC"/>
    <w:rsid w:val="00BC205E"/>
    <w:rsid w:val="00BC26A8"/>
    <w:rsid w:val="00BC2980"/>
    <w:rsid w:val="00BC2A68"/>
    <w:rsid w:val="00BC41D7"/>
    <w:rsid w:val="00BC4A4C"/>
    <w:rsid w:val="00BC5120"/>
    <w:rsid w:val="00BC5138"/>
    <w:rsid w:val="00BC5EFD"/>
    <w:rsid w:val="00BC6493"/>
    <w:rsid w:val="00BC6675"/>
    <w:rsid w:val="00BC7445"/>
    <w:rsid w:val="00BC74E6"/>
    <w:rsid w:val="00BD0E3E"/>
    <w:rsid w:val="00BD1801"/>
    <w:rsid w:val="00BD18A5"/>
    <w:rsid w:val="00BD2B30"/>
    <w:rsid w:val="00BD2C49"/>
    <w:rsid w:val="00BD30AC"/>
    <w:rsid w:val="00BD3C42"/>
    <w:rsid w:val="00BD40C4"/>
    <w:rsid w:val="00BD4158"/>
    <w:rsid w:val="00BD4F7D"/>
    <w:rsid w:val="00BD66F5"/>
    <w:rsid w:val="00BD7452"/>
    <w:rsid w:val="00BE0951"/>
    <w:rsid w:val="00BE1A13"/>
    <w:rsid w:val="00BE1D13"/>
    <w:rsid w:val="00BE25E8"/>
    <w:rsid w:val="00BE325E"/>
    <w:rsid w:val="00BE38E3"/>
    <w:rsid w:val="00BE3EE3"/>
    <w:rsid w:val="00BE489B"/>
    <w:rsid w:val="00BE499E"/>
    <w:rsid w:val="00BE4C11"/>
    <w:rsid w:val="00BE58F5"/>
    <w:rsid w:val="00BE63AB"/>
    <w:rsid w:val="00BE6FE2"/>
    <w:rsid w:val="00BE735F"/>
    <w:rsid w:val="00BE741A"/>
    <w:rsid w:val="00BE7866"/>
    <w:rsid w:val="00BF2229"/>
    <w:rsid w:val="00BF31A5"/>
    <w:rsid w:val="00BF361D"/>
    <w:rsid w:val="00BF3C35"/>
    <w:rsid w:val="00BF4100"/>
    <w:rsid w:val="00BF46F4"/>
    <w:rsid w:val="00BF4DB8"/>
    <w:rsid w:val="00BF6131"/>
    <w:rsid w:val="00BF7047"/>
    <w:rsid w:val="00BF7273"/>
    <w:rsid w:val="00BF7601"/>
    <w:rsid w:val="00BF7A56"/>
    <w:rsid w:val="00BF7DA2"/>
    <w:rsid w:val="00C00D17"/>
    <w:rsid w:val="00C01766"/>
    <w:rsid w:val="00C02D21"/>
    <w:rsid w:val="00C040BF"/>
    <w:rsid w:val="00C045BE"/>
    <w:rsid w:val="00C045F0"/>
    <w:rsid w:val="00C0492E"/>
    <w:rsid w:val="00C0508E"/>
    <w:rsid w:val="00C0550C"/>
    <w:rsid w:val="00C06C89"/>
    <w:rsid w:val="00C07102"/>
    <w:rsid w:val="00C07CD1"/>
    <w:rsid w:val="00C10026"/>
    <w:rsid w:val="00C10751"/>
    <w:rsid w:val="00C10844"/>
    <w:rsid w:val="00C10AAB"/>
    <w:rsid w:val="00C10FA1"/>
    <w:rsid w:val="00C11385"/>
    <w:rsid w:val="00C12F5A"/>
    <w:rsid w:val="00C13D6D"/>
    <w:rsid w:val="00C2156B"/>
    <w:rsid w:val="00C22D3C"/>
    <w:rsid w:val="00C23C33"/>
    <w:rsid w:val="00C245E7"/>
    <w:rsid w:val="00C25F2C"/>
    <w:rsid w:val="00C26876"/>
    <w:rsid w:val="00C26BE7"/>
    <w:rsid w:val="00C27223"/>
    <w:rsid w:val="00C27635"/>
    <w:rsid w:val="00C27C26"/>
    <w:rsid w:val="00C27EB0"/>
    <w:rsid w:val="00C30468"/>
    <w:rsid w:val="00C31539"/>
    <w:rsid w:val="00C31583"/>
    <w:rsid w:val="00C31C58"/>
    <w:rsid w:val="00C31E53"/>
    <w:rsid w:val="00C329F6"/>
    <w:rsid w:val="00C33864"/>
    <w:rsid w:val="00C351B7"/>
    <w:rsid w:val="00C353F8"/>
    <w:rsid w:val="00C359C9"/>
    <w:rsid w:val="00C35BF4"/>
    <w:rsid w:val="00C361D8"/>
    <w:rsid w:val="00C367CF"/>
    <w:rsid w:val="00C40949"/>
    <w:rsid w:val="00C40A86"/>
    <w:rsid w:val="00C40ABE"/>
    <w:rsid w:val="00C41282"/>
    <w:rsid w:val="00C42AB8"/>
    <w:rsid w:val="00C42C6D"/>
    <w:rsid w:val="00C42C95"/>
    <w:rsid w:val="00C4314E"/>
    <w:rsid w:val="00C449C1"/>
    <w:rsid w:val="00C45617"/>
    <w:rsid w:val="00C456DF"/>
    <w:rsid w:val="00C47C73"/>
    <w:rsid w:val="00C47D47"/>
    <w:rsid w:val="00C50097"/>
    <w:rsid w:val="00C50C11"/>
    <w:rsid w:val="00C50D07"/>
    <w:rsid w:val="00C50F0B"/>
    <w:rsid w:val="00C519F6"/>
    <w:rsid w:val="00C51E70"/>
    <w:rsid w:val="00C52C63"/>
    <w:rsid w:val="00C52D25"/>
    <w:rsid w:val="00C5302E"/>
    <w:rsid w:val="00C536A4"/>
    <w:rsid w:val="00C538B6"/>
    <w:rsid w:val="00C54C1A"/>
    <w:rsid w:val="00C5706D"/>
    <w:rsid w:val="00C57756"/>
    <w:rsid w:val="00C60222"/>
    <w:rsid w:val="00C60AB2"/>
    <w:rsid w:val="00C61118"/>
    <w:rsid w:val="00C62680"/>
    <w:rsid w:val="00C62A4D"/>
    <w:rsid w:val="00C62D68"/>
    <w:rsid w:val="00C63A66"/>
    <w:rsid w:val="00C63C9B"/>
    <w:rsid w:val="00C64900"/>
    <w:rsid w:val="00C6547A"/>
    <w:rsid w:val="00C67073"/>
    <w:rsid w:val="00C670FE"/>
    <w:rsid w:val="00C67BEB"/>
    <w:rsid w:val="00C71F2F"/>
    <w:rsid w:val="00C723A6"/>
    <w:rsid w:val="00C72B7B"/>
    <w:rsid w:val="00C7340F"/>
    <w:rsid w:val="00C73E70"/>
    <w:rsid w:val="00C74EB8"/>
    <w:rsid w:val="00C7516E"/>
    <w:rsid w:val="00C761BD"/>
    <w:rsid w:val="00C76237"/>
    <w:rsid w:val="00C76458"/>
    <w:rsid w:val="00C76EFA"/>
    <w:rsid w:val="00C77658"/>
    <w:rsid w:val="00C805C0"/>
    <w:rsid w:val="00C81345"/>
    <w:rsid w:val="00C81874"/>
    <w:rsid w:val="00C82F0E"/>
    <w:rsid w:val="00C836A0"/>
    <w:rsid w:val="00C8509A"/>
    <w:rsid w:val="00C85812"/>
    <w:rsid w:val="00C874FA"/>
    <w:rsid w:val="00C87DD9"/>
    <w:rsid w:val="00C90A9F"/>
    <w:rsid w:val="00C90EBB"/>
    <w:rsid w:val="00C94C5B"/>
    <w:rsid w:val="00C954E9"/>
    <w:rsid w:val="00C97CCE"/>
    <w:rsid w:val="00C97FAA"/>
    <w:rsid w:val="00CA0437"/>
    <w:rsid w:val="00CA0E62"/>
    <w:rsid w:val="00CA10E0"/>
    <w:rsid w:val="00CA14A0"/>
    <w:rsid w:val="00CA1547"/>
    <w:rsid w:val="00CA1692"/>
    <w:rsid w:val="00CA259D"/>
    <w:rsid w:val="00CA27DD"/>
    <w:rsid w:val="00CA2EA9"/>
    <w:rsid w:val="00CA5243"/>
    <w:rsid w:val="00CA61B5"/>
    <w:rsid w:val="00CA6C02"/>
    <w:rsid w:val="00CA75DD"/>
    <w:rsid w:val="00CA7828"/>
    <w:rsid w:val="00CB008E"/>
    <w:rsid w:val="00CB0430"/>
    <w:rsid w:val="00CB1791"/>
    <w:rsid w:val="00CB1A13"/>
    <w:rsid w:val="00CB2DF3"/>
    <w:rsid w:val="00CB2F75"/>
    <w:rsid w:val="00CB434B"/>
    <w:rsid w:val="00CB4F48"/>
    <w:rsid w:val="00CB53E4"/>
    <w:rsid w:val="00CB5A38"/>
    <w:rsid w:val="00CB6241"/>
    <w:rsid w:val="00CB6756"/>
    <w:rsid w:val="00CB6C4A"/>
    <w:rsid w:val="00CB7253"/>
    <w:rsid w:val="00CB72D5"/>
    <w:rsid w:val="00CB7E26"/>
    <w:rsid w:val="00CC0BBA"/>
    <w:rsid w:val="00CC127D"/>
    <w:rsid w:val="00CC18D9"/>
    <w:rsid w:val="00CC1AF6"/>
    <w:rsid w:val="00CC313D"/>
    <w:rsid w:val="00CC3AAF"/>
    <w:rsid w:val="00CC5AE8"/>
    <w:rsid w:val="00CC6458"/>
    <w:rsid w:val="00CC6711"/>
    <w:rsid w:val="00CC767D"/>
    <w:rsid w:val="00CC792F"/>
    <w:rsid w:val="00CC7B38"/>
    <w:rsid w:val="00CC7DA8"/>
    <w:rsid w:val="00CD0DDD"/>
    <w:rsid w:val="00CD0F85"/>
    <w:rsid w:val="00CD1857"/>
    <w:rsid w:val="00CD1891"/>
    <w:rsid w:val="00CD23D3"/>
    <w:rsid w:val="00CD25A9"/>
    <w:rsid w:val="00CD3F6C"/>
    <w:rsid w:val="00CD4A7C"/>
    <w:rsid w:val="00CD4ECC"/>
    <w:rsid w:val="00CD6B34"/>
    <w:rsid w:val="00CD7CCC"/>
    <w:rsid w:val="00CE04C0"/>
    <w:rsid w:val="00CE0865"/>
    <w:rsid w:val="00CE086A"/>
    <w:rsid w:val="00CE1BB0"/>
    <w:rsid w:val="00CE2907"/>
    <w:rsid w:val="00CE5285"/>
    <w:rsid w:val="00CE54E7"/>
    <w:rsid w:val="00CE55DE"/>
    <w:rsid w:val="00CE6197"/>
    <w:rsid w:val="00CE6764"/>
    <w:rsid w:val="00CF03A5"/>
    <w:rsid w:val="00CF0526"/>
    <w:rsid w:val="00CF1C45"/>
    <w:rsid w:val="00CF2211"/>
    <w:rsid w:val="00CF2509"/>
    <w:rsid w:val="00CF2578"/>
    <w:rsid w:val="00CF2B58"/>
    <w:rsid w:val="00CF3360"/>
    <w:rsid w:val="00CF3E0F"/>
    <w:rsid w:val="00CF4D83"/>
    <w:rsid w:val="00CF5C88"/>
    <w:rsid w:val="00CF7248"/>
    <w:rsid w:val="00CF7480"/>
    <w:rsid w:val="00CF78C4"/>
    <w:rsid w:val="00D00D79"/>
    <w:rsid w:val="00D01013"/>
    <w:rsid w:val="00D01CB0"/>
    <w:rsid w:val="00D0528B"/>
    <w:rsid w:val="00D066AA"/>
    <w:rsid w:val="00D070CD"/>
    <w:rsid w:val="00D10F01"/>
    <w:rsid w:val="00D12038"/>
    <w:rsid w:val="00D1208A"/>
    <w:rsid w:val="00D124C0"/>
    <w:rsid w:val="00D1295F"/>
    <w:rsid w:val="00D12FDC"/>
    <w:rsid w:val="00D13865"/>
    <w:rsid w:val="00D13A9A"/>
    <w:rsid w:val="00D147FC"/>
    <w:rsid w:val="00D14E70"/>
    <w:rsid w:val="00D15BA5"/>
    <w:rsid w:val="00D16874"/>
    <w:rsid w:val="00D16B36"/>
    <w:rsid w:val="00D17130"/>
    <w:rsid w:val="00D17758"/>
    <w:rsid w:val="00D20A62"/>
    <w:rsid w:val="00D21FA1"/>
    <w:rsid w:val="00D23DC1"/>
    <w:rsid w:val="00D247D9"/>
    <w:rsid w:val="00D269D2"/>
    <w:rsid w:val="00D30782"/>
    <w:rsid w:val="00D30FF0"/>
    <w:rsid w:val="00D31ABA"/>
    <w:rsid w:val="00D31AFB"/>
    <w:rsid w:val="00D31B64"/>
    <w:rsid w:val="00D31B9E"/>
    <w:rsid w:val="00D33177"/>
    <w:rsid w:val="00D3461B"/>
    <w:rsid w:val="00D352A4"/>
    <w:rsid w:val="00D357EF"/>
    <w:rsid w:val="00D366C3"/>
    <w:rsid w:val="00D37056"/>
    <w:rsid w:val="00D375C4"/>
    <w:rsid w:val="00D378D6"/>
    <w:rsid w:val="00D37F34"/>
    <w:rsid w:val="00D4053D"/>
    <w:rsid w:val="00D40A7B"/>
    <w:rsid w:val="00D410BC"/>
    <w:rsid w:val="00D41762"/>
    <w:rsid w:val="00D42BCC"/>
    <w:rsid w:val="00D432EA"/>
    <w:rsid w:val="00D43DC5"/>
    <w:rsid w:val="00D44646"/>
    <w:rsid w:val="00D45667"/>
    <w:rsid w:val="00D45C18"/>
    <w:rsid w:val="00D466BE"/>
    <w:rsid w:val="00D467DB"/>
    <w:rsid w:val="00D469E7"/>
    <w:rsid w:val="00D46A1A"/>
    <w:rsid w:val="00D47301"/>
    <w:rsid w:val="00D50589"/>
    <w:rsid w:val="00D52327"/>
    <w:rsid w:val="00D526CC"/>
    <w:rsid w:val="00D53663"/>
    <w:rsid w:val="00D53C96"/>
    <w:rsid w:val="00D5472A"/>
    <w:rsid w:val="00D55756"/>
    <w:rsid w:val="00D56196"/>
    <w:rsid w:val="00D5674B"/>
    <w:rsid w:val="00D56E78"/>
    <w:rsid w:val="00D57DB5"/>
    <w:rsid w:val="00D61EE6"/>
    <w:rsid w:val="00D62BEE"/>
    <w:rsid w:val="00D632BC"/>
    <w:rsid w:val="00D634BB"/>
    <w:rsid w:val="00D65128"/>
    <w:rsid w:val="00D65224"/>
    <w:rsid w:val="00D65506"/>
    <w:rsid w:val="00D662E4"/>
    <w:rsid w:val="00D66C96"/>
    <w:rsid w:val="00D672CA"/>
    <w:rsid w:val="00D67764"/>
    <w:rsid w:val="00D70295"/>
    <w:rsid w:val="00D705D7"/>
    <w:rsid w:val="00D71792"/>
    <w:rsid w:val="00D73007"/>
    <w:rsid w:val="00D7616A"/>
    <w:rsid w:val="00D76A37"/>
    <w:rsid w:val="00D7711D"/>
    <w:rsid w:val="00D77B38"/>
    <w:rsid w:val="00D81AD0"/>
    <w:rsid w:val="00D8283C"/>
    <w:rsid w:val="00D832CA"/>
    <w:rsid w:val="00D84D5B"/>
    <w:rsid w:val="00D8563F"/>
    <w:rsid w:val="00D859FD"/>
    <w:rsid w:val="00D86A94"/>
    <w:rsid w:val="00D90389"/>
    <w:rsid w:val="00D903F4"/>
    <w:rsid w:val="00D908FD"/>
    <w:rsid w:val="00D93022"/>
    <w:rsid w:val="00D93B77"/>
    <w:rsid w:val="00D94434"/>
    <w:rsid w:val="00D956FF"/>
    <w:rsid w:val="00D95D02"/>
    <w:rsid w:val="00D97A18"/>
    <w:rsid w:val="00DA18A7"/>
    <w:rsid w:val="00DA1A1B"/>
    <w:rsid w:val="00DA20A5"/>
    <w:rsid w:val="00DA277D"/>
    <w:rsid w:val="00DA3252"/>
    <w:rsid w:val="00DA3AFF"/>
    <w:rsid w:val="00DA4210"/>
    <w:rsid w:val="00DA4949"/>
    <w:rsid w:val="00DA4C2D"/>
    <w:rsid w:val="00DA552A"/>
    <w:rsid w:val="00DA5E83"/>
    <w:rsid w:val="00DA7825"/>
    <w:rsid w:val="00DB0F79"/>
    <w:rsid w:val="00DB27F2"/>
    <w:rsid w:val="00DB2880"/>
    <w:rsid w:val="00DB331D"/>
    <w:rsid w:val="00DB38B7"/>
    <w:rsid w:val="00DB39BE"/>
    <w:rsid w:val="00DB4758"/>
    <w:rsid w:val="00DB578B"/>
    <w:rsid w:val="00DB5D53"/>
    <w:rsid w:val="00DB6361"/>
    <w:rsid w:val="00DB6FFA"/>
    <w:rsid w:val="00DB79E2"/>
    <w:rsid w:val="00DC1E84"/>
    <w:rsid w:val="00DC2973"/>
    <w:rsid w:val="00DC454E"/>
    <w:rsid w:val="00DC7CA0"/>
    <w:rsid w:val="00DD02C9"/>
    <w:rsid w:val="00DD0C33"/>
    <w:rsid w:val="00DD1440"/>
    <w:rsid w:val="00DD2514"/>
    <w:rsid w:val="00DD4BDC"/>
    <w:rsid w:val="00DD529F"/>
    <w:rsid w:val="00DD5E6C"/>
    <w:rsid w:val="00DE15B7"/>
    <w:rsid w:val="00DE2592"/>
    <w:rsid w:val="00DE2A2B"/>
    <w:rsid w:val="00DE2AC9"/>
    <w:rsid w:val="00DE2B58"/>
    <w:rsid w:val="00DE3604"/>
    <w:rsid w:val="00DE36A2"/>
    <w:rsid w:val="00DE60FE"/>
    <w:rsid w:val="00DF145B"/>
    <w:rsid w:val="00DF170E"/>
    <w:rsid w:val="00DF18B8"/>
    <w:rsid w:val="00DF1E4D"/>
    <w:rsid w:val="00DF26B7"/>
    <w:rsid w:val="00DF2BF5"/>
    <w:rsid w:val="00DF2D1A"/>
    <w:rsid w:val="00DF3237"/>
    <w:rsid w:val="00DF4ED8"/>
    <w:rsid w:val="00DF6701"/>
    <w:rsid w:val="00E00387"/>
    <w:rsid w:val="00E0074B"/>
    <w:rsid w:val="00E01ED9"/>
    <w:rsid w:val="00E02FB5"/>
    <w:rsid w:val="00E03B9E"/>
    <w:rsid w:val="00E04233"/>
    <w:rsid w:val="00E0482B"/>
    <w:rsid w:val="00E063E2"/>
    <w:rsid w:val="00E0676B"/>
    <w:rsid w:val="00E10119"/>
    <w:rsid w:val="00E10565"/>
    <w:rsid w:val="00E1059C"/>
    <w:rsid w:val="00E10D80"/>
    <w:rsid w:val="00E11DCB"/>
    <w:rsid w:val="00E11FBB"/>
    <w:rsid w:val="00E135BB"/>
    <w:rsid w:val="00E148F2"/>
    <w:rsid w:val="00E175B8"/>
    <w:rsid w:val="00E17C23"/>
    <w:rsid w:val="00E17CB7"/>
    <w:rsid w:val="00E2035C"/>
    <w:rsid w:val="00E2379C"/>
    <w:rsid w:val="00E2490E"/>
    <w:rsid w:val="00E2592B"/>
    <w:rsid w:val="00E259E9"/>
    <w:rsid w:val="00E25E73"/>
    <w:rsid w:val="00E265CA"/>
    <w:rsid w:val="00E26981"/>
    <w:rsid w:val="00E26F4A"/>
    <w:rsid w:val="00E27ACB"/>
    <w:rsid w:val="00E301AC"/>
    <w:rsid w:val="00E305BC"/>
    <w:rsid w:val="00E30BCB"/>
    <w:rsid w:val="00E31825"/>
    <w:rsid w:val="00E321B7"/>
    <w:rsid w:val="00E32E9B"/>
    <w:rsid w:val="00E32EF2"/>
    <w:rsid w:val="00E33363"/>
    <w:rsid w:val="00E35DA2"/>
    <w:rsid w:val="00E36533"/>
    <w:rsid w:val="00E36E8E"/>
    <w:rsid w:val="00E41F62"/>
    <w:rsid w:val="00E42079"/>
    <w:rsid w:val="00E42251"/>
    <w:rsid w:val="00E425E6"/>
    <w:rsid w:val="00E427DC"/>
    <w:rsid w:val="00E44148"/>
    <w:rsid w:val="00E4493C"/>
    <w:rsid w:val="00E45969"/>
    <w:rsid w:val="00E4601E"/>
    <w:rsid w:val="00E47347"/>
    <w:rsid w:val="00E50675"/>
    <w:rsid w:val="00E50848"/>
    <w:rsid w:val="00E50CF9"/>
    <w:rsid w:val="00E5435A"/>
    <w:rsid w:val="00E54AE6"/>
    <w:rsid w:val="00E54BBF"/>
    <w:rsid w:val="00E55F8B"/>
    <w:rsid w:val="00E56EEE"/>
    <w:rsid w:val="00E57D96"/>
    <w:rsid w:val="00E61756"/>
    <w:rsid w:val="00E618F0"/>
    <w:rsid w:val="00E6219E"/>
    <w:rsid w:val="00E62BDB"/>
    <w:rsid w:val="00E63502"/>
    <w:rsid w:val="00E6499E"/>
    <w:rsid w:val="00E64CD8"/>
    <w:rsid w:val="00E6528A"/>
    <w:rsid w:val="00E65361"/>
    <w:rsid w:val="00E67098"/>
    <w:rsid w:val="00E6713F"/>
    <w:rsid w:val="00E67940"/>
    <w:rsid w:val="00E70081"/>
    <w:rsid w:val="00E70691"/>
    <w:rsid w:val="00E70CA9"/>
    <w:rsid w:val="00E71997"/>
    <w:rsid w:val="00E72171"/>
    <w:rsid w:val="00E72D4E"/>
    <w:rsid w:val="00E7367E"/>
    <w:rsid w:val="00E736BF"/>
    <w:rsid w:val="00E738ED"/>
    <w:rsid w:val="00E73D1B"/>
    <w:rsid w:val="00E748B8"/>
    <w:rsid w:val="00E75789"/>
    <w:rsid w:val="00E7600A"/>
    <w:rsid w:val="00E76219"/>
    <w:rsid w:val="00E7726D"/>
    <w:rsid w:val="00E77DAE"/>
    <w:rsid w:val="00E8238B"/>
    <w:rsid w:val="00E82778"/>
    <w:rsid w:val="00E82BBB"/>
    <w:rsid w:val="00E82F6D"/>
    <w:rsid w:val="00E83E48"/>
    <w:rsid w:val="00E84F2A"/>
    <w:rsid w:val="00E85562"/>
    <w:rsid w:val="00E85A11"/>
    <w:rsid w:val="00E86BDE"/>
    <w:rsid w:val="00E875E0"/>
    <w:rsid w:val="00E878A3"/>
    <w:rsid w:val="00E87E5D"/>
    <w:rsid w:val="00E90229"/>
    <w:rsid w:val="00E9182E"/>
    <w:rsid w:val="00E91E9C"/>
    <w:rsid w:val="00E92039"/>
    <w:rsid w:val="00E921FD"/>
    <w:rsid w:val="00E92293"/>
    <w:rsid w:val="00E92F29"/>
    <w:rsid w:val="00E9334E"/>
    <w:rsid w:val="00E948FA"/>
    <w:rsid w:val="00E9531B"/>
    <w:rsid w:val="00E95574"/>
    <w:rsid w:val="00E95DED"/>
    <w:rsid w:val="00E962CD"/>
    <w:rsid w:val="00E97E8E"/>
    <w:rsid w:val="00EA05DB"/>
    <w:rsid w:val="00EA0849"/>
    <w:rsid w:val="00EA0AC0"/>
    <w:rsid w:val="00EA0BF4"/>
    <w:rsid w:val="00EA1D42"/>
    <w:rsid w:val="00EA5C09"/>
    <w:rsid w:val="00EA62BC"/>
    <w:rsid w:val="00EA646D"/>
    <w:rsid w:val="00EA64CE"/>
    <w:rsid w:val="00EA6567"/>
    <w:rsid w:val="00EA6654"/>
    <w:rsid w:val="00EA6CBB"/>
    <w:rsid w:val="00EA7583"/>
    <w:rsid w:val="00EA7BCC"/>
    <w:rsid w:val="00EB0415"/>
    <w:rsid w:val="00EB0935"/>
    <w:rsid w:val="00EB140B"/>
    <w:rsid w:val="00EB1D05"/>
    <w:rsid w:val="00EB26C8"/>
    <w:rsid w:val="00EB2846"/>
    <w:rsid w:val="00EB29E4"/>
    <w:rsid w:val="00EB3219"/>
    <w:rsid w:val="00EB3A24"/>
    <w:rsid w:val="00EB3FCE"/>
    <w:rsid w:val="00EB470B"/>
    <w:rsid w:val="00EB69B6"/>
    <w:rsid w:val="00EB6ED5"/>
    <w:rsid w:val="00EC2500"/>
    <w:rsid w:val="00EC341B"/>
    <w:rsid w:val="00EC395F"/>
    <w:rsid w:val="00EC469F"/>
    <w:rsid w:val="00EC4995"/>
    <w:rsid w:val="00EC4FCA"/>
    <w:rsid w:val="00EC6EDF"/>
    <w:rsid w:val="00ED0041"/>
    <w:rsid w:val="00ED01C9"/>
    <w:rsid w:val="00ED03A3"/>
    <w:rsid w:val="00ED06DD"/>
    <w:rsid w:val="00ED0D7B"/>
    <w:rsid w:val="00ED2136"/>
    <w:rsid w:val="00ED2308"/>
    <w:rsid w:val="00ED2797"/>
    <w:rsid w:val="00ED293F"/>
    <w:rsid w:val="00ED3BFF"/>
    <w:rsid w:val="00ED5743"/>
    <w:rsid w:val="00ED5C6E"/>
    <w:rsid w:val="00ED70D5"/>
    <w:rsid w:val="00ED74BB"/>
    <w:rsid w:val="00EE10D2"/>
    <w:rsid w:val="00EE17D1"/>
    <w:rsid w:val="00EE24CE"/>
    <w:rsid w:val="00EE341F"/>
    <w:rsid w:val="00EE4C64"/>
    <w:rsid w:val="00EE4CBF"/>
    <w:rsid w:val="00EE61E4"/>
    <w:rsid w:val="00EE62D0"/>
    <w:rsid w:val="00EE75CA"/>
    <w:rsid w:val="00EF0851"/>
    <w:rsid w:val="00EF1378"/>
    <w:rsid w:val="00EF14AB"/>
    <w:rsid w:val="00EF245F"/>
    <w:rsid w:val="00EF44D1"/>
    <w:rsid w:val="00EF4D9D"/>
    <w:rsid w:val="00EF5DFD"/>
    <w:rsid w:val="00EF7A91"/>
    <w:rsid w:val="00F001E4"/>
    <w:rsid w:val="00F00562"/>
    <w:rsid w:val="00F00E5C"/>
    <w:rsid w:val="00F00E78"/>
    <w:rsid w:val="00F013BF"/>
    <w:rsid w:val="00F018F4"/>
    <w:rsid w:val="00F01B7A"/>
    <w:rsid w:val="00F03CB8"/>
    <w:rsid w:val="00F04BA6"/>
    <w:rsid w:val="00F05D77"/>
    <w:rsid w:val="00F064CF"/>
    <w:rsid w:val="00F06EA6"/>
    <w:rsid w:val="00F1002F"/>
    <w:rsid w:val="00F10897"/>
    <w:rsid w:val="00F10A1B"/>
    <w:rsid w:val="00F10C39"/>
    <w:rsid w:val="00F1339C"/>
    <w:rsid w:val="00F13C42"/>
    <w:rsid w:val="00F15B62"/>
    <w:rsid w:val="00F165DB"/>
    <w:rsid w:val="00F1751E"/>
    <w:rsid w:val="00F175FF"/>
    <w:rsid w:val="00F2256E"/>
    <w:rsid w:val="00F22F15"/>
    <w:rsid w:val="00F24445"/>
    <w:rsid w:val="00F25D64"/>
    <w:rsid w:val="00F26D91"/>
    <w:rsid w:val="00F26EC7"/>
    <w:rsid w:val="00F27E09"/>
    <w:rsid w:val="00F305E6"/>
    <w:rsid w:val="00F31501"/>
    <w:rsid w:val="00F318D3"/>
    <w:rsid w:val="00F31A9B"/>
    <w:rsid w:val="00F33DB4"/>
    <w:rsid w:val="00F35F37"/>
    <w:rsid w:val="00F374E7"/>
    <w:rsid w:val="00F377D8"/>
    <w:rsid w:val="00F37C3A"/>
    <w:rsid w:val="00F41D51"/>
    <w:rsid w:val="00F42607"/>
    <w:rsid w:val="00F42B2D"/>
    <w:rsid w:val="00F43EE6"/>
    <w:rsid w:val="00F44E56"/>
    <w:rsid w:val="00F45E3E"/>
    <w:rsid w:val="00F45F9D"/>
    <w:rsid w:val="00F466A0"/>
    <w:rsid w:val="00F47A52"/>
    <w:rsid w:val="00F47E75"/>
    <w:rsid w:val="00F504ED"/>
    <w:rsid w:val="00F508E6"/>
    <w:rsid w:val="00F51616"/>
    <w:rsid w:val="00F527C8"/>
    <w:rsid w:val="00F54934"/>
    <w:rsid w:val="00F5598F"/>
    <w:rsid w:val="00F55CC1"/>
    <w:rsid w:val="00F561D4"/>
    <w:rsid w:val="00F565BE"/>
    <w:rsid w:val="00F566ED"/>
    <w:rsid w:val="00F57504"/>
    <w:rsid w:val="00F577FC"/>
    <w:rsid w:val="00F5780D"/>
    <w:rsid w:val="00F608FE"/>
    <w:rsid w:val="00F60AE8"/>
    <w:rsid w:val="00F61189"/>
    <w:rsid w:val="00F611EB"/>
    <w:rsid w:val="00F6190B"/>
    <w:rsid w:val="00F61B3E"/>
    <w:rsid w:val="00F6294E"/>
    <w:rsid w:val="00F6354E"/>
    <w:rsid w:val="00F6477B"/>
    <w:rsid w:val="00F64A32"/>
    <w:rsid w:val="00F64C48"/>
    <w:rsid w:val="00F657DF"/>
    <w:rsid w:val="00F67091"/>
    <w:rsid w:val="00F67B75"/>
    <w:rsid w:val="00F722DC"/>
    <w:rsid w:val="00F72C37"/>
    <w:rsid w:val="00F73533"/>
    <w:rsid w:val="00F73F01"/>
    <w:rsid w:val="00F76FEF"/>
    <w:rsid w:val="00F80D9A"/>
    <w:rsid w:val="00F835D2"/>
    <w:rsid w:val="00F83883"/>
    <w:rsid w:val="00F8468A"/>
    <w:rsid w:val="00F85B78"/>
    <w:rsid w:val="00F86FEC"/>
    <w:rsid w:val="00F8777C"/>
    <w:rsid w:val="00F90E74"/>
    <w:rsid w:val="00F9177F"/>
    <w:rsid w:val="00F91E10"/>
    <w:rsid w:val="00F93972"/>
    <w:rsid w:val="00F93C98"/>
    <w:rsid w:val="00F93DBC"/>
    <w:rsid w:val="00F940AB"/>
    <w:rsid w:val="00F941AE"/>
    <w:rsid w:val="00F94B4E"/>
    <w:rsid w:val="00F97B55"/>
    <w:rsid w:val="00FA0BF1"/>
    <w:rsid w:val="00FA0E23"/>
    <w:rsid w:val="00FA0F38"/>
    <w:rsid w:val="00FA1079"/>
    <w:rsid w:val="00FA22FD"/>
    <w:rsid w:val="00FA2CC6"/>
    <w:rsid w:val="00FA3DD1"/>
    <w:rsid w:val="00FA4E8A"/>
    <w:rsid w:val="00FA740F"/>
    <w:rsid w:val="00FA7D75"/>
    <w:rsid w:val="00FB0FF1"/>
    <w:rsid w:val="00FB135D"/>
    <w:rsid w:val="00FB158A"/>
    <w:rsid w:val="00FB1AC6"/>
    <w:rsid w:val="00FB2F7F"/>
    <w:rsid w:val="00FB4941"/>
    <w:rsid w:val="00FB4A62"/>
    <w:rsid w:val="00FB5A04"/>
    <w:rsid w:val="00FB61AC"/>
    <w:rsid w:val="00FB63E4"/>
    <w:rsid w:val="00FB78FD"/>
    <w:rsid w:val="00FC02FE"/>
    <w:rsid w:val="00FC0404"/>
    <w:rsid w:val="00FC0E96"/>
    <w:rsid w:val="00FC13B8"/>
    <w:rsid w:val="00FC3A3B"/>
    <w:rsid w:val="00FC456E"/>
    <w:rsid w:val="00FC472A"/>
    <w:rsid w:val="00FC4BDA"/>
    <w:rsid w:val="00FC4D1E"/>
    <w:rsid w:val="00FC5900"/>
    <w:rsid w:val="00FC5F99"/>
    <w:rsid w:val="00FD101A"/>
    <w:rsid w:val="00FD2BA4"/>
    <w:rsid w:val="00FD6266"/>
    <w:rsid w:val="00FD6EA6"/>
    <w:rsid w:val="00FD6F3D"/>
    <w:rsid w:val="00FD72DE"/>
    <w:rsid w:val="00FD7456"/>
    <w:rsid w:val="00FD7FE0"/>
    <w:rsid w:val="00FE021D"/>
    <w:rsid w:val="00FE0AA5"/>
    <w:rsid w:val="00FE20D7"/>
    <w:rsid w:val="00FE2B8E"/>
    <w:rsid w:val="00FE38C5"/>
    <w:rsid w:val="00FE60EA"/>
    <w:rsid w:val="00FE7682"/>
    <w:rsid w:val="00FE7BEB"/>
    <w:rsid w:val="00FF0625"/>
    <w:rsid w:val="00FF08EA"/>
    <w:rsid w:val="00FF305A"/>
    <w:rsid w:val="00FF3691"/>
    <w:rsid w:val="00FF3701"/>
    <w:rsid w:val="00FF4F1E"/>
    <w:rsid w:val="00FF6019"/>
    <w:rsid w:val="00FF6A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452"/>
    <w:pPr>
      <w:overflowPunct w:val="0"/>
      <w:autoSpaceDE w:val="0"/>
      <w:autoSpaceDN w:val="0"/>
      <w:adjustRightInd w:val="0"/>
      <w:spacing w:after="200" w:line="-260" w:lineRule="auto"/>
      <w:textAlignment w:val="baseline"/>
    </w:pPr>
    <w:rPr>
      <w:rFonts w:ascii="Times New Roman" w:hAnsi="Times New Roman"/>
      <w:lang w:eastAsia="en-US"/>
    </w:rPr>
  </w:style>
  <w:style w:type="paragraph" w:styleId="Heading1">
    <w:name w:val="heading 1"/>
    <w:basedOn w:val="Normal"/>
    <w:next w:val="Normal"/>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link w:val="Heading2Char"/>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basedOn w:val="Heading2"/>
    <w:next w:val="Normal"/>
    <w:qFormat/>
    <w:rsid w:val="00BC26A8"/>
    <w:pPr>
      <w:numPr>
        <w:ilvl w:val="2"/>
      </w:numPr>
      <w:outlineLvl w:val="2"/>
    </w:pPr>
    <w:rPr>
      <w:sz w:val="20"/>
    </w:rPr>
  </w:style>
  <w:style w:type="paragraph" w:styleId="Heading4">
    <w:name w:val="heading 4"/>
    <w:basedOn w:val="Normal"/>
    <w:next w:val="Normal"/>
    <w:qFormat/>
    <w:rsid w:val="00BC26A8"/>
    <w:pPr>
      <w:keepLines/>
      <w:numPr>
        <w:ilvl w:val="3"/>
        <w:numId w:val="3"/>
      </w:numPr>
      <w:spacing w:line="260" w:lineRule="exact"/>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rsid w:val="00210E21"/>
    <w:pPr>
      <w:numPr>
        <w:ilvl w:val="5"/>
        <w:numId w:val="4"/>
      </w:numPr>
      <w:spacing w:line="260" w:lineRule="exact"/>
      <w:outlineLvl w:val="5"/>
    </w:pPr>
    <w:rPr>
      <w:b/>
    </w:rPr>
  </w:style>
  <w:style w:type="paragraph" w:styleId="Heading7">
    <w:name w:val="heading 7"/>
    <w:basedOn w:val="Normal"/>
    <w:next w:val="Normal"/>
    <w:qFormat/>
    <w:rsid w:val="00210E21"/>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rsid w:val="00210E21"/>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rsid w:val="00210E21"/>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aliases w:val="tb"/>
    <w:basedOn w:val="Normal"/>
    <w:link w:val="tablebodyChar"/>
    <w:rsid w:val="00F93C98"/>
    <w:pPr>
      <w:keepNext/>
      <w:keepLines/>
      <w:spacing w:before="20" w:after="60" w:line="220" w:lineRule="exact"/>
      <w:ind w:left="57" w:right="57"/>
    </w:pPr>
    <w:rPr>
      <w:rFonts w:ascii="Arial" w:hAnsi="Arial"/>
      <w:sz w:val="18"/>
    </w:rPr>
  </w:style>
  <w:style w:type="paragraph" w:styleId="TOC1">
    <w:name w:val="toc 1"/>
    <w:basedOn w:val="Normal"/>
    <w:next w:val="TOC2"/>
    <w:semiHidden/>
    <w:rsid w:val="00210E21"/>
    <w:pPr>
      <w:keepNext/>
      <w:keepLines/>
      <w:tabs>
        <w:tab w:val="left" w:pos="595"/>
        <w:tab w:val="right" w:leader="dot" w:pos="9752"/>
      </w:tabs>
      <w:spacing w:before="260" w:after="0"/>
    </w:pPr>
    <w:rPr>
      <w:sz w:val="24"/>
    </w:rPr>
  </w:style>
  <w:style w:type="paragraph" w:styleId="TOC2">
    <w:name w:val="toc 2"/>
    <w:basedOn w:val="TOC1"/>
    <w:next w:val="TOC3"/>
    <w:semiHidden/>
    <w:rsid w:val="00210E21"/>
    <w:pPr>
      <w:spacing w:before="0"/>
    </w:pPr>
    <w:rPr>
      <w:sz w:val="20"/>
    </w:rPr>
  </w:style>
  <w:style w:type="paragraph" w:styleId="TOC3">
    <w:name w:val="toc 3"/>
    <w:basedOn w:val="TOC1"/>
    <w:next w:val="TOC4"/>
    <w:semiHidden/>
    <w:rsid w:val="00210E21"/>
    <w:pPr>
      <w:tabs>
        <w:tab w:val="clear" w:pos="595"/>
        <w:tab w:val="left" w:pos="284"/>
        <w:tab w:val="left" w:pos="1134"/>
      </w:tabs>
      <w:spacing w:before="0" w:line="260" w:lineRule="exact"/>
      <w:ind w:left="284"/>
    </w:pPr>
    <w:rPr>
      <w:sz w:val="20"/>
    </w:rPr>
  </w:style>
  <w:style w:type="paragraph" w:styleId="TOC4">
    <w:name w:val="toc 4"/>
    <w:basedOn w:val="TOC1"/>
    <w:semiHidden/>
    <w:rsid w:val="00210E21"/>
    <w:pPr>
      <w:tabs>
        <w:tab w:val="clear" w:pos="595"/>
        <w:tab w:val="left" w:pos="799"/>
        <w:tab w:val="left" w:pos="1797"/>
      </w:tabs>
      <w:spacing w:before="0" w:line="260" w:lineRule="exact"/>
      <w:ind w:left="799"/>
    </w:pPr>
    <w:rPr>
      <w:sz w:val="20"/>
    </w:rPr>
  </w:style>
  <w:style w:type="paragraph" w:styleId="TOC5">
    <w:name w:val="toc 5"/>
    <w:basedOn w:val="TOC4"/>
    <w:semiHidden/>
    <w:rsid w:val="00210E21"/>
  </w:style>
  <w:style w:type="paragraph" w:customStyle="1" w:styleId="box">
    <w:name w:val="box"/>
    <w:basedOn w:val="Normal"/>
    <w:uiPriority w:val="99"/>
    <w:rsid w:val="00210E21"/>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rsid w:val="00210E21"/>
    <w:pPr>
      <w:spacing w:after="40" w:line="260" w:lineRule="exact"/>
      <w:ind w:left="576" w:hanging="288"/>
    </w:pPr>
  </w:style>
  <w:style w:type="paragraph" w:customStyle="1" w:styleId="equation">
    <w:name w:val="equation"/>
    <w:basedOn w:val="Normal"/>
    <w:rsid w:val="00210E21"/>
    <w:pPr>
      <w:keepLines/>
      <w:spacing w:line="260" w:lineRule="auto"/>
      <w:ind w:left="720"/>
    </w:pPr>
    <w:rPr>
      <w:rFonts w:ascii="Arial" w:hAnsi="Arial"/>
      <w:sz w:val="18"/>
    </w:rPr>
  </w:style>
  <w:style w:type="paragraph" w:customStyle="1" w:styleId="notenumber">
    <w:name w:val="note number"/>
    <w:basedOn w:val="Normal"/>
    <w:rsid w:val="00210E21"/>
    <w:pPr>
      <w:tabs>
        <w:tab w:val="left" w:pos="620"/>
      </w:tabs>
      <w:spacing w:after="40"/>
      <w:ind w:left="900" w:hanging="900"/>
    </w:pPr>
  </w:style>
  <w:style w:type="paragraph" w:customStyle="1" w:styleId="note">
    <w:name w:val="note"/>
    <w:basedOn w:val="Normal"/>
    <w:next w:val="Normal"/>
    <w:rsid w:val="00210E21"/>
    <w:pPr>
      <w:ind w:left="640" w:hanging="640"/>
    </w:pPr>
  </w:style>
  <w:style w:type="paragraph" w:customStyle="1" w:styleId="Level1unordered">
    <w:name w:val="Level 1 unordered"/>
    <w:basedOn w:val="Level1ordered"/>
    <w:rsid w:val="00A32183"/>
    <w:pPr>
      <w:numPr>
        <w:numId w:val="19"/>
      </w:numPr>
    </w:pPr>
  </w:style>
  <w:style w:type="paragraph" w:customStyle="1" w:styleId="Level1ordered">
    <w:name w:val="Level 1 ordered"/>
    <w:basedOn w:val="Normal"/>
    <w:rsid w:val="00210E21"/>
    <w:pPr>
      <w:spacing w:after="40" w:line="260" w:lineRule="exact"/>
      <w:ind w:left="288" w:hanging="288"/>
    </w:pPr>
  </w:style>
  <w:style w:type="paragraph" w:customStyle="1" w:styleId="tableend">
    <w:name w:val="table end"/>
    <w:basedOn w:val="tablebody"/>
    <w:next w:val="Normal"/>
    <w:rsid w:val="00210E21"/>
    <w:pPr>
      <w:keepNext w:val="0"/>
    </w:pPr>
  </w:style>
  <w:style w:type="paragraph" w:customStyle="1" w:styleId="tablenote">
    <w:name w:val="table note"/>
    <w:basedOn w:val="tablebody"/>
    <w:next w:val="tableend"/>
    <w:rsid w:val="00210E21"/>
    <w:pPr>
      <w:spacing w:before="0" w:after="40"/>
      <w:ind w:left="600" w:hanging="600"/>
    </w:pPr>
  </w:style>
  <w:style w:type="paragraph" w:customStyle="1" w:styleId="tablenumbernote">
    <w:name w:val="table number note"/>
    <w:basedOn w:val="tablenote"/>
    <w:rsid w:val="00210E21"/>
    <w:pPr>
      <w:tabs>
        <w:tab w:val="left" w:pos="640"/>
      </w:tabs>
      <w:ind w:left="920" w:hanging="920"/>
    </w:pPr>
  </w:style>
  <w:style w:type="paragraph" w:customStyle="1" w:styleId="tablecontinued">
    <w:name w:val="table continued"/>
    <w:basedOn w:val="Heading5"/>
    <w:next w:val="tablehead"/>
    <w:rsid w:val="00210E21"/>
    <w:pPr>
      <w:numPr>
        <w:ilvl w:val="0"/>
        <w:numId w:val="0"/>
      </w:numPr>
      <w:outlineLvl w:val="9"/>
    </w:pPr>
  </w:style>
  <w:style w:type="paragraph" w:customStyle="1" w:styleId="Level1cont">
    <w:name w:val="Level 1 cont"/>
    <w:basedOn w:val="Normal"/>
    <w:rsid w:val="00210E21"/>
    <w:pPr>
      <w:keepLines/>
      <w:spacing w:after="40"/>
      <w:ind w:left="288"/>
    </w:pPr>
  </w:style>
  <w:style w:type="paragraph" w:customStyle="1" w:styleId="code">
    <w:name w:val="code"/>
    <w:basedOn w:val="Normal"/>
    <w:rsid w:val="00210E21"/>
    <w:pPr>
      <w:keepNext/>
      <w:keepLines/>
      <w:tabs>
        <w:tab w:val="left" w:pos="540"/>
        <w:tab w:val="left" w:pos="900"/>
        <w:tab w:val="left" w:pos="1260"/>
        <w:tab w:val="left" w:pos="1620"/>
        <w:tab w:val="left" w:pos="1980"/>
        <w:tab w:val="left" w:pos="2340"/>
        <w:tab w:val="left" w:pos="2700"/>
      </w:tabs>
      <w:spacing w:before="20" w:after="60" w:line="-220" w:lineRule="auto"/>
      <w:ind w:left="180"/>
    </w:pPr>
    <w:rPr>
      <w:rFonts w:ascii="Courier New" w:hAnsi="Courier New"/>
      <w:sz w:val="18"/>
    </w:rPr>
  </w:style>
  <w:style w:type="paragraph" w:customStyle="1" w:styleId="Level3cont">
    <w:name w:val="Level 3 cont"/>
    <w:basedOn w:val="Level2cont"/>
    <w:rsid w:val="00210E21"/>
    <w:pPr>
      <w:ind w:left="864"/>
    </w:pPr>
  </w:style>
  <w:style w:type="paragraph" w:customStyle="1" w:styleId="Level2cont">
    <w:name w:val="Level 2 cont"/>
    <w:basedOn w:val="Level1cont"/>
    <w:rsid w:val="00210E21"/>
    <w:pPr>
      <w:ind w:left="576"/>
    </w:pPr>
  </w:style>
  <w:style w:type="paragraph" w:customStyle="1" w:styleId="Space">
    <w:name w:val="Space"/>
    <w:basedOn w:val="tableend"/>
    <w:next w:val="Normal"/>
    <w:autoRedefine/>
    <w:rsid w:val="00210E21"/>
    <w:pPr>
      <w:keepLines w:val="0"/>
      <w:spacing w:before="0" w:after="0" w:line="240" w:lineRule="auto"/>
    </w:pPr>
    <w:rPr>
      <w:color w:val="0000FF"/>
    </w:rPr>
  </w:style>
  <w:style w:type="paragraph" w:styleId="Header">
    <w:name w:val="header"/>
    <w:basedOn w:val="Normal"/>
    <w:link w:val="HeaderChar"/>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line="240" w:lineRule="auto"/>
      <w:jc w:val="right"/>
    </w:pPr>
    <w:rPr>
      <w:rFonts w:ascii="Arial" w:hAnsi="Arial"/>
      <w:sz w:val="18"/>
      <w:lang w:eastAsia="ja-JP"/>
    </w:rPr>
  </w:style>
  <w:style w:type="paragraph" w:customStyle="1" w:styleId="Bit">
    <w:name w:val="Bit"/>
    <w:basedOn w:val="Normal"/>
    <w:rsid w:val="00210E21"/>
    <w:pPr>
      <w:widowControl w:val="0"/>
      <w:spacing w:after="0" w:line="240" w:lineRule="auto"/>
    </w:pPr>
    <w:rPr>
      <w:rFonts w:ascii="Arial" w:hAnsi="Arial"/>
      <w:color w:val="FFFFFF"/>
      <w:sz w:val="116"/>
      <w:lang w:eastAsia="ja-JP"/>
    </w:rPr>
  </w:style>
  <w:style w:type="paragraph" w:styleId="Title">
    <w:name w:val="Title"/>
    <w:basedOn w:val="Normal"/>
    <w:qFormat/>
    <w:rsid w:val="00210E21"/>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basedOn w:val="DefaultParagraphFont"/>
    <w:link w:val="tablebody"/>
    <w:rsid w:val="001E3BC1"/>
    <w:rPr>
      <w:rFonts w:ascii="Arial" w:hAnsi="Arial"/>
      <w:sz w:val="18"/>
      <w:lang w:val="en-US" w:eastAsia="en-US" w:bidi="ar-SA"/>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rsid w:val="00210E21"/>
    <w:pPr>
      <w:keepLines/>
      <w:numPr>
        <w:numId w:val="5"/>
      </w:numPr>
    </w:pPr>
  </w:style>
  <w:style w:type="character" w:customStyle="1" w:styleId="table1contChar">
    <w:name w:val="table 1 cont Char"/>
    <w:basedOn w:val="tablebodyChar"/>
    <w:link w:val="table1cont"/>
    <w:rsid w:val="00CC313D"/>
    <w:rPr>
      <w:rFonts w:ascii="Arial" w:hAnsi="Arial"/>
      <w:sz w:val="18"/>
      <w:lang w:val="en-US" w:eastAsia="en-US" w:bidi="ar-SA"/>
    </w:rPr>
  </w:style>
  <w:style w:type="paragraph" w:customStyle="1" w:styleId="Level3ordered">
    <w:name w:val="Level 3 ordered"/>
    <w:basedOn w:val="Normal"/>
    <w:rsid w:val="00210E21"/>
    <w:pPr>
      <w:spacing w:after="40" w:line="260" w:lineRule="exact"/>
      <w:ind w:left="864" w:hanging="288"/>
    </w:pPr>
  </w:style>
  <w:style w:type="paragraph" w:customStyle="1" w:styleId="Level3unordered">
    <w:name w:val="Level 3 unordered"/>
    <w:basedOn w:val="Level2unordered"/>
    <w:rsid w:val="00210E21"/>
    <w:pPr>
      <w:ind w:left="864"/>
    </w:pPr>
  </w:style>
  <w:style w:type="paragraph" w:customStyle="1" w:styleId="notenumbercont">
    <w:name w:val="note number cont"/>
    <w:basedOn w:val="notenumber"/>
    <w:rsid w:val="00210E21"/>
    <w:pPr>
      <w:tabs>
        <w:tab w:val="clear" w:pos="620"/>
      </w:tabs>
      <w:ind w:firstLine="0"/>
      <w:jc w:val="both"/>
    </w:pPr>
  </w:style>
  <w:style w:type="paragraph" w:customStyle="1" w:styleId="tablenumbernotecont">
    <w:name w:val="table number note cont"/>
    <w:basedOn w:val="tablenumbernote"/>
    <w:rsid w:val="00210E21"/>
    <w:pPr>
      <w:ind w:hanging="20"/>
    </w:pPr>
  </w:style>
  <w:style w:type="paragraph" w:styleId="Footer">
    <w:name w:val="footer"/>
    <w:basedOn w:val="Normal"/>
    <w:rsid w:val="00ED74BB"/>
    <w:pPr>
      <w:pBdr>
        <w:top w:val="single" w:sz="18" w:space="1" w:color="324099"/>
      </w:pBdr>
      <w:tabs>
        <w:tab w:val="center" w:pos="4820"/>
        <w:tab w:val="right" w:pos="9639"/>
      </w:tabs>
      <w:spacing w:after="0" w:line="240" w:lineRule="auto"/>
    </w:pPr>
    <w:rPr>
      <w:rFonts w:ascii="Arial" w:hAnsi="Arial"/>
      <w:sz w:val="18"/>
    </w:rPr>
  </w:style>
  <w:style w:type="paragraph" w:styleId="TOC6">
    <w:name w:val="toc 6"/>
    <w:basedOn w:val="Normal"/>
    <w:next w:val="Normal"/>
    <w:semiHidden/>
    <w:rsid w:val="00210E21"/>
    <w:pPr>
      <w:tabs>
        <w:tab w:val="right" w:pos="7920"/>
      </w:tabs>
      <w:spacing w:after="0"/>
      <w:ind w:left="1000"/>
    </w:pPr>
  </w:style>
  <w:style w:type="paragraph" w:styleId="TOC7">
    <w:name w:val="toc 7"/>
    <w:basedOn w:val="Normal"/>
    <w:next w:val="Normal"/>
    <w:semiHidden/>
    <w:rsid w:val="00210E21"/>
    <w:pPr>
      <w:tabs>
        <w:tab w:val="right" w:pos="7920"/>
      </w:tabs>
      <w:spacing w:after="0"/>
      <w:ind w:left="1200"/>
    </w:pPr>
  </w:style>
  <w:style w:type="paragraph" w:styleId="TOC8">
    <w:name w:val="toc 8"/>
    <w:basedOn w:val="Normal"/>
    <w:next w:val="Normal"/>
    <w:semiHidden/>
    <w:rsid w:val="00210E21"/>
    <w:pPr>
      <w:tabs>
        <w:tab w:val="right" w:pos="7920"/>
      </w:tabs>
      <w:spacing w:after="0"/>
      <w:ind w:left="1400"/>
    </w:pPr>
  </w:style>
  <w:style w:type="paragraph" w:styleId="TOC9">
    <w:name w:val="toc 9"/>
    <w:basedOn w:val="Normal"/>
    <w:next w:val="Normal"/>
    <w:semiHidden/>
    <w:rsid w:val="00210E21"/>
    <w:pPr>
      <w:tabs>
        <w:tab w:val="right" w:pos="7920"/>
      </w:tabs>
      <w:spacing w:after="0"/>
      <w:ind w:left="1600"/>
    </w:pPr>
  </w:style>
  <w:style w:type="character" w:styleId="PageNumber">
    <w:name w:val="page number"/>
    <w:basedOn w:val="DefaultParagraphFont"/>
    <w:rsid w:val="00210E21"/>
    <w:rPr>
      <w:rFonts w:ascii="Arial" w:hAnsi="Arial"/>
    </w:rPr>
  </w:style>
  <w:style w:type="paragraph" w:customStyle="1" w:styleId="listend">
    <w:name w:val="list end"/>
    <w:basedOn w:val="tableend"/>
    <w:next w:val="Normal"/>
    <w:rsid w:val="00210E21"/>
    <w:pPr>
      <w:keepLines w:val="0"/>
      <w:spacing w:before="0" w:after="0" w:line="160" w:lineRule="exact"/>
      <w:jc w:val="both"/>
    </w:pPr>
    <w:rPr>
      <w:rFonts w:ascii="Times New Roman" w:hAnsi="Times New Roman"/>
    </w:rPr>
  </w:style>
  <w:style w:type="paragraph" w:styleId="Date">
    <w:name w:val="Date"/>
    <w:basedOn w:val="Normal"/>
    <w:next w:val="Normal"/>
    <w:rsid w:val="00210E21"/>
    <w:pPr>
      <w:widowControl w:val="0"/>
      <w:spacing w:after="0" w:line="320" w:lineRule="exact"/>
    </w:pPr>
    <w:rPr>
      <w:rFonts w:ascii="Arial" w:hAnsi="Arial"/>
      <w:sz w:val="32"/>
      <w:lang w:eastAsia="ja-JP"/>
    </w:rPr>
  </w:style>
  <w:style w:type="paragraph" w:customStyle="1" w:styleId="cautionitem">
    <w:name w:val="caution item"/>
    <w:basedOn w:val="cautionhead"/>
    <w:rsid w:val="00210E21"/>
    <w:rPr>
      <w:b w:val="0"/>
      <w:sz w:val="18"/>
    </w:rPr>
  </w:style>
  <w:style w:type="paragraph" w:customStyle="1" w:styleId="cautionhead">
    <w:name w:val="caution head"/>
    <w:basedOn w:val="Normal"/>
    <w:next w:val="cautionitem"/>
    <w:rsid w:val="00210E21"/>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rsid w:val="00210E21"/>
  </w:style>
  <w:style w:type="paragraph" w:customStyle="1" w:styleId="warningitem">
    <w:name w:val="warning item"/>
    <w:basedOn w:val="cautionitem"/>
    <w:rsid w:val="00210E21"/>
  </w:style>
  <w:style w:type="paragraph" w:customStyle="1" w:styleId="tablecondition">
    <w:name w:val="table condition"/>
    <w:basedOn w:val="Normal"/>
    <w:rsid w:val="00210E21"/>
    <w:pPr>
      <w:keepNext/>
      <w:spacing w:line="260" w:lineRule="exact"/>
    </w:pPr>
  </w:style>
  <w:style w:type="paragraph" w:customStyle="1" w:styleId="figuretitle">
    <w:name w:val="figure title"/>
    <w:basedOn w:val="Heading4"/>
    <w:next w:val="Normal"/>
    <w:uiPriority w:val="99"/>
    <w:rsid w:val="00210E21"/>
    <w:pPr>
      <w:numPr>
        <w:ilvl w:val="0"/>
        <w:numId w:val="0"/>
      </w:numPr>
      <w:jc w:val="center"/>
      <w:outlineLvl w:val="9"/>
    </w:pPr>
  </w:style>
  <w:style w:type="paragraph" w:customStyle="1" w:styleId="tabletitle">
    <w:name w:val="table title"/>
    <w:basedOn w:val="Heading5"/>
    <w:rsid w:val="00210E21"/>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spacing w:after="40"/>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line="240" w:lineRule="auto"/>
      <w:jc w:val="right"/>
    </w:pPr>
    <w:rPr>
      <w:rFonts w:ascii="Arial" w:hAnsi="Arial"/>
      <w:color w:val="324099"/>
      <w:sz w:val="36"/>
    </w:rPr>
  </w:style>
  <w:style w:type="paragraph" w:customStyle="1" w:styleId="boxb">
    <w:name w:val="boxb"/>
    <w:basedOn w:val="box"/>
    <w:rsid w:val="00210E21"/>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rsid w:val="00210E21"/>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rsid w:val="00210E21"/>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rsid w:val="00210E21"/>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rsid w:val="00210E21"/>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rsid w:val="00210E21"/>
    <w:pPr>
      <w:overflowPunct/>
      <w:autoSpaceDE/>
      <w:autoSpaceDN/>
      <w:adjustRightInd/>
      <w:spacing w:after="200" w:line="260" w:lineRule="atLeast"/>
      <w:textAlignment w:val="auto"/>
    </w:pPr>
  </w:style>
  <w:style w:type="paragraph" w:customStyle="1" w:styleId="Level2contend">
    <w:name w:val="Level 2 cont end"/>
    <w:basedOn w:val="Level2cont"/>
    <w:next w:val="Normal"/>
    <w:rsid w:val="00210E21"/>
    <w:pPr>
      <w:overflowPunct/>
      <w:autoSpaceDE/>
      <w:autoSpaceDN/>
      <w:adjustRightInd/>
      <w:spacing w:after="200" w:line="260" w:lineRule="atLeast"/>
      <w:textAlignment w:val="auto"/>
    </w:pPr>
  </w:style>
  <w:style w:type="paragraph" w:customStyle="1" w:styleId="Level3contend">
    <w:name w:val="Level 3 cont end"/>
    <w:basedOn w:val="Level3cont"/>
    <w:next w:val="Normal"/>
    <w:rsid w:val="00210E21"/>
    <w:pPr>
      <w:overflowPunct/>
      <w:autoSpaceDE/>
      <w:autoSpaceDN/>
      <w:adjustRightInd/>
      <w:spacing w:after="200" w:line="260" w:lineRule="atLeast"/>
      <w:textAlignment w:val="auto"/>
    </w:pPr>
  </w:style>
  <w:style w:type="paragraph" w:customStyle="1" w:styleId="colophon">
    <w:name w:val="colophon"/>
    <w:basedOn w:val="Normal"/>
    <w:rsid w:val="00210E21"/>
    <w:pPr>
      <w:widowControl w:val="0"/>
      <w:tabs>
        <w:tab w:val="left" w:pos="1701"/>
      </w:tabs>
      <w:spacing w:before="60" w:after="0" w:line="240" w:lineRule="auto"/>
      <w:ind w:left="57"/>
    </w:pPr>
    <w:rPr>
      <w:rFonts w:ascii="Arial" w:hAnsi="Arial"/>
      <w:lang w:eastAsia="ja-JP"/>
    </w:rPr>
  </w:style>
  <w:style w:type="paragraph" w:customStyle="1" w:styleId="colophontitle">
    <w:name w:val="colophon_title"/>
    <w:rsid w:val="00210E21"/>
    <w:pPr>
      <w:spacing w:line="260" w:lineRule="exact"/>
      <w:ind w:left="57"/>
    </w:pPr>
    <w:rPr>
      <w:rFonts w:ascii="Arial" w:hAnsi="Arial"/>
      <w:b/>
      <w:sz w:val="24"/>
      <w:lang w:eastAsia="en-US"/>
    </w:rPr>
  </w:style>
  <w:style w:type="paragraph" w:customStyle="1" w:styleId="copyright">
    <w:name w:val="copyright"/>
    <w:rsid w:val="00210E21"/>
    <w:pPr>
      <w:spacing w:before="60"/>
      <w:jc w:val="center"/>
    </w:pPr>
    <w:rPr>
      <w:rFonts w:ascii="Arial" w:hAnsi="Arial" w:cs="Arial"/>
      <w:sz w:val="18"/>
      <w:lang w:eastAsia="en-US"/>
    </w:rPr>
  </w:style>
  <w:style w:type="character" w:styleId="CommentReference">
    <w:name w:val="annotation reference"/>
    <w:basedOn w:val="DefaultParagraphFont"/>
    <w:semiHidden/>
    <w:rsid w:val="00210E21"/>
    <w:rPr>
      <w:sz w:val="18"/>
      <w:szCs w:val="18"/>
    </w:rPr>
  </w:style>
  <w:style w:type="paragraph" w:styleId="Caption">
    <w:name w:val="caption"/>
    <w:basedOn w:val="Normal"/>
    <w:next w:val="Normal"/>
    <w:uiPriority w:val="99"/>
    <w:unhideWhenUsed/>
    <w:qFormat/>
    <w:rsid w:val="00B3303D"/>
    <w:rPr>
      <w:b/>
      <w:bCs/>
      <w:sz w:val="21"/>
      <w:szCs w:val="21"/>
    </w:rPr>
  </w:style>
  <w:style w:type="paragraph" w:styleId="NormalWeb">
    <w:name w:val="Normal (Web)"/>
    <w:basedOn w:val="Normal"/>
    <w:uiPriority w:val="99"/>
    <w:rsid w:val="002F4162"/>
    <w:pPr>
      <w:widowControl w:val="0"/>
      <w:spacing w:after="0" w:line="320" w:lineRule="exact"/>
    </w:pPr>
    <w:rPr>
      <w:sz w:val="24"/>
      <w:szCs w:val="24"/>
      <w:lang w:eastAsia="ja-JP"/>
    </w:rPr>
  </w:style>
  <w:style w:type="character" w:styleId="Hyperlink">
    <w:name w:val="Hyperlink"/>
    <w:uiPriority w:val="99"/>
    <w:rsid w:val="001133A1"/>
    <w:rPr>
      <w:color w:val="0000FF"/>
      <w:u w:val="single"/>
    </w:rPr>
  </w:style>
  <w:style w:type="character" w:customStyle="1" w:styleId="Heading2Char">
    <w:name w:val="Heading 2 Char"/>
    <w:basedOn w:val="DefaultParagraphFont"/>
    <w:link w:val="Heading2"/>
    <w:rsid w:val="00950224"/>
    <w:rPr>
      <w:rFonts w:ascii="Arial" w:hAnsi="Arial"/>
      <w:b/>
      <w:sz w:val="24"/>
      <w:lang w:eastAsia="en-US"/>
    </w:rPr>
  </w:style>
  <w:style w:type="paragraph" w:styleId="BalloonText">
    <w:name w:val="Balloon Text"/>
    <w:basedOn w:val="Normal"/>
    <w:link w:val="BalloonTextChar"/>
    <w:rsid w:val="00387CB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387CBF"/>
    <w:rPr>
      <w:rFonts w:asciiTheme="majorHAnsi" w:eastAsiaTheme="majorEastAsia" w:hAnsiTheme="majorHAnsi" w:cstheme="majorBidi"/>
      <w:sz w:val="18"/>
      <w:szCs w:val="18"/>
      <w:lang w:eastAsia="en-US"/>
    </w:rPr>
  </w:style>
  <w:style w:type="paragraph" w:styleId="ListParagraph">
    <w:name w:val="List Paragraph"/>
    <w:basedOn w:val="Normal"/>
    <w:uiPriority w:val="34"/>
    <w:qFormat/>
    <w:rsid w:val="00B110D5"/>
    <w:pPr>
      <w:ind w:leftChars="400" w:left="840"/>
    </w:pPr>
  </w:style>
  <w:style w:type="table" w:styleId="TableGrid">
    <w:name w:val="Table Grid"/>
    <w:basedOn w:val="TableNormal"/>
    <w:rsid w:val="00E44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6AA"/>
    <w:rPr>
      <w:rFonts w:ascii="Times New Roman" w:hAnsi="Times New Roman"/>
      <w:lang w:eastAsia="en-US"/>
    </w:rPr>
  </w:style>
  <w:style w:type="character" w:styleId="FollowedHyperlink">
    <w:name w:val="FollowedHyperlink"/>
    <w:basedOn w:val="DefaultParagraphFont"/>
    <w:rsid w:val="005C44AA"/>
    <w:rPr>
      <w:color w:val="800080" w:themeColor="followedHyperlink"/>
      <w:u w:val="single"/>
    </w:rPr>
  </w:style>
  <w:style w:type="paragraph" w:styleId="CommentText">
    <w:name w:val="annotation text"/>
    <w:basedOn w:val="Normal"/>
    <w:link w:val="CommentTextChar"/>
    <w:semiHidden/>
    <w:unhideWhenUsed/>
    <w:rsid w:val="006A3434"/>
  </w:style>
  <w:style w:type="character" w:customStyle="1" w:styleId="CommentTextChar">
    <w:name w:val="Comment Text Char"/>
    <w:basedOn w:val="DefaultParagraphFont"/>
    <w:link w:val="CommentText"/>
    <w:semiHidden/>
    <w:rsid w:val="006A3434"/>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6A3434"/>
    <w:rPr>
      <w:b/>
      <w:bCs/>
    </w:rPr>
  </w:style>
  <w:style w:type="character" w:customStyle="1" w:styleId="CommentSubjectChar">
    <w:name w:val="Comment Subject Char"/>
    <w:basedOn w:val="CommentTextChar"/>
    <w:link w:val="CommentSubject"/>
    <w:semiHidden/>
    <w:rsid w:val="006A3434"/>
    <w:rPr>
      <w:rFonts w:ascii="Times New Roman" w:hAnsi="Times New Roman"/>
      <w:b/>
      <w:bCs/>
      <w:lang w:eastAsia="en-US"/>
    </w:rPr>
  </w:style>
  <w:style w:type="paragraph" w:styleId="NoSpacing">
    <w:name w:val="No Spacing"/>
    <w:uiPriority w:val="1"/>
    <w:qFormat/>
    <w:rsid w:val="000C6130"/>
    <w:pPr>
      <w:overflowPunct w:val="0"/>
      <w:autoSpaceDE w:val="0"/>
      <w:autoSpaceDN w:val="0"/>
      <w:adjustRightInd w:val="0"/>
      <w:textAlignment w:val="baseline"/>
    </w:pPr>
    <w:rPr>
      <w:rFonts w:ascii="Times New Roman" w:hAnsi="Times New Roman"/>
      <w:lang w:eastAsia="en-US"/>
    </w:rPr>
  </w:style>
  <w:style w:type="paragraph" w:styleId="HTMLPreformatted">
    <w:name w:val="HTML Preformatted"/>
    <w:basedOn w:val="Normal"/>
    <w:link w:val="HTMLPreformattedChar"/>
    <w:uiPriority w:val="99"/>
    <w:unhideWhenUsed/>
    <w:rsid w:val="000F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F758D"/>
    <w:rPr>
      <w:rFonts w:ascii="MS Gothic" w:eastAsia="MS Gothic" w:hAnsi="MS Gothic" w:cs="MS Gothic"/>
      <w:sz w:val="24"/>
      <w:szCs w:val="24"/>
    </w:rPr>
  </w:style>
  <w:style w:type="character" w:customStyle="1" w:styleId="HeaderChar">
    <w:name w:val="Header Char"/>
    <w:basedOn w:val="DefaultParagraphFont"/>
    <w:link w:val="Header"/>
    <w:rsid w:val="001917C8"/>
    <w:rPr>
      <w:rFonts w:ascii="Arial" w:hAnsi="Arial"/>
      <w:lang w:eastAsia="en-US"/>
    </w:rPr>
  </w:style>
  <w:style w:type="paragraph" w:customStyle="1" w:styleId="Default">
    <w:name w:val="Default"/>
    <w:rsid w:val="0007037D"/>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1A7BDF"/>
    <w:rPr>
      <w:b/>
      <w:bCs/>
    </w:rPr>
  </w:style>
  <w:style w:type="character" w:styleId="PlaceholderText">
    <w:name w:val="Placeholder Text"/>
    <w:basedOn w:val="DefaultParagraphFont"/>
    <w:uiPriority w:val="99"/>
    <w:semiHidden/>
    <w:rsid w:val="00E1059C"/>
    <w:rPr>
      <w:color w:val="808080"/>
    </w:rPr>
  </w:style>
  <w:style w:type="character" w:styleId="HTMLCode">
    <w:name w:val="HTML Code"/>
    <w:basedOn w:val="DefaultParagraphFont"/>
    <w:uiPriority w:val="99"/>
    <w:semiHidden/>
    <w:unhideWhenUsed/>
    <w:rsid w:val="00334B94"/>
    <w:rPr>
      <w:rFonts w:ascii="Courier New" w:eastAsia="Times New Roman" w:hAnsi="Courier New" w:cs="Courier New"/>
      <w:sz w:val="20"/>
      <w:szCs w:val="20"/>
    </w:rPr>
  </w:style>
  <w:style w:type="character" w:styleId="Emphasis">
    <w:name w:val="Emphasis"/>
    <w:basedOn w:val="DefaultParagraphFont"/>
    <w:qFormat/>
    <w:rsid w:val="00F657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20">
      <w:bodyDiv w:val="1"/>
      <w:marLeft w:val="0"/>
      <w:marRight w:val="0"/>
      <w:marTop w:val="0"/>
      <w:marBottom w:val="0"/>
      <w:divBdr>
        <w:top w:val="none" w:sz="0" w:space="0" w:color="auto"/>
        <w:left w:val="none" w:sz="0" w:space="0" w:color="auto"/>
        <w:bottom w:val="none" w:sz="0" w:space="0" w:color="auto"/>
        <w:right w:val="none" w:sz="0" w:space="0" w:color="auto"/>
      </w:divBdr>
    </w:div>
    <w:div w:id="9139222">
      <w:bodyDiv w:val="1"/>
      <w:marLeft w:val="0"/>
      <w:marRight w:val="0"/>
      <w:marTop w:val="0"/>
      <w:marBottom w:val="0"/>
      <w:divBdr>
        <w:top w:val="none" w:sz="0" w:space="0" w:color="auto"/>
        <w:left w:val="none" w:sz="0" w:space="0" w:color="auto"/>
        <w:bottom w:val="none" w:sz="0" w:space="0" w:color="auto"/>
        <w:right w:val="none" w:sz="0" w:space="0" w:color="auto"/>
      </w:divBdr>
    </w:div>
    <w:div w:id="33118924">
      <w:bodyDiv w:val="1"/>
      <w:marLeft w:val="0"/>
      <w:marRight w:val="0"/>
      <w:marTop w:val="0"/>
      <w:marBottom w:val="0"/>
      <w:divBdr>
        <w:top w:val="none" w:sz="0" w:space="0" w:color="auto"/>
        <w:left w:val="none" w:sz="0" w:space="0" w:color="auto"/>
        <w:bottom w:val="none" w:sz="0" w:space="0" w:color="auto"/>
        <w:right w:val="none" w:sz="0" w:space="0" w:color="auto"/>
      </w:divBdr>
    </w:div>
    <w:div w:id="151339075">
      <w:bodyDiv w:val="1"/>
      <w:marLeft w:val="0"/>
      <w:marRight w:val="0"/>
      <w:marTop w:val="0"/>
      <w:marBottom w:val="0"/>
      <w:divBdr>
        <w:top w:val="none" w:sz="0" w:space="0" w:color="auto"/>
        <w:left w:val="none" w:sz="0" w:space="0" w:color="auto"/>
        <w:bottom w:val="none" w:sz="0" w:space="0" w:color="auto"/>
        <w:right w:val="none" w:sz="0" w:space="0" w:color="auto"/>
      </w:divBdr>
    </w:div>
    <w:div w:id="249505840">
      <w:bodyDiv w:val="1"/>
      <w:marLeft w:val="0"/>
      <w:marRight w:val="0"/>
      <w:marTop w:val="0"/>
      <w:marBottom w:val="0"/>
      <w:divBdr>
        <w:top w:val="none" w:sz="0" w:space="0" w:color="auto"/>
        <w:left w:val="none" w:sz="0" w:space="0" w:color="auto"/>
        <w:bottom w:val="none" w:sz="0" w:space="0" w:color="auto"/>
        <w:right w:val="none" w:sz="0" w:space="0" w:color="auto"/>
      </w:divBdr>
    </w:div>
    <w:div w:id="342436093">
      <w:bodyDiv w:val="1"/>
      <w:marLeft w:val="0"/>
      <w:marRight w:val="0"/>
      <w:marTop w:val="0"/>
      <w:marBottom w:val="0"/>
      <w:divBdr>
        <w:top w:val="none" w:sz="0" w:space="0" w:color="auto"/>
        <w:left w:val="none" w:sz="0" w:space="0" w:color="auto"/>
        <w:bottom w:val="none" w:sz="0" w:space="0" w:color="auto"/>
        <w:right w:val="none" w:sz="0" w:space="0" w:color="auto"/>
      </w:divBdr>
    </w:div>
    <w:div w:id="378554211">
      <w:bodyDiv w:val="1"/>
      <w:marLeft w:val="0"/>
      <w:marRight w:val="0"/>
      <w:marTop w:val="0"/>
      <w:marBottom w:val="0"/>
      <w:divBdr>
        <w:top w:val="none" w:sz="0" w:space="0" w:color="auto"/>
        <w:left w:val="none" w:sz="0" w:space="0" w:color="auto"/>
        <w:bottom w:val="none" w:sz="0" w:space="0" w:color="auto"/>
        <w:right w:val="none" w:sz="0" w:space="0" w:color="auto"/>
      </w:divBdr>
    </w:div>
    <w:div w:id="456415661">
      <w:bodyDiv w:val="1"/>
      <w:marLeft w:val="0"/>
      <w:marRight w:val="0"/>
      <w:marTop w:val="0"/>
      <w:marBottom w:val="0"/>
      <w:divBdr>
        <w:top w:val="none" w:sz="0" w:space="0" w:color="auto"/>
        <w:left w:val="none" w:sz="0" w:space="0" w:color="auto"/>
        <w:bottom w:val="none" w:sz="0" w:space="0" w:color="auto"/>
        <w:right w:val="none" w:sz="0" w:space="0" w:color="auto"/>
      </w:divBdr>
    </w:div>
    <w:div w:id="533882462">
      <w:bodyDiv w:val="1"/>
      <w:marLeft w:val="0"/>
      <w:marRight w:val="0"/>
      <w:marTop w:val="0"/>
      <w:marBottom w:val="0"/>
      <w:divBdr>
        <w:top w:val="none" w:sz="0" w:space="0" w:color="auto"/>
        <w:left w:val="none" w:sz="0" w:space="0" w:color="auto"/>
        <w:bottom w:val="none" w:sz="0" w:space="0" w:color="auto"/>
        <w:right w:val="none" w:sz="0" w:space="0" w:color="auto"/>
      </w:divBdr>
      <w:divsChild>
        <w:div w:id="1541824122">
          <w:marLeft w:val="0"/>
          <w:marRight w:val="0"/>
          <w:marTop w:val="0"/>
          <w:marBottom w:val="0"/>
          <w:divBdr>
            <w:top w:val="none" w:sz="0" w:space="0" w:color="auto"/>
            <w:left w:val="none" w:sz="0" w:space="0" w:color="auto"/>
            <w:bottom w:val="none" w:sz="0" w:space="0" w:color="auto"/>
            <w:right w:val="none" w:sz="0" w:space="0" w:color="auto"/>
          </w:divBdr>
          <w:divsChild>
            <w:div w:id="1136070449">
              <w:marLeft w:val="0"/>
              <w:marRight w:val="0"/>
              <w:marTop w:val="0"/>
              <w:marBottom w:val="0"/>
              <w:divBdr>
                <w:top w:val="none" w:sz="0" w:space="0" w:color="auto"/>
                <w:left w:val="none" w:sz="0" w:space="0" w:color="auto"/>
                <w:bottom w:val="none" w:sz="0" w:space="0" w:color="auto"/>
                <w:right w:val="none" w:sz="0" w:space="0" w:color="auto"/>
              </w:divBdr>
              <w:divsChild>
                <w:div w:id="1144663128">
                  <w:marLeft w:val="0"/>
                  <w:marRight w:val="0"/>
                  <w:marTop w:val="0"/>
                  <w:marBottom w:val="0"/>
                  <w:divBdr>
                    <w:top w:val="none" w:sz="0" w:space="0" w:color="auto"/>
                    <w:left w:val="none" w:sz="0" w:space="0" w:color="auto"/>
                    <w:bottom w:val="none" w:sz="0" w:space="0" w:color="auto"/>
                    <w:right w:val="none" w:sz="0" w:space="0" w:color="auto"/>
                  </w:divBdr>
                  <w:divsChild>
                    <w:div w:id="17327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4035">
      <w:bodyDiv w:val="1"/>
      <w:marLeft w:val="0"/>
      <w:marRight w:val="0"/>
      <w:marTop w:val="0"/>
      <w:marBottom w:val="0"/>
      <w:divBdr>
        <w:top w:val="none" w:sz="0" w:space="0" w:color="auto"/>
        <w:left w:val="none" w:sz="0" w:space="0" w:color="auto"/>
        <w:bottom w:val="none" w:sz="0" w:space="0" w:color="auto"/>
        <w:right w:val="none" w:sz="0" w:space="0" w:color="auto"/>
      </w:divBdr>
    </w:div>
    <w:div w:id="637102229">
      <w:bodyDiv w:val="1"/>
      <w:marLeft w:val="0"/>
      <w:marRight w:val="0"/>
      <w:marTop w:val="0"/>
      <w:marBottom w:val="0"/>
      <w:divBdr>
        <w:top w:val="none" w:sz="0" w:space="0" w:color="auto"/>
        <w:left w:val="none" w:sz="0" w:space="0" w:color="auto"/>
        <w:bottom w:val="none" w:sz="0" w:space="0" w:color="auto"/>
        <w:right w:val="none" w:sz="0" w:space="0" w:color="auto"/>
      </w:divBdr>
    </w:div>
    <w:div w:id="642665154">
      <w:bodyDiv w:val="1"/>
      <w:marLeft w:val="0"/>
      <w:marRight w:val="0"/>
      <w:marTop w:val="0"/>
      <w:marBottom w:val="0"/>
      <w:divBdr>
        <w:top w:val="none" w:sz="0" w:space="0" w:color="auto"/>
        <w:left w:val="none" w:sz="0" w:space="0" w:color="auto"/>
        <w:bottom w:val="none" w:sz="0" w:space="0" w:color="auto"/>
        <w:right w:val="none" w:sz="0" w:space="0" w:color="auto"/>
      </w:divBdr>
    </w:div>
    <w:div w:id="737050108">
      <w:bodyDiv w:val="1"/>
      <w:marLeft w:val="0"/>
      <w:marRight w:val="0"/>
      <w:marTop w:val="0"/>
      <w:marBottom w:val="0"/>
      <w:divBdr>
        <w:top w:val="none" w:sz="0" w:space="0" w:color="auto"/>
        <w:left w:val="none" w:sz="0" w:space="0" w:color="auto"/>
        <w:bottom w:val="none" w:sz="0" w:space="0" w:color="auto"/>
        <w:right w:val="none" w:sz="0" w:space="0" w:color="auto"/>
      </w:divBdr>
    </w:div>
    <w:div w:id="835655627">
      <w:bodyDiv w:val="1"/>
      <w:marLeft w:val="0"/>
      <w:marRight w:val="0"/>
      <w:marTop w:val="0"/>
      <w:marBottom w:val="0"/>
      <w:divBdr>
        <w:top w:val="none" w:sz="0" w:space="0" w:color="auto"/>
        <w:left w:val="none" w:sz="0" w:space="0" w:color="auto"/>
        <w:bottom w:val="none" w:sz="0" w:space="0" w:color="auto"/>
        <w:right w:val="none" w:sz="0" w:space="0" w:color="auto"/>
      </w:divBdr>
    </w:div>
    <w:div w:id="926620946">
      <w:bodyDiv w:val="1"/>
      <w:marLeft w:val="0"/>
      <w:marRight w:val="0"/>
      <w:marTop w:val="0"/>
      <w:marBottom w:val="0"/>
      <w:divBdr>
        <w:top w:val="none" w:sz="0" w:space="0" w:color="auto"/>
        <w:left w:val="none" w:sz="0" w:space="0" w:color="auto"/>
        <w:bottom w:val="none" w:sz="0" w:space="0" w:color="auto"/>
        <w:right w:val="none" w:sz="0" w:space="0" w:color="auto"/>
      </w:divBdr>
    </w:div>
    <w:div w:id="1043946538">
      <w:bodyDiv w:val="1"/>
      <w:marLeft w:val="0"/>
      <w:marRight w:val="0"/>
      <w:marTop w:val="0"/>
      <w:marBottom w:val="0"/>
      <w:divBdr>
        <w:top w:val="none" w:sz="0" w:space="0" w:color="auto"/>
        <w:left w:val="none" w:sz="0" w:space="0" w:color="auto"/>
        <w:bottom w:val="none" w:sz="0" w:space="0" w:color="auto"/>
        <w:right w:val="none" w:sz="0" w:space="0" w:color="auto"/>
      </w:divBdr>
    </w:div>
    <w:div w:id="1046639106">
      <w:bodyDiv w:val="1"/>
      <w:marLeft w:val="0"/>
      <w:marRight w:val="0"/>
      <w:marTop w:val="0"/>
      <w:marBottom w:val="0"/>
      <w:divBdr>
        <w:top w:val="none" w:sz="0" w:space="0" w:color="auto"/>
        <w:left w:val="none" w:sz="0" w:space="0" w:color="auto"/>
        <w:bottom w:val="none" w:sz="0" w:space="0" w:color="auto"/>
        <w:right w:val="none" w:sz="0" w:space="0" w:color="auto"/>
      </w:divBdr>
    </w:div>
    <w:div w:id="1092319859">
      <w:bodyDiv w:val="1"/>
      <w:marLeft w:val="0"/>
      <w:marRight w:val="0"/>
      <w:marTop w:val="0"/>
      <w:marBottom w:val="0"/>
      <w:divBdr>
        <w:top w:val="none" w:sz="0" w:space="0" w:color="auto"/>
        <w:left w:val="none" w:sz="0" w:space="0" w:color="auto"/>
        <w:bottom w:val="none" w:sz="0" w:space="0" w:color="auto"/>
        <w:right w:val="none" w:sz="0" w:space="0" w:color="auto"/>
      </w:divBdr>
    </w:div>
    <w:div w:id="1260869677">
      <w:bodyDiv w:val="1"/>
      <w:marLeft w:val="0"/>
      <w:marRight w:val="0"/>
      <w:marTop w:val="0"/>
      <w:marBottom w:val="0"/>
      <w:divBdr>
        <w:top w:val="none" w:sz="0" w:space="0" w:color="auto"/>
        <w:left w:val="none" w:sz="0" w:space="0" w:color="auto"/>
        <w:bottom w:val="none" w:sz="0" w:space="0" w:color="auto"/>
        <w:right w:val="none" w:sz="0" w:space="0" w:color="auto"/>
      </w:divBdr>
    </w:div>
    <w:div w:id="1282152874">
      <w:bodyDiv w:val="1"/>
      <w:marLeft w:val="0"/>
      <w:marRight w:val="0"/>
      <w:marTop w:val="0"/>
      <w:marBottom w:val="0"/>
      <w:divBdr>
        <w:top w:val="none" w:sz="0" w:space="0" w:color="auto"/>
        <w:left w:val="none" w:sz="0" w:space="0" w:color="auto"/>
        <w:bottom w:val="none" w:sz="0" w:space="0" w:color="auto"/>
        <w:right w:val="none" w:sz="0" w:space="0" w:color="auto"/>
      </w:divBdr>
    </w:div>
    <w:div w:id="1376807875">
      <w:bodyDiv w:val="1"/>
      <w:marLeft w:val="0"/>
      <w:marRight w:val="0"/>
      <w:marTop w:val="0"/>
      <w:marBottom w:val="0"/>
      <w:divBdr>
        <w:top w:val="none" w:sz="0" w:space="0" w:color="auto"/>
        <w:left w:val="none" w:sz="0" w:space="0" w:color="auto"/>
        <w:bottom w:val="none" w:sz="0" w:space="0" w:color="auto"/>
        <w:right w:val="none" w:sz="0" w:space="0" w:color="auto"/>
      </w:divBdr>
    </w:div>
    <w:div w:id="1541816987">
      <w:bodyDiv w:val="1"/>
      <w:marLeft w:val="0"/>
      <w:marRight w:val="0"/>
      <w:marTop w:val="0"/>
      <w:marBottom w:val="0"/>
      <w:divBdr>
        <w:top w:val="none" w:sz="0" w:space="0" w:color="auto"/>
        <w:left w:val="none" w:sz="0" w:space="0" w:color="auto"/>
        <w:bottom w:val="none" w:sz="0" w:space="0" w:color="auto"/>
        <w:right w:val="none" w:sz="0" w:space="0" w:color="auto"/>
      </w:divBdr>
    </w:div>
    <w:div w:id="1610618919">
      <w:bodyDiv w:val="1"/>
      <w:marLeft w:val="0"/>
      <w:marRight w:val="0"/>
      <w:marTop w:val="0"/>
      <w:marBottom w:val="0"/>
      <w:divBdr>
        <w:top w:val="none" w:sz="0" w:space="0" w:color="auto"/>
        <w:left w:val="none" w:sz="0" w:space="0" w:color="auto"/>
        <w:bottom w:val="none" w:sz="0" w:space="0" w:color="auto"/>
        <w:right w:val="none" w:sz="0" w:space="0" w:color="auto"/>
      </w:divBdr>
    </w:div>
    <w:div w:id="1663195672">
      <w:bodyDiv w:val="1"/>
      <w:marLeft w:val="0"/>
      <w:marRight w:val="0"/>
      <w:marTop w:val="0"/>
      <w:marBottom w:val="0"/>
      <w:divBdr>
        <w:top w:val="none" w:sz="0" w:space="0" w:color="auto"/>
        <w:left w:val="none" w:sz="0" w:space="0" w:color="auto"/>
        <w:bottom w:val="none" w:sz="0" w:space="0" w:color="auto"/>
        <w:right w:val="none" w:sz="0" w:space="0" w:color="auto"/>
      </w:divBdr>
    </w:div>
    <w:div w:id="1677344995">
      <w:bodyDiv w:val="1"/>
      <w:marLeft w:val="0"/>
      <w:marRight w:val="0"/>
      <w:marTop w:val="0"/>
      <w:marBottom w:val="0"/>
      <w:divBdr>
        <w:top w:val="none" w:sz="0" w:space="0" w:color="auto"/>
        <w:left w:val="none" w:sz="0" w:space="0" w:color="auto"/>
        <w:bottom w:val="none" w:sz="0" w:space="0" w:color="auto"/>
        <w:right w:val="none" w:sz="0" w:space="0" w:color="auto"/>
      </w:divBdr>
    </w:div>
    <w:div w:id="1847288316">
      <w:bodyDiv w:val="1"/>
      <w:marLeft w:val="0"/>
      <w:marRight w:val="0"/>
      <w:marTop w:val="0"/>
      <w:marBottom w:val="0"/>
      <w:divBdr>
        <w:top w:val="none" w:sz="0" w:space="0" w:color="auto"/>
        <w:left w:val="none" w:sz="0" w:space="0" w:color="auto"/>
        <w:bottom w:val="none" w:sz="0" w:space="0" w:color="auto"/>
        <w:right w:val="none" w:sz="0" w:space="0" w:color="auto"/>
      </w:divBdr>
    </w:div>
    <w:div w:id="1855924498">
      <w:bodyDiv w:val="1"/>
      <w:marLeft w:val="0"/>
      <w:marRight w:val="0"/>
      <w:marTop w:val="0"/>
      <w:marBottom w:val="0"/>
      <w:divBdr>
        <w:top w:val="none" w:sz="0" w:space="0" w:color="auto"/>
        <w:left w:val="none" w:sz="0" w:space="0" w:color="auto"/>
        <w:bottom w:val="none" w:sz="0" w:space="0" w:color="auto"/>
        <w:right w:val="none" w:sz="0" w:space="0" w:color="auto"/>
      </w:divBdr>
    </w:div>
    <w:div w:id="209061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kernel.org/pub/scm/linux/kernel/git/cip/linux-cip.git" TargetMode="External"/><Relationship Id="rId18" Type="http://schemas.openxmlformats.org/officeDocument/2006/relationships/image" Target="media/image2.png"/><Relationship Id="rId26" Type="http://schemas.openxmlformats.org/officeDocument/2006/relationships/image" Target="media/image7.gi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hyperlink" Target="http://www.yoctoproject.org/docs/current/adt-manual/adt-manual.html"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silabs.com/products/mcu/Pages/USBtoUARTBridgeVCPDrivers.aspx"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git.yoctoproject.org/cgit.cgi/meta-gplv2"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ourceforge.jp/projects/ttssh2" TargetMode="External"/><Relationship Id="rId23" Type="http://schemas.openxmlformats.org/officeDocument/2006/relationships/hyperlink" Target="http://git.yoctoproject.org/cgit.cgi/meta-gplv2"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kernel.org/pub/scm/linux/kernel/git/cip/linux-cip.git" TargetMode="External"/><Relationship Id="rId22" Type="http://schemas.openxmlformats.org/officeDocument/2006/relationships/image" Target="media/image6.png"/><Relationship Id="rId27" Type="http://schemas.openxmlformats.org/officeDocument/2006/relationships/image" Target="media/image8.gif"/><Relationship Id="rId30" Type="http://schemas.openxmlformats.org/officeDocument/2006/relationships/header" Target="header2.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file:///C:\Users\b1900215\Desktop\AN_e0800\renesas_an_blue.emf" TargetMode="External"/><Relationship Id="rId1"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A54D67C5D944E88AA4B990A5FC0595"/>
        <w:category>
          <w:name w:val="General"/>
          <w:gallery w:val="placeholder"/>
        </w:category>
        <w:types>
          <w:type w:val="bbPlcHdr"/>
        </w:types>
        <w:behaviors>
          <w:behavior w:val="content"/>
        </w:behaviors>
        <w:guid w:val="{30DCBDC8-5C30-4795-AD7F-E7D82E54593B}"/>
      </w:docPartPr>
      <w:docPartBody>
        <w:p w:rsidR="00DA709F" w:rsidRDefault="006355EA">
          <w:r w:rsidRPr="003F695D">
            <w:rPr>
              <w:rStyle w:val="PlaceholderText"/>
            </w:rPr>
            <w:t>[Category]</w:t>
          </w:r>
        </w:p>
      </w:docPartBody>
    </w:docPart>
    <w:docPart>
      <w:docPartPr>
        <w:name w:val="8BC33A280B8A4FB4A86DD9489EB8E59E"/>
        <w:category>
          <w:name w:val="General"/>
          <w:gallery w:val="placeholder"/>
        </w:category>
        <w:types>
          <w:type w:val="bbPlcHdr"/>
        </w:types>
        <w:behaviors>
          <w:behavior w:val="content"/>
        </w:behaviors>
        <w:guid w:val="{40839370-B2CB-4D82-8FDE-D01961343E52}"/>
      </w:docPartPr>
      <w:docPartBody>
        <w:p w:rsidR="00DA709F" w:rsidRDefault="006355EA">
          <w:r w:rsidRPr="003F695D">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Mincho">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EA"/>
    <w:rsid w:val="000034D0"/>
    <w:rsid w:val="00004CBB"/>
    <w:rsid w:val="000A1D92"/>
    <w:rsid w:val="000E1A92"/>
    <w:rsid w:val="001C77E9"/>
    <w:rsid w:val="002563E9"/>
    <w:rsid w:val="0027427D"/>
    <w:rsid w:val="002C3453"/>
    <w:rsid w:val="00317406"/>
    <w:rsid w:val="00333EB4"/>
    <w:rsid w:val="0033679D"/>
    <w:rsid w:val="003A20F5"/>
    <w:rsid w:val="003D2071"/>
    <w:rsid w:val="004B2A91"/>
    <w:rsid w:val="00550313"/>
    <w:rsid w:val="00581ABF"/>
    <w:rsid w:val="005C706F"/>
    <w:rsid w:val="006355EA"/>
    <w:rsid w:val="006E0036"/>
    <w:rsid w:val="006E6DA9"/>
    <w:rsid w:val="00743A9B"/>
    <w:rsid w:val="007E4C0E"/>
    <w:rsid w:val="008561C3"/>
    <w:rsid w:val="008E3421"/>
    <w:rsid w:val="00953B51"/>
    <w:rsid w:val="00A00DD1"/>
    <w:rsid w:val="00A51142"/>
    <w:rsid w:val="00A90FFD"/>
    <w:rsid w:val="00AA3EE4"/>
    <w:rsid w:val="00AA7A18"/>
    <w:rsid w:val="00AB3917"/>
    <w:rsid w:val="00AF0EB7"/>
    <w:rsid w:val="00B1121D"/>
    <w:rsid w:val="00B23A41"/>
    <w:rsid w:val="00B62891"/>
    <w:rsid w:val="00B72CCA"/>
    <w:rsid w:val="00C85BBA"/>
    <w:rsid w:val="00CB2AB1"/>
    <w:rsid w:val="00CF1D3E"/>
    <w:rsid w:val="00D03EF9"/>
    <w:rsid w:val="00D60F28"/>
    <w:rsid w:val="00D778F1"/>
    <w:rsid w:val="00DA709F"/>
    <w:rsid w:val="00E31B7A"/>
    <w:rsid w:val="00E630C7"/>
    <w:rsid w:val="00EC0B59"/>
    <w:rsid w:val="00F21190"/>
    <w:rsid w:val="00F42DAC"/>
    <w:rsid w:val="00F71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5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5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VersionID Value="https://cws.connectedpdf.com/cVersionID/463B794802FB7DB8079538B5549CD186~9D2152324C6C11E990F74D9B17AA490002D970C21912EE63-0164E526D18F00D3-BE6CCDE3022C924D8B6C8600"/>
</file>

<file path=customXml/item3.xml><?xml version="1.0" encoding="utf-8"?>
<ct:contentTypeSchema xmlns:ct="http://schemas.microsoft.com/office/2006/metadata/contentType" xmlns:ma="http://schemas.microsoft.com/office/2006/metadata/properties/metaAttributes" ct:_="" ma:_="" ma:contentTypeName="Document" ma:contentTypeID="0x01010094B372B92A71E3408CCF0194195189B6" ma:contentTypeVersion="1" ma:contentTypeDescription="Create a new document." ma:contentTypeScope="" ma:versionID="80ad8707cd77bc715b5418921378a454">
  <xsd:schema xmlns:xsd="http://www.w3.org/2001/XMLSchema" xmlns:xs="http://www.w3.org/2001/XMLSchema" xmlns:p="http://schemas.microsoft.com/office/2006/metadata/properties" xmlns:ns3="e67ce585-bc73-4180-b21e-ac618ae6fd7d" targetNamespace="http://schemas.microsoft.com/office/2006/metadata/properties" ma:root="true" ma:fieldsID="23f745d0c2fbd1b91d569aab8a6ea758" ns3:_="">
    <xsd:import namespace="e67ce585-bc73-4180-b21e-ac618ae6fd7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ce585-bc73-4180-b21e-ac618ae6fd7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DocID Value="https://cws.connectedpdf.com/cDocID/463B794802FB7DB8079538B5549CD186~7719B9544C6B11E990F74D9B17AA490002D9C338DAB7E589-37316E8D577CD005-03811A158216DBA5446B8600"/>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FE32D-DC71-456F-9066-88E4CEF98355}">
  <ds:schemaRefs>
    <ds:schemaRef ds:uri="http://schemas.microsoft.com/sharepoint/v3/contenttype/forms"/>
  </ds:schemaRefs>
</ds:datastoreItem>
</file>

<file path=customXml/itemProps2.xml><?xml version="1.0" encoding="utf-8"?>
<ds:datastoreItem xmlns:ds="http://schemas.openxmlformats.org/officeDocument/2006/customXml" ds:itemID="{1EA4953C-7514-4C10-967D-9FE46AAFD18A}">
  <ds:schemaRefs/>
</ds:datastoreItem>
</file>

<file path=customXml/itemProps3.xml><?xml version="1.0" encoding="utf-8"?>
<ds:datastoreItem xmlns:ds="http://schemas.openxmlformats.org/officeDocument/2006/customXml" ds:itemID="{CA2015D3-C3AC-4F81-B819-0359105F7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ce585-bc73-4180-b21e-ac618ae6f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9EA3B2-7BCF-4970-A680-433F457FE010}">
  <ds:schemaRefs>
    <ds:schemaRef ds:uri="e67ce585-bc73-4180-b21e-ac618ae6fd7d"/>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DBA12BEF-4680-4F6D-85D0-3A1769F559A0}">
  <ds:schemaRefs/>
</ds:datastoreItem>
</file>

<file path=customXml/itemProps6.xml><?xml version="1.0" encoding="utf-8"?>
<ds:datastoreItem xmlns:ds="http://schemas.openxmlformats.org/officeDocument/2006/customXml" ds:itemID="{A44434D0-E347-4393-87FA-327B7CB9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3604</Words>
  <Characters>20544</Characters>
  <Application>Microsoft Office Word</Application>
  <DocSecurity>0</DocSecurity>
  <Lines>171</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Linux Interface Specification Yocto recipe Start-Up Guide</vt:lpstr>
      <vt:lpstr>Linux Interface Specification Yocto recipe Start-Up Guide</vt:lpstr>
    </vt:vector>
  </TitlesOfParts>
  <Manager/>
  <Company/>
  <LinksUpToDate>false</LinksUpToDate>
  <CharactersWithSpaces>24100</CharactersWithSpaces>
  <SharedDoc>false</SharedDoc>
  <HLinks>
    <vt:vector size="18" baseType="variant">
      <vt:variant>
        <vt:i4>821375114</vt:i4>
      </vt:variant>
      <vt:variant>
        <vt:i4>-1</vt:i4>
      </vt:variant>
      <vt:variant>
        <vt:i4>1070</vt:i4>
      </vt:variant>
      <vt:variant>
        <vt:i4>1</vt:i4>
      </vt:variant>
      <vt:variant>
        <vt:lpwstr>C:\Documents and Settings\b1900078\My Documents\ロゴ\renesas_anf_blue.emf</vt:lpwstr>
      </vt:variant>
      <vt:variant>
        <vt:lpwstr/>
      </vt:variant>
      <vt:variant>
        <vt:i4>821375114</vt:i4>
      </vt:variant>
      <vt:variant>
        <vt:i4>-1</vt:i4>
      </vt:variant>
      <vt:variant>
        <vt:i4>1071</vt:i4>
      </vt:variant>
      <vt:variant>
        <vt:i4>1</vt:i4>
      </vt:variant>
      <vt:variant>
        <vt:lpwstr>C:\Documents and Settings\b1900078\My Documents\ロゴ\renesas_anf_blue.emf</vt:lpwstr>
      </vt:variant>
      <vt:variant>
        <vt:lpwstr/>
      </vt:variant>
      <vt:variant>
        <vt:i4>4784145</vt:i4>
      </vt:variant>
      <vt:variant>
        <vt:i4>-1</vt:i4>
      </vt:variant>
      <vt:variant>
        <vt:i4>1072</vt:i4>
      </vt:variant>
      <vt:variant>
        <vt:i4>1</vt:i4>
      </vt:variant>
      <vt:variant>
        <vt:lpwstr>C:\Users\b1900215\Desktop\AN_e0800\renesas_an_blue.emf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Interface Specification Yocto recipe Start-Up Guide</dc:title>
  <dc:subject/>
  <dc:creator/>
  <cp:keywords/>
  <dc:description>Aug. 17, 2020</dc:description>
  <cp:lastModifiedBy/>
  <cp:revision>1</cp:revision>
  <cp:lastPrinted>2010-03-30T01:11:00Z</cp:lastPrinted>
  <dcterms:created xsi:type="dcterms:W3CDTF">2018-11-13T09:25:00Z</dcterms:created>
  <dcterms:modified xsi:type="dcterms:W3CDTF">2020-08-20T10:13:00Z</dcterms:modified>
  <cp:category>R01US0398EJ105  Rev1.05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0x01010094B372B92A71E3408CCF0194195189B6</vt:lpwstr>
  </property>
  <property fmtid="{D5CDD505-2E9C-101B-9397-08002B2CF9AE}" pid="3" name="IsMyDocuments">
    <vt:bool>true</vt:bool>
  </property>
</Properties>
</file>